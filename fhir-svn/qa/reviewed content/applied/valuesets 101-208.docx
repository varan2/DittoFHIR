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9E5" w:rsidRDefault="005B11EB">
      <w:pPr>
        <w:pStyle w:val="Heading1"/>
        <w:divId w:val="301279481"/>
        <w:rPr>
          <w:rFonts w:eastAsia="Times New Roman"/>
          <w:lang w:val="en-US"/>
        </w:rPr>
      </w:pPr>
      <w:r>
        <w:rPr>
          <w:rFonts w:eastAsia="Times New Roman"/>
          <w:lang w:val="en-US"/>
        </w:rPr>
        <w:t>ASTM</w:t>
      </w:r>
    </w:p>
    <w:p w:rsidR="004049E5" w:rsidRDefault="005B11EB">
      <w:pPr>
        <w:pStyle w:val="Heading2"/>
        <w:divId w:val="301279481"/>
        <w:rPr>
          <w:rFonts w:eastAsia="Times New Roman"/>
          <w:lang w:val="en-US"/>
        </w:rPr>
      </w:pPr>
      <w:r>
        <w:rPr>
          <w:rFonts w:eastAsia="Times New Roman"/>
          <w:lang w:val="en-US"/>
        </w:rPr>
        <w:t>ValueSet: Signature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0127948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Signature Type Codes (Signature Type Codes) </w:t>
            </w:r>
          </w:p>
        </w:tc>
      </w:tr>
      <w:tr w:rsidR="004049E5">
        <w:trPr>
          <w:divId w:val="30127948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Digital Signature Purposes, an indication of the reason an entity signs a document. This is included in the signed information and can be used when determining accountability for various actions concerning the document. Examples include: author, transcriptionist/recorder, and witness. </w:t>
            </w:r>
          </w:p>
        </w:tc>
      </w:tr>
      <w:tr w:rsidR="004049E5">
        <w:trPr>
          <w:divId w:val="30127948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ASTM Standard, E1762-95(2013) - Standard Guide for Electronic Authenticaiton of Health Care Information, Copyright by ASTM International, 100 Barr Harbor Drive, West Conshohocken, PA 19428. Copies of this standard are available through the ASTM Web Site at www.astm.org. </w:t>
            </w:r>
          </w:p>
        </w:tc>
      </w:tr>
      <w:tr w:rsidR="004049E5">
        <w:trPr>
          <w:divId w:val="30127948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AuthorID: </w:t>
            </w:r>
            <w:r>
              <w:rPr>
                <w:rFonts w:eastAsia="Times New Roman"/>
                <w:lang w:val="en-US"/>
              </w:rPr>
              <w:t xml:space="preserve">the signature of the primary or sole author of a health information document. There can be only one primary author of a health information document.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Co-AuthorID: </w:t>
            </w:r>
            <w:r>
              <w:rPr>
                <w:rFonts w:eastAsia="Times New Roman"/>
                <w:lang w:val="en-US"/>
              </w:rPr>
              <w:t xml:space="preserve">the signature of a health information document coauthor. There can be multiple coauthors of a health information document.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Co-Participated: </w:t>
            </w:r>
            <w:r>
              <w:rPr>
                <w:rFonts w:eastAsia="Times New Roman"/>
                <w:lang w:val="en-US"/>
              </w:rPr>
              <w:t xml:space="preserve">the signature of an individual who is a participant in the health information document but is not an author or coauthor. (Example a surgeon who is required by institutional, regulatory, or legal rules to sign an operative report, but who was not involved in the authorship of that report.)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Transcriptionist: </w:t>
            </w:r>
            <w:r>
              <w:rPr>
                <w:rFonts w:eastAsia="Times New Roman"/>
                <w:lang w:val="en-US"/>
              </w:rPr>
              <w:t xml:space="preserve">the signature of an individual who has transcribed a dictated document or recorded written text into a digital machine readable format.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Verification: </w:t>
            </w:r>
            <w:r>
              <w:rPr>
                <w:rFonts w:eastAsia="Times New Roman"/>
                <w:lang w:val="en-US"/>
              </w:rPr>
              <w:t xml:space="preserve">a signature verifying the information contained in a document. (Example a physician is required to countersign a verbal order that has previously been recorded in the medical record by a registered nurse who has carried out the verbal order.)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Validation: </w:t>
            </w:r>
            <w:r>
              <w:rPr>
                <w:rFonts w:eastAsia="Times New Roman"/>
                <w:lang w:val="en-US"/>
              </w:rPr>
              <w:t xml:space="preserve">a signature validating a health information document for inclusion in the patient record. (Example a medical student or resident is credentialed to perform history or physical examinations and to write progress notes. The attending physician signs the history and physical examination to validate the entry for inclusion in the patient's medical record.)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Consent: </w:t>
            </w:r>
            <w:r>
              <w:rPr>
                <w:rFonts w:eastAsia="Times New Roman"/>
                <w:lang w:val="en-US"/>
              </w:rPr>
              <w:t xml:space="preserve">the signature of an individual consenting to what is described in a health information document.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Witness: </w:t>
            </w:r>
            <w:r>
              <w:rPr>
                <w:rFonts w:eastAsia="Times New Roman"/>
                <w:lang w:val="en-US"/>
              </w:rPr>
              <w:t xml:space="preserve">the signature of a witness to any other signature.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Event-Witness: </w:t>
            </w:r>
            <w:r>
              <w:rPr>
                <w:rFonts w:eastAsia="Times New Roman"/>
                <w:lang w:val="en-US"/>
              </w:rPr>
              <w:t xml:space="preserve">the signature of a witness to an event. (Example the witness has observed a procedure and is attesting to this fact.)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Identity-Witness: </w:t>
            </w:r>
            <w:r>
              <w:rPr>
                <w:rFonts w:eastAsia="Times New Roman"/>
                <w:lang w:val="en-US"/>
              </w:rPr>
              <w:t xml:space="preserve">the signature of an individual who has witnessed another individual who is known to them signing a document. (Example the identity witness is a notary public.)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Consent-Witness: </w:t>
            </w:r>
            <w:r>
              <w:rPr>
                <w:rFonts w:eastAsia="Times New Roman"/>
                <w:lang w:val="en-US"/>
              </w:rPr>
              <w:t xml:space="preserve">the signature of an individual who has witnessed the health care provider counselling a patient.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Interpreter: </w:t>
            </w:r>
            <w:r>
              <w:rPr>
                <w:rFonts w:eastAsia="Times New Roman"/>
                <w:lang w:val="en-US"/>
              </w:rPr>
              <w:t xml:space="preserve">the signature of an individual who has translated health care information during an event or the obtaining of consent to a treatment.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Review: </w:t>
            </w:r>
            <w:r>
              <w:rPr>
                <w:rFonts w:eastAsia="Times New Roman"/>
                <w:lang w:val="en-US"/>
              </w:rPr>
              <w:t xml:space="preserve">the signature of a person, device, or algorithm that has reviewed or filtered data for inclusion into the patient record. ( Examples: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w:t>
            </w:r>
            <w:r>
              <w:rPr>
                <w:rFonts w:eastAsia="Times New Roman"/>
                <w:lang w:val="en-US"/>
              </w:rPr>
              <w:t xml:space="preserve">the signature of an automated data source. (Examples: (1) the signature for an image that is generated by a device for inclusion in the patient record; (2) the signature for an ECG derived by an ECG system for inclusion in the patient record; (3) the data from a biomedical monitoring device or system that is for inclusion in the patient record.)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Addendum: </w:t>
            </w:r>
            <w:r>
              <w:rPr>
                <w:rFonts w:eastAsia="Times New Roman"/>
                <w:lang w:val="en-US"/>
              </w:rPr>
              <w:t xml:space="preserve">the signature on a new amended document of an individual who has corrected, edited, or amended an original health information document. An addendum signature can either be a signature type or a signature sub-type (see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 document must remain as part of the patient record and be retrievable on demand.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Timestamp: </w:t>
            </w:r>
            <w:r>
              <w:rPr>
                <w:rFonts w:eastAsia="Times New Roman"/>
                <w:lang w:val="en-US"/>
              </w:rPr>
              <w:t xml:space="preserve">the signature of an individual who is certifying that the document is invalidated by an error(s), or is placed in the wrong chart. An administrative (error/edit) signature must include an addendum to the document and therefore shall have an addendum signature sub-type (see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 </w:t>
            </w:r>
          </w:p>
        </w:tc>
      </w:tr>
    </w:tbl>
    <w:p w:rsidR="004049E5" w:rsidRDefault="005B11EB">
      <w:pPr>
        <w:pStyle w:val="Heading2"/>
        <w:divId w:val="301279481"/>
        <w:rPr>
          <w:rFonts w:eastAsia="Times New Roman"/>
          <w:lang w:val="en-US"/>
        </w:rPr>
      </w:pPr>
      <w:r>
        <w:rPr>
          <w:rFonts w:eastAsia="Times New Roman"/>
          <w:lang w:val="en-US"/>
        </w:rPr>
        <w:t>ValueSet: Signature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0127948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Signature Type Codes (Signature Type Codes) </w:t>
            </w:r>
          </w:p>
        </w:tc>
      </w:tr>
      <w:tr w:rsidR="004049E5">
        <w:trPr>
          <w:divId w:val="30127948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Digital Signature Purposes, an indication of the reason an entity signs a document. This is included in the signed information and can be used when determining accountability for various actions concerning the document. Examples include: author, transcriptionist/recorder, and witness. </w:t>
            </w:r>
          </w:p>
        </w:tc>
      </w:tr>
      <w:tr w:rsidR="004049E5">
        <w:trPr>
          <w:divId w:val="301279481"/>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ASTM Standard, E1762-95(2013) - Standard Guide for Electronic Authenticaiton of Health Care Information, Copyright by ASTM International, 100 Barr Harbor Drive, West Conshohocken, PA 19428. Copies of this standard are available through the ASTM Web Site at www.astm.org. </w:t>
            </w:r>
          </w:p>
        </w:tc>
      </w:tr>
      <w:tr w:rsidR="004049E5">
        <w:trPr>
          <w:divId w:val="30127948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AuthorID: </w:t>
            </w:r>
            <w:r>
              <w:rPr>
                <w:rFonts w:eastAsia="Times New Roman"/>
                <w:lang w:val="en-US"/>
              </w:rPr>
              <w:t xml:space="preserve">the signature of the primary or sole author of a health information document. There can be only one primary author of a health information document.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Co-AuthorID: </w:t>
            </w:r>
            <w:r>
              <w:rPr>
                <w:rFonts w:eastAsia="Times New Roman"/>
                <w:lang w:val="en-US"/>
              </w:rPr>
              <w:t xml:space="preserve">the signature of a health information document coauthor. There can be multiple coauthors of a health information document.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Co-Participated: </w:t>
            </w:r>
            <w:r>
              <w:rPr>
                <w:rFonts w:eastAsia="Times New Roman"/>
                <w:lang w:val="en-US"/>
              </w:rPr>
              <w:t xml:space="preserve">the signature of an individual who is a participant in the health information document but is not an author or coauthor. (Example a surgeon who is required by institutional, regulatory, or legal rules to sign an operative report, but who was not involved in the authorship of that report.)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Transcriptionist: </w:t>
            </w:r>
            <w:r>
              <w:rPr>
                <w:rFonts w:eastAsia="Times New Roman"/>
                <w:lang w:val="en-US"/>
              </w:rPr>
              <w:t xml:space="preserve">the signature of an individual who has transcribed a dictated document or recorded written text into a digital machine readable format.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Verification: </w:t>
            </w:r>
            <w:r>
              <w:rPr>
                <w:rFonts w:eastAsia="Times New Roman"/>
                <w:lang w:val="en-US"/>
              </w:rPr>
              <w:t xml:space="preserve">a signature verifying the information contained in a document. (Example a physician is required to countersign a verbal order that has previously been recorded in the medical record by a registered nurse who has carried out the verbal order.)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Validation: </w:t>
            </w:r>
            <w:r>
              <w:rPr>
                <w:rFonts w:eastAsia="Times New Roman"/>
                <w:lang w:val="en-US"/>
              </w:rPr>
              <w:t xml:space="preserve">a signature validating a health information document for inclusion in the patient record. (Example a medical student or resident is credentialed to perform history or physical examinations and to write progress notes. The attending physician signs the history and physical examination to validate the entry for inclusion in the patient's medical record.)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Consent: </w:t>
            </w:r>
            <w:r>
              <w:rPr>
                <w:rFonts w:eastAsia="Times New Roman"/>
                <w:lang w:val="en-US"/>
              </w:rPr>
              <w:t xml:space="preserve">the signature of an individual consenting to what is described in a health information document.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Witness: </w:t>
            </w:r>
            <w:r>
              <w:rPr>
                <w:rFonts w:eastAsia="Times New Roman"/>
                <w:lang w:val="en-US"/>
              </w:rPr>
              <w:t xml:space="preserve">the signature of a witness to any other signature.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Event-Witness: </w:t>
            </w:r>
            <w:r>
              <w:rPr>
                <w:rFonts w:eastAsia="Times New Roman"/>
                <w:lang w:val="en-US"/>
              </w:rPr>
              <w:t xml:space="preserve">the signature of a witness to an event. (Example the witness has observed a procedure and is attesting to this fact.)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Identity-Witness: </w:t>
            </w:r>
            <w:r>
              <w:rPr>
                <w:rFonts w:eastAsia="Times New Roman"/>
                <w:lang w:val="en-US"/>
              </w:rPr>
              <w:t xml:space="preserve">the signature of an individual who has witnessed another individual who is known to them signing a document. (Example the identity witness is a notary public.)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Consent-Witness: </w:t>
            </w:r>
            <w:r>
              <w:rPr>
                <w:rFonts w:eastAsia="Times New Roman"/>
                <w:lang w:val="en-US"/>
              </w:rPr>
              <w:t xml:space="preserve">the signature of an individual who has witnessed the health care provider counselling a patient.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Interpreter: </w:t>
            </w:r>
            <w:r>
              <w:rPr>
                <w:rFonts w:eastAsia="Times New Roman"/>
                <w:lang w:val="en-US"/>
              </w:rPr>
              <w:t xml:space="preserve">the signature of an individual who has translated health care information during an event or the obtaining of consent to a treatment.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Review: </w:t>
            </w:r>
            <w:r>
              <w:rPr>
                <w:rFonts w:eastAsia="Times New Roman"/>
                <w:lang w:val="en-US"/>
              </w:rPr>
              <w:t xml:space="preserve">the signature of a person, device, or algorithm that has reviewed or filtered data for inclusion into the patient record. ( Examples: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w:t>
            </w:r>
            <w:r>
              <w:rPr>
                <w:rFonts w:eastAsia="Times New Roman"/>
                <w:lang w:val="en-US"/>
              </w:rPr>
              <w:t xml:space="preserve">the signature of an automated data source. (Examples: (1) the signature for an image that is generated by a device for inclusion in the patient record; (2) the </w:t>
            </w:r>
            <w:r>
              <w:rPr>
                <w:rFonts w:eastAsia="Times New Roman"/>
                <w:lang w:val="en-US"/>
              </w:rPr>
              <w:lastRenderedPageBreak/>
              <w:t xml:space="preserve">signature for an ECG derived by an ECG system for inclusion in the patient record; (3) the data from a biomedical monitoring device or system that is for inclusion in the patient record.)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Addendum: </w:t>
            </w:r>
            <w:r>
              <w:rPr>
                <w:rFonts w:eastAsia="Times New Roman"/>
                <w:lang w:val="en-US"/>
              </w:rPr>
              <w:t xml:space="preserve">the signature on a new amended document of an individual who has corrected, edited, or amended an original health information document. An addendum signature can either be a signature type or a signature sub-type (see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 document must remain as part of the patient record and be retrievable on demand.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 </w:t>
            </w:r>
          </w:p>
        </w:tc>
      </w:tr>
      <w:tr w:rsidR="004049E5">
        <w:trPr>
          <w:divId w:val="30127948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Timestamp: </w:t>
            </w:r>
            <w:r>
              <w:rPr>
                <w:rFonts w:eastAsia="Times New Roman"/>
                <w:lang w:val="en-US"/>
              </w:rPr>
              <w:t xml:space="preserve">the signature of an individual who is certifying that the document is invalidated by an error(s), or is placed in the wrong chart. An administrative (error/edit) signature must include an addendum to the document and therefore shall have an addendum signature sub-type (see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 </w:t>
            </w:r>
          </w:p>
        </w:tc>
      </w:tr>
    </w:tbl>
    <w:p w:rsidR="004049E5" w:rsidRDefault="005B11EB">
      <w:pPr>
        <w:pStyle w:val="Heading1"/>
        <w:divId w:val="1659267375"/>
        <w:rPr>
          <w:rFonts w:eastAsia="Times New Roman"/>
          <w:lang w:val="en-US"/>
        </w:rPr>
      </w:pPr>
      <w:r>
        <w:rPr>
          <w:rFonts w:eastAsia="Times New Roman"/>
          <w:lang w:val="en-US"/>
        </w:rPr>
        <w:t>Australian Bureau of Statistics</w:t>
      </w:r>
    </w:p>
    <w:p w:rsidR="004049E5" w:rsidRDefault="005B11EB">
      <w:pPr>
        <w:pStyle w:val="Heading2"/>
        <w:divId w:val="1659267375"/>
        <w:rPr>
          <w:rFonts w:eastAsia="Times New Roman"/>
          <w:lang w:val="en-US"/>
        </w:rPr>
      </w:pPr>
      <w:r>
        <w:rPr>
          <w:rFonts w:eastAsia="Times New Roman"/>
          <w:lang w:val="en-US"/>
        </w:rPr>
        <w:t>ValueSet: ANZSCO -- Australian and New Zealand Standard Classification of Occupations, 2013, Version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65926737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ANZSCO -- Australian and New Zealand Standard Classification of Occupations, 2013, Version 1.2 (A N Z S C O -- Australian and New Zealand Standard Classification of Occupations, 2013, Version 1.2) </w:t>
            </w:r>
          </w:p>
        </w:tc>
      </w:tr>
      <w:tr w:rsidR="004049E5">
        <w:trPr>
          <w:divId w:val="165926737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Developed for use in the collection, analysis and dissemination of occupation statistics in Australia and New Zealand</w:t>
            </w:r>
          </w:p>
        </w:tc>
      </w:tr>
      <w:tr w:rsidR="004049E5">
        <w:trPr>
          <w:divId w:val="165926737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Copyright Australian Bureau of Statistics</w:t>
            </w:r>
          </w:p>
        </w:tc>
      </w:tr>
      <w:tr w:rsidR="004049E5">
        <w:trPr>
          <w:divId w:val="165926737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Managers nfd: </w:t>
            </w:r>
            <w:r>
              <w:rPr>
                <w:rFonts w:eastAsia="Times New Roman"/>
                <w:lang w:val="en-US"/>
              </w:rPr>
              <w:t xml:space="preserve">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Chief Executives, General Managers and Legislators nfd: </w:t>
            </w:r>
            <w:r>
              <w:rPr>
                <w:rFonts w:eastAsia="Times New Roman"/>
                <w:lang w:val="en-US"/>
              </w:rPr>
              <w:t xml:space="preserve">Chief Executives, General Managers and Legislators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Chief Executive or Managing Director: </w:t>
            </w:r>
            <w:r>
              <w:rPr>
                <w:rFonts w:eastAsia="Times New Roman"/>
                <w:lang w:val="en-US"/>
              </w:rPr>
              <w:t xml:space="preserve">Chief Executive or Managing Director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General Managers nfd: </w:t>
            </w:r>
            <w:r>
              <w:rPr>
                <w:rFonts w:eastAsia="Times New Roman"/>
                <w:lang w:val="en-US"/>
              </w:rPr>
              <w:t xml:space="preserve">General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Corporate General Manager: </w:t>
            </w:r>
            <w:r>
              <w:rPr>
                <w:rFonts w:eastAsia="Times New Roman"/>
                <w:lang w:val="en-US"/>
              </w:rPr>
              <w:t xml:space="preserve">Corporate General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Defence Force Senior Officer: </w:t>
            </w:r>
            <w:r>
              <w:rPr>
                <w:rFonts w:eastAsia="Times New Roman"/>
                <w:lang w:val="en-US"/>
              </w:rPr>
              <w:t xml:space="preserve">Defence Force Senior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Legislators nfd: </w:t>
            </w:r>
            <w:r>
              <w:rPr>
                <w:rFonts w:eastAsia="Times New Roman"/>
                <w:lang w:val="en-US"/>
              </w:rPr>
              <w:t xml:space="preserve">Legislators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Local Government Legislator: </w:t>
            </w:r>
            <w:r>
              <w:rPr>
                <w:rFonts w:eastAsia="Times New Roman"/>
                <w:lang w:val="en-US"/>
              </w:rPr>
              <w:t xml:space="preserve">Local Government Legislator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Member of Parliament: </w:t>
            </w:r>
            <w:r>
              <w:rPr>
                <w:rFonts w:eastAsia="Times New Roman"/>
                <w:lang w:val="en-US"/>
              </w:rPr>
              <w:t xml:space="preserve">Member of Parliament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Legislators nec: </w:t>
            </w:r>
            <w:r>
              <w:rPr>
                <w:rFonts w:eastAsia="Times New Roman"/>
                <w:lang w:val="en-US"/>
              </w:rPr>
              <w:t xml:space="preserve">Legislators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Farmers and Farm Managers nfd: </w:t>
            </w:r>
            <w:r>
              <w:rPr>
                <w:rFonts w:eastAsia="Times New Roman"/>
                <w:lang w:val="en-US"/>
              </w:rPr>
              <w:t xml:space="preserve">Farmers and Farm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Aquaculture Farmer: </w:t>
            </w:r>
            <w:r>
              <w:rPr>
                <w:rFonts w:eastAsia="Times New Roman"/>
                <w:lang w:val="en-US"/>
              </w:rPr>
              <w:t xml:space="preserve">Aquaculture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Crop Farmers nfd: </w:t>
            </w:r>
            <w:r>
              <w:rPr>
                <w:rFonts w:eastAsia="Times New Roman"/>
                <w:lang w:val="en-US"/>
              </w:rPr>
              <w:t xml:space="preserve">Crop Farmers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Cotton Grower: </w:t>
            </w:r>
            <w:r>
              <w:rPr>
                <w:rFonts w:eastAsia="Times New Roman"/>
                <w:lang w:val="en-US"/>
              </w:rPr>
              <w:t xml:space="preserve">Cotton Grower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Flower Grower: </w:t>
            </w:r>
            <w:r>
              <w:rPr>
                <w:rFonts w:eastAsia="Times New Roman"/>
                <w:lang w:val="en-US"/>
              </w:rPr>
              <w:t xml:space="preserve">Flower Grower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Fruit or Nut Grower: </w:t>
            </w:r>
            <w:r>
              <w:rPr>
                <w:rFonts w:eastAsia="Times New Roman"/>
                <w:lang w:val="en-US"/>
              </w:rPr>
              <w:t xml:space="preserve">Fruit or Nut Grower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Grain, Oilseed or Pasture Grower: </w:t>
            </w:r>
            <w:r>
              <w:rPr>
                <w:rFonts w:eastAsia="Times New Roman"/>
                <w:lang w:val="en-US"/>
              </w:rPr>
              <w:t xml:space="preserve">Grain, Oilseed or Pasture Grower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Grape Grower: </w:t>
            </w:r>
            <w:r>
              <w:rPr>
                <w:rFonts w:eastAsia="Times New Roman"/>
                <w:lang w:val="en-US"/>
              </w:rPr>
              <w:t xml:space="preserve">Grape Grower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Mixed Crop Farmer: </w:t>
            </w:r>
            <w:r>
              <w:rPr>
                <w:rFonts w:eastAsia="Times New Roman"/>
                <w:lang w:val="en-US"/>
              </w:rPr>
              <w:t xml:space="preserve">Mixed Crop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Sugar Cane Grower: </w:t>
            </w:r>
            <w:r>
              <w:rPr>
                <w:rFonts w:eastAsia="Times New Roman"/>
                <w:lang w:val="en-US"/>
              </w:rPr>
              <w:t xml:space="preserve">Sugar Cane Grower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Turf Grower: </w:t>
            </w:r>
            <w:r>
              <w:rPr>
                <w:rFonts w:eastAsia="Times New Roman"/>
                <w:lang w:val="en-US"/>
              </w:rPr>
              <w:t xml:space="preserve">Turf Grower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Vegetable Grower: </w:t>
            </w:r>
            <w:r>
              <w:rPr>
                <w:rFonts w:eastAsia="Times New Roman"/>
                <w:lang w:val="en-US"/>
              </w:rPr>
              <w:t xml:space="preserve">Vegetable Grower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Crop Farmers nec: </w:t>
            </w:r>
            <w:r>
              <w:rPr>
                <w:rFonts w:eastAsia="Times New Roman"/>
                <w:lang w:val="en-US"/>
              </w:rPr>
              <w:t xml:space="preserve">Crop Farmers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Livestock Farmers nfd: </w:t>
            </w:r>
            <w:r>
              <w:rPr>
                <w:rFonts w:eastAsia="Times New Roman"/>
                <w:lang w:val="en-US"/>
              </w:rPr>
              <w:t xml:space="preserve">Livestock Farmers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Apiarist: </w:t>
            </w:r>
            <w:r>
              <w:rPr>
                <w:rFonts w:eastAsia="Times New Roman"/>
                <w:lang w:val="en-US"/>
              </w:rPr>
              <w:t xml:space="preserve">Apiarist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Beef Cattle Farmer: </w:t>
            </w:r>
            <w:r>
              <w:rPr>
                <w:rFonts w:eastAsia="Times New Roman"/>
                <w:lang w:val="en-US"/>
              </w:rPr>
              <w:t xml:space="preserve">Beef Cattle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Dairy Cattle Farmer: </w:t>
            </w:r>
            <w:r>
              <w:rPr>
                <w:rFonts w:eastAsia="Times New Roman"/>
                <w:lang w:val="en-US"/>
              </w:rPr>
              <w:t xml:space="preserve">Dairy Cattle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Deer Farmer: </w:t>
            </w:r>
            <w:r>
              <w:rPr>
                <w:rFonts w:eastAsia="Times New Roman"/>
                <w:lang w:val="en-US"/>
              </w:rPr>
              <w:t xml:space="preserve">Deer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Goat Farmer: </w:t>
            </w:r>
            <w:r>
              <w:rPr>
                <w:rFonts w:eastAsia="Times New Roman"/>
                <w:lang w:val="en-US"/>
              </w:rPr>
              <w:t xml:space="preserve">Goat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Horse Breeder: </w:t>
            </w:r>
            <w:r>
              <w:rPr>
                <w:rFonts w:eastAsia="Times New Roman"/>
                <w:lang w:val="en-US"/>
              </w:rPr>
              <w:t xml:space="preserve">Horse Breeder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Mixed Livestock Farmer: </w:t>
            </w:r>
            <w:r>
              <w:rPr>
                <w:rFonts w:eastAsia="Times New Roman"/>
                <w:lang w:val="en-US"/>
              </w:rPr>
              <w:t xml:space="preserve">Mixed Livestock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Pig Farmer: </w:t>
            </w:r>
            <w:r>
              <w:rPr>
                <w:rFonts w:eastAsia="Times New Roman"/>
                <w:lang w:val="en-US"/>
              </w:rPr>
              <w:t xml:space="preserve">Pig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Poultry Farmer: </w:t>
            </w:r>
            <w:r>
              <w:rPr>
                <w:rFonts w:eastAsia="Times New Roman"/>
                <w:lang w:val="en-US"/>
              </w:rPr>
              <w:t xml:space="preserve">Poultry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Sheep Farmer: </w:t>
            </w:r>
            <w:r>
              <w:rPr>
                <w:rFonts w:eastAsia="Times New Roman"/>
                <w:lang w:val="en-US"/>
              </w:rPr>
              <w:t xml:space="preserve">Sheep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Livestock Farmers nec: </w:t>
            </w:r>
            <w:r>
              <w:rPr>
                <w:rFonts w:eastAsia="Times New Roman"/>
                <w:lang w:val="en-US"/>
              </w:rPr>
              <w:t xml:space="preserve">Livestock Farmers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Mixed Crop and Livestock Farmer: </w:t>
            </w:r>
            <w:r>
              <w:rPr>
                <w:rFonts w:eastAsia="Times New Roman"/>
                <w:lang w:val="en-US"/>
              </w:rPr>
              <w:t xml:space="preserve">Mixed Crop and Livestock Farmer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Specialist Managers nfd: </w:t>
            </w:r>
            <w:r>
              <w:rPr>
                <w:rFonts w:eastAsia="Times New Roman"/>
                <w:lang w:val="en-US"/>
              </w:rPr>
              <w:t xml:space="preserve">Specialist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Advertising and Sales Managers nfd: </w:t>
            </w:r>
            <w:r>
              <w:rPr>
                <w:rFonts w:eastAsia="Times New Roman"/>
                <w:lang w:val="en-US"/>
              </w:rPr>
              <w:t xml:space="preserve">Advertising and Sales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Advertising and Public Relations Manager: </w:t>
            </w:r>
            <w:r>
              <w:rPr>
                <w:rFonts w:eastAsia="Times New Roman"/>
                <w:lang w:val="en-US"/>
              </w:rPr>
              <w:t xml:space="preserve">Advertising and Public Relations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and Marketing Manager: </w:t>
            </w:r>
            <w:r>
              <w:rPr>
                <w:rFonts w:eastAsia="Times New Roman"/>
                <w:lang w:val="en-US"/>
              </w:rPr>
              <w:t xml:space="preserve">Sales and Marketing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Business Administration Managers nfd: </w:t>
            </w:r>
            <w:r>
              <w:rPr>
                <w:rFonts w:eastAsia="Times New Roman"/>
                <w:lang w:val="en-US"/>
              </w:rPr>
              <w:t xml:space="preserve">Business Administration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Corporate Services Manager: </w:t>
            </w:r>
            <w:r>
              <w:rPr>
                <w:rFonts w:eastAsia="Times New Roman"/>
                <w:lang w:val="en-US"/>
              </w:rPr>
              <w:t xml:space="preserve">Corporate Services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Finance Manager: </w:t>
            </w:r>
            <w:r>
              <w:rPr>
                <w:rFonts w:eastAsia="Times New Roman"/>
                <w:lang w:val="en-US"/>
              </w:rPr>
              <w:t xml:space="preserve">Finance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Human Resource Manager: </w:t>
            </w:r>
            <w:r>
              <w:rPr>
                <w:rFonts w:eastAsia="Times New Roman"/>
                <w:lang w:val="en-US"/>
              </w:rPr>
              <w:t xml:space="preserve">Human Resource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Policy and Planning Manager: </w:t>
            </w:r>
            <w:r>
              <w:rPr>
                <w:rFonts w:eastAsia="Times New Roman"/>
                <w:lang w:val="en-US"/>
              </w:rPr>
              <w:t xml:space="preserve">Policy and Planning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Research and Development Manager: </w:t>
            </w:r>
            <w:r>
              <w:rPr>
                <w:rFonts w:eastAsia="Times New Roman"/>
                <w:lang w:val="en-US"/>
              </w:rPr>
              <w:t xml:space="preserve">Research and Development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Construction, Distribution and Production Managers nfd: </w:t>
            </w:r>
            <w:r>
              <w:rPr>
                <w:rFonts w:eastAsia="Times New Roman"/>
                <w:lang w:val="en-US"/>
              </w:rPr>
              <w:t xml:space="preserve">Construction, Distribution and Production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Construction Managers nfd: </w:t>
            </w:r>
            <w:r>
              <w:rPr>
                <w:rFonts w:eastAsia="Times New Roman"/>
                <w:lang w:val="en-US"/>
              </w:rPr>
              <w:t xml:space="preserve">Construction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Construction Project Manager: </w:t>
            </w:r>
            <w:r>
              <w:rPr>
                <w:rFonts w:eastAsia="Times New Roman"/>
                <w:lang w:val="en-US"/>
              </w:rPr>
              <w:t xml:space="preserve">Construction Project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Project Builder: </w:t>
            </w:r>
            <w:r>
              <w:rPr>
                <w:rFonts w:eastAsia="Times New Roman"/>
                <w:lang w:val="en-US"/>
              </w:rPr>
              <w:t xml:space="preserve">Project Builder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Engineering Manager: </w:t>
            </w:r>
            <w:r>
              <w:rPr>
                <w:rFonts w:eastAsia="Times New Roman"/>
                <w:lang w:val="en-US"/>
              </w:rPr>
              <w:t xml:space="preserve">Engineering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Importers, Exporters and Wholesalers nfd: </w:t>
            </w:r>
            <w:r>
              <w:rPr>
                <w:rFonts w:eastAsia="Times New Roman"/>
                <w:lang w:val="en-US"/>
              </w:rPr>
              <w:t xml:space="preserve">Importers, Exporters and Wholesalers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Importer or Exporter: </w:t>
            </w:r>
            <w:r>
              <w:rPr>
                <w:rFonts w:eastAsia="Times New Roman"/>
                <w:lang w:val="en-US"/>
              </w:rPr>
              <w:t xml:space="preserve">Importer or Exporter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Wholesaler: </w:t>
            </w:r>
            <w:r>
              <w:rPr>
                <w:rFonts w:eastAsia="Times New Roman"/>
                <w:lang w:val="en-US"/>
              </w:rPr>
              <w:t xml:space="preserve">Wholesaler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Manufacturer: </w:t>
            </w:r>
            <w:r>
              <w:rPr>
                <w:rFonts w:eastAsia="Times New Roman"/>
                <w:lang w:val="en-US"/>
              </w:rPr>
              <w:t xml:space="preserve">Manufacturer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Production Managers nfd: </w:t>
            </w:r>
            <w:r>
              <w:rPr>
                <w:rFonts w:eastAsia="Times New Roman"/>
                <w:lang w:val="en-US"/>
              </w:rPr>
              <w:t xml:space="preserve">Production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Production Manager (Forestry): </w:t>
            </w:r>
            <w:r>
              <w:rPr>
                <w:rFonts w:eastAsia="Times New Roman"/>
                <w:lang w:val="en-US"/>
              </w:rPr>
              <w:t xml:space="preserve">Production Manager (Forestry)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Production Manager (Manufacturing): </w:t>
            </w:r>
            <w:r>
              <w:rPr>
                <w:rFonts w:eastAsia="Times New Roman"/>
                <w:lang w:val="en-US"/>
              </w:rPr>
              <w:t xml:space="preserve">Production Manager (Manufacturing)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Production Manager (Mining): </w:t>
            </w:r>
            <w:r>
              <w:rPr>
                <w:rFonts w:eastAsia="Times New Roman"/>
                <w:lang w:val="en-US"/>
              </w:rPr>
              <w:t xml:space="preserve">Production Manager (Mining)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Supply and Distribution Manager: </w:t>
            </w:r>
            <w:r>
              <w:rPr>
                <w:rFonts w:eastAsia="Times New Roman"/>
                <w:lang w:val="en-US"/>
              </w:rPr>
              <w:t xml:space="preserve">Supply and Distribution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 Health and Welfare Services Managers nfd: </w:t>
            </w:r>
            <w:r>
              <w:rPr>
                <w:rFonts w:eastAsia="Times New Roman"/>
                <w:lang w:val="en-US"/>
              </w:rPr>
              <w:t xml:space="preserve">Education, Health and Welfare Services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Child Care Centre Manager: </w:t>
            </w:r>
            <w:r>
              <w:rPr>
                <w:rFonts w:eastAsia="Times New Roman"/>
                <w:lang w:val="en-US"/>
              </w:rPr>
              <w:t xml:space="preserve">Child Care Centre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and Welfare Services Managers nfd: </w:t>
            </w:r>
            <w:r>
              <w:rPr>
                <w:rFonts w:eastAsia="Times New Roman"/>
                <w:lang w:val="en-US"/>
              </w:rPr>
              <w:t xml:space="preserve">Health and Welfare Services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Administrator: </w:t>
            </w:r>
            <w:r>
              <w:rPr>
                <w:rFonts w:eastAsia="Times New Roman"/>
                <w:lang w:val="en-US"/>
              </w:rPr>
              <w:t xml:space="preserve">Medical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Nursing Clinical Director: </w:t>
            </w:r>
            <w:r>
              <w:rPr>
                <w:rFonts w:eastAsia="Times New Roman"/>
                <w:lang w:val="en-US"/>
              </w:rPr>
              <w:t xml:space="preserve">Nursing Clinical Director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Primary Health Organization Manager: </w:t>
            </w:r>
            <w:r>
              <w:rPr>
                <w:rFonts w:eastAsia="Times New Roman"/>
                <w:lang w:val="en-US"/>
              </w:rPr>
              <w:t xml:space="preserve">Primary Health Organization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Welfare Centre Manager: </w:t>
            </w:r>
            <w:r>
              <w:rPr>
                <w:rFonts w:eastAsia="Times New Roman"/>
                <w:lang w:val="en-US"/>
              </w:rPr>
              <w:t xml:space="preserve">Welfare Centre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and Welfare Services Managers nec: </w:t>
            </w:r>
            <w:r>
              <w:rPr>
                <w:rFonts w:eastAsia="Times New Roman"/>
                <w:lang w:val="en-US"/>
              </w:rPr>
              <w:t xml:space="preserve">Health and Welfare Services Managers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School Principal: </w:t>
            </w:r>
            <w:r>
              <w:rPr>
                <w:rFonts w:eastAsia="Times New Roman"/>
                <w:lang w:val="en-US"/>
              </w:rPr>
              <w:t xml:space="preserve">School Principal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Education Managers nfd: </w:t>
            </w:r>
            <w:r>
              <w:rPr>
                <w:rFonts w:eastAsia="Times New Roman"/>
                <w:lang w:val="en-US"/>
              </w:rPr>
              <w:t xml:space="preserve">Other Education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Faculty Head: </w:t>
            </w:r>
            <w:r>
              <w:rPr>
                <w:rFonts w:eastAsia="Times New Roman"/>
                <w:lang w:val="en-US"/>
              </w:rPr>
              <w:t xml:space="preserve">Faculty Head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Regional Education Manager: </w:t>
            </w:r>
            <w:r>
              <w:rPr>
                <w:rFonts w:eastAsia="Times New Roman"/>
                <w:lang w:val="en-US"/>
              </w:rPr>
              <w:t xml:space="preserve">Regional Education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 Managers nec: </w:t>
            </w:r>
            <w:r>
              <w:rPr>
                <w:rFonts w:eastAsia="Times New Roman"/>
                <w:lang w:val="en-US"/>
              </w:rPr>
              <w:t xml:space="preserve">Education Managers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Managers nfd: </w:t>
            </w:r>
            <w:r>
              <w:rPr>
                <w:rFonts w:eastAsia="Times New Roman"/>
                <w:lang w:val="en-US"/>
              </w:rPr>
              <w:t xml:space="preserve">ICT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Chief Information Officer: </w:t>
            </w:r>
            <w:r>
              <w:rPr>
                <w:rFonts w:eastAsia="Times New Roman"/>
                <w:lang w:val="en-US"/>
              </w:rPr>
              <w:t xml:space="preserve">Chief Information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Project Manager: </w:t>
            </w:r>
            <w:r>
              <w:rPr>
                <w:rFonts w:eastAsia="Times New Roman"/>
                <w:lang w:val="en-US"/>
              </w:rPr>
              <w:t xml:space="preserve">ICT Project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Managers nec: </w:t>
            </w:r>
            <w:r>
              <w:rPr>
                <w:rFonts w:eastAsia="Times New Roman"/>
                <w:lang w:val="en-US"/>
              </w:rPr>
              <w:t xml:space="preserve">ICT Managers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Miscellaneous Specialist Managers nfd: </w:t>
            </w:r>
            <w:r>
              <w:rPr>
                <w:rFonts w:eastAsia="Times New Roman"/>
                <w:lang w:val="en-US"/>
              </w:rPr>
              <w:t xml:space="preserve">Miscellaneous Specialist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Commissioned Officers (Management) nfd: </w:t>
            </w:r>
            <w:r>
              <w:rPr>
                <w:rFonts w:eastAsia="Times New Roman"/>
                <w:lang w:val="en-US"/>
              </w:rPr>
              <w:t xml:space="preserve">Commissioned Officers (Management)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Commissioned Defence Force Officer: </w:t>
            </w:r>
            <w:r>
              <w:rPr>
                <w:rFonts w:eastAsia="Times New Roman"/>
                <w:lang w:val="en-US"/>
              </w:rPr>
              <w:t xml:space="preserve">Commissioned Defence Force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Commissioned Fire Officer: </w:t>
            </w:r>
            <w:r>
              <w:rPr>
                <w:rFonts w:eastAsia="Times New Roman"/>
                <w:lang w:val="en-US"/>
              </w:rPr>
              <w:t xml:space="preserve">Commissioned Fire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Commissioned Police Officer: </w:t>
            </w:r>
            <w:r>
              <w:rPr>
                <w:rFonts w:eastAsia="Times New Roman"/>
                <w:lang w:val="en-US"/>
              </w:rPr>
              <w:t xml:space="preserve">Commissioned Police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Senior Non-commissioned Defence Force Member: </w:t>
            </w:r>
            <w:r>
              <w:rPr>
                <w:rFonts w:eastAsia="Times New Roman"/>
                <w:lang w:val="en-US"/>
              </w:rPr>
              <w:t xml:space="preserve">Senior Non-commissioned Defence Force Member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Specialist Managers nfd: </w:t>
            </w:r>
            <w:r>
              <w:rPr>
                <w:rFonts w:eastAsia="Times New Roman"/>
                <w:lang w:val="en-US"/>
              </w:rPr>
              <w:t xml:space="preserve">Other Specialist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Arts Administrator or Manager: </w:t>
            </w:r>
            <w:r>
              <w:rPr>
                <w:rFonts w:eastAsia="Times New Roman"/>
                <w:lang w:val="en-US"/>
              </w:rPr>
              <w:t xml:space="preserve">Arts Administrator or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Manager: </w:t>
            </w:r>
            <w:r>
              <w:rPr>
                <w:rFonts w:eastAsia="Times New Roman"/>
                <w:lang w:val="en-US"/>
              </w:rPr>
              <w:t xml:space="preserve">Environmental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Laboratory Manager: </w:t>
            </w:r>
            <w:r>
              <w:rPr>
                <w:rFonts w:eastAsia="Times New Roman"/>
                <w:lang w:val="en-US"/>
              </w:rPr>
              <w:t xml:space="preserve">Laboratory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Quality Assurance Manager: </w:t>
            </w:r>
            <w:r>
              <w:rPr>
                <w:rFonts w:eastAsia="Times New Roman"/>
                <w:lang w:val="en-US"/>
              </w:rPr>
              <w:t xml:space="preserve">Quality Assurance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 Administrator: </w:t>
            </w:r>
            <w:r>
              <w:rPr>
                <w:rFonts w:eastAsia="Times New Roman"/>
                <w:lang w:val="en-US"/>
              </w:rPr>
              <w:t xml:space="preserve">Sports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Specialist Managers nec: </w:t>
            </w:r>
            <w:r>
              <w:rPr>
                <w:rFonts w:eastAsia="Times New Roman"/>
                <w:lang w:val="en-US"/>
              </w:rPr>
              <w:t xml:space="preserve">Specialist Managers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Hospitality, Retail and Service Managers nfd: </w:t>
            </w:r>
            <w:r>
              <w:rPr>
                <w:rFonts w:eastAsia="Times New Roman"/>
                <w:lang w:val="en-US"/>
              </w:rPr>
              <w:t xml:space="preserve">Hospitality, Retail and Service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Accommodation and Hospitality Managers nfd: </w:t>
            </w:r>
            <w:r>
              <w:rPr>
                <w:rFonts w:eastAsia="Times New Roman"/>
                <w:lang w:val="en-US"/>
              </w:rPr>
              <w:t xml:space="preserve">Accommodation and Hospitality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Cafe or Restaurant Manager: </w:t>
            </w:r>
            <w:r>
              <w:rPr>
                <w:rFonts w:eastAsia="Times New Roman"/>
                <w:lang w:val="en-US"/>
              </w:rPr>
              <w:t xml:space="preserve">Cafe or Restaurant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Caravan Park and Camping Ground Manager: </w:t>
            </w:r>
            <w:r>
              <w:rPr>
                <w:rFonts w:eastAsia="Times New Roman"/>
                <w:lang w:val="en-US"/>
              </w:rPr>
              <w:t xml:space="preserve">Caravan Park and Camping Ground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Hotel or Motel Manager: </w:t>
            </w:r>
            <w:r>
              <w:rPr>
                <w:rFonts w:eastAsia="Times New Roman"/>
                <w:lang w:val="en-US"/>
              </w:rPr>
              <w:t xml:space="preserve">Hotel or Motel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Licensed Club Manager: </w:t>
            </w:r>
            <w:r>
              <w:rPr>
                <w:rFonts w:eastAsia="Times New Roman"/>
                <w:lang w:val="en-US"/>
              </w:rPr>
              <w:t xml:space="preserve">Licensed Club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Accommodation and Hospitality Managers nfd: </w:t>
            </w:r>
            <w:r>
              <w:rPr>
                <w:rFonts w:eastAsia="Times New Roman"/>
                <w:lang w:val="en-US"/>
              </w:rPr>
              <w:t xml:space="preserve">Other Accommodation and Hospitality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Bed and Breakfast Operator: </w:t>
            </w:r>
            <w:r>
              <w:rPr>
                <w:rFonts w:eastAsia="Times New Roman"/>
                <w:lang w:val="en-US"/>
              </w:rPr>
              <w:t xml:space="preserve">Bed and Breakfast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Accommodation and Hospitality Managers nec: </w:t>
            </w:r>
            <w:r>
              <w:rPr>
                <w:rFonts w:eastAsia="Times New Roman"/>
                <w:lang w:val="en-US"/>
              </w:rPr>
              <w:t xml:space="preserve">Accommodation and Hospitality Managers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Retail Managers nfd: </w:t>
            </w:r>
            <w:r>
              <w:rPr>
                <w:rFonts w:eastAsia="Times New Roman"/>
                <w:lang w:val="en-US"/>
              </w:rPr>
              <w:t xml:space="preserve">Retail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Retail Manager (General): </w:t>
            </w:r>
            <w:r>
              <w:rPr>
                <w:rFonts w:eastAsia="Times New Roman"/>
                <w:lang w:val="en-US"/>
              </w:rPr>
              <w:t xml:space="preserve">Retail Manager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Antique Dealer: </w:t>
            </w:r>
            <w:r>
              <w:rPr>
                <w:rFonts w:eastAsia="Times New Roman"/>
                <w:lang w:val="en-US"/>
              </w:rPr>
              <w:t xml:space="preserve">Antique Dealer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Betting Agency Manager: </w:t>
            </w:r>
            <w:r>
              <w:rPr>
                <w:rFonts w:eastAsia="Times New Roman"/>
                <w:lang w:val="en-US"/>
              </w:rPr>
              <w:t xml:space="preserve">Betting Agency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Hair or Beauty Salon Manager: </w:t>
            </w:r>
            <w:r>
              <w:rPr>
                <w:rFonts w:eastAsia="Times New Roman"/>
                <w:lang w:val="en-US"/>
              </w:rPr>
              <w:t xml:space="preserve">Hair or Beauty Salon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 Office Manager: </w:t>
            </w:r>
            <w:r>
              <w:rPr>
                <w:rFonts w:eastAsia="Times New Roman"/>
                <w:lang w:val="en-US"/>
              </w:rPr>
              <w:t xml:space="preserve">Post Office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Travel Agency Manager: </w:t>
            </w:r>
            <w:r>
              <w:rPr>
                <w:rFonts w:eastAsia="Times New Roman"/>
                <w:lang w:val="en-US"/>
              </w:rPr>
              <w:t xml:space="preserve">Travel Agency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Miscellaneous Hospitality, Retail and Service Managers nfd: </w:t>
            </w:r>
            <w:r>
              <w:rPr>
                <w:rFonts w:eastAsia="Times New Roman"/>
                <w:lang w:val="en-US"/>
              </w:rPr>
              <w:t xml:space="preserve">Miscellaneous Hospitality, Retail and Service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Amusement, Fitness and Sports Centre Managers nfd: </w:t>
            </w:r>
            <w:r>
              <w:rPr>
                <w:rFonts w:eastAsia="Times New Roman"/>
                <w:lang w:val="en-US"/>
              </w:rPr>
              <w:t xml:space="preserve">Amusement, Fitness and Sports Centre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Amusement Centre Manager: </w:t>
            </w:r>
            <w:r>
              <w:rPr>
                <w:rFonts w:eastAsia="Times New Roman"/>
                <w:lang w:val="en-US"/>
              </w:rPr>
              <w:t xml:space="preserve">Amusement Centre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Fitness Centre Manager: </w:t>
            </w:r>
            <w:r>
              <w:rPr>
                <w:rFonts w:eastAsia="Times New Roman"/>
                <w:lang w:val="en-US"/>
              </w:rPr>
              <w:t xml:space="preserve">Fitness Centre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 Centre Manager: </w:t>
            </w:r>
            <w:r>
              <w:rPr>
                <w:rFonts w:eastAsia="Times New Roman"/>
                <w:lang w:val="en-US"/>
              </w:rPr>
              <w:t xml:space="preserve">Sports Centre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Call or Contact Centre and Customer Service Managers nfd: </w:t>
            </w:r>
            <w:r>
              <w:rPr>
                <w:rFonts w:eastAsia="Times New Roman"/>
                <w:lang w:val="en-US"/>
              </w:rPr>
              <w:t xml:space="preserve">Call or Contact Centre and Customer Service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Call or Contact Centre Manager: </w:t>
            </w:r>
            <w:r>
              <w:rPr>
                <w:rFonts w:eastAsia="Times New Roman"/>
                <w:lang w:val="en-US"/>
              </w:rPr>
              <w:t xml:space="preserve">Call or Contact Centre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Customer Service Manager: </w:t>
            </w:r>
            <w:r>
              <w:rPr>
                <w:rFonts w:eastAsia="Times New Roman"/>
                <w:lang w:val="en-US"/>
              </w:rPr>
              <w:t xml:space="preserve">Customer Service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Conference and Event Organiser: </w:t>
            </w:r>
            <w:r>
              <w:rPr>
                <w:rFonts w:eastAsia="Times New Roman"/>
                <w:lang w:val="en-US"/>
              </w:rPr>
              <w:t xml:space="preserve">Conference and Event Organiser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Transport Services Managers nfd: </w:t>
            </w:r>
            <w:r>
              <w:rPr>
                <w:rFonts w:eastAsia="Times New Roman"/>
                <w:lang w:val="en-US"/>
              </w:rPr>
              <w:t xml:space="preserve">Transport Services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Fleet Manager: </w:t>
            </w:r>
            <w:r>
              <w:rPr>
                <w:rFonts w:eastAsia="Times New Roman"/>
                <w:lang w:val="en-US"/>
              </w:rPr>
              <w:t xml:space="preserve">Fleet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Railway Station Manager: </w:t>
            </w:r>
            <w:r>
              <w:rPr>
                <w:rFonts w:eastAsia="Times New Roman"/>
                <w:lang w:val="en-US"/>
              </w:rPr>
              <w:t xml:space="preserve">Railway Station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Transport Company Manager: </w:t>
            </w:r>
            <w:r>
              <w:rPr>
                <w:rFonts w:eastAsia="Times New Roman"/>
                <w:lang w:val="en-US"/>
              </w:rPr>
              <w:t xml:space="preserve">Transport Company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Hospitality, Retail and Service Managers nfd: </w:t>
            </w:r>
            <w:r>
              <w:rPr>
                <w:rFonts w:eastAsia="Times New Roman"/>
                <w:lang w:val="en-US"/>
              </w:rPr>
              <w:t xml:space="preserve">Other Hospitality, Retail and Service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Boarding Kennel or Cattery Operator: </w:t>
            </w:r>
            <w:r>
              <w:rPr>
                <w:rFonts w:eastAsia="Times New Roman"/>
                <w:lang w:val="en-US"/>
              </w:rPr>
              <w:t xml:space="preserve">Boarding Kennel or Cattery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Cinema or Theatre Manager: </w:t>
            </w:r>
            <w:r>
              <w:rPr>
                <w:rFonts w:eastAsia="Times New Roman"/>
                <w:lang w:val="en-US"/>
              </w:rPr>
              <w:t xml:space="preserve">Cinema or Theatre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Facilities Manager: </w:t>
            </w:r>
            <w:r>
              <w:rPr>
                <w:rFonts w:eastAsia="Times New Roman"/>
                <w:lang w:val="en-US"/>
              </w:rPr>
              <w:t xml:space="preserve">Facilities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Institution Branch Manager: </w:t>
            </w:r>
            <w:r>
              <w:rPr>
                <w:rFonts w:eastAsia="Times New Roman"/>
                <w:lang w:val="en-US"/>
              </w:rPr>
              <w:t xml:space="preserve">Financial Institution Branch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Hospitality, Retail and Service Managers nec: </w:t>
            </w:r>
            <w:r>
              <w:rPr>
                <w:rFonts w:eastAsia="Times New Roman"/>
                <w:lang w:val="en-US"/>
              </w:rPr>
              <w:t xml:space="preserve">Hospitality, Retail and Service Managers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Professionals nfd: </w:t>
            </w:r>
            <w:r>
              <w:rPr>
                <w:rFonts w:eastAsia="Times New Roman"/>
                <w:lang w:val="en-US"/>
              </w:rPr>
              <w:t xml:space="preserve">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Arts and Media Professionals nfd: </w:t>
            </w:r>
            <w:r>
              <w:rPr>
                <w:rFonts w:eastAsia="Times New Roman"/>
                <w:lang w:val="en-US"/>
              </w:rPr>
              <w:t xml:space="preserve">Arts and Media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Arts Professionals nfd: </w:t>
            </w:r>
            <w:r>
              <w:rPr>
                <w:rFonts w:eastAsia="Times New Roman"/>
                <w:lang w:val="en-US"/>
              </w:rPr>
              <w:t xml:space="preserve">Arts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Actors, Dancers and Other Entertainers nfd: </w:t>
            </w:r>
            <w:r>
              <w:rPr>
                <w:rFonts w:eastAsia="Times New Roman"/>
                <w:lang w:val="en-US"/>
              </w:rPr>
              <w:t xml:space="preserve">Actors, Dancers and Other Entertainers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Actor: </w:t>
            </w:r>
            <w:r>
              <w:rPr>
                <w:rFonts w:eastAsia="Times New Roman"/>
                <w:lang w:val="en-US"/>
              </w:rPr>
              <w:t xml:space="preserve">Actor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Dancer or Choreographer: </w:t>
            </w:r>
            <w:r>
              <w:rPr>
                <w:rFonts w:eastAsia="Times New Roman"/>
                <w:lang w:val="en-US"/>
              </w:rPr>
              <w:t xml:space="preserve">Dancer or Choreographer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Entertainer or Variety Artist: </w:t>
            </w:r>
            <w:r>
              <w:rPr>
                <w:rFonts w:eastAsia="Times New Roman"/>
                <w:lang w:val="en-US"/>
              </w:rPr>
              <w:t xml:space="preserve">Entertainer or Variety Artist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Actors, Dancers and Other Entertainers nec: </w:t>
            </w:r>
            <w:r>
              <w:rPr>
                <w:rFonts w:eastAsia="Times New Roman"/>
                <w:lang w:val="en-US"/>
              </w:rPr>
              <w:t xml:space="preserve">Actors, Dancers and Other Entertainers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Music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Composer: </w:t>
            </w:r>
            <w:r>
              <w:rPr>
                <w:rFonts w:eastAsia="Times New Roman"/>
                <w:lang w:val="en-US"/>
              </w:rPr>
              <w:t xml:space="preserve">Composer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Music Director: </w:t>
            </w:r>
            <w:r>
              <w:rPr>
                <w:rFonts w:eastAsia="Times New Roman"/>
                <w:lang w:val="en-US"/>
              </w:rPr>
              <w:t xml:space="preserve">Music Director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Musician (Instrumental): </w:t>
            </w:r>
            <w:r>
              <w:rPr>
                <w:rFonts w:eastAsia="Times New Roman"/>
                <w:lang w:val="en-US"/>
              </w:rPr>
              <w:t xml:space="preserve">Musician (Instrumental)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Singer: </w:t>
            </w:r>
            <w:r>
              <w:rPr>
                <w:rFonts w:eastAsia="Times New Roman"/>
                <w:lang w:val="en-US"/>
              </w:rPr>
              <w:t xml:space="preserve">Singer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Music Professionals nec: </w:t>
            </w:r>
            <w:r>
              <w:rPr>
                <w:rFonts w:eastAsia="Times New Roman"/>
                <w:lang w:val="en-US"/>
              </w:rPr>
              <w:t xml:space="preserve">Music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Photographer: </w:t>
            </w:r>
            <w:r>
              <w:rPr>
                <w:rFonts w:eastAsia="Times New Roman"/>
                <w:lang w:val="en-US"/>
              </w:rPr>
              <w:t xml:space="preserve">Photographer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Arts and Crafts Professionals nfd: </w:t>
            </w:r>
            <w:r>
              <w:rPr>
                <w:rFonts w:eastAsia="Times New Roman"/>
                <w:lang w:val="en-US"/>
              </w:rPr>
              <w:t xml:space="preserve">Visual Arts and Crafts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Painter (Visual Arts)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Potter or Ceramic Artist: </w:t>
            </w:r>
            <w:r>
              <w:rPr>
                <w:rFonts w:eastAsia="Times New Roman"/>
                <w:lang w:val="en-US"/>
              </w:rPr>
              <w:t xml:space="preserve">Potter or Ceramic Artist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Sculptor: </w:t>
            </w:r>
            <w:r>
              <w:rPr>
                <w:rFonts w:eastAsia="Times New Roman"/>
                <w:lang w:val="en-US"/>
              </w:rPr>
              <w:t xml:space="preserve">Sculptor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Arts and Crafts Professionals nec: </w:t>
            </w:r>
            <w:r>
              <w:rPr>
                <w:rFonts w:eastAsia="Times New Roman"/>
                <w:lang w:val="en-US"/>
              </w:rPr>
              <w:t xml:space="preserve">Visual Arts and Crafts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Media Professionals nfd: </w:t>
            </w:r>
            <w:r>
              <w:rPr>
                <w:rFonts w:eastAsia="Times New Roman"/>
                <w:lang w:val="en-US"/>
              </w:rPr>
              <w:t xml:space="preserve">Media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Artistic Directors, and Media Producers and Presenters nfd: </w:t>
            </w:r>
            <w:r>
              <w:rPr>
                <w:rFonts w:eastAsia="Times New Roman"/>
                <w:lang w:val="en-US"/>
              </w:rPr>
              <w:t xml:space="preserve">Artistic Directors, and Media Producers and Presenters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Artistic Director: </w:t>
            </w:r>
            <w:r>
              <w:rPr>
                <w:rFonts w:eastAsia="Times New Roman"/>
                <w:lang w:val="en-US"/>
              </w:rPr>
              <w:t xml:space="preserve">Artistic Director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Media Producer (excluding Video): </w:t>
            </w:r>
            <w:r>
              <w:rPr>
                <w:rFonts w:eastAsia="Times New Roman"/>
                <w:lang w:val="en-US"/>
              </w:rPr>
              <w:t xml:space="preserve">Media Producer (excluding Video)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 Presenter: </w:t>
            </w:r>
            <w:r>
              <w:rPr>
                <w:rFonts w:eastAsia="Times New Roman"/>
                <w:lang w:val="en-US"/>
              </w:rPr>
              <w:t xml:space="preserve">Radio Presenter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Television Presenter: </w:t>
            </w:r>
            <w:r>
              <w:rPr>
                <w:rFonts w:eastAsia="Times New Roman"/>
                <w:lang w:val="en-US"/>
              </w:rPr>
              <w:t xml:space="preserve">Television Presenter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Authors, and Book and Script Editors nfd: </w:t>
            </w:r>
            <w:r>
              <w:rPr>
                <w:rFonts w:eastAsia="Times New Roman"/>
                <w:lang w:val="en-US"/>
              </w:rPr>
              <w:t xml:space="preserve">Authors, and Book and Script Editors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Author: </w:t>
            </w:r>
            <w:r>
              <w:rPr>
                <w:rFonts w:eastAsia="Times New Roman"/>
                <w:lang w:val="en-US"/>
              </w:rPr>
              <w:t xml:space="preserve">Author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Book or Script Editor: </w:t>
            </w:r>
            <w:r>
              <w:rPr>
                <w:rFonts w:eastAsia="Times New Roman"/>
                <w:lang w:val="en-US"/>
              </w:rPr>
              <w:t xml:space="preserve">Book or Script Editor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Film, Television, Radio and Stage Directors nfd: </w:t>
            </w:r>
            <w:r>
              <w:rPr>
                <w:rFonts w:eastAsia="Times New Roman"/>
                <w:lang w:val="en-US"/>
              </w:rPr>
              <w:t xml:space="preserve">Film, Television, Radio and Stage Directors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 Director (Film, Television or Stage): </w:t>
            </w:r>
            <w:r>
              <w:rPr>
                <w:rFonts w:eastAsia="Times New Roman"/>
                <w:lang w:val="en-US"/>
              </w:rPr>
              <w:t xml:space="preserve">Art Director (Film, Television or Stage)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Director (Film, Television, Radio or Stage): </w:t>
            </w:r>
            <w:r>
              <w:rPr>
                <w:rFonts w:eastAsia="Times New Roman"/>
                <w:lang w:val="en-US"/>
              </w:rPr>
              <w:t xml:space="preserve">Director (Film, Television, Radio or Stage)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Director of Photography: </w:t>
            </w:r>
            <w:r>
              <w:rPr>
                <w:rFonts w:eastAsia="Times New Roman"/>
                <w:lang w:val="en-US"/>
              </w:rPr>
              <w:t xml:space="preserve">Director of Photography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Film and Video Editor: </w:t>
            </w:r>
            <w:r>
              <w:rPr>
                <w:rFonts w:eastAsia="Times New Roman"/>
                <w:lang w:val="en-US"/>
              </w:rPr>
              <w:t xml:space="preserve">Film and Video Editor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Program Director (Television or Radio): </w:t>
            </w:r>
            <w:r>
              <w:rPr>
                <w:rFonts w:eastAsia="Times New Roman"/>
                <w:lang w:val="en-US"/>
              </w:rPr>
              <w:t xml:space="preserve">Program Director (Television or Radio)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Manager: </w:t>
            </w:r>
            <w:r>
              <w:rPr>
                <w:rFonts w:eastAsia="Times New Roman"/>
                <w:lang w:val="en-US"/>
              </w:rPr>
              <w:t xml:space="preserve">Stage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Technical Director: </w:t>
            </w:r>
            <w:r>
              <w:rPr>
                <w:rFonts w:eastAsia="Times New Roman"/>
                <w:lang w:val="en-US"/>
              </w:rPr>
              <w:t xml:space="preserve">Technical Director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Video Producer: </w:t>
            </w:r>
            <w:r>
              <w:rPr>
                <w:rFonts w:eastAsia="Times New Roman"/>
                <w:lang w:val="en-US"/>
              </w:rPr>
              <w:t xml:space="preserve">Video Producer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Film, Television, Radio and Stage Directors nec: </w:t>
            </w:r>
            <w:r>
              <w:rPr>
                <w:rFonts w:eastAsia="Times New Roman"/>
                <w:lang w:val="en-US"/>
              </w:rPr>
              <w:t xml:space="preserve">Film, Television, Radio and Stage Directors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Journalists and Other Writers nfd: </w:t>
            </w:r>
            <w:r>
              <w:rPr>
                <w:rFonts w:eastAsia="Times New Roman"/>
                <w:lang w:val="en-US"/>
              </w:rPr>
              <w:t xml:space="preserve">Journalists and Other Writers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Copywriter: </w:t>
            </w:r>
            <w:r>
              <w:rPr>
                <w:rFonts w:eastAsia="Times New Roman"/>
                <w:lang w:val="en-US"/>
              </w:rPr>
              <w:t xml:space="preserve">Copywriter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Newspaper or Periodical Editor: </w:t>
            </w:r>
            <w:r>
              <w:rPr>
                <w:rFonts w:eastAsia="Times New Roman"/>
                <w:lang w:val="en-US"/>
              </w:rPr>
              <w:t xml:space="preserve">Newspaper or Periodical Editor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 Journalist: </w:t>
            </w:r>
            <w:r>
              <w:rPr>
                <w:rFonts w:eastAsia="Times New Roman"/>
                <w:lang w:val="en-US"/>
              </w:rPr>
              <w:t xml:space="preserve">Print Journalist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 Journalist: </w:t>
            </w:r>
            <w:r>
              <w:rPr>
                <w:rFonts w:eastAsia="Times New Roman"/>
                <w:lang w:val="en-US"/>
              </w:rPr>
              <w:t xml:space="preserve">Radio Journalist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Technical Writer: </w:t>
            </w:r>
            <w:r>
              <w:rPr>
                <w:rFonts w:eastAsia="Times New Roman"/>
                <w:lang w:val="en-US"/>
              </w:rPr>
              <w:t xml:space="preserve">Technical Writer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Television Journalist: </w:t>
            </w:r>
            <w:r>
              <w:rPr>
                <w:rFonts w:eastAsia="Times New Roman"/>
                <w:lang w:val="en-US"/>
              </w:rPr>
              <w:t xml:space="preserve">Television Journalist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Journalists and Other Writers nec: </w:t>
            </w:r>
            <w:r>
              <w:rPr>
                <w:rFonts w:eastAsia="Times New Roman"/>
                <w:lang w:val="en-US"/>
              </w:rPr>
              <w:t xml:space="preserve">Journalists and Other Writers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Business, Human Resource and Marketing Professionals nfd: </w:t>
            </w:r>
            <w:r>
              <w:rPr>
                <w:rFonts w:eastAsia="Times New Roman"/>
                <w:lang w:val="en-US"/>
              </w:rPr>
              <w:t xml:space="preserve">Business, Human Resource and Marketing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Accountants, Auditors and Company Secretaries nfd: </w:t>
            </w:r>
            <w:r>
              <w:rPr>
                <w:rFonts w:eastAsia="Times New Roman"/>
                <w:lang w:val="en-US"/>
              </w:rPr>
              <w:t xml:space="preserve">Accountants, Auditors and Company Secretaries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Accountants nfd: </w:t>
            </w:r>
            <w:r>
              <w:rPr>
                <w:rFonts w:eastAsia="Times New Roman"/>
                <w:lang w:val="en-US"/>
              </w:rPr>
              <w:t xml:space="preserve">Accountants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Accountant (General): </w:t>
            </w:r>
            <w:r>
              <w:rPr>
                <w:rFonts w:eastAsia="Times New Roman"/>
                <w:lang w:val="en-US"/>
              </w:rPr>
              <w:t xml:space="preserve">Accountant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Management Accountant: </w:t>
            </w:r>
            <w:r>
              <w:rPr>
                <w:rFonts w:eastAsia="Times New Roman"/>
                <w:lang w:val="en-US"/>
              </w:rPr>
              <w:t xml:space="preserve">Management Accountant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Taxation Accountant: </w:t>
            </w:r>
            <w:r>
              <w:rPr>
                <w:rFonts w:eastAsia="Times New Roman"/>
                <w:lang w:val="en-US"/>
              </w:rPr>
              <w:t xml:space="preserve">Taxation Accountant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Auditors, Company Secretaries and Corporate Treasurers nfd: </w:t>
            </w:r>
            <w:r>
              <w:rPr>
                <w:rFonts w:eastAsia="Times New Roman"/>
                <w:lang w:val="en-US"/>
              </w:rPr>
              <w:t xml:space="preserve">Auditors, Company Secretaries and Corporate Treasurers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Company Secretary: </w:t>
            </w:r>
            <w:r>
              <w:rPr>
                <w:rFonts w:eastAsia="Times New Roman"/>
                <w:lang w:val="en-US"/>
              </w:rPr>
              <w:t xml:space="preserve">Company Secretary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Corporate Treasurer: </w:t>
            </w:r>
            <w:r>
              <w:rPr>
                <w:rFonts w:eastAsia="Times New Roman"/>
                <w:lang w:val="en-US"/>
              </w:rPr>
              <w:t xml:space="preserve">Corporate Treasurer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External Auditor: </w:t>
            </w:r>
            <w:r>
              <w:rPr>
                <w:rFonts w:eastAsia="Times New Roman"/>
                <w:lang w:val="en-US"/>
              </w:rPr>
              <w:t xml:space="preserve">External Auditor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Internal Auditor: </w:t>
            </w:r>
            <w:r>
              <w:rPr>
                <w:rFonts w:eastAsia="Times New Roman"/>
                <w:lang w:val="en-US"/>
              </w:rPr>
              <w:t xml:space="preserve">Internal Auditor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Brokers and Dealers, and Investment Advisers nfd: </w:t>
            </w:r>
            <w:r>
              <w:rPr>
                <w:rFonts w:eastAsia="Times New Roman"/>
                <w:lang w:val="en-US"/>
              </w:rPr>
              <w:t xml:space="preserve">Financial Brokers and Dealers, and Investment Advisers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Brokers nfd: </w:t>
            </w:r>
            <w:r>
              <w:rPr>
                <w:rFonts w:eastAsia="Times New Roman"/>
                <w:lang w:val="en-US"/>
              </w:rPr>
              <w:t xml:space="preserve">Financial Brokers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Commodities Trader: </w:t>
            </w:r>
            <w:r>
              <w:rPr>
                <w:rFonts w:eastAsia="Times New Roman"/>
                <w:lang w:val="en-US"/>
              </w:rPr>
              <w:t xml:space="preserve">Commodities Trader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Finance Broker: </w:t>
            </w:r>
            <w:r>
              <w:rPr>
                <w:rFonts w:eastAsia="Times New Roman"/>
                <w:lang w:val="en-US"/>
              </w:rPr>
              <w:t xml:space="preserve">Finance Broker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Broker: </w:t>
            </w:r>
            <w:r>
              <w:rPr>
                <w:rFonts w:eastAsia="Times New Roman"/>
                <w:lang w:val="en-US"/>
              </w:rPr>
              <w:t xml:space="preserve">Insurance Broker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Brokers nec: </w:t>
            </w:r>
            <w:r>
              <w:rPr>
                <w:rFonts w:eastAsia="Times New Roman"/>
                <w:lang w:val="en-US"/>
              </w:rPr>
              <w:t xml:space="preserve">Financial Brokers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Dealers nfd: </w:t>
            </w:r>
            <w:r>
              <w:rPr>
                <w:rFonts w:eastAsia="Times New Roman"/>
                <w:lang w:val="en-US"/>
              </w:rPr>
              <w:t xml:space="preserve">Financial Dealers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Market Dealer: </w:t>
            </w:r>
            <w:r>
              <w:rPr>
                <w:rFonts w:eastAsia="Times New Roman"/>
                <w:lang w:val="en-US"/>
              </w:rPr>
              <w:t xml:space="preserve">Financial Market Dealer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Futures Trader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Stockbroking Dealer: </w:t>
            </w:r>
            <w:r>
              <w:rPr>
                <w:rFonts w:eastAsia="Times New Roman"/>
                <w:lang w:val="en-US"/>
              </w:rPr>
              <w:t xml:space="preserve">Stockbroking Dealer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Dealers nec: </w:t>
            </w:r>
            <w:r>
              <w:rPr>
                <w:rFonts w:eastAsia="Times New Roman"/>
                <w:lang w:val="en-US"/>
              </w:rPr>
              <w:t xml:space="preserve">Financial Dealers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Investment Advisers and Managers nfd: </w:t>
            </w:r>
            <w:r>
              <w:rPr>
                <w:rFonts w:eastAsia="Times New Roman"/>
                <w:lang w:val="en-US"/>
              </w:rPr>
              <w:t xml:space="preserve">Financial Investment Advisers and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Investment Adviser: </w:t>
            </w:r>
            <w:r>
              <w:rPr>
                <w:rFonts w:eastAsia="Times New Roman"/>
                <w:lang w:val="en-US"/>
              </w:rPr>
              <w:t xml:space="preserve">Financial Investment Adviser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Investment Manager: </w:t>
            </w:r>
            <w:r>
              <w:rPr>
                <w:rFonts w:eastAsia="Times New Roman"/>
                <w:lang w:val="en-US"/>
              </w:rPr>
              <w:t xml:space="preserve">Financial Investment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Human Resource and Training Professionals nfd: </w:t>
            </w:r>
            <w:r>
              <w:rPr>
                <w:rFonts w:eastAsia="Times New Roman"/>
                <w:lang w:val="en-US"/>
              </w:rPr>
              <w:t xml:space="preserve">Human Resource and Training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Human Resource Professionals nfd: </w:t>
            </w:r>
            <w:r>
              <w:rPr>
                <w:rFonts w:eastAsia="Times New Roman"/>
                <w:lang w:val="en-US"/>
              </w:rPr>
              <w:t xml:space="preserve">Human Resource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Human Resource Adviser: </w:t>
            </w:r>
            <w:r>
              <w:rPr>
                <w:rFonts w:eastAsia="Times New Roman"/>
                <w:lang w:val="en-US"/>
              </w:rPr>
              <w:t xml:space="preserve">Human Resource Adviser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Recruitment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Workplace Relations Adviser: </w:t>
            </w:r>
            <w:r>
              <w:rPr>
                <w:rFonts w:eastAsia="Times New Roman"/>
                <w:lang w:val="en-US"/>
              </w:rPr>
              <w:t xml:space="preserve">Workplace Relations Adviser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Trainer: </w:t>
            </w:r>
            <w:r>
              <w:rPr>
                <w:rFonts w:eastAsia="Times New Roman"/>
                <w:lang w:val="en-US"/>
              </w:rPr>
              <w:t xml:space="preserve">ICT Trainer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Training and Development Professional: </w:t>
            </w:r>
            <w:r>
              <w:rPr>
                <w:rFonts w:eastAsia="Times New Roman"/>
                <w:lang w:val="en-US"/>
              </w:rPr>
              <w:t xml:space="preserve">Training and Development Professional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Information and Organization Professionals nfd: </w:t>
            </w:r>
            <w:r>
              <w:rPr>
                <w:rFonts w:eastAsia="Times New Roman"/>
                <w:lang w:val="en-US"/>
              </w:rPr>
              <w:t xml:space="preserve">Information and Organization </w:t>
            </w:r>
            <w:r>
              <w:rPr>
                <w:rFonts w:eastAsia="Times New Roman"/>
                <w:lang w:val="en-US"/>
              </w:rPr>
              <w:lastRenderedPageBreak/>
              <w:t xml:space="preserve">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Actuaries, Mathematicians and Statisticians nfd: </w:t>
            </w:r>
            <w:r>
              <w:rPr>
                <w:rFonts w:eastAsia="Times New Roman"/>
                <w:lang w:val="en-US"/>
              </w:rPr>
              <w:t xml:space="preserve">Actuaries, Mathematicians and Statisticians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Actuary: </w:t>
            </w:r>
            <w:r>
              <w:rPr>
                <w:rFonts w:eastAsia="Times New Roman"/>
                <w:lang w:val="en-US"/>
              </w:rPr>
              <w:t xml:space="preserve">Actuary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Mathematician: </w:t>
            </w:r>
            <w:r>
              <w:rPr>
                <w:rFonts w:eastAsia="Times New Roman"/>
                <w:lang w:val="en-US"/>
              </w:rPr>
              <w:t xml:space="preserve">Mathematician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Statistician: </w:t>
            </w:r>
            <w:r>
              <w:rPr>
                <w:rFonts w:eastAsia="Times New Roman"/>
                <w:lang w:val="en-US"/>
              </w:rPr>
              <w:t xml:space="preserve">Statistician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Archivists, Curators and Records Managers nfd: </w:t>
            </w:r>
            <w:r>
              <w:rPr>
                <w:rFonts w:eastAsia="Times New Roman"/>
                <w:lang w:val="en-US"/>
              </w:rPr>
              <w:t xml:space="preserve">Archivists, Curators and Records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Archivist: </w:t>
            </w:r>
            <w:r>
              <w:rPr>
                <w:rFonts w:eastAsia="Times New Roman"/>
                <w:lang w:val="en-US"/>
              </w:rPr>
              <w:t xml:space="preserve">Archivist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Gallery or Museum Curator: </w:t>
            </w:r>
            <w:r>
              <w:rPr>
                <w:rFonts w:eastAsia="Times New Roman"/>
                <w:lang w:val="en-US"/>
              </w:rPr>
              <w:t xml:space="preserve">Gallery or Museum Curator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Information Manager: </w:t>
            </w:r>
            <w:r>
              <w:rPr>
                <w:rFonts w:eastAsia="Times New Roman"/>
                <w:lang w:val="en-US"/>
              </w:rPr>
              <w:t xml:space="preserve">Health Information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Records Manager: </w:t>
            </w:r>
            <w:r>
              <w:rPr>
                <w:rFonts w:eastAsia="Times New Roman"/>
                <w:lang w:val="en-US"/>
              </w:rPr>
              <w:t xml:space="preserve">Records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Economist: </w:t>
            </w:r>
            <w:r>
              <w:rPr>
                <w:rFonts w:eastAsia="Times New Roman"/>
                <w:lang w:val="en-US"/>
              </w:rPr>
              <w:t xml:space="preserve">Economist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Intelligence and Policy Analysts nfd: </w:t>
            </w:r>
            <w:r>
              <w:rPr>
                <w:rFonts w:eastAsia="Times New Roman"/>
                <w:lang w:val="en-US"/>
              </w:rPr>
              <w:t xml:space="preserve">Intelligence and Policy Analysts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Intelligence Officer: </w:t>
            </w:r>
            <w:r>
              <w:rPr>
                <w:rFonts w:eastAsia="Times New Roman"/>
                <w:lang w:val="en-US"/>
              </w:rPr>
              <w:t xml:space="preserve">Intelligence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Policy Analyst: </w:t>
            </w:r>
            <w:r>
              <w:rPr>
                <w:rFonts w:eastAsia="Times New Roman"/>
                <w:lang w:val="en-US"/>
              </w:rPr>
              <w:t xml:space="preserve">Policy Analyst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Land Economists and Valuers nfd: </w:t>
            </w:r>
            <w:r>
              <w:rPr>
                <w:rFonts w:eastAsia="Times New Roman"/>
                <w:lang w:val="en-US"/>
              </w:rPr>
              <w:t xml:space="preserve">Land Economists and Valuers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Land Economist: </w:t>
            </w:r>
            <w:r>
              <w:rPr>
                <w:rFonts w:eastAsia="Times New Roman"/>
                <w:lang w:val="en-US"/>
              </w:rPr>
              <w:t xml:space="preserve">Land Economist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Valuer: </w:t>
            </w:r>
            <w:r>
              <w:rPr>
                <w:rFonts w:eastAsia="Times New Roman"/>
                <w:lang w:val="en-US"/>
              </w:rPr>
              <w:t xml:space="preserve">Valuer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Librarian: </w:t>
            </w:r>
            <w:r>
              <w:rPr>
                <w:rFonts w:eastAsia="Times New Roman"/>
                <w:lang w:val="en-US"/>
              </w:rPr>
              <w:t xml:space="preserve">Librarian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Management and Organization Analysts nfd: </w:t>
            </w:r>
            <w:r>
              <w:rPr>
                <w:rFonts w:eastAsia="Times New Roman"/>
                <w:lang w:val="en-US"/>
              </w:rPr>
              <w:t xml:space="preserve">Management and Organization Analysts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Management Consultant: </w:t>
            </w:r>
            <w:r>
              <w:rPr>
                <w:rFonts w:eastAsia="Times New Roman"/>
                <w:lang w:val="en-US"/>
              </w:rPr>
              <w:t xml:space="preserve">Management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Organization and Methods Analyst: </w:t>
            </w:r>
            <w:r>
              <w:rPr>
                <w:rFonts w:eastAsia="Times New Roman"/>
                <w:lang w:val="en-US"/>
              </w:rPr>
              <w:t xml:space="preserve">Organization and Methods Analyst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Information and Organization Professionals nfd: </w:t>
            </w:r>
            <w:r>
              <w:rPr>
                <w:rFonts w:eastAsia="Times New Roman"/>
                <w:lang w:val="en-US"/>
              </w:rPr>
              <w:t xml:space="preserve">Other Information and Organization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Electorate Officer: </w:t>
            </w:r>
            <w:r>
              <w:rPr>
                <w:rFonts w:eastAsia="Times New Roman"/>
                <w:lang w:val="en-US"/>
              </w:rPr>
              <w:t xml:space="preserve">Electorate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Liaison Officer: </w:t>
            </w:r>
            <w:r>
              <w:rPr>
                <w:rFonts w:eastAsia="Times New Roman"/>
                <w:lang w:val="en-US"/>
              </w:rPr>
              <w:t xml:space="preserve">Liaison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Migration Agent: </w:t>
            </w:r>
            <w:r>
              <w:rPr>
                <w:rFonts w:eastAsia="Times New Roman"/>
                <w:lang w:val="en-US"/>
              </w:rPr>
              <w:t xml:space="preserve">Migration Agent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Patents Examiner: </w:t>
            </w:r>
            <w:r>
              <w:rPr>
                <w:rFonts w:eastAsia="Times New Roman"/>
                <w:lang w:val="en-US"/>
              </w:rPr>
              <w:t xml:space="preserve">Patents Examiner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Information and Organization Professionals nec: </w:t>
            </w:r>
            <w:r>
              <w:rPr>
                <w:rFonts w:eastAsia="Times New Roman"/>
                <w:lang w:val="en-US"/>
              </w:rPr>
              <w:t xml:space="preserve">Information and Organization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Marketing and Public Relations Professionals nfd: </w:t>
            </w:r>
            <w:r>
              <w:rPr>
                <w:rFonts w:eastAsia="Times New Roman"/>
                <w:lang w:val="en-US"/>
              </w:rPr>
              <w:t xml:space="preserve">Sales, Marketing and Public Relations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Advertising and Marketing Professionals nfd: </w:t>
            </w:r>
            <w:r>
              <w:rPr>
                <w:rFonts w:eastAsia="Times New Roman"/>
                <w:lang w:val="en-US"/>
              </w:rPr>
              <w:t xml:space="preserve">Advertising and Marketing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Advertising Specialist: </w:t>
            </w:r>
            <w:r>
              <w:rPr>
                <w:rFonts w:eastAsia="Times New Roman"/>
                <w:lang w:val="en-US"/>
              </w:rPr>
              <w:t xml:space="preserve">Advertising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Market Research Analyst: </w:t>
            </w:r>
            <w:r>
              <w:rPr>
                <w:rFonts w:eastAsia="Times New Roman"/>
                <w:lang w:val="en-US"/>
              </w:rPr>
              <w:t xml:space="preserve">Market Research Analyst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Marketing Specialist: </w:t>
            </w:r>
            <w:r>
              <w:rPr>
                <w:rFonts w:eastAsia="Times New Roman"/>
                <w:lang w:val="en-US"/>
              </w:rPr>
              <w:t xml:space="preserve">Marketing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Sales Professionals nfd: </w:t>
            </w:r>
            <w:r>
              <w:rPr>
                <w:rFonts w:eastAsia="Times New Roman"/>
                <w:lang w:val="en-US"/>
              </w:rPr>
              <w:t xml:space="preserve">ICT Sales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Account Manager: </w:t>
            </w:r>
            <w:r>
              <w:rPr>
                <w:rFonts w:eastAsia="Times New Roman"/>
                <w:lang w:val="en-US"/>
              </w:rPr>
              <w:t xml:space="preserve">ICT Account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Business Development Manager: </w:t>
            </w:r>
            <w:r>
              <w:rPr>
                <w:rFonts w:eastAsia="Times New Roman"/>
                <w:lang w:val="en-US"/>
              </w:rPr>
              <w:t xml:space="preserve">ICT Business Development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Sales Representative: </w:t>
            </w:r>
            <w:r>
              <w:rPr>
                <w:rFonts w:eastAsia="Times New Roman"/>
                <w:lang w:val="en-US"/>
              </w:rPr>
              <w:t xml:space="preserve">ICT Sales Representative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Public Relations Professional: </w:t>
            </w:r>
            <w:r>
              <w:rPr>
                <w:rFonts w:eastAsia="Times New Roman"/>
                <w:lang w:val="en-US"/>
              </w:rPr>
              <w:t xml:space="preserve">Public Relations Professional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Technical Sales Representatives nfd: </w:t>
            </w:r>
            <w:r>
              <w:rPr>
                <w:rFonts w:eastAsia="Times New Roman"/>
                <w:lang w:val="en-US"/>
              </w:rPr>
              <w:t xml:space="preserve">Technical Sales Representatives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 (Industrial Products): </w:t>
            </w:r>
            <w:r>
              <w:rPr>
                <w:rFonts w:eastAsia="Times New Roman"/>
                <w:lang w:val="en-US"/>
              </w:rPr>
              <w:t xml:space="preserve">Sales Representative (Industrial Products)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 (Medical and Pharmaceutical Products): </w:t>
            </w:r>
            <w:r>
              <w:rPr>
                <w:rFonts w:eastAsia="Times New Roman"/>
                <w:lang w:val="en-US"/>
              </w:rPr>
              <w:t xml:space="preserve">Sales Representative (Medical and Pharmaceutical Products)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Technical Sales Representatives nec: </w:t>
            </w:r>
            <w:r>
              <w:rPr>
                <w:rFonts w:eastAsia="Times New Roman"/>
                <w:lang w:val="en-US"/>
              </w:rPr>
              <w:t xml:space="preserve">Technical Sales Representatives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Design, Engineering, Science and Transport Professionals nfd: </w:t>
            </w:r>
            <w:r>
              <w:rPr>
                <w:rFonts w:eastAsia="Times New Roman"/>
                <w:lang w:val="en-US"/>
              </w:rPr>
              <w:t xml:space="preserve">Design, Engineering, Science and Transport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and Marine Transport Professionals nfd: </w:t>
            </w:r>
            <w:r>
              <w:rPr>
                <w:rFonts w:eastAsia="Times New Roman"/>
                <w:lang w:val="en-US"/>
              </w:rPr>
              <w:t xml:space="preserve">Air and Marine Transport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Transport Professionals nfd: </w:t>
            </w:r>
            <w:r>
              <w:rPr>
                <w:rFonts w:eastAsia="Times New Roman"/>
                <w:lang w:val="en-US"/>
              </w:rPr>
              <w:t xml:space="preserve">Air Transport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Aeroplane Pilot: </w:t>
            </w:r>
            <w:r>
              <w:rPr>
                <w:rFonts w:eastAsia="Times New Roman"/>
                <w:lang w:val="en-US"/>
              </w:rPr>
              <w:t xml:space="preserve">Aeroplane Pilot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Traffic Controller: </w:t>
            </w:r>
            <w:r>
              <w:rPr>
                <w:rFonts w:eastAsia="Times New Roman"/>
                <w:lang w:val="en-US"/>
              </w:rPr>
              <w:t xml:space="preserve">Air Traffic Controller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Flying Instructor: </w:t>
            </w:r>
            <w:r>
              <w:rPr>
                <w:rFonts w:eastAsia="Times New Roman"/>
                <w:lang w:val="en-US"/>
              </w:rPr>
              <w:t xml:space="preserve">Flying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Helicopter Pilot: </w:t>
            </w:r>
            <w:r>
              <w:rPr>
                <w:rFonts w:eastAsia="Times New Roman"/>
                <w:lang w:val="en-US"/>
              </w:rPr>
              <w:t xml:space="preserve">Helicopter Pilot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Transport Professionals nec: </w:t>
            </w:r>
            <w:r>
              <w:rPr>
                <w:rFonts w:eastAsia="Times New Roman"/>
                <w:lang w:val="en-US"/>
              </w:rPr>
              <w:t xml:space="preserve">Air Transport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Marine Transport Professionals nfd: </w:t>
            </w:r>
            <w:r>
              <w:rPr>
                <w:rFonts w:eastAsia="Times New Roman"/>
                <w:lang w:val="en-US"/>
              </w:rPr>
              <w:t xml:space="preserve">Marine Transport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Master Fisher: </w:t>
            </w:r>
            <w:r>
              <w:rPr>
                <w:rFonts w:eastAsia="Times New Roman"/>
                <w:lang w:val="en-US"/>
              </w:rPr>
              <w:t xml:space="preserve">Master Fisher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Ship's Engineer: </w:t>
            </w:r>
            <w:r>
              <w:rPr>
                <w:rFonts w:eastAsia="Times New Roman"/>
                <w:lang w:val="en-US"/>
              </w:rPr>
              <w:t xml:space="preserve">Ship's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Ship's Master: </w:t>
            </w:r>
            <w:r>
              <w:rPr>
                <w:rFonts w:eastAsia="Times New Roman"/>
                <w:lang w:val="en-US"/>
              </w:rPr>
              <w:t xml:space="preserve">Ship's Master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Ship's Officer: </w:t>
            </w:r>
            <w:r>
              <w:rPr>
                <w:rFonts w:eastAsia="Times New Roman"/>
                <w:lang w:val="en-US"/>
              </w:rPr>
              <w:t xml:space="preserve">Ship's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Ship's Surveyor: </w:t>
            </w:r>
            <w:r>
              <w:rPr>
                <w:rFonts w:eastAsia="Times New Roman"/>
                <w:lang w:val="en-US"/>
              </w:rPr>
              <w:t xml:space="preserve">Ship's Surveyor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Marine Transport Professionals nec: </w:t>
            </w:r>
            <w:r>
              <w:rPr>
                <w:rFonts w:eastAsia="Times New Roman"/>
                <w:lang w:val="en-US"/>
              </w:rPr>
              <w:t xml:space="preserve">Marine Transport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Architects, Designers, Planners and Surveyors nfd: </w:t>
            </w:r>
            <w:r>
              <w:rPr>
                <w:rFonts w:eastAsia="Times New Roman"/>
                <w:lang w:val="en-US"/>
              </w:rPr>
              <w:t xml:space="preserve">Architects, Designers, Planners and Surveyors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Architects and Landscape Architects nfd: </w:t>
            </w:r>
            <w:r>
              <w:rPr>
                <w:rFonts w:eastAsia="Times New Roman"/>
                <w:lang w:val="en-US"/>
              </w:rPr>
              <w:t xml:space="preserve">Architects and Landscape Architects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Architect: </w:t>
            </w:r>
            <w:r>
              <w:rPr>
                <w:rFonts w:eastAsia="Times New Roman"/>
                <w:lang w:val="en-US"/>
              </w:rPr>
              <w:t xml:space="preserve">Architect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Landscape Architect: </w:t>
            </w:r>
            <w:r>
              <w:rPr>
                <w:rFonts w:eastAsia="Times New Roman"/>
                <w:lang w:val="en-US"/>
              </w:rPr>
              <w:t xml:space="preserve">Landscape Architect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Cartographers and Surveyors nfd: </w:t>
            </w:r>
            <w:r>
              <w:rPr>
                <w:rFonts w:eastAsia="Times New Roman"/>
                <w:lang w:val="en-US"/>
              </w:rPr>
              <w:t xml:space="preserve">Cartographers and Surveyors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Cartographer: </w:t>
            </w:r>
            <w:r>
              <w:rPr>
                <w:rFonts w:eastAsia="Times New Roman"/>
                <w:lang w:val="en-US"/>
              </w:rPr>
              <w:t xml:space="preserve">Cartographer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Surveyor: </w:t>
            </w:r>
            <w:r>
              <w:rPr>
                <w:rFonts w:eastAsia="Times New Roman"/>
                <w:lang w:val="en-US"/>
              </w:rPr>
              <w:t xml:space="preserve">Surveyor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Fashion, Industrial and Jewellery Designers nfd: </w:t>
            </w:r>
            <w:r>
              <w:rPr>
                <w:rFonts w:eastAsia="Times New Roman"/>
                <w:lang w:val="en-US"/>
              </w:rPr>
              <w:t xml:space="preserve">Fashion, Industrial and Jewellery Designers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Fashion Designer: </w:t>
            </w:r>
            <w:r>
              <w:rPr>
                <w:rFonts w:eastAsia="Times New Roman"/>
                <w:lang w:val="en-US"/>
              </w:rPr>
              <w:t xml:space="preserve">Fashion Designer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Industrial Designer: </w:t>
            </w:r>
            <w:r>
              <w:rPr>
                <w:rFonts w:eastAsia="Times New Roman"/>
                <w:lang w:val="en-US"/>
              </w:rPr>
              <w:t xml:space="preserve">Industrial Designer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Jewellery Designer: </w:t>
            </w:r>
            <w:r>
              <w:rPr>
                <w:rFonts w:eastAsia="Times New Roman"/>
                <w:lang w:val="en-US"/>
              </w:rPr>
              <w:t xml:space="preserve">Jewellery Designer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Graphic and Web Designers, and Illustrators nfd: </w:t>
            </w:r>
            <w:r>
              <w:rPr>
                <w:rFonts w:eastAsia="Times New Roman"/>
                <w:lang w:val="en-US"/>
              </w:rPr>
              <w:t xml:space="preserve">Graphic and Web Designers, and Illustrators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Graphic Designer: </w:t>
            </w:r>
            <w:r>
              <w:rPr>
                <w:rFonts w:eastAsia="Times New Roman"/>
                <w:lang w:val="en-US"/>
              </w:rPr>
              <w:t xml:space="preserve">Graphic Designer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Illustrator: </w:t>
            </w:r>
            <w:r>
              <w:rPr>
                <w:rFonts w:eastAsia="Times New Roman"/>
                <w:lang w:val="en-US"/>
              </w:rPr>
              <w:t xml:space="preserve">Illustrator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Multimedia Designer: </w:t>
            </w:r>
            <w:r>
              <w:rPr>
                <w:rFonts w:eastAsia="Times New Roman"/>
                <w:lang w:val="en-US"/>
              </w:rPr>
              <w:t xml:space="preserve">Multimedia Designer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Web Designer: </w:t>
            </w:r>
            <w:r>
              <w:rPr>
                <w:rFonts w:eastAsia="Times New Roman"/>
                <w:lang w:val="en-US"/>
              </w:rPr>
              <w:t xml:space="preserve">Web Designer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Interior Designer: </w:t>
            </w:r>
            <w:r>
              <w:rPr>
                <w:rFonts w:eastAsia="Times New Roman"/>
                <w:lang w:val="en-US"/>
              </w:rPr>
              <w:t xml:space="preserve">Interior Designer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Urban and Regional Planner: </w:t>
            </w:r>
            <w:r>
              <w:rPr>
                <w:rFonts w:eastAsia="Times New Roman"/>
                <w:lang w:val="en-US"/>
              </w:rPr>
              <w:t xml:space="preserve">Urban and Regional Planner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Engineering Professionals nfd: </w:t>
            </w:r>
            <w:r>
              <w:rPr>
                <w:rFonts w:eastAsia="Times New Roman"/>
                <w:lang w:val="en-US"/>
              </w:rPr>
              <w:t xml:space="preserve">Engineering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Chemical and Materials Engineers nfd: </w:t>
            </w:r>
            <w:r>
              <w:rPr>
                <w:rFonts w:eastAsia="Times New Roman"/>
                <w:lang w:val="en-US"/>
              </w:rPr>
              <w:t xml:space="preserve">Chemical and Materials Engineers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Chemical Engineer: </w:t>
            </w:r>
            <w:r>
              <w:rPr>
                <w:rFonts w:eastAsia="Times New Roman"/>
                <w:lang w:val="en-US"/>
              </w:rPr>
              <w:t xml:space="preserve">Chemical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Materials Engineer: </w:t>
            </w:r>
            <w:r>
              <w:rPr>
                <w:rFonts w:eastAsia="Times New Roman"/>
                <w:lang w:val="en-US"/>
              </w:rPr>
              <w:t xml:space="preserve">Materials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Civil Engineering Professionals nfd: </w:t>
            </w:r>
            <w:r>
              <w:rPr>
                <w:rFonts w:eastAsia="Times New Roman"/>
                <w:lang w:val="en-US"/>
              </w:rPr>
              <w:t xml:space="preserve">Civil Engineering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Civil Engineer: </w:t>
            </w:r>
            <w:r>
              <w:rPr>
                <w:rFonts w:eastAsia="Times New Roman"/>
                <w:lang w:val="en-US"/>
              </w:rPr>
              <w:t xml:space="preserve">Civil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Geotechnical Engineer: </w:t>
            </w:r>
            <w:r>
              <w:rPr>
                <w:rFonts w:eastAsia="Times New Roman"/>
                <w:lang w:val="en-US"/>
              </w:rPr>
              <w:t xml:space="preserve">Geotechnical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Quantity Surveyor: </w:t>
            </w:r>
            <w:r>
              <w:rPr>
                <w:rFonts w:eastAsia="Times New Roman"/>
                <w:lang w:val="en-US"/>
              </w:rPr>
              <w:t xml:space="preserve">Quantity Surveyor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Structural Engineer: </w:t>
            </w:r>
            <w:r>
              <w:rPr>
                <w:rFonts w:eastAsia="Times New Roman"/>
                <w:lang w:val="en-US"/>
              </w:rPr>
              <w:t xml:space="preserve">Structural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Transport Engineer: </w:t>
            </w:r>
            <w:r>
              <w:rPr>
                <w:rFonts w:eastAsia="Times New Roman"/>
                <w:lang w:val="en-US"/>
              </w:rPr>
              <w:t xml:space="preserve">Transport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Electrical Engineer: </w:t>
            </w:r>
            <w:r>
              <w:rPr>
                <w:rFonts w:eastAsia="Times New Roman"/>
                <w:lang w:val="en-US"/>
              </w:rPr>
              <w:t xml:space="preserve">Electrical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Electronics Engineer: </w:t>
            </w:r>
            <w:r>
              <w:rPr>
                <w:rFonts w:eastAsia="Times New Roman"/>
                <w:lang w:val="en-US"/>
              </w:rPr>
              <w:t xml:space="preserve">Electronics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Industrial, Mechanical and Production Engineers nfd: </w:t>
            </w:r>
            <w:r>
              <w:rPr>
                <w:rFonts w:eastAsia="Times New Roman"/>
                <w:lang w:val="en-US"/>
              </w:rPr>
              <w:t xml:space="preserve">Industrial, Mechanical and Production Engineers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Industrial Engineer: </w:t>
            </w:r>
            <w:r>
              <w:rPr>
                <w:rFonts w:eastAsia="Times New Roman"/>
                <w:lang w:val="en-US"/>
              </w:rPr>
              <w:t xml:space="preserve">Industrial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Mechanical Engineer: </w:t>
            </w:r>
            <w:r>
              <w:rPr>
                <w:rFonts w:eastAsia="Times New Roman"/>
                <w:lang w:val="en-US"/>
              </w:rPr>
              <w:t xml:space="preserve">Mechanical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Production or Plant Engineer: </w:t>
            </w:r>
            <w:r>
              <w:rPr>
                <w:rFonts w:eastAsia="Times New Roman"/>
                <w:lang w:val="en-US"/>
              </w:rPr>
              <w:t xml:space="preserve">Production or Plant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Mining Engineers nfd: </w:t>
            </w:r>
            <w:r>
              <w:rPr>
                <w:rFonts w:eastAsia="Times New Roman"/>
                <w:lang w:val="en-US"/>
              </w:rPr>
              <w:t xml:space="preserve">Mining Engineers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Mining Engineer (excluding Petroleum): </w:t>
            </w:r>
            <w:r>
              <w:rPr>
                <w:rFonts w:eastAsia="Times New Roman"/>
                <w:lang w:val="en-US"/>
              </w:rPr>
              <w:t xml:space="preserve">Mining Engineer (excluding Petroleum)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Petroleum Engineer: </w:t>
            </w:r>
            <w:r>
              <w:rPr>
                <w:rFonts w:eastAsia="Times New Roman"/>
                <w:lang w:val="en-US"/>
              </w:rPr>
              <w:t xml:space="preserve">Petroleum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Engineering Professionals nfd: </w:t>
            </w:r>
            <w:r>
              <w:rPr>
                <w:rFonts w:eastAsia="Times New Roman"/>
                <w:lang w:val="en-US"/>
              </w:rPr>
              <w:t xml:space="preserve">Other Engineering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Aeronautical Engineer: </w:t>
            </w:r>
            <w:r>
              <w:rPr>
                <w:rFonts w:eastAsia="Times New Roman"/>
                <w:lang w:val="en-US"/>
              </w:rPr>
              <w:t xml:space="preserve">Aeronautical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Agricultural Engineer: </w:t>
            </w:r>
            <w:r>
              <w:rPr>
                <w:rFonts w:eastAsia="Times New Roman"/>
                <w:lang w:val="en-US"/>
              </w:rPr>
              <w:t xml:space="preserve">Agricultural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Biomedical Engineer: </w:t>
            </w:r>
            <w:r>
              <w:rPr>
                <w:rFonts w:eastAsia="Times New Roman"/>
                <w:lang w:val="en-US"/>
              </w:rPr>
              <w:t xml:space="preserve">Biomedical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Engineering Technologist: </w:t>
            </w:r>
            <w:r>
              <w:rPr>
                <w:rFonts w:eastAsia="Times New Roman"/>
                <w:lang w:val="en-US"/>
              </w:rPr>
              <w:t xml:space="preserve">Engineering Technologist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Engineer: </w:t>
            </w:r>
            <w:r>
              <w:rPr>
                <w:rFonts w:eastAsia="Times New Roman"/>
                <w:lang w:val="en-US"/>
              </w:rPr>
              <w:t xml:space="preserve">Environmental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Naval Architect: </w:t>
            </w:r>
            <w:r>
              <w:rPr>
                <w:rFonts w:eastAsia="Times New Roman"/>
                <w:lang w:val="en-US"/>
              </w:rPr>
              <w:t xml:space="preserve">Naval Architect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Engineering Professionals nec: </w:t>
            </w:r>
            <w:r>
              <w:rPr>
                <w:rFonts w:eastAsia="Times New Roman"/>
                <w:lang w:val="en-US"/>
              </w:rPr>
              <w:t xml:space="preserve">Engineering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Natural and Physical Science Professionals nfd: </w:t>
            </w:r>
            <w:r>
              <w:rPr>
                <w:rFonts w:eastAsia="Times New Roman"/>
                <w:lang w:val="en-US"/>
              </w:rPr>
              <w:t xml:space="preserve">Natural and Physical Science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Agricultural and Forestry Scientists nfd: </w:t>
            </w:r>
            <w:r>
              <w:rPr>
                <w:rFonts w:eastAsia="Times New Roman"/>
                <w:lang w:val="en-US"/>
              </w:rPr>
              <w:t xml:space="preserve">Agricultural and Forestry Scientists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Agricultural Consultant: </w:t>
            </w:r>
            <w:r>
              <w:rPr>
                <w:rFonts w:eastAsia="Times New Roman"/>
                <w:lang w:val="en-US"/>
              </w:rPr>
              <w:t xml:space="preserve">Agricultural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Agricultural Scientist: </w:t>
            </w:r>
            <w:r>
              <w:rPr>
                <w:rFonts w:eastAsia="Times New Roman"/>
                <w:lang w:val="en-US"/>
              </w:rPr>
              <w:t xml:space="preserve">Agricultural Scientist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Forester: </w:t>
            </w:r>
            <w:r>
              <w:rPr>
                <w:rFonts w:eastAsia="Times New Roman"/>
                <w:lang w:val="en-US"/>
              </w:rPr>
              <w:t xml:space="preserve">Forester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Chemists, and Food and Wine Scientists nfd: </w:t>
            </w:r>
            <w:r>
              <w:rPr>
                <w:rFonts w:eastAsia="Times New Roman"/>
                <w:lang w:val="en-US"/>
              </w:rPr>
              <w:t xml:space="preserve">Chemists, and Food and Wine Scientists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Chemist: </w:t>
            </w:r>
            <w:r>
              <w:rPr>
                <w:rFonts w:eastAsia="Times New Roman"/>
                <w:lang w:val="en-US"/>
              </w:rPr>
              <w:t xml:space="preserve">Chemist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Food Technologist: </w:t>
            </w:r>
            <w:r>
              <w:rPr>
                <w:rFonts w:eastAsia="Times New Roman"/>
                <w:lang w:val="en-US"/>
              </w:rPr>
              <w:t xml:space="preserve">Food Technologist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Wine Maker: </w:t>
            </w:r>
            <w:r>
              <w:rPr>
                <w:rFonts w:eastAsia="Times New Roman"/>
                <w:lang w:val="en-US"/>
              </w:rPr>
              <w:t xml:space="preserve">Wine 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Scientists nfd: </w:t>
            </w:r>
            <w:r>
              <w:rPr>
                <w:rFonts w:eastAsia="Times New Roman"/>
                <w:lang w:val="en-US"/>
              </w:rPr>
              <w:t xml:space="preserve">Environmental Scientists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Conservation Officer: </w:t>
            </w:r>
            <w:r>
              <w:rPr>
                <w:rFonts w:eastAsia="Times New Roman"/>
                <w:lang w:val="en-US"/>
              </w:rPr>
              <w:t xml:space="preserve">Conservation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Consultant: </w:t>
            </w:r>
            <w:r>
              <w:rPr>
                <w:rFonts w:eastAsia="Times New Roman"/>
                <w:lang w:val="en-US"/>
              </w:rPr>
              <w:t xml:space="preserve">Environmental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Research Scientist: </w:t>
            </w:r>
            <w:r>
              <w:rPr>
                <w:rFonts w:eastAsia="Times New Roman"/>
                <w:lang w:val="en-US"/>
              </w:rPr>
              <w:t xml:space="preserve">Environmental Research Scientist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Park Ranger: </w:t>
            </w:r>
            <w:r>
              <w:rPr>
                <w:rFonts w:eastAsia="Times New Roman"/>
                <w:lang w:val="en-US"/>
              </w:rPr>
              <w:t xml:space="preserve">Park Ranger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Scientists nec: </w:t>
            </w:r>
            <w:r>
              <w:rPr>
                <w:rFonts w:eastAsia="Times New Roman"/>
                <w:lang w:val="en-US"/>
              </w:rPr>
              <w:t xml:space="preserve">Environmental Scientists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Geologists and Geophysicists nfd: </w:t>
            </w:r>
            <w:r>
              <w:rPr>
                <w:rFonts w:eastAsia="Times New Roman"/>
                <w:lang w:val="en-US"/>
              </w:rPr>
              <w:t xml:space="preserve">Geologists and Geophysicists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Geologist: </w:t>
            </w:r>
            <w:r>
              <w:rPr>
                <w:rFonts w:eastAsia="Times New Roman"/>
                <w:lang w:val="en-US"/>
              </w:rPr>
              <w:t xml:space="preserve">Geologist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Geophysicist: </w:t>
            </w:r>
            <w:r>
              <w:rPr>
                <w:rFonts w:eastAsia="Times New Roman"/>
                <w:lang w:val="en-US"/>
              </w:rPr>
              <w:t xml:space="preserve">Geophysicist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Life Scientists nfd: </w:t>
            </w:r>
            <w:r>
              <w:rPr>
                <w:rFonts w:eastAsia="Times New Roman"/>
                <w:lang w:val="en-US"/>
              </w:rPr>
              <w:t xml:space="preserve">Life Scientists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Life Scientist (General): </w:t>
            </w:r>
            <w:r>
              <w:rPr>
                <w:rFonts w:eastAsia="Times New Roman"/>
                <w:lang w:val="en-US"/>
              </w:rPr>
              <w:t xml:space="preserve">Life Scientist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Anatomist or Physiologist: </w:t>
            </w:r>
            <w:r>
              <w:rPr>
                <w:rFonts w:eastAsia="Times New Roman"/>
                <w:lang w:val="en-US"/>
              </w:rPr>
              <w:t xml:space="preserve">Anatomist or Physiologist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Biochemist: </w:t>
            </w:r>
            <w:r>
              <w:rPr>
                <w:rFonts w:eastAsia="Times New Roman"/>
                <w:lang w:val="en-US"/>
              </w:rPr>
              <w:t xml:space="preserve">Biochemist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Biotechnologist: </w:t>
            </w:r>
            <w:r>
              <w:rPr>
                <w:rFonts w:eastAsia="Times New Roman"/>
                <w:lang w:val="en-US"/>
              </w:rPr>
              <w:t xml:space="preserve">Biotechnologist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Botanist: </w:t>
            </w:r>
            <w:r>
              <w:rPr>
                <w:rFonts w:eastAsia="Times New Roman"/>
                <w:lang w:val="en-US"/>
              </w:rPr>
              <w:t xml:space="preserve">Botanist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Marine Biologist: </w:t>
            </w:r>
            <w:r>
              <w:rPr>
                <w:rFonts w:eastAsia="Times New Roman"/>
                <w:lang w:val="en-US"/>
              </w:rPr>
              <w:t xml:space="preserve">Marine Biologist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Microbiologist: </w:t>
            </w:r>
            <w:r>
              <w:rPr>
                <w:rFonts w:eastAsia="Times New Roman"/>
                <w:lang w:val="en-US"/>
              </w:rPr>
              <w:t xml:space="preserve">Microbiologist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Zoologist: </w:t>
            </w:r>
            <w:r>
              <w:rPr>
                <w:rFonts w:eastAsia="Times New Roman"/>
                <w:lang w:val="en-US"/>
              </w:rPr>
              <w:t xml:space="preserve">Zoologist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Life Scientists nec: </w:t>
            </w:r>
            <w:r>
              <w:rPr>
                <w:rFonts w:eastAsia="Times New Roman"/>
                <w:lang w:val="en-US"/>
              </w:rPr>
              <w:t xml:space="preserve">Life Scientists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Laboratory Scientist: </w:t>
            </w:r>
            <w:r>
              <w:rPr>
                <w:rFonts w:eastAsia="Times New Roman"/>
                <w:lang w:val="en-US"/>
              </w:rPr>
              <w:t xml:space="preserve">Medical Laboratory Scientist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Veterinarian: </w:t>
            </w:r>
            <w:r>
              <w:rPr>
                <w:rFonts w:eastAsia="Times New Roman"/>
                <w:lang w:val="en-US"/>
              </w:rPr>
              <w:t xml:space="preserve">Veterinarian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Natural and Physical Science Professionals nfd: </w:t>
            </w:r>
            <w:r>
              <w:rPr>
                <w:rFonts w:eastAsia="Times New Roman"/>
                <w:lang w:val="en-US"/>
              </w:rPr>
              <w:t xml:space="preserve">Other Natural and Physical Science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Conservator: </w:t>
            </w:r>
            <w:r>
              <w:rPr>
                <w:rFonts w:eastAsia="Times New Roman"/>
                <w:lang w:val="en-US"/>
              </w:rPr>
              <w:t xml:space="preserve">Conservator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Metallurgist: </w:t>
            </w:r>
            <w:r>
              <w:rPr>
                <w:rFonts w:eastAsia="Times New Roman"/>
                <w:lang w:val="en-US"/>
              </w:rPr>
              <w:t xml:space="preserve">Metallurgist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Meteorologist: </w:t>
            </w:r>
            <w:r>
              <w:rPr>
                <w:rFonts w:eastAsia="Times New Roman"/>
                <w:lang w:val="en-US"/>
              </w:rPr>
              <w:t xml:space="preserve">Meteorologist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Physicist: </w:t>
            </w:r>
            <w:r>
              <w:rPr>
                <w:rFonts w:eastAsia="Times New Roman"/>
                <w:lang w:val="en-US"/>
              </w:rPr>
              <w:t xml:space="preserve">Physicist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Natural and Physical Science Professionals nec: </w:t>
            </w:r>
            <w:r>
              <w:rPr>
                <w:rFonts w:eastAsia="Times New Roman"/>
                <w:lang w:val="en-US"/>
              </w:rPr>
              <w:t xml:space="preserve">Natural and Physical Science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 Professionals nfd: </w:t>
            </w:r>
            <w:r>
              <w:rPr>
                <w:rFonts w:eastAsia="Times New Roman"/>
                <w:lang w:val="en-US"/>
              </w:rPr>
              <w:t xml:space="preserve">Education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School Teachers nfd: </w:t>
            </w:r>
            <w:r>
              <w:rPr>
                <w:rFonts w:eastAsia="Times New Roman"/>
                <w:lang w:val="en-US"/>
              </w:rPr>
              <w:t xml:space="preserve">School Teachers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Early Childhood (Pre-primary School) Teacher: </w:t>
            </w:r>
            <w:r>
              <w:rPr>
                <w:rFonts w:eastAsia="Times New Roman"/>
                <w:lang w:val="en-US"/>
              </w:rPr>
              <w:t xml:space="preserve">Early Childhood (Pre-primary School) Teacher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Primary School Teacher: </w:t>
            </w:r>
            <w:r>
              <w:rPr>
                <w:rFonts w:eastAsia="Times New Roman"/>
                <w:lang w:val="en-US"/>
              </w:rPr>
              <w:t xml:space="preserve">Primary School Teacher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Middle School Teacher: </w:t>
            </w:r>
            <w:r>
              <w:rPr>
                <w:rFonts w:eastAsia="Times New Roman"/>
                <w:lang w:val="en-US"/>
              </w:rPr>
              <w:t xml:space="preserve">Middle School Teacher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Secondary School Teacher: </w:t>
            </w:r>
            <w:r>
              <w:rPr>
                <w:rFonts w:eastAsia="Times New Roman"/>
                <w:lang w:val="en-US"/>
              </w:rPr>
              <w:t xml:space="preserve">Secondary School Teacher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Special Education Teachers nfd: </w:t>
            </w:r>
            <w:r>
              <w:rPr>
                <w:rFonts w:eastAsia="Times New Roman"/>
                <w:lang w:val="en-US"/>
              </w:rPr>
              <w:t xml:space="preserve">Special Education Teachers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Special Needs Teacher: </w:t>
            </w:r>
            <w:r>
              <w:rPr>
                <w:rFonts w:eastAsia="Times New Roman"/>
                <w:lang w:val="en-US"/>
              </w:rPr>
              <w:t xml:space="preserve">Special Needs Teacher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Teacher of the Hearing Impaired: </w:t>
            </w:r>
            <w:r>
              <w:rPr>
                <w:rFonts w:eastAsia="Times New Roman"/>
                <w:lang w:val="en-US"/>
              </w:rPr>
              <w:t xml:space="preserve">Teacher of the Hearing Impaired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Teacher of the Sight Impaired: </w:t>
            </w:r>
            <w:r>
              <w:rPr>
                <w:rFonts w:eastAsia="Times New Roman"/>
                <w:lang w:val="en-US"/>
              </w:rPr>
              <w:t xml:space="preserve">Teacher of the Sight Impaired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Special Education Teachers nec: </w:t>
            </w:r>
            <w:r>
              <w:rPr>
                <w:rFonts w:eastAsia="Times New Roman"/>
                <w:lang w:val="en-US"/>
              </w:rPr>
              <w:t xml:space="preserve">Special Education Teachers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Tertiary Education Teachers nfd: </w:t>
            </w:r>
            <w:r>
              <w:rPr>
                <w:rFonts w:eastAsia="Times New Roman"/>
                <w:lang w:val="en-US"/>
              </w:rPr>
              <w:t xml:space="preserve">Tertiary Education Teachers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University Lecturers and Tutors nfd: </w:t>
            </w:r>
            <w:r>
              <w:rPr>
                <w:rFonts w:eastAsia="Times New Roman"/>
                <w:lang w:val="en-US"/>
              </w:rPr>
              <w:t xml:space="preserve">University Lecturers and Tutors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University Lecturer: </w:t>
            </w:r>
            <w:r>
              <w:rPr>
                <w:rFonts w:eastAsia="Times New Roman"/>
                <w:lang w:val="en-US"/>
              </w:rPr>
              <w:t xml:space="preserve">University Lecturer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University Tutor: </w:t>
            </w:r>
            <w:r>
              <w:rPr>
                <w:rFonts w:eastAsia="Times New Roman"/>
                <w:lang w:val="en-US"/>
              </w:rPr>
              <w:t xml:space="preserve">University Tutor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Vocational Education Teacher: </w:t>
            </w:r>
            <w:r>
              <w:rPr>
                <w:rFonts w:eastAsia="Times New Roman"/>
                <w:lang w:val="en-US"/>
              </w:rPr>
              <w:t xml:space="preserve">Vocational Education Teacher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Miscellaneous Education Professionals nfd: </w:t>
            </w:r>
            <w:r>
              <w:rPr>
                <w:rFonts w:eastAsia="Times New Roman"/>
                <w:lang w:val="en-US"/>
              </w:rPr>
              <w:t xml:space="preserve">Miscellaneous Education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 Advisers and Reviewers nfd: </w:t>
            </w:r>
            <w:r>
              <w:rPr>
                <w:rFonts w:eastAsia="Times New Roman"/>
                <w:lang w:val="en-US"/>
              </w:rPr>
              <w:t xml:space="preserve">Education Advisers and Reviewers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 Adviser: </w:t>
            </w:r>
            <w:r>
              <w:rPr>
                <w:rFonts w:eastAsia="Times New Roman"/>
                <w:lang w:val="en-US"/>
              </w:rPr>
              <w:t xml:space="preserve">Education Adviser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 Reviewer: </w:t>
            </w:r>
            <w:r>
              <w:rPr>
                <w:rFonts w:eastAsia="Times New Roman"/>
                <w:lang w:val="en-US"/>
              </w:rPr>
              <w:t xml:space="preserve">Education Reviewer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Private Tutors and Teachers nfd: </w:t>
            </w:r>
            <w:r>
              <w:rPr>
                <w:rFonts w:eastAsia="Times New Roman"/>
                <w:lang w:val="en-US"/>
              </w:rPr>
              <w:t xml:space="preserve">Private Tutors and Teachers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 Teacher (Private Tuition): </w:t>
            </w:r>
            <w:r>
              <w:rPr>
                <w:rFonts w:eastAsia="Times New Roman"/>
                <w:lang w:val="en-US"/>
              </w:rPr>
              <w:t xml:space="preserve">Art Teacher (Private Tuition)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Dance Teacher (Private Tuition): </w:t>
            </w:r>
            <w:r>
              <w:rPr>
                <w:rFonts w:eastAsia="Times New Roman"/>
                <w:lang w:val="en-US"/>
              </w:rPr>
              <w:t xml:space="preserve">Dance Teacher (Private Tuition)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Drama Teacher (Private Tuition)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Music Teacher (Private Tuition): </w:t>
            </w:r>
            <w:r>
              <w:rPr>
                <w:rFonts w:eastAsia="Times New Roman"/>
                <w:lang w:val="en-US"/>
              </w:rPr>
              <w:t xml:space="preserve">Music Teacher (Private Tuition)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Private Tutors and Teachers nec: </w:t>
            </w:r>
            <w:r>
              <w:rPr>
                <w:rFonts w:eastAsia="Times New Roman"/>
                <w:lang w:val="en-US"/>
              </w:rPr>
              <w:t xml:space="preserve">Private Tutors and Teachers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Teacher of English to Speakers of Other Languages: </w:t>
            </w:r>
            <w:r>
              <w:rPr>
                <w:rFonts w:eastAsia="Times New Roman"/>
                <w:lang w:val="en-US"/>
              </w:rPr>
              <w:t xml:space="preserve">Teacher of English to Speakers of Other Languages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Professionals nfd: </w:t>
            </w:r>
            <w:r>
              <w:rPr>
                <w:rFonts w:eastAsia="Times New Roman"/>
                <w:lang w:val="en-US"/>
              </w:rPr>
              <w:t xml:space="preserve">Health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Diagnostic and Promotion Professionals nfd: </w:t>
            </w:r>
            <w:r>
              <w:rPr>
                <w:rFonts w:eastAsia="Times New Roman"/>
                <w:lang w:val="en-US"/>
              </w:rPr>
              <w:t xml:space="preserve">Health Diagnostic and Promotion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Dietitian: </w:t>
            </w:r>
            <w:r>
              <w:rPr>
                <w:rFonts w:eastAsia="Times New Roman"/>
                <w:lang w:val="en-US"/>
              </w:rPr>
              <w:t xml:space="preserve">Dietitian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Imaging Professionals nfd: </w:t>
            </w:r>
            <w:r>
              <w:rPr>
                <w:rFonts w:eastAsia="Times New Roman"/>
                <w:lang w:val="en-US"/>
              </w:rPr>
              <w:t xml:space="preserve">Medical Imaging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Diagnostic Radiographer: </w:t>
            </w:r>
            <w:r>
              <w:rPr>
                <w:rFonts w:eastAsia="Times New Roman"/>
                <w:lang w:val="en-US"/>
              </w:rPr>
              <w:t xml:space="preserve">Medical Diagnostic Radiographer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Radiation Therapist: </w:t>
            </w:r>
            <w:r>
              <w:rPr>
                <w:rFonts w:eastAsia="Times New Roman"/>
                <w:lang w:val="en-US"/>
              </w:rPr>
              <w:t xml:space="preserve">Medical Radiation Therapist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Nuclear Medicine Technologist: </w:t>
            </w:r>
            <w:r>
              <w:rPr>
                <w:rFonts w:eastAsia="Times New Roman"/>
                <w:lang w:val="en-US"/>
              </w:rPr>
              <w:t xml:space="preserve">Nuclear Medicine Technologist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Sonographer: </w:t>
            </w:r>
            <w:r>
              <w:rPr>
                <w:rFonts w:eastAsia="Times New Roman"/>
                <w:lang w:val="en-US"/>
              </w:rPr>
              <w:t xml:space="preserve">Sonographer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Occupational and Environmental Health Professionals nfd: </w:t>
            </w:r>
            <w:r>
              <w:rPr>
                <w:rFonts w:eastAsia="Times New Roman"/>
                <w:lang w:val="en-US"/>
              </w:rPr>
              <w:t xml:space="preserve">Occupational and Environmental Health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Health Officer: </w:t>
            </w:r>
            <w:r>
              <w:rPr>
                <w:rFonts w:eastAsia="Times New Roman"/>
                <w:lang w:val="en-US"/>
              </w:rPr>
              <w:t xml:space="preserve">Environmental Health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Occupational Health and Safety Adviser: </w:t>
            </w:r>
            <w:r>
              <w:rPr>
                <w:rFonts w:eastAsia="Times New Roman"/>
                <w:lang w:val="en-US"/>
              </w:rPr>
              <w:t xml:space="preserve">Occupational Health and Safety Adviser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Optometrists and Orthoptists nfd: </w:t>
            </w:r>
            <w:r>
              <w:rPr>
                <w:rFonts w:eastAsia="Times New Roman"/>
                <w:lang w:val="en-US"/>
              </w:rPr>
              <w:t xml:space="preserve">Optometrists and Orthoptists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Optometrist: </w:t>
            </w:r>
            <w:r>
              <w:rPr>
                <w:rFonts w:eastAsia="Times New Roman"/>
                <w:lang w:val="en-US"/>
              </w:rPr>
              <w:t xml:space="preserve">Optometrist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Orthoptist: </w:t>
            </w:r>
            <w:r>
              <w:rPr>
                <w:rFonts w:eastAsia="Times New Roman"/>
                <w:lang w:val="en-US"/>
              </w:rPr>
              <w:t xml:space="preserve">Orthoptist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Pharmacists nfd: </w:t>
            </w:r>
            <w:r>
              <w:rPr>
                <w:rFonts w:eastAsia="Times New Roman"/>
                <w:lang w:val="en-US"/>
              </w:rPr>
              <w:t xml:space="preserve">Pharmacists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Hospital Pharmacist: </w:t>
            </w:r>
            <w:r>
              <w:rPr>
                <w:rFonts w:eastAsia="Times New Roman"/>
                <w:lang w:val="en-US"/>
              </w:rPr>
              <w:t xml:space="preserve">Hospital Pharmacist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Industrial Pharmacist: </w:t>
            </w:r>
            <w:r>
              <w:rPr>
                <w:rFonts w:eastAsia="Times New Roman"/>
                <w:lang w:val="en-US"/>
              </w:rPr>
              <w:t xml:space="preserve">Industrial Pharmacist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Retail Pharmacist: </w:t>
            </w:r>
            <w:r>
              <w:rPr>
                <w:rFonts w:eastAsia="Times New Roman"/>
                <w:lang w:val="en-US"/>
              </w:rPr>
              <w:t xml:space="preserve">Retail Pharmacist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Health Diagnostic and Promotion Professionals nfd: </w:t>
            </w:r>
            <w:r>
              <w:rPr>
                <w:rFonts w:eastAsia="Times New Roman"/>
                <w:lang w:val="en-US"/>
              </w:rPr>
              <w:t xml:space="preserve">Other Health Diagnostic and Promotion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Promotion Officer: </w:t>
            </w:r>
            <w:r>
              <w:rPr>
                <w:rFonts w:eastAsia="Times New Roman"/>
                <w:lang w:val="en-US"/>
              </w:rPr>
              <w:t xml:space="preserve">Health Promotion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Orthotist or Prosthetist: </w:t>
            </w:r>
            <w:r>
              <w:rPr>
                <w:rFonts w:eastAsia="Times New Roman"/>
                <w:lang w:val="en-US"/>
              </w:rPr>
              <w:t xml:space="preserve">Orthotist or Prosthetist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Diagnostic and Promotion Professionals nec: </w:t>
            </w:r>
            <w:r>
              <w:rPr>
                <w:rFonts w:eastAsia="Times New Roman"/>
                <w:lang w:val="en-US"/>
              </w:rPr>
              <w:t xml:space="preserve">Health Diagnostic and Promotion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Therapy Professionals nfd: </w:t>
            </w:r>
            <w:r>
              <w:rPr>
                <w:rFonts w:eastAsia="Times New Roman"/>
                <w:lang w:val="en-US"/>
              </w:rPr>
              <w:t xml:space="preserve">Health Therapy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Chiropractors and Osteopaths nfd: </w:t>
            </w:r>
            <w:r>
              <w:rPr>
                <w:rFonts w:eastAsia="Times New Roman"/>
                <w:lang w:val="en-US"/>
              </w:rPr>
              <w:t xml:space="preserve">Chiropractors and Osteopaths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Chiropractor: </w:t>
            </w:r>
            <w:r>
              <w:rPr>
                <w:rFonts w:eastAsia="Times New Roman"/>
                <w:lang w:val="en-US"/>
              </w:rPr>
              <w:t xml:space="preserve">Chiropractor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Osteopath: </w:t>
            </w:r>
            <w:r>
              <w:rPr>
                <w:rFonts w:eastAsia="Times New Roman"/>
                <w:lang w:val="en-US"/>
              </w:rPr>
              <w:t xml:space="preserve">Osteopath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Complementary Health Therapists nfd: </w:t>
            </w:r>
            <w:r>
              <w:rPr>
                <w:rFonts w:eastAsia="Times New Roman"/>
                <w:lang w:val="en-US"/>
              </w:rPr>
              <w:t xml:space="preserve">Complementary Health Therapists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Acupuncturist: </w:t>
            </w:r>
            <w:r>
              <w:rPr>
                <w:rFonts w:eastAsia="Times New Roman"/>
                <w:lang w:val="en-US"/>
              </w:rPr>
              <w:t xml:space="preserve">Acupuncturist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Homoeopath: </w:t>
            </w:r>
            <w:r>
              <w:rPr>
                <w:rFonts w:eastAsia="Times New Roman"/>
                <w:lang w:val="en-US"/>
              </w:rPr>
              <w:t xml:space="preserve">Homoeopath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Naturopath: </w:t>
            </w:r>
            <w:r>
              <w:rPr>
                <w:rFonts w:eastAsia="Times New Roman"/>
                <w:lang w:val="en-US"/>
              </w:rPr>
              <w:t xml:space="preserve">Naturopath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Traditional Chinese Medicine Practitioner: </w:t>
            </w:r>
            <w:r>
              <w:rPr>
                <w:rFonts w:eastAsia="Times New Roman"/>
                <w:lang w:val="en-US"/>
              </w:rPr>
              <w:t xml:space="preserve">Traditional Chinese Medicine Practitioner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Complementary Health Therapists nec: </w:t>
            </w:r>
            <w:r>
              <w:rPr>
                <w:rFonts w:eastAsia="Times New Roman"/>
                <w:lang w:val="en-US"/>
              </w:rPr>
              <w:t xml:space="preserve">Complementary Health Therapists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Dental Practitioners nfd: </w:t>
            </w:r>
            <w:r>
              <w:rPr>
                <w:rFonts w:eastAsia="Times New Roman"/>
                <w:lang w:val="en-US"/>
              </w:rPr>
              <w:t xml:space="preserve">Dental Practitioners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Dental Specialist: </w:t>
            </w:r>
            <w:r>
              <w:rPr>
                <w:rFonts w:eastAsia="Times New Roman"/>
                <w:lang w:val="en-US"/>
              </w:rPr>
              <w:t xml:space="preserve">Dental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Dentist: </w:t>
            </w:r>
            <w:r>
              <w:rPr>
                <w:rFonts w:eastAsia="Times New Roman"/>
                <w:lang w:val="en-US"/>
              </w:rPr>
              <w:t xml:space="preserve">Dentist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Occupational Therapist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Physiotherapist: </w:t>
            </w:r>
            <w:r>
              <w:rPr>
                <w:rFonts w:eastAsia="Times New Roman"/>
                <w:lang w:val="en-US"/>
              </w:rPr>
              <w:t xml:space="preserve">Physiotherapist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Podiatrist: </w:t>
            </w:r>
            <w:r>
              <w:rPr>
                <w:rFonts w:eastAsia="Times New Roman"/>
                <w:lang w:val="en-US"/>
              </w:rPr>
              <w:t xml:space="preserve">Podiatrist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Speech Professionals and Audiologists nfd: </w:t>
            </w:r>
            <w:r>
              <w:rPr>
                <w:rFonts w:eastAsia="Times New Roman"/>
                <w:lang w:val="en-US"/>
              </w:rPr>
              <w:t xml:space="preserve">Speech Professionals and Audiologists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Audiologist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Speech Pathologist: </w:t>
            </w:r>
            <w:r>
              <w:rPr>
                <w:rFonts w:eastAsia="Times New Roman"/>
                <w:lang w:val="en-US"/>
              </w:rPr>
              <w:t xml:space="preserve">Speech Pathologist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Practitioners nfd: </w:t>
            </w:r>
            <w:r>
              <w:rPr>
                <w:rFonts w:eastAsia="Times New Roman"/>
                <w:lang w:val="en-US"/>
              </w:rPr>
              <w:t xml:space="preserve">Medical Practitioners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Generalist Medical Practitioners nfd: </w:t>
            </w:r>
            <w:r>
              <w:rPr>
                <w:rFonts w:eastAsia="Times New Roman"/>
                <w:lang w:val="en-US"/>
              </w:rPr>
              <w:t xml:space="preserve">Generalist Medical Practitioners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General Medical Practitioner: </w:t>
            </w:r>
            <w:r>
              <w:rPr>
                <w:rFonts w:eastAsia="Times New Roman"/>
                <w:lang w:val="en-US"/>
              </w:rPr>
              <w:t xml:space="preserve">General Medical Practitioner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Resident Medical Officer: </w:t>
            </w:r>
            <w:r>
              <w:rPr>
                <w:rFonts w:eastAsia="Times New Roman"/>
                <w:lang w:val="en-US"/>
              </w:rPr>
              <w:t xml:space="preserve">Resident Medical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Anaesthetist: </w:t>
            </w:r>
            <w:r>
              <w:rPr>
                <w:rFonts w:eastAsia="Times New Roman"/>
                <w:lang w:val="en-US"/>
              </w:rPr>
              <w:t xml:space="preserve">Anaesthetist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Internal Medicine Specialists nfd: </w:t>
            </w:r>
            <w:r>
              <w:rPr>
                <w:rFonts w:eastAsia="Times New Roman"/>
                <w:lang w:val="en-US"/>
              </w:rPr>
              <w:t xml:space="preserve">Internal Medicine Specialists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Specialist Physician (General Medicine): </w:t>
            </w:r>
            <w:r>
              <w:rPr>
                <w:rFonts w:eastAsia="Times New Roman"/>
                <w:lang w:val="en-US"/>
              </w:rPr>
              <w:t xml:space="preserve">Specialist Physician (General Medicine)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Cardiologist: </w:t>
            </w:r>
            <w:r>
              <w:rPr>
                <w:rFonts w:eastAsia="Times New Roman"/>
                <w:lang w:val="en-US"/>
              </w:rPr>
              <w:t xml:space="preserve">Cardiologist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Clinical Haematologist: </w:t>
            </w:r>
            <w:r>
              <w:rPr>
                <w:rFonts w:eastAsia="Times New Roman"/>
                <w:lang w:val="en-US"/>
              </w:rPr>
              <w:t xml:space="preserve">Clinical Haematologist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Clinical Oncologist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Endocrinologist: </w:t>
            </w:r>
            <w:r>
              <w:rPr>
                <w:rFonts w:eastAsia="Times New Roman"/>
                <w:lang w:val="en-US"/>
              </w:rPr>
              <w:t xml:space="preserve">Endocrinologist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Gastroenterologist: </w:t>
            </w:r>
            <w:r>
              <w:rPr>
                <w:rFonts w:eastAsia="Times New Roman"/>
                <w:lang w:val="en-US"/>
              </w:rPr>
              <w:t xml:space="preserve">Gastroenterologist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Intensive Care Specialist: </w:t>
            </w:r>
            <w:r>
              <w:rPr>
                <w:rFonts w:eastAsia="Times New Roman"/>
                <w:lang w:val="en-US"/>
              </w:rPr>
              <w:t xml:space="preserve">Intensive Care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Neurologist: </w:t>
            </w:r>
            <w:r>
              <w:rPr>
                <w:rFonts w:eastAsia="Times New Roman"/>
                <w:lang w:val="en-US"/>
              </w:rPr>
              <w:t xml:space="preserve">Neurologist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Paediatrician: </w:t>
            </w:r>
            <w:r>
              <w:rPr>
                <w:rFonts w:eastAsia="Times New Roman"/>
                <w:lang w:val="en-US"/>
              </w:rPr>
              <w:t xml:space="preserve">Paediatrician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Renal Medicine Specialist: </w:t>
            </w:r>
            <w:r>
              <w:rPr>
                <w:rFonts w:eastAsia="Times New Roman"/>
                <w:lang w:val="en-US"/>
              </w:rPr>
              <w:t xml:space="preserve">Renal Medicine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Rheumatologist: </w:t>
            </w:r>
            <w:r>
              <w:rPr>
                <w:rFonts w:eastAsia="Times New Roman"/>
                <w:lang w:val="en-US"/>
              </w:rPr>
              <w:t xml:space="preserve">Rheumatologist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Thoracic Medicine Specialist: </w:t>
            </w:r>
            <w:r>
              <w:rPr>
                <w:rFonts w:eastAsia="Times New Roman"/>
                <w:lang w:val="en-US"/>
              </w:rPr>
              <w:t xml:space="preserve">Thoracic Medicine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Internal Medicine Specialists nec: </w:t>
            </w:r>
            <w:r>
              <w:rPr>
                <w:rFonts w:eastAsia="Times New Roman"/>
                <w:lang w:val="en-US"/>
              </w:rPr>
              <w:t xml:space="preserve">Internal Medicine Specialists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Psychiatrist: </w:t>
            </w:r>
            <w:r>
              <w:rPr>
                <w:rFonts w:eastAsia="Times New Roman"/>
                <w:lang w:val="en-US"/>
              </w:rPr>
              <w:t xml:space="preserve">Psychiatrist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Surgeons nfd: </w:t>
            </w:r>
            <w:r>
              <w:rPr>
                <w:rFonts w:eastAsia="Times New Roman"/>
                <w:lang w:val="en-US"/>
              </w:rPr>
              <w:t xml:space="preserve">Surgeons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Surgeon (General): </w:t>
            </w:r>
            <w:r>
              <w:rPr>
                <w:rFonts w:eastAsia="Times New Roman"/>
                <w:lang w:val="en-US"/>
              </w:rPr>
              <w:t xml:space="preserve">Surgeon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Cardiothoracic Surgeon: </w:t>
            </w:r>
            <w:r>
              <w:rPr>
                <w:rFonts w:eastAsia="Times New Roman"/>
                <w:lang w:val="en-US"/>
              </w:rPr>
              <w:t xml:space="preserve">Cardiothoracic Surgeon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Neurosurgeon: </w:t>
            </w:r>
            <w:r>
              <w:rPr>
                <w:rFonts w:eastAsia="Times New Roman"/>
                <w:lang w:val="en-US"/>
              </w:rPr>
              <w:t xml:space="preserve">Neurosurgeon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Orthopaedic Surgeon: </w:t>
            </w:r>
            <w:r>
              <w:rPr>
                <w:rFonts w:eastAsia="Times New Roman"/>
                <w:lang w:val="en-US"/>
              </w:rPr>
              <w:t xml:space="preserve">Orthopaedic Surgeon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Otorhinolaryngologist: </w:t>
            </w:r>
            <w:r>
              <w:rPr>
                <w:rFonts w:eastAsia="Times New Roman"/>
                <w:lang w:val="en-US"/>
              </w:rPr>
              <w:t xml:space="preserve">Otorhinolaryngologist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Paediatric Surgeon: </w:t>
            </w:r>
            <w:r>
              <w:rPr>
                <w:rFonts w:eastAsia="Times New Roman"/>
                <w:lang w:val="en-US"/>
              </w:rPr>
              <w:t xml:space="preserve">Paediatric Surgeon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 and Reconstructive Surgeon: </w:t>
            </w:r>
            <w:r>
              <w:rPr>
                <w:rFonts w:eastAsia="Times New Roman"/>
                <w:lang w:val="en-US"/>
              </w:rPr>
              <w:t xml:space="preserve">Plastic and Reconstructive Surgeon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Urologist: </w:t>
            </w:r>
            <w:r>
              <w:rPr>
                <w:rFonts w:eastAsia="Times New Roman"/>
                <w:lang w:val="en-US"/>
              </w:rPr>
              <w:t xml:space="preserve">Urologist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 Surgeon: </w:t>
            </w:r>
            <w:r>
              <w:rPr>
                <w:rFonts w:eastAsia="Times New Roman"/>
                <w:lang w:val="en-US"/>
              </w:rPr>
              <w:t xml:space="preserve">Vascular Surgeon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Medical Practitioners nfd: </w:t>
            </w:r>
            <w:r>
              <w:rPr>
                <w:rFonts w:eastAsia="Times New Roman"/>
                <w:lang w:val="en-US"/>
              </w:rPr>
              <w:t xml:space="preserve">Other Medical Practitioners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Dermatologist: </w:t>
            </w:r>
            <w:r>
              <w:rPr>
                <w:rFonts w:eastAsia="Times New Roman"/>
                <w:lang w:val="en-US"/>
              </w:rPr>
              <w:t xml:space="preserve">Dermatologist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Emergency Medicine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Obstetrician and Gynaecologist: </w:t>
            </w:r>
            <w:r>
              <w:rPr>
                <w:rFonts w:eastAsia="Times New Roman"/>
                <w:lang w:val="en-US"/>
              </w:rPr>
              <w:t xml:space="preserve">Obstetrician and Gynaecologist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Ophthalmologist: </w:t>
            </w:r>
            <w:r>
              <w:rPr>
                <w:rFonts w:eastAsia="Times New Roman"/>
                <w:lang w:val="en-US"/>
              </w:rPr>
              <w:t xml:space="preserve">Ophthalmologist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Pathologist: </w:t>
            </w:r>
            <w:r>
              <w:rPr>
                <w:rFonts w:eastAsia="Times New Roman"/>
                <w:lang w:val="en-US"/>
              </w:rPr>
              <w:t xml:space="preserve">Pathologist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Radiologist: </w:t>
            </w:r>
            <w:r>
              <w:rPr>
                <w:rFonts w:eastAsia="Times New Roman"/>
                <w:lang w:val="en-US"/>
              </w:rPr>
              <w:t xml:space="preserve">Radiologist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Practitioners nec: </w:t>
            </w:r>
            <w:r>
              <w:rPr>
                <w:rFonts w:eastAsia="Times New Roman"/>
                <w:lang w:val="en-US"/>
              </w:rPr>
              <w:t xml:space="preserve">Medical Practitioners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Midwifery and Nursing Professionals nfd: </w:t>
            </w:r>
            <w:r>
              <w:rPr>
                <w:rFonts w:eastAsia="Times New Roman"/>
                <w:lang w:val="en-US"/>
              </w:rPr>
              <w:t xml:space="preserve">Midwifery and Nursing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Midwife: </w:t>
            </w:r>
            <w:r>
              <w:rPr>
                <w:rFonts w:eastAsia="Times New Roman"/>
                <w:lang w:val="en-US"/>
              </w:rPr>
              <w:t xml:space="preserve">Midwife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Nurse Educators and Researchers nfd: </w:t>
            </w:r>
            <w:r>
              <w:rPr>
                <w:rFonts w:eastAsia="Times New Roman"/>
                <w:lang w:val="en-US"/>
              </w:rPr>
              <w:t xml:space="preserve">Nurse Educators and Researchers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Nurse Educator: </w:t>
            </w:r>
            <w:r>
              <w:rPr>
                <w:rFonts w:eastAsia="Times New Roman"/>
                <w:lang w:val="en-US"/>
              </w:rPr>
              <w:t xml:space="preserve">Nurse Educator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Nurse Researcher: </w:t>
            </w:r>
            <w:r>
              <w:rPr>
                <w:rFonts w:eastAsia="Times New Roman"/>
                <w:lang w:val="en-US"/>
              </w:rPr>
              <w:t xml:space="preserve">Nurse Researcher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Nurse Manager: </w:t>
            </w:r>
            <w:r>
              <w:rPr>
                <w:rFonts w:eastAsia="Times New Roman"/>
                <w:lang w:val="en-US"/>
              </w:rPr>
              <w:t xml:space="preserve">Nurse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Nurses nfd: </w:t>
            </w:r>
            <w:r>
              <w:rPr>
                <w:rFonts w:eastAsia="Times New Roman"/>
                <w:lang w:val="en-US"/>
              </w:rPr>
              <w:t xml:space="preserve">Registered Nurses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Nurse Practitioner: </w:t>
            </w:r>
            <w:r>
              <w:rPr>
                <w:rFonts w:eastAsia="Times New Roman"/>
                <w:lang w:val="en-US"/>
              </w:rPr>
              <w:t xml:space="preserve">Nurse Practitioner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(Aged Care): </w:t>
            </w:r>
            <w:r>
              <w:rPr>
                <w:rFonts w:eastAsia="Times New Roman"/>
                <w:lang w:val="en-US"/>
              </w:rPr>
              <w:t xml:space="preserve">Registered Nurse (Aged Care)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(Child and Family Health): </w:t>
            </w:r>
            <w:r>
              <w:rPr>
                <w:rFonts w:eastAsia="Times New Roman"/>
                <w:lang w:val="en-US"/>
              </w:rPr>
              <w:t xml:space="preserve">Registered Nurse (Child and Family Health)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(Community Health): </w:t>
            </w:r>
            <w:r>
              <w:rPr>
                <w:rFonts w:eastAsia="Times New Roman"/>
                <w:lang w:val="en-US"/>
              </w:rPr>
              <w:t xml:space="preserve">Registered Nurse (Community Health)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Registered Nurse (Critical Care and Emergency)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(Developmental Disability): </w:t>
            </w:r>
            <w:r>
              <w:rPr>
                <w:rFonts w:eastAsia="Times New Roman"/>
                <w:lang w:val="en-US"/>
              </w:rPr>
              <w:t xml:space="preserve">Registered Nurse (Developmental Disability)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(Disability and Rehabilitation): </w:t>
            </w:r>
            <w:r>
              <w:rPr>
                <w:rFonts w:eastAsia="Times New Roman"/>
                <w:lang w:val="en-US"/>
              </w:rPr>
              <w:t xml:space="preserve">Registered Nurse (Disability and Rehabilitation)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(Medical): </w:t>
            </w:r>
            <w:r>
              <w:rPr>
                <w:rFonts w:eastAsia="Times New Roman"/>
                <w:lang w:val="en-US"/>
              </w:rPr>
              <w:t xml:space="preserve">Registered Nurse (Medical)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(Medical Practice): </w:t>
            </w:r>
            <w:r>
              <w:rPr>
                <w:rFonts w:eastAsia="Times New Roman"/>
                <w:lang w:val="en-US"/>
              </w:rPr>
              <w:t xml:space="preserve">Registered Nurse (Medical Practice)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(Mental Health): </w:t>
            </w:r>
            <w:r>
              <w:rPr>
                <w:rFonts w:eastAsia="Times New Roman"/>
                <w:lang w:val="en-US"/>
              </w:rPr>
              <w:t xml:space="preserve">Registered Nurse (Mental Health)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(Perioperative): </w:t>
            </w:r>
            <w:r>
              <w:rPr>
                <w:rFonts w:eastAsia="Times New Roman"/>
                <w:lang w:val="en-US"/>
              </w:rPr>
              <w:t xml:space="preserve">Registered Nurse (Perioperative)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 (Surgical): </w:t>
            </w:r>
            <w:r>
              <w:rPr>
                <w:rFonts w:eastAsia="Times New Roman"/>
                <w:lang w:val="en-US"/>
              </w:rPr>
              <w:t xml:space="preserve">Registered Nurse (Surgical)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Nurses nec: </w:t>
            </w:r>
            <w:r>
              <w:rPr>
                <w:rFonts w:eastAsia="Times New Roman"/>
                <w:lang w:val="en-US"/>
              </w:rPr>
              <w:t xml:space="preserve">Registered Nurses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Professionals nfd: </w:t>
            </w:r>
            <w:r>
              <w:rPr>
                <w:rFonts w:eastAsia="Times New Roman"/>
                <w:lang w:val="en-US"/>
              </w:rPr>
              <w:t xml:space="preserve">ICT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Business and Systems Analysts, and Programmers nfd: </w:t>
            </w:r>
            <w:r>
              <w:rPr>
                <w:rFonts w:eastAsia="Times New Roman"/>
                <w:lang w:val="en-US"/>
              </w:rPr>
              <w:t xml:space="preserve">Business and Systems Analysts, and Programmers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Business and Systems Analysts nfd: </w:t>
            </w:r>
            <w:r>
              <w:rPr>
                <w:rFonts w:eastAsia="Times New Roman"/>
                <w:lang w:val="en-US"/>
              </w:rPr>
              <w:t xml:space="preserve">ICT Business and Systems Analysts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Business Analyst: </w:t>
            </w:r>
            <w:r>
              <w:rPr>
                <w:rFonts w:eastAsia="Times New Roman"/>
                <w:lang w:val="en-US"/>
              </w:rPr>
              <w:t xml:space="preserve">ICT Business Analyst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Systems Analyst: </w:t>
            </w:r>
            <w:r>
              <w:rPr>
                <w:rFonts w:eastAsia="Times New Roman"/>
                <w:lang w:val="en-US"/>
              </w:rPr>
              <w:t xml:space="preserve">Systems Analyst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Multimedia Specialists and Web Developers nfd: </w:t>
            </w:r>
            <w:r>
              <w:rPr>
                <w:rFonts w:eastAsia="Times New Roman"/>
                <w:lang w:val="en-US"/>
              </w:rPr>
              <w:t xml:space="preserve">Multimedia Specialists and Web Developers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Multimedia Specialist: </w:t>
            </w:r>
            <w:r>
              <w:rPr>
                <w:rFonts w:eastAsia="Times New Roman"/>
                <w:lang w:val="en-US"/>
              </w:rPr>
              <w:t xml:space="preserve">Multimedia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Web Developer: </w:t>
            </w:r>
            <w:r>
              <w:rPr>
                <w:rFonts w:eastAsia="Times New Roman"/>
                <w:lang w:val="en-US"/>
              </w:rPr>
              <w:t xml:space="preserve">Web Developer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Software and Applications Programmers nfd: </w:t>
            </w:r>
            <w:r>
              <w:rPr>
                <w:rFonts w:eastAsia="Times New Roman"/>
                <w:lang w:val="en-US"/>
              </w:rPr>
              <w:t xml:space="preserve">Software and Applications Programmers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Analyst Programmer: </w:t>
            </w:r>
            <w:r>
              <w:rPr>
                <w:rFonts w:eastAsia="Times New Roman"/>
                <w:lang w:val="en-US"/>
              </w:rPr>
              <w:t xml:space="preserve">Analyst Programmer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Developer Programmer: </w:t>
            </w:r>
            <w:r>
              <w:rPr>
                <w:rFonts w:eastAsia="Times New Roman"/>
                <w:lang w:val="en-US"/>
              </w:rPr>
              <w:t xml:space="preserve">Developer Programmer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Software Engineer: </w:t>
            </w:r>
            <w:r>
              <w:rPr>
                <w:rFonts w:eastAsia="Times New Roman"/>
                <w:lang w:val="en-US"/>
              </w:rPr>
              <w:t xml:space="preserve">Software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Software and Applications Programmers nec: </w:t>
            </w:r>
            <w:r>
              <w:rPr>
                <w:rFonts w:eastAsia="Times New Roman"/>
                <w:lang w:val="en-US"/>
              </w:rPr>
              <w:t xml:space="preserve">Software and Applications Programmers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Database and Systems Administrators, and ICT Security Specialists nfd: </w:t>
            </w:r>
            <w:r>
              <w:rPr>
                <w:rFonts w:eastAsia="Times New Roman"/>
                <w:lang w:val="en-US"/>
              </w:rPr>
              <w:t xml:space="preserve">Database and Systems Administrators, and ICT Security Specialists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Database Administrator: </w:t>
            </w:r>
            <w:r>
              <w:rPr>
                <w:rFonts w:eastAsia="Times New Roman"/>
                <w:lang w:val="en-US"/>
              </w:rPr>
              <w:t xml:space="preserve">Database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Security Specialist: </w:t>
            </w:r>
            <w:r>
              <w:rPr>
                <w:rFonts w:eastAsia="Times New Roman"/>
                <w:lang w:val="en-US"/>
              </w:rPr>
              <w:t xml:space="preserve">ICT Security Specialist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Systems Administrator: </w:t>
            </w:r>
            <w:r>
              <w:rPr>
                <w:rFonts w:eastAsia="Times New Roman"/>
                <w:lang w:val="en-US"/>
              </w:rPr>
              <w:t xml:space="preserve">Systems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Network and Support Professionals nfd: </w:t>
            </w:r>
            <w:r>
              <w:rPr>
                <w:rFonts w:eastAsia="Times New Roman"/>
                <w:lang w:val="en-US"/>
              </w:rPr>
              <w:t xml:space="preserve">ICT Network and Support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Computer Network Professionals nfd: </w:t>
            </w:r>
            <w:r>
              <w:rPr>
                <w:rFonts w:eastAsia="Times New Roman"/>
                <w:lang w:val="en-US"/>
              </w:rPr>
              <w:t xml:space="preserve">Computer Network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Computer Network and Systems Engineer: </w:t>
            </w:r>
            <w:r>
              <w:rPr>
                <w:rFonts w:eastAsia="Times New Roman"/>
                <w:lang w:val="en-US"/>
              </w:rPr>
              <w:t xml:space="preserve">Computer Network and Systems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Network Administrator: </w:t>
            </w:r>
            <w:r>
              <w:rPr>
                <w:rFonts w:eastAsia="Times New Roman"/>
                <w:lang w:val="en-US"/>
              </w:rPr>
              <w:t xml:space="preserve">Network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Network Analyst: </w:t>
            </w:r>
            <w:r>
              <w:rPr>
                <w:rFonts w:eastAsia="Times New Roman"/>
                <w:lang w:val="en-US"/>
              </w:rPr>
              <w:t xml:space="preserve">Network Analyst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Support and Test Engineers nfd: </w:t>
            </w:r>
            <w:r>
              <w:rPr>
                <w:rFonts w:eastAsia="Times New Roman"/>
                <w:lang w:val="en-US"/>
              </w:rPr>
              <w:t xml:space="preserve">ICT Support and Test Engineers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Quality Assurance Engineer: </w:t>
            </w:r>
            <w:r>
              <w:rPr>
                <w:rFonts w:eastAsia="Times New Roman"/>
                <w:lang w:val="en-US"/>
              </w:rPr>
              <w:t xml:space="preserve">ICT Quality Assurance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Support Engineer: </w:t>
            </w:r>
            <w:r>
              <w:rPr>
                <w:rFonts w:eastAsia="Times New Roman"/>
                <w:lang w:val="en-US"/>
              </w:rPr>
              <w:t xml:space="preserve">ICT Support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Systems Test Engineer: </w:t>
            </w:r>
            <w:r>
              <w:rPr>
                <w:rFonts w:eastAsia="Times New Roman"/>
                <w:lang w:val="en-US"/>
              </w:rPr>
              <w:t xml:space="preserve">ICT Systems Test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Support and Test Engineers nec: </w:t>
            </w:r>
            <w:r>
              <w:rPr>
                <w:rFonts w:eastAsia="Times New Roman"/>
                <w:lang w:val="en-US"/>
              </w:rPr>
              <w:t xml:space="preserve">ICT Support and Test Engineers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Engineering Professionals nfd: </w:t>
            </w:r>
            <w:r>
              <w:rPr>
                <w:rFonts w:eastAsia="Times New Roman"/>
                <w:lang w:val="en-US"/>
              </w:rPr>
              <w:t xml:space="preserve">Telecommunications Engineering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Engineer: </w:t>
            </w:r>
            <w:r>
              <w:rPr>
                <w:rFonts w:eastAsia="Times New Roman"/>
                <w:lang w:val="en-US"/>
              </w:rPr>
              <w:t xml:space="preserve">Telecommunications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Network Engineer: </w:t>
            </w:r>
            <w:r>
              <w:rPr>
                <w:rFonts w:eastAsia="Times New Roman"/>
                <w:lang w:val="en-US"/>
              </w:rPr>
              <w:t xml:space="preserve">Telecommunications Network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Legal, Social and Welfare Professionals nfd: </w:t>
            </w:r>
            <w:r>
              <w:rPr>
                <w:rFonts w:eastAsia="Times New Roman"/>
                <w:lang w:val="en-US"/>
              </w:rPr>
              <w:t xml:space="preserve">Legal, Social and Welfare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Legal Professionals nfd: </w:t>
            </w:r>
            <w:r>
              <w:rPr>
                <w:rFonts w:eastAsia="Times New Roman"/>
                <w:lang w:val="en-US"/>
              </w:rPr>
              <w:t xml:space="preserve">Legal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Barrister: </w:t>
            </w:r>
            <w:r>
              <w:rPr>
                <w:rFonts w:eastAsia="Times New Roman"/>
                <w:lang w:val="en-US"/>
              </w:rPr>
              <w:t xml:space="preserve">Barrister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Judicial and Other Legal Professionals nfd: </w:t>
            </w:r>
            <w:r>
              <w:rPr>
                <w:rFonts w:eastAsia="Times New Roman"/>
                <w:lang w:val="en-US"/>
              </w:rPr>
              <w:t xml:space="preserve">Judicial and Other Legal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Judge: </w:t>
            </w:r>
            <w:r>
              <w:rPr>
                <w:rFonts w:eastAsia="Times New Roman"/>
                <w:lang w:val="en-US"/>
              </w:rPr>
              <w:t xml:space="preserve">Judge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Magistrate: </w:t>
            </w:r>
            <w:r>
              <w:rPr>
                <w:rFonts w:eastAsia="Times New Roman"/>
                <w:lang w:val="en-US"/>
              </w:rPr>
              <w:t xml:space="preserve">Magistrate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Tribunal Member: </w:t>
            </w:r>
            <w:r>
              <w:rPr>
                <w:rFonts w:eastAsia="Times New Roman"/>
                <w:lang w:val="en-US"/>
              </w:rPr>
              <w:t xml:space="preserve">Tribunal Member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Judicial and Other Legal Professionals nec: </w:t>
            </w:r>
            <w:r>
              <w:rPr>
                <w:rFonts w:eastAsia="Times New Roman"/>
                <w:lang w:val="en-US"/>
              </w:rPr>
              <w:t xml:space="preserve">Judicial and Other Legal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Solicitor: </w:t>
            </w:r>
            <w:r>
              <w:rPr>
                <w:rFonts w:eastAsia="Times New Roman"/>
                <w:lang w:val="en-US"/>
              </w:rPr>
              <w:t xml:space="preserve">Solicitor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Social and Welfare Professionals nfd: </w:t>
            </w:r>
            <w:r>
              <w:rPr>
                <w:rFonts w:eastAsia="Times New Roman"/>
                <w:lang w:val="en-US"/>
              </w:rPr>
              <w:t xml:space="preserve">Social and Welfare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Counsellors nfd: </w:t>
            </w:r>
            <w:r>
              <w:rPr>
                <w:rFonts w:eastAsia="Times New Roman"/>
                <w:lang w:val="en-US"/>
              </w:rPr>
              <w:t xml:space="preserve">Counsellors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Careers Counsellor: </w:t>
            </w:r>
            <w:r>
              <w:rPr>
                <w:rFonts w:eastAsia="Times New Roman"/>
                <w:lang w:val="en-US"/>
              </w:rPr>
              <w:t xml:space="preserve">Careers Counsellor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Drug and Alcohol Counsellor: </w:t>
            </w:r>
            <w:r>
              <w:rPr>
                <w:rFonts w:eastAsia="Times New Roman"/>
                <w:lang w:val="en-US"/>
              </w:rPr>
              <w:t xml:space="preserve">Drug and Alcohol Counsellor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and Marriage Counsellor: </w:t>
            </w:r>
            <w:r>
              <w:rPr>
                <w:rFonts w:eastAsia="Times New Roman"/>
                <w:lang w:val="en-US"/>
              </w:rPr>
              <w:t xml:space="preserve">Family and Marriage Counsellor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Rehabilitation Counsellor: </w:t>
            </w:r>
            <w:r>
              <w:rPr>
                <w:rFonts w:eastAsia="Times New Roman"/>
                <w:lang w:val="en-US"/>
              </w:rPr>
              <w:t xml:space="preserve">Rehabilitation Counsellor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Student Counsellor: </w:t>
            </w:r>
            <w:r>
              <w:rPr>
                <w:rFonts w:eastAsia="Times New Roman"/>
                <w:lang w:val="en-US"/>
              </w:rPr>
              <w:t xml:space="preserve">Student Counsellor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Counsellors nec: </w:t>
            </w:r>
            <w:r>
              <w:rPr>
                <w:rFonts w:eastAsia="Times New Roman"/>
                <w:lang w:val="en-US"/>
              </w:rPr>
              <w:t xml:space="preserve">Counsellors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Minister of Religion: </w:t>
            </w:r>
            <w:r>
              <w:rPr>
                <w:rFonts w:eastAsia="Times New Roman"/>
                <w:lang w:val="en-US"/>
              </w:rPr>
              <w:t xml:space="preserve">Minister of Religion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Psychologists nfd: </w:t>
            </w:r>
            <w:r>
              <w:rPr>
                <w:rFonts w:eastAsia="Times New Roman"/>
                <w:lang w:val="en-US"/>
              </w:rPr>
              <w:t xml:space="preserve">Psychologists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Clinical Psychologist: </w:t>
            </w:r>
            <w:r>
              <w:rPr>
                <w:rFonts w:eastAsia="Times New Roman"/>
                <w:lang w:val="en-US"/>
              </w:rPr>
              <w:t xml:space="preserve">Clinical Psychologist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Educational Psychologist: </w:t>
            </w:r>
            <w:r>
              <w:rPr>
                <w:rFonts w:eastAsia="Times New Roman"/>
                <w:lang w:val="en-US"/>
              </w:rPr>
              <w:t xml:space="preserve">Educational Psychologist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Organizational Psychologist: </w:t>
            </w:r>
            <w:r>
              <w:rPr>
                <w:rFonts w:eastAsia="Times New Roman"/>
                <w:lang w:val="en-US"/>
              </w:rPr>
              <w:t xml:space="preserve">Organizational Psychologist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Psychotherapist: </w:t>
            </w:r>
            <w:r>
              <w:rPr>
                <w:rFonts w:eastAsia="Times New Roman"/>
                <w:lang w:val="en-US"/>
              </w:rPr>
              <w:t xml:space="preserve">Psychotherapist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Psychologists nec: </w:t>
            </w:r>
            <w:r>
              <w:rPr>
                <w:rFonts w:eastAsia="Times New Roman"/>
                <w:lang w:val="en-US"/>
              </w:rPr>
              <w:t xml:space="preserve">Psychologists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Social Professionals nfd: </w:t>
            </w:r>
            <w:r>
              <w:rPr>
                <w:rFonts w:eastAsia="Times New Roman"/>
                <w:lang w:val="en-US"/>
              </w:rPr>
              <w:t xml:space="preserve">Social Professionals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Historian: </w:t>
            </w:r>
            <w:r>
              <w:rPr>
                <w:rFonts w:eastAsia="Times New Roman"/>
                <w:lang w:val="en-US"/>
              </w:rPr>
              <w:t xml:space="preserve">Historian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Interpreter: </w:t>
            </w:r>
            <w:r>
              <w:rPr>
                <w:rFonts w:eastAsia="Times New Roman"/>
                <w:lang w:val="en-US"/>
              </w:rPr>
              <w:t xml:space="preserve">Interpreter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Translator: </w:t>
            </w:r>
            <w:r>
              <w:rPr>
                <w:rFonts w:eastAsia="Times New Roman"/>
                <w:lang w:val="en-US"/>
              </w:rPr>
              <w:t xml:space="preserve">Translator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Social Professionals nec: </w:t>
            </w:r>
            <w:r>
              <w:rPr>
                <w:rFonts w:eastAsia="Times New Roman"/>
                <w:lang w:val="en-US"/>
              </w:rPr>
              <w:t xml:space="preserve">Social Professionals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Social Worker: </w:t>
            </w:r>
            <w:r>
              <w:rPr>
                <w:rFonts w:eastAsia="Times New Roman"/>
                <w:lang w:val="en-US"/>
              </w:rPr>
              <w:t xml:space="preserve">Social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Welfare, Recreation and Community Arts Workers nfd: </w:t>
            </w:r>
            <w:r>
              <w:rPr>
                <w:rFonts w:eastAsia="Times New Roman"/>
                <w:lang w:val="en-US"/>
              </w:rPr>
              <w:t xml:space="preserve">Welfare, Recreation and Community Arts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Community Arts Worker: </w:t>
            </w:r>
            <w:r>
              <w:rPr>
                <w:rFonts w:eastAsia="Times New Roman"/>
                <w:lang w:val="en-US"/>
              </w:rPr>
              <w:t xml:space="preserve">Community Arts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Recreation Officer: </w:t>
            </w:r>
            <w:r>
              <w:rPr>
                <w:rFonts w:eastAsia="Times New Roman"/>
                <w:lang w:val="en-US"/>
              </w:rPr>
              <w:t xml:space="preserve">Recreation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Welfare Worker: </w:t>
            </w:r>
            <w:r>
              <w:rPr>
                <w:rFonts w:eastAsia="Times New Roman"/>
                <w:lang w:val="en-US"/>
              </w:rPr>
              <w:t xml:space="preserve">Welfare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Technicians and Trades Workers nfd: </w:t>
            </w:r>
            <w:r>
              <w:rPr>
                <w:rFonts w:eastAsia="Times New Roman"/>
                <w:lang w:val="en-US"/>
              </w:rPr>
              <w:t xml:space="preserve">Technicians and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Engineering, ICT and Science Technicians nfd: </w:t>
            </w:r>
            <w:r>
              <w:rPr>
                <w:rFonts w:eastAsia="Times New Roman"/>
                <w:lang w:val="en-US"/>
              </w:rPr>
              <w:t xml:space="preserve">Engineering, ICT and Science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Agricultural, Medical and Science Technicians nfd: </w:t>
            </w:r>
            <w:r>
              <w:rPr>
                <w:rFonts w:eastAsia="Times New Roman"/>
                <w:lang w:val="en-US"/>
              </w:rPr>
              <w:t xml:space="preserve">Agricultural, Medical and Science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Agricultural Technician: </w:t>
            </w:r>
            <w:r>
              <w:rPr>
                <w:rFonts w:eastAsia="Times New Roman"/>
                <w:lang w:val="en-US"/>
              </w:rPr>
              <w:t xml:space="preserve">Agricultural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Technicians nfd: </w:t>
            </w:r>
            <w:r>
              <w:rPr>
                <w:rFonts w:eastAsia="Times New Roman"/>
                <w:lang w:val="en-US"/>
              </w:rPr>
              <w:t xml:space="preserve">Medical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Anaesthetic Technician: </w:t>
            </w:r>
            <w:r>
              <w:rPr>
                <w:rFonts w:eastAsia="Times New Roman"/>
                <w:lang w:val="en-US"/>
              </w:rPr>
              <w:t xml:space="preserve">Anaesthetic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Cardiac Technician: </w:t>
            </w:r>
            <w:r>
              <w:rPr>
                <w:rFonts w:eastAsia="Times New Roman"/>
                <w:lang w:val="en-US"/>
              </w:rPr>
              <w:t xml:space="preserve">Cardiac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Laboratory Technician: </w:t>
            </w:r>
            <w:r>
              <w:rPr>
                <w:rFonts w:eastAsia="Times New Roman"/>
                <w:lang w:val="en-US"/>
              </w:rPr>
              <w:t xml:space="preserve">Medical Laboratory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Operating Theatre Technician: </w:t>
            </w:r>
            <w:r>
              <w:rPr>
                <w:rFonts w:eastAsia="Times New Roman"/>
                <w:lang w:val="en-US"/>
              </w:rPr>
              <w:t xml:space="preserve">Operating Theatre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Pharmacy Technician: </w:t>
            </w:r>
            <w:r>
              <w:rPr>
                <w:rFonts w:eastAsia="Times New Roman"/>
                <w:lang w:val="en-US"/>
              </w:rPr>
              <w:t xml:space="preserve">Pharmacy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Technicians nec: </w:t>
            </w:r>
            <w:r>
              <w:rPr>
                <w:rFonts w:eastAsia="Times New Roman"/>
                <w:lang w:val="en-US"/>
              </w:rPr>
              <w:t xml:space="preserve">Medical Technicians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Primary Products Inspectors nfd: </w:t>
            </w:r>
            <w:r>
              <w:rPr>
                <w:rFonts w:eastAsia="Times New Roman"/>
                <w:lang w:val="en-US"/>
              </w:rPr>
              <w:t xml:space="preserve">Primary Products Inspectors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Fisheries Officer: </w:t>
            </w:r>
            <w:r>
              <w:rPr>
                <w:rFonts w:eastAsia="Times New Roman"/>
                <w:lang w:val="en-US"/>
              </w:rPr>
              <w:t xml:space="preserve">Fisheries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Meat Inspector: </w:t>
            </w:r>
            <w:r>
              <w:rPr>
                <w:rFonts w:eastAsia="Times New Roman"/>
                <w:lang w:val="en-US"/>
              </w:rPr>
              <w:t xml:space="preserve">Meat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Quarantine Officer: </w:t>
            </w:r>
            <w:r>
              <w:rPr>
                <w:rFonts w:eastAsia="Times New Roman"/>
                <w:lang w:val="en-US"/>
              </w:rPr>
              <w:t xml:space="preserve">Quarantine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Primary Products Inspectors nec: </w:t>
            </w:r>
            <w:r>
              <w:rPr>
                <w:rFonts w:eastAsia="Times New Roman"/>
                <w:lang w:val="en-US"/>
              </w:rPr>
              <w:t xml:space="preserve">Primary Products Inspectors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Science Technicians nfd: </w:t>
            </w:r>
            <w:r>
              <w:rPr>
                <w:rFonts w:eastAsia="Times New Roman"/>
                <w:lang w:val="en-US"/>
              </w:rPr>
              <w:t xml:space="preserve">Science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Chemistry Technician: </w:t>
            </w:r>
            <w:r>
              <w:rPr>
                <w:rFonts w:eastAsia="Times New Roman"/>
                <w:lang w:val="en-US"/>
              </w:rPr>
              <w:t xml:space="preserve">Chemistry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Earth Science Technician: </w:t>
            </w:r>
            <w:r>
              <w:rPr>
                <w:rFonts w:eastAsia="Times New Roman"/>
                <w:lang w:val="en-US"/>
              </w:rPr>
              <w:t xml:space="preserve">Earth Science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Life Science Technician: </w:t>
            </w:r>
            <w:r>
              <w:rPr>
                <w:rFonts w:eastAsia="Times New Roman"/>
                <w:lang w:val="en-US"/>
              </w:rPr>
              <w:t xml:space="preserve">Life Science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School Laboratory Technician: </w:t>
            </w:r>
            <w:r>
              <w:rPr>
                <w:rFonts w:eastAsia="Times New Roman"/>
                <w:lang w:val="en-US"/>
              </w:rPr>
              <w:t xml:space="preserve">School Laboratory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Science Technicians nec: </w:t>
            </w:r>
            <w:r>
              <w:rPr>
                <w:rFonts w:eastAsia="Times New Roman"/>
                <w:lang w:val="en-US"/>
              </w:rPr>
              <w:t xml:space="preserve">Science Technicians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Building and Engineering Technicians nfd: </w:t>
            </w:r>
            <w:r>
              <w:rPr>
                <w:rFonts w:eastAsia="Times New Roman"/>
                <w:lang w:val="en-US"/>
              </w:rPr>
              <w:t xml:space="preserve">Building and Engineering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Architectural, Building and Surveying Technicians nfd: </w:t>
            </w:r>
            <w:r>
              <w:rPr>
                <w:rFonts w:eastAsia="Times New Roman"/>
                <w:lang w:val="en-US"/>
              </w:rPr>
              <w:t xml:space="preserve">Architectural, Building and Surveying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Architectural Draftsperson: </w:t>
            </w:r>
            <w:r>
              <w:rPr>
                <w:rFonts w:eastAsia="Times New Roman"/>
                <w:lang w:val="en-US"/>
              </w:rPr>
              <w:t xml:space="preserve">Architectural Draftsperson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Building Associate: </w:t>
            </w:r>
            <w:r>
              <w:rPr>
                <w:rFonts w:eastAsia="Times New Roman"/>
                <w:lang w:val="en-US"/>
              </w:rPr>
              <w:t xml:space="preserve">Building Associate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Building Inspector: </w:t>
            </w:r>
            <w:r>
              <w:rPr>
                <w:rFonts w:eastAsia="Times New Roman"/>
                <w:lang w:val="en-US"/>
              </w:rPr>
              <w:t xml:space="preserve">Building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Construction Estimator: </w:t>
            </w:r>
            <w:r>
              <w:rPr>
                <w:rFonts w:eastAsia="Times New Roman"/>
                <w:lang w:val="en-US"/>
              </w:rPr>
              <w:t xml:space="preserve">Construction Estimator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Plumbing Inspector: </w:t>
            </w:r>
            <w:r>
              <w:rPr>
                <w:rFonts w:eastAsia="Times New Roman"/>
                <w:lang w:val="en-US"/>
              </w:rPr>
              <w:t xml:space="preserve">Plumbing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Surveying or Cartographic Technician: </w:t>
            </w:r>
            <w:r>
              <w:rPr>
                <w:rFonts w:eastAsia="Times New Roman"/>
                <w:lang w:val="en-US"/>
              </w:rPr>
              <w:t xml:space="preserve">Surveying or Cartographic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Civil Engineering Draftspersons and Technicians nfd: </w:t>
            </w:r>
            <w:r>
              <w:rPr>
                <w:rFonts w:eastAsia="Times New Roman"/>
                <w:lang w:val="en-US"/>
              </w:rPr>
              <w:t xml:space="preserve">Civil Engineering Draftspersons and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Civil Engineering Draftsperson: </w:t>
            </w:r>
            <w:r>
              <w:rPr>
                <w:rFonts w:eastAsia="Times New Roman"/>
                <w:lang w:val="en-US"/>
              </w:rPr>
              <w:t xml:space="preserve">Civil Engineering Draftsperson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Civil Engineering Technician: </w:t>
            </w:r>
            <w:r>
              <w:rPr>
                <w:rFonts w:eastAsia="Times New Roman"/>
                <w:lang w:val="en-US"/>
              </w:rPr>
              <w:t xml:space="preserve">Civil Engineering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Electrical Engineering Draftspersons and Technicians nfd: </w:t>
            </w:r>
            <w:r>
              <w:rPr>
                <w:rFonts w:eastAsia="Times New Roman"/>
                <w:lang w:val="en-US"/>
              </w:rPr>
              <w:t xml:space="preserve">Electrical Engineering Draftspersons and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Electrical Engineering Draftsperson: </w:t>
            </w:r>
            <w:r>
              <w:rPr>
                <w:rFonts w:eastAsia="Times New Roman"/>
                <w:lang w:val="en-US"/>
              </w:rPr>
              <w:t xml:space="preserve">Electrical Engineering Draftsperson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Electrical Engineering Technician: </w:t>
            </w:r>
            <w:r>
              <w:rPr>
                <w:rFonts w:eastAsia="Times New Roman"/>
                <w:lang w:val="en-US"/>
              </w:rPr>
              <w:t xml:space="preserve">Electrical Engineering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 Engineering Draftspersons and Technicians nfd: </w:t>
            </w:r>
            <w:r>
              <w:rPr>
                <w:rFonts w:eastAsia="Times New Roman"/>
                <w:lang w:val="en-US"/>
              </w:rPr>
              <w:t xml:space="preserve">Electronic Engineering Draftspersons and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 Engineering Draftsperson: </w:t>
            </w:r>
            <w:r>
              <w:rPr>
                <w:rFonts w:eastAsia="Times New Roman"/>
                <w:lang w:val="en-US"/>
              </w:rPr>
              <w:t xml:space="preserve">Electronic Engineering Draftsperson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 Engineering Technician: </w:t>
            </w:r>
            <w:r>
              <w:rPr>
                <w:rFonts w:eastAsia="Times New Roman"/>
                <w:lang w:val="en-US"/>
              </w:rPr>
              <w:t xml:space="preserve">Electronic Engineering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Mechanical Engineering Draftspersons and Technicians nfd: </w:t>
            </w:r>
            <w:r>
              <w:rPr>
                <w:rFonts w:eastAsia="Times New Roman"/>
                <w:lang w:val="en-US"/>
              </w:rPr>
              <w:t xml:space="preserve">Mechanical Engineering Draftspersons and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Mechanical Engineering Draftsperson: </w:t>
            </w:r>
            <w:r>
              <w:rPr>
                <w:rFonts w:eastAsia="Times New Roman"/>
                <w:lang w:val="en-US"/>
              </w:rPr>
              <w:t xml:space="preserve">Mechanical Engineering Draftsperson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Mechanical Engineering Technician: </w:t>
            </w:r>
            <w:r>
              <w:rPr>
                <w:rFonts w:eastAsia="Times New Roman"/>
                <w:lang w:val="en-US"/>
              </w:rPr>
              <w:t xml:space="preserve">Mechanical Engineering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Safety Inspector: </w:t>
            </w:r>
            <w:r>
              <w:rPr>
                <w:rFonts w:eastAsia="Times New Roman"/>
                <w:lang w:val="en-US"/>
              </w:rPr>
              <w:t xml:space="preserve">Safety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Building and Engineering Technicians nfd: </w:t>
            </w:r>
            <w:r>
              <w:rPr>
                <w:rFonts w:eastAsia="Times New Roman"/>
                <w:lang w:val="en-US"/>
              </w:rPr>
              <w:t xml:space="preserve">Other Building and Engineering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Maintenance Planner: </w:t>
            </w:r>
            <w:r>
              <w:rPr>
                <w:rFonts w:eastAsia="Times New Roman"/>
                <w:lang w:val="en-US"/>
              </w:rPr>
              <w:t xml:space="preserve">Maintenance Planner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Metallurgical or Materials Technician: </w:t>
            </w:r>
            <w:r>
              <w:rPr>
                <w:rFonts w:eastAsia="Times New Roman"/>
                <w:lang w:val="en-US"/>
              </w:rPr>
              <w:t xml:space="preserve">Metallurgical or Materials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Mine Deputy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Building and Engineering Technicians nec: </w:t>
            </w:r>
            <w:r>
              <w:rPr>
                <w:rFonts w:eastAsia="Times New Roman"/>
                <w:lang w:val="en-US"/>
              </w:rPr>
              <w:t xml:space="preserve">Building and Engineering Technicians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and Telecommunications Technicians nfd: </w:t>
            </w:r>
            <w:r>
              <w:rPr>
                <w:rFonts w:eastAsia="Times New Roman"/>
                <w:lang w:val="en-US"/>
              </w:rPr>
              <w:t xml:space="preserve">ICT and Telecommunications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Support Technicians nfd: </w:t>
            </w:r>
            <w:r>
              <w:rPr>
                <w:rFonts w:eastAsia="Times New Roman"/>
                <w:lang w:val="en-US"/>
              </w:rPr>
              <w:t xml:space="preserve">ICT Support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Hardware Technician: </w:t>
            </w:r>
            <w:r>
              <w:rPr>
                <w:rFonts w:eastAsia="Times New Roman"/>
                <w:lang w:val="en-US"/>
              </w:rPr>
              <w:t xml:space="preserve">Hardware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Customer Support Officer: </w:t>
            </w:r>
            <w:r>
              <w:rPr>
                <w:rFonts w:eastAsia="Times New Roman"/>
                <w:lang w:val="en-US"/>
              </w:rPr>
              <w:t xml:space="preserve">ICT Customer Support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Web Administrator: </w:t>
            </w:r>
            <w:r>
              <w:rPr>
                <w:rFonts w:eastAsia="Times New Roman"/>
                <w:lang w:val="en-US"/>
              </w:rPr>
              <w:t xml:space="preserve">Web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Support Technicians nec: </w:t>
            </w:r>
            <w:r>
              <w:rPr>
                <w:rFonts w:eastAsia="Times New Roman"/>
                <w:lang w:val="en-US"/>
              </w:rPr>
              <w:t xml:space="preserve">ICT Support Technicians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Technical Specialists nfd: </w:t>
            </w:r>
            <w:r>
              <w:rPr>
                <w:rFonts w:eastAsia="Times New Roman"/>
                <w:lang w:val="en-US"/>
              </w:rPr>
              <w:t xml:space="preserve">Telecommunications Technical Specialists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Radiocommunications Technician: </w:t>
            </w:r>
            <w:r>
              <w:rPr>
                <w:rFonts w:eastAsia="Times New Roman"/>
                <w:lang w:val="en-US"/>
              </w:rPr>
              <w:t xml:space="preserve">Radiocommunications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Field Engineer: </w:t>
            </w:r>
            <w:r>
              <w:rPr>
                <w:rFonts w:eastAsia="Times New Roman"/>
                <w:lang w:val="en-US"/>
              </w:rPr>
              <w:t xml:space="preserve">Telecommunications Field Engineer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Network Planner: </w:t>
            </w:r>
            <w:r>
              <w:rPr>
                <w:rFonts w:eastAsia="Times New Roman"/>
                <w:lang w:val="en-US"/>
              </w:rPr>
              <w:t xml:space="preserve">Telecommunications Network Planner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Technical Officer or Technologist: </w:t>
            </w:r>
            <w:r>
              <w:rPr>
                <w:rFonts w:eastAsia="Times New Roman"/>
                <w:lang w:val="en-US"/>
              </w:rPr>
              <w:t xml:space="preserve">Telecommunications Technical Officer or Technologist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Automotive and Engineering Trades Workers nfd: </w:t>
            </w:r>
            <w:r>
              <w:rPr>
                <w:rFonts w:eastAsia="Times New Roman"/>
                <w:lang w:val="en-US"/>
              </w:rPr>
              <w:t xml:space="preserve">Automotive and Engineering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Automotive Electricians and Mechanics nfd: </w:t>
            </w:r>
            <w:r>
              <w:rPr>
                <w:rFonts w:eastAsia="Times New Roman"/>
                <w:lang w:val="en-US"/>
              </w:rPr>
              <w:t xml:space="preserve">Automotive Electricians and Mechanics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Automotive Electrician: </w:t>
            </w:r>
            <w:r>
              <w:rPr>
                <w:rFonts w:eastAsia="Times New Roman"/>
                <w:lang w:val="en-US"/>
              </w:rPr>
              <w:t xml:space="preserve">Automotive Electrician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 Mechanics nfd: </w:t>
            </w:r>
            <w:r>
              <w:rPr>
                <w:rFonts w:eastAsia="Times New Roman"/>
                <w:lang w:val="en-US"/>
              </w:rPr>
              <w:t xml:space="preserve">Motor Mechanics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 Mechanic (General): </w:t>
            </w:r>
            <w:r>
              <w:rPr>
                <w:rFonts w:eastAsia="Times New Roman"/>
                <w:lang w:val="en-US"/>
              </w:rPr>
              <w:t xml:space="preserve">Motor Mechanic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Diesel Motor Mechanic: </w:t>
            </w:r>
            <w:r>
              <w:rPr>
                <w:rFonts w:eastAsia="Times New Roman"/>
                <w:lang w:val="en-US"/>
              </w:rPr>
              <w:t xml:space="preserve">Diesel Motor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Motorcycle Mechanic: </w:t>
            </w:r>
            <w:r>
              <w:rPr>
                <w:rFonts w:eastAsia="Times New Roman"/>
                <w:lang w:val="en-US"/>
              </w:rPr>
              <w:t xml:space="preserve">Motorcycle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Small Engine Mechanic: </w:t>
            </w:r>
            <w:r>
              <w:rPr>
                <w:rFonts w:eastAsia="Times New Roman"/>
                <w:lang w:val="en-US"/>
              </w:rPr>
              <w:t xml:space="preserve">Small Engine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Fabrication Engineering Trades Workers nfd: </w:t>
            </w:r>
            <w:r>
              <w:rPr>
                <w:rFonts w:eastAsia="Times New Roman"/>
                <w:lang w:val="en-US"/>
              </w:rPr>
              <w:t xml:space="preserve">Fabrication Engineering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 Casting, Forging and Finishing Trades Workers nfd: </w:t>
            </w:r>
            <w:r>
              <w:rPr>
                <w:rFonts w:eastAsia="Times New Roman"/>
                <w:lang w:val="en-US"/>
              </w:rPr>
              <w:t xml:space="preserve">Metal Casting, Forging and Finishing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Blacksmith: </w:t>
            </w:r>
            <w:r>
              <w:rPr>
                <w:rFonts w:eastAsia="Times New Roman"/>
                <w:lang w:val="en-US"/>
              </w:rPr>
              <w:t xml:space="preserve">Blacksmith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Electroplater: </w:t>
            </w:r>
            <w:r>
              <w:rPr>
                <w:rFonts w:eastAsia="Times New Roman"/>
                <w:lang w:val="en-US"/>
              </w:rPr>
              <w:t xml:space="preserve">Electroplater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Farrier: </w:t>
            </w:r>
            <w:r>
              <w:rPr>
                <w:rFonts w:eastAsia="Times New Roman"/>
                <w:lang w:val="en-US"/>
              </w:rPr>
              <w:t xml:space="preserve">Farrier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 Casting Trades Worker: </w:t>
            </w:r>
            <w:r>
              <w:rPr>
                <w:rFonts w:eastAsia="Times New Roman"/>
                <w:lang w:val="en-US"/>
              </w:rPr>
              <w:t xml:space="preserve">Metal Casting Trades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 Polisher: </w:t>
            </w:r>
            <w:r>
              <w:rPr>
                <w:rFonts w:eastAsia="Times New Roman"/>
                <w:lang w:val="en-US"/>
              </w:rPr>
              <w:t xml:space="preserve">Metal Polisher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Sheetmetal Trades Worker: </w:t>
            </w:r>
            <w:r>
              <w:rPr>
                <w:rFonts w:eastAsia="Times New Roman"/>
                <w:lang w:val="en-US"/>
              </w:rPr>
              <w:t xml:space="preserve">Sheetmetal Trades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Structural Steel and Welding Trades Workers nfd: </w:t>
            </w:r>
            <w:r>
              <w:rPr>
                <w:rFonts w:eastAsia="Times New Roman"/>
                <w:lang w:val="en-US"/>
              </w:rPr>
              <w:t xml:space="preserve">Structural Steel and Welding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 Fabricator: </w:t>
            </w:r>
            <w:r>
              <w:rPr>
                <w:rFonts w:eastAsia="Times New Roman"/>
                <w:lang w:val="en-US"/>
              </w:rPr>
              <w:t xml:space="preserve">Metal Fabricator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Pressure Welder: </w:t>
            </w:r>
            <w:r>
              <w:rPr>
                <w:rFonts w:eastAsia="Times New Roman"/>
                <w:lang w:val="en-US"/>
              </w:rPr>
              <w:t xml:space="preserve">Pressure Welder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Welder (First Class): </w:t>
            </w:r>
            <w:r>
              <w:rPr>
                <w:rFonts w:eastAsia="Times New Roman"/>
                <w:lang w:val="en-US"/>
              </w:rPr>
              <w:t xml:space="preserve">Welder (First Class)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Mechanical Engineering Trades Workers nfd: </w:t>
            </w:r>
            <w:r>
              <w:rPr>
                <w:rFonts w:eastAsia="Times New Roman"/>
                <w:lang w:val="en-US"/>
              </w:rPr>
              <w:t xml:space="preserve">Mechanical Engineering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Aircraft Maintenance Engineers nfd: </w:t>
            </w:r>
            <w:r>
              <w:rPr>
                <w:rFonts w:eastAsia="Times New Roman"/>
                <w:lang w:val="en-US"/>
              </w:rPr>
              <w:t xml:space="preserve">Aircraft Maintenance Engineers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Aircraft Maintenance Engineer (Avionics): </w:t>
            </w:r>
            <w:r>
              <w:rPr>
                <w:rFonts w:eastAsia="Times New Roman"/>
                <w:lang w:val="en-US"/>
              </w:rPr>
              <w:t xml:space="preserve">Aircraft Maintenance Engineer (Avionics)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Aircraft Maintenance Engineer (Mechanical): </w:t>
            </w:r>
            <w:r>
              <w:rPr>
                <w:rFonts w:eastAsia="Times New Roman"/>
                <w:lang w:val="en-US"/>
              </w:rPr>
              <w:t xml:space="preserve">Aircraft Maintenance Engineer (Mechanical)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Aircraft Maintenance Engineer (Structures): </w:t>
            </w:r>
            <w:r>
              <w:rPr>
                <w:rFonts w:eastAsia="Times New Roman"/>
                <w:lang w:val="en-US"/>
              </w:rPr>
              <w:t xml:space="preserve">Aircraft Maintenance Engineer (Structures)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 Fitters and Machinists nfd: </w:t>
            </w:r>
            <w:r>
              <w:rPr>
                <w:rFonts w:eastAsia="Times New Roman"/>
                <w:lang w:val="en-US"/>
              </w:rPr>
              <w:t xml:space="preserve">Metal Fitters and Machinists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Fitter (General): </w:t>
            </w:r>
            <w:r>
              <w:rPr>
                <w:rFonts w:eastAsia="Times New Roman"/>
                <w:lang w:val="en-US"/>
              </w:rPr>
              <w:t xml:space="preserve">Fitter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Fitter and Turner: </w:t>
            </w:r>
            <w:r>
              <w:rPr>
                <w:rFonts w:eastAsia="Times New Roman"/>
                <w:lang w:val="en-US"/>
              </w:rPr>
              <w:t xml:space="preserve">Fitter and Turner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Fitter-Welder: </w:t>
            </w:r>
            <w:r>
              <w:rPr>
                <w:rFonts w:eastAsia="Times New Roman"/>
                <w:lang w:val="en-US"/>
              </w:rPr>
              <w:t xml:space="preserve">Fitter-Welder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 Machinist (First Class): </w:t>
            </w:r>
            <w:r>
              <w:rPr>
                <w:rFonts w:eastAsia="Times New Roman"/>
                <w:lang w:val="en-US"/>
              </w:rPr>
              <w:t xml:space="preserve">Metal Machinist (First Class)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Textile, Clothing and Footwear Mechanic: </w:t>
            </w:r>
            <w:r>
              <w:rPr>
                <w:rFonts w:eastAsia="Times New Roman"/>
                <w:lang w:val="en-US"/>
              </w:rPr>
              <w:t xml:space="preserve">Textile, Clothing and Footwear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 Fitters and Machinists nec: </w:t>
            </w:r>
            <w:r>
              <w:rPr>
                <w:rFonts w:eastAsia="Times New Roman"/>
                <w:lang w:val="en-US"/>
              </w:rPr>
              <w:t xml:space="preserve">Metal Fitters and Machinists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Precision Metal Trades Workers nfd: </w:t>
            </w:r>
            <w:r>
              <w:rPr>
                <w:rFonts w:eastAsia="Times New Roman"/>
                <w:lang w:val="en-US"/>
              </w:rPr>
              <w:t xml:space="preserve">Precision Metal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Engraver: </w:t>
            </w:r>
            <w:r>
              <w:rPr>
                <w:rFonts w:eastAsia="Times New Roman"/>
                <w:lang w:val="en-US"/>
              </w:rPr>
              <w:t xml:space="preserve">Engraver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Gunsmith: </w:t>
            </w:r>
            <w:r>
              <w:rPr>
                <w:rFonts w:eastAsia="Times New Roman"/>
                <w:lang w:val="en-US"/>
              </w:rPr>
              <w:t xml:space="preserve">Gunsmith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Locksmith: </w:t>
            </w:r>
            <w:r>
              <w:rPr>
                <w:rFonts w:eastAsia="Times New Roman"/>
                <w:lang w:val="en-US"/>
              </w:rPr>
              <w:t xml:space="preserve">Locksmith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Precision Instrument Maker and Repairer: </w:t>
            </w:r>
            <w:r>
              <w:rPr>
                <w:rFonts w:eastAsia="Times New Roman"/>
                <w:lang w:val="en-US"/>
              </w:rPr>
              <w:t xml:space="preserve">Precision Instrument Maker and Repairer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Saw Maker and Repairer: </w:t>
            </w:r>
            <w:r>
              <w:rPr>
                <w:rFonts w:eastAsia="Times New Roman"/>
                <w:lang w:val="en-US"/>
              </w:rPr>
              <w:t xml:space="preserve">Saw Maker and Repairer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Watch and Clock Maker and Repairer: </w:t>
            </w:r>
            <w:r>
              <w:rPr>
                <w:rFonts w:eastAsia="Times New Roman"/>
                <w:lang w:val="en-US"/>
              </w:rPr>
              <w:t xml:space="preserve">Watch and Clock Maker and Repairer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Toolmakers and Engineering Patternmakers nfd: </w:t>
            </w:r>
            <w:r>
              <w:rPr>
                <w:rFonts w:eastAsia="Times New Roman"/>
                <w:lang w:val="en-US"/>
              </w:rPr>
              <w:t xml:space="preserve">Toolmakers and Engineering Patternmakers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Engineering Patternmaker: </w:t>
            </w:r>
            <w:r>
              <w:rPr>
                <w:rFonts w:eastAsia="Times New Roman"/>
                <w:lang w:val="en-US"/>
              </w:rPr>
              <w:t xml:space="preserve">Engineering Patternmaker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Toolmaker: </w:t>
            </w:r>
            <w:r>
              <w:rPr>
                <w:rFonts w:eastAsia="Times New Roman"/>
                <w:lang w:val="en-US"/>
              </w:rPr>
              <w:t xml:space="preserve">Toolmaker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Panelbeaters, and Vehicle Body Builders, Trimmers and Painters nfd: </w:t>
            </w:r>
            <w:r>
              <w:rPr>
                <w:rFonts w:eastAsia="Times New Roman"/>
                <w:lang w:val="en-US"/>
              </w:rPr>
              <w:t xml:space="preserve">Panelbeaters, and Vehicle Body Builders, Trimmers and Painters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Panelbeater: </w:t>
            </w:r>
            <w:r>
              <w:rPr>
                <w:rFonts w:eastAsia="Times New Roman"/>
                <w:lang w:val="en-US"/>
              </w:rPr>
              <w:t xml:space="preserve">Panelbeater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Vehicle Body Builders and Trimmers nfd: </w:t>
            </w:r>
            <w:r>
              <w:rPr>
                <w:rFonts w:eastAsia="Times New Roman"/>
                <w:lang w:val="en-US"/>
              </w:rPr>
              <w:t xml:space="preserve">Vehicle Body Builders and Trimmers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Vehicle Body Builder: </w:t>
            </w:r>
            <w:r>
              <w:rPr>
                <w:rFonts w:eastAsia="Times New Roman"/>
                <w:lang w:val="en-US"/>
              </w:rPr>
              <w:t xml:space="preserve">Vehicle Body Builder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Vehicle Trimmer: </w:t>
            </w:r>
            <w:r>
              <w:rPr>
                <w:rFonts w:eastAsia="Times New Roman"/>
                <w:lang w:val="en-US"/>
              </w:rPr>
              <w:t xml:space="preserve">Vehicle Trimmer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Vehicle Painter: </w:t>
            </w:r>
            <w:r>
              <w:rPr>
                <w:rFonts w:eastAsia="Times New Roman"/>
                <w:lang w:val="en-US"/>
              </w:rPr>
              <w:t xml:space="preserve">Vehicle Painter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Construction Trades Workers nfd: </w:t>
            </w:r>
            <w:r>
              <w:rPr>
                <w:rFonts w:eastAsia="Times New Roman"/>
                <w:lang w:val="en-US"/>
              </w:rPr>
              <w:t xml:space="preserve">Construction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Bricklayers, and Carpenters and Joiners nfd: </w:t>
            </w:r>
            <w:r>
              <w:rPr>
                <w:rFonts w:eastAsia="Times New Roman"/>
                <w:lang w:val="en-US"/>
              </w:rPr>
              <w:t xml:space="preserve">Bricklayers, and Carpenters and </w:t>
            </w:r>
            <w:r>
              <w:rPr>
                <w:rFonts w:eastAsia="Times New Roman"/>
                <w:lang w:val="en-US"/>
              </w:rPr>
              <w:lastRenderedPageBreak/>
              <w:t xml:space="preserve">Joiners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Bricklayers and Stonemasons nfd: </w:t>
            </w:r>
            <w:r>
              <w:rPr>
                <w:rFonts w:eastAsia="Times New Roman"/>
                <w:lang w:val="en-US"/>
              </w:rPr>
              <w:t xml:space="preserve">Bricklayers and Stonemasons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Bricklayer: </w:t>
            </w:r>
            <w:r>
              <w:rPr>
                <w:rFonts w:eastAsia="Times New Roman"/>
                <w:lang w:val="en-US"/>
              </w:rPr>
              <w:t xml:space="preserve">Bricklayer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Stonemason: </w:t>
            </w:r>
            <w:r>
              <w:rPr>
                <w:rFonts w:eastAsia="Times New Roman"/>
                <w:lang w:val="en-US"/>
              </w:rPr>
              <w:t xml:space="preserve">Stonemason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Carpenter and Joiner: </w:t>
            </w:r>
            <w:r>
              <w:rPr>
                <w:rFonts w:eastAsia="Times New Roman"/>
                <w:lang w:val="en-US"/>
              </w:rPr>
              <w:t xml:space="preserve">Carpenter and Joiner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Carpenter: </w:t>
            </w:r>
            <w:r>
              <w:rPr>
                <w:rFonts w:eastAsia="Times New Roman"/>
                <w:lang w:val="en-US"/>
              </w:rPr>
              <w:t xml:space="preserve">Carpenter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Joiner: </w:t>
            </w:r>
            <w:r>
              <w:rPr>
                <w:rFonts w:eastAsia="Times New Roman"/>
                <w:lang w:val="en-US"/>
              </w:rPr>
              <w:t xml:space="preserve">Joiner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Floor Finishers and Painting Trades Workers nfd: </w:t>
            </w:r>
            <w:r>
              <w:rPr>
                <w:rFonts w:eastAsia="Times New Roman"/>
                <w:lang w:val="en-US"/>
              </w:rPr>
              <w:t xml:space="preserve">Floor Finishers and Painting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Floor Finisher: </w:t>
            </w:r>
            <w:r>
              <w:rPr>
                <w:rFonts w:eastAsia="Times New Roman"/>
                <w:lang w:val="en-US"/>
              </w:rPr>
              <w:t xml:space="preserve">Floor Finisher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Painting Trades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Glaziers, Plasterers and Tilers nfd: </w:t>
            </w:r>
            <w:r>
              <w:rPr>
                <w:rFonts w:eastAsia="Times New Roman"/>
                <w:lang w:val="en-US"/>
              </w:rPr>
              <w:t xml:space="preserve">Glaziers, Plasterers and Tilers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Glazier: </w:t>
            </w:r>
            <w:r>
              <w:rPr>
                <w:rFonts w:eastAsia="Times New Roman"/>
                <w:lang w:val="en-US"/>
              </w:rPr>
              <w:t xml:space="preserve">Glazier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Plasterers nfd: </w:t>
            </w:r>
            <w:r>
              <w:rPr>
                <w:rFonts w:eastAsia="Times New Roman"/>
                <w:lang w:val="en-US"/>
              </w:rPr>
              <w:t xml:space="preserve">Plasterers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Fibrous Plasterer: </w:t>
            </w:r>
            <w:r>
              <w:rPr>
                <w:rFonts w:eastAsia="Times New Roman"/>
                <w:lang w:val="en-US"/>
              </w:rPr>
              <w:t xml:space="preserve">Fibrous Plasterer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Solid Plasterer: </w:t>
            </w:r>
            <w:r>
              <w:rPr>
                <w:rFonts w:eastAsia="Times New Roman"/>
                <w:lang w:val="en-US"/>
              </w:rPr>
              <w:t xml:space="preserve">Solid Plasterer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Roof Tiler: </w:t>
            </w:r>
            <w:r>
              <w:rPr>
                <w:rFonts w:eastAsia="Times New Roman"/>
                <w:lang w:val="en-US"/>
              </w:rPr>
              <w:t xml:space="preserve">Roof Tiler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Wall and Floor Tiler: </w:t>
            </w:r>
            <w:r>
              <w:rPr>
                <w:rFonts w:eastAsia="Times New Roman"/>
                <w:lang w:val="en-US"/>
              </w:rPr>
              <w:t xml:space="preserve">Wall and Floor Tiler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Plumbers nfd: </w:t>
            </w:r>
            <w:r>
              <w:rPr>
                <w:rFonts w:eastAsia="Times New Roman"/>
                <w:lang w:val="en-US"/>
              </w:rPr>
              <w:t xml:space="preserve">Plumbers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Plumber (General): </w:t>
            </w:r>
            <w:r>
              <w:rPr>
                <w:rFonts w:eastAsia="Times New Roman"/>
                <w:lang w:val="en-US"/>
              </w:rPr>
              <w:t xml:space="preserve">Plumber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Airconditioning and Mechanical Services Plumber: </w:t>
            </w:r>
            <w:r>
              <w:rPr>
                <w:rFonts w:eastAsia="Times New Roman"/>
                <w:lang w:val="en-US"/>
              </w:rPr>
              <w:t xml:space="preserve">Airconditioning and Mechanical Services Plumber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Drainer: </w:t>
            </w:r>
            <w:r>
              <w:rPr>
                <w:rFonts w:eastAsia="Times New Roman"/>
                <w:lang w:val="en-US"/>
              </w:rPr>
              <w:t xml:space="preserve">Drainer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Gasfitter: </w:t>
            </w:r>
            <w:r>
              <w:rPr>
                <w:rFonts w:eastAsia="Times New Roman"/>
                <w:lang w:val="en-US"/>
              </w:rPr>
              <w:t xml:space="preserve">Gasfitter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Roof Plumber: </w:t>
            </w:r>
            <w:r>
              <w:rPr>
                <w:rFonts w:eastAsia="Times New Roman"/>
                <w:lang w:val="en-US"/>
              </w:rPr>
              <w:t xml:space="preserve">Roof Plumber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Electrotechnology and Telecommunications Trades Workers nfd: </w:t>
            </w:r>
            <w:r>
              <w:rPr>
                <w:rFonts w:eastAsia="Times New Roman"/>
                <w:lang w:val="en-US"/>
              </w:rPr>
              <w:t xml:space="preserve">Electrotechnology and Telecommunications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Electricians nfd: </w:t>
            </w:r>
            <w:r>
              <w:rPr>
                <w:rFonts w:eastAsia="Times New Roman"/>
                <w:lang w:val="en-US"/>
              </w:rPr>
              <w:t xml:space="preserve">Electricians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Electrician (General): </w:t>
            </w:r>
            <w:r>
              <w:rPr>
                <w:rFonts w:eastAsia="Times New Roman"/>
                <w:lang w:val="en-US"/>
              </w:rPr>
              <w:t xml:space="preserve">Electrician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Electrician (Special Class): </w:t>
            </w:r>
            <w:r>
              <w:rPr>
                <w:rFonts w:eastAsia="Times New Roman"/>
                <w:lang w:val="en-US"/>
              </w:rPr>
              <w:t xml:space="preserve">Electrician (Special Class)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Lift Mechanic: </w:t>
            </w:r>
            <w:r>
              <w:rPr>
                <w:rFonts w:eastAsia="Times New Roman"/>
                <w:lang w:val="en-US"/>
              </w:rPr>
              <w:t xml:space="preserve">Lift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Electronics and Telecommunications Trades Workers nfd: </w:t>
            </w:r>
            <w:r>
              <w:rPr>
                <w:rFonts w:eastAsia="Times New Roman"/>
                <w:lang w:val="en-US"/>
              </w:rPr>
              <w:t xml:space="preserve">Electronics and Telecommunications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Airconditioning and Refrigeration Mechanic: </w:t>
            </w:r>
            <w:r>
              <w:rPr>
                <w:rFonts w:eastAsia="Times New Roman"/>
                <w:lang w:val="en-US"/>
              </w:rPr>
              <w:t xml:space="preserve">Airconditioning and Refrigeration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Electrical Distribution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Electrical Linesworker: </w:t>
            </w:r>
            <w:r>
              <w:rPr>
                <w:rFonts w:eastAsia="Times New Roman"/>
                <w:lang w:val="en-US"/>
              </w:rPr>
              <w:t xml:space="preserve">Electrical Linesworker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Technical Cable Jointer: </w:t>
            </w:r>
            <w:r>
              <w:rPr>
                <w:rFonts w:eastAsia="Times New Roman"/>
                <w:lang w:val="en-US"/>
              </w:rPr>
              <w:t xml:space="preserve">Technical Cable Jointer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Electronics Trades Workers nfd: </w:t>
            </w:r>
            <w:r>
              <w:rPr>
                <w:rFonts w:eastAsia="Times New Roman"/>
                <w:lang w:val="en-US"/>
              </w:rPr>
              <w:t xml:space="preserve">Electronics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Business Machine Mechanic: </w:t>
            </w:r>
            <w:r>
              <w:rPr>
                <w:rFonts w:eastAsia="Times New Roman"/>
                <w:lang w:val="en-US"/>
              </w:rPr>
              <w:t xml:space="preserve">Business Machine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Communications Operator: </w:t>
            </w:r>
            <w:r>
              <w:rPr>
                <w:rFonts w:eastAsia="Times New Roman"/>
                <w:lang w:val="en-US"/>
              </w:rPr>
              <w:t xml:space="preserve">Communications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 Equipment Trades Worker: </w:t>
            </w:r>
            <w:r>
              <w:rPr>
                <w:rFonts w:eastAsia="Times New Roman"/>
                <w:lang w:val="en-US"/>
              </w:rPr>
              <w:t xml:space="preserve">Electronic Equipment Trades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 Instrument Trades Worker (General): </w:t>
            </w:r>
            <w:r>
              <w:rPr>
                <w:rFonts w:eastAsia="Times New Roman"/>
                <w:lang w:val="en-US"/>
              </w:rPr>
              <w:t xml:space="preserve">Electronic Instrument Trades Worker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Electronic Instrument Trades Worker (Special Class): </w:t>
            </w:r>
            <w:r>
              <w:rPr>
                <w:rFonts w:eastAsia="Times New Roman"/>
                <w:lang w:val="en-US"/>
              </w:rPr>
              <w:t xml:space="preserve">Electronic Instrument Trades Worker (Special Class)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Trades Workers nfd: </w:t>
            </w:r>
            <w:r>
              <w:rPr>
                <w:rFonts w:eastAsia="Times New Roman"/>
                <w:lang w:val="en-US"/>
              </w:rPr>
              <w:t xml:space="preserve">Telecommunications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Cabler (Data and Telecommunications): </w:t>
            </w:r>
            <w:r>
              <w:rPr>
                <w:rFonts w:eastAsia="Times New Roman"/>
                <w:lang w:val="en-US"/>
              </w:rPr>
              <w:t xml:space="preserve">Cabler (Data and Telecommunications)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Cable Jointer: </w:t>
            </w:r>
            <w:r>
              <w:rPr>
                <w:rFonts w:eastAsia="Times New Roman"/>
                <w:lang w:val="en-US"/>
              </w:rPr>
              <w:t xml:space="preserve">Telecommunications Cable Jointer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Linesworker: </w:t>
            </w:r>
            <w:r>
              <w:rPr>
                <w:rFonts w:eastAsia="Times New Roman"/>
                <w:lang w:val="en-US"/>
              </w:rPr>
              <w:t xml:space="preserve">Telecommunications Linesworker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Telecommunications Technician: </w:t>
            </w:r>
            <w:r>
              <w:rPr>
                <w:rFonts w:eastAsia="Times New Roman"/>
                <w:lang w:val="en-US"/>
              </w:rPr>
              <w:t xml:space="preserve">Telecommunications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Food Trades Workers nfd: </w:t>
            </w:r>
            <w:r>
              <w:rPr>
                <w:rFonts w:eastAsia="Times New Roman"/>
                <w:lang w:val="en-US"/>
              </w:rPr>
              <w:t xml:space="preserve">Food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Bakers and Pastrycooks nfd: </w:t>
            </w:r>
            <w:r>
              <w:rPr>
                <w:rFonts w:eastAsia="Times New Roman"/>
                <w:lang w:val="en-US"/>
              </w:rPr>
              <w:t xml:space="preserve">Bakers and Pastrycooks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Baker: </w:t>
            </w:r>
            <w:r>
              <w:rPr>
                <w:rFonts w:eastAsia="Times New Roman"/>
                <w:lang w:val="en-US"/>
              </w:rPr>
              <w:t xml:space="preserve">Baker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Pastrycook: </w:t>
            </w:r>
            <w:r>
              <w:rPr>
                <w:rFonts w:eastAsia="Times New Roman"/>
                <w:lang w:val="en-US"/>
              </w:rPr>
              <w:t xml:space="preserve">Pastrycook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Butcher or Smallgoods Maker: </w:t>
            </w:r>
            <w:r>
              <w:rPr>
                <w:rFonts w:eastAsia="Times New Roman"/>
                <w:lang w:val="en-US"/>
              </w:rPr>
              <w:t xml:space="preserve">Butcher or Smallgoods 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Chef: </w:t>
            </w:r>
            <w:r>
              <w:rPr>
                <w:rFonts w:eastAsia="Times New Roman"/>
                <w:lang w:val="en-US"/>
              </w:rPr>
              <w:t xml:space="preserve">Chef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Cook: </w:t>
            </w:r>
            <w:r>
              <w:rPr>
                <w:rFonts w:eastAsia="Times New Roman"/>
                <w:lang w:val="en-US"/>
              </w:rPr>
              <w:t xml:space="preserve">Cook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Skilled Animal and Horticultural Workers nfd: </w:t>
            </w:r>
            <w:r>
              <w:rPr>
                <w:rFonts w:eastAsia="Times New Roman"/>
                <w:lang w:val="en-US"/>
              </w:rPr>
              <w:t xml:space="preserve">Skilled Animal and Horticultural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Animal Attendants and Trainers, and Shearers nfd: </w:t>
            </w:r>
            <w:r>
              <w:rPr>
                <w:rFonts w:eastAsia="Times New Roman"/>
                <w:lang w:val="en-US"/>
              </w:rPr>
              <w:t xml:space="preserve">Animal Attendants and Trainers, and Shearers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Animal Attendants and Trainers nfd: </w:t>
            </w:r>
            <w:r>
              <w:rPr>
                <w:rFonts w:eastAsia="Times New Roman"/>
                <w:lang w:val="en-US"/>
              </w:rPr>
              <w:t xml:space="preserve">Animal Attendants and Trainers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Dog Handler or Trainer: </w:t>
            </w:r>
            <w:r>
              <w:rPr>
                <w:rFonts w:eastAsia="Times New Roman"/>
                <w:lang w:val="en-US"/>
              </w:rPr>
              <w:t xml:space="preserve">Dog Handler or Trainer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Horse Trainer: </w:t>
            </w:r>
            <w:r>
              <w:rPr>
                <w:rFonts w:eastAsia="Times New Roman"/>
                <w:lang w:val="en-US"/>
              </w:rPr>
              <w:t xml:space="preserve">Horse Trainer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Groomer: </w:t>
            </w:r>
            <w:r>
              <w:rPr>
                <w:rFonts w:eastAsia="Times New Roman"/>
                <w:lang w:val="en-US"/>
              </w:rPr>
              <w:t xml:space="preserve">Pet Groomer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Zookeeper: </w:t>
            </w:r>
            <w:r>
              <w:rPr>
                <w:rFonts w:eastAsia="Times New Roman"/>
                <w:lang w:val="en-US"/>
              </w:rPr>
              <w:t xml:space="preserve">Zookeeper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Animal Attendants and Trainers nec: </w:t>
            </w:r>
            <w:r>
              <w:rPr>
                <w:rFonts w:eastAsia="Times New Roman"/>
                <w:lang w:val="en-US"/>
              </w:rPr>
              <w:t xml:space="preserve">Animal Attendants and Trainers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Shearer: </w:t>
            </w:r>
            <w:r>
              <w:rPr>
                <w:rFonts w:eastAsia="Times New Roman"/>
                <w:lang w:val="en-US"/>
              </w:rPr>
              <w:t xml:space="preserve">Shearer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Veterinary Nurse: </w:t>
            </w:r>
            <w:r>
              <w:rPr>
                <w:rFonts w:eastAsia="Times New Roman"/>
                <w:lang w:val="en-US"/>
              </w:rPr>
              <w:t xml:space="preserve">Veterinary Nurse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Horticultural Trades Workers nfd: </w:t>
            </w:r>
            <w:r>
              <w:rPr>
                <w:rFonts w:eastAsia="Times New Roman"/>
                <w:lang w:val="en-US"/>
              </w:rPr>
              <w:t xml:space="preserve">Horticultural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Florist: </w:t>
            </w:r>
            <w:r>
              <w:rPr>
                <w:rFonts w:eastAsia="Times New Roman"/>
                <w:lang w:val="en-US"/>
              </w:rPr>
              <w:t xml:space="preserve">Florist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Gardeners nfd: </w:t>
            </w:r>
            <w:r>
              <w:rPr>
                <w:rFonts w:eastAsia="Times New Roman"/>
                <w:lang w:val="en-US"/>
              </w:rPr>
              <w:t xml:space="preserve">Gardeners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Gardener (General): </w:t>
            </w:r>
            <w:r>
              <w:rPr>
                <w:rFonts w:eastAsia="Times New Roman"/>
                <w:lang w:val="en-US"/>
              </w:rPr>
              <w:t xml:space="preserve">Gardener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Arborist: </w:t>
            </w:r>
            <w:r>
              <w:rPr>
                <w:rFonts w:eastAsia="Times New Roman"/>
                <w:lang w:val="en-US"/>
              </w:rPr>
              <w:t xml:space="preserve">Arborist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Landscape Gardener: </w:t>
            </w:r>
            <w:r>
              <w:rPr>
                <w:rFonts w:eastAsia="Times New Roman"/>
                <w:lang w:val="en-US"/>
              </w:rPr>
              <w:t xml:space="preserve">Landscape Gardener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Greenkeeper: </w:t>
            </w:r>
            <w:r>
              <w:rPr>
                <w:rFonts w:eastAsia="Times New Roman"/>
                <w:lang w:val="en-US"/>
              </w:rPr>
              <w:t xml:space="preserve">Greenkeeper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Nurseryperson: </w:t>
            </w:r>
            <w:r>
              <w:rPr>
                <w:rFonts w:eastAsia="Times New Roman"/>
                <w:lang w:val="en-US"/>
              </w:rPr>
              <w:t xml:space="preserve">Nurseryperson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Technicians and Trades Workers nfd: </w:t>
            </w:r>
            <w:r>
              <w:rPr>
                <w:rFonts w:eastAsia="Times New Roman"/>
                <w:lang w:val="en-US"/>
              </w:rPr>
              <w:t xml:space="preserve">Other Technicians and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Hairdresser: </w:t>
            </w:r>
            <w:r>
              <w:rPr>
                <w:rFonts w:eastAsia="Times New Roman"/>
                <w:lang w:val="en-US"/>
              </w:rPr>
              <w:t xml:space="preserve">Hairdresser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Printing Trades Workers nfd: </w:t>
            </w:r>
            <w:r>
              <w:rPr>
                <w:rFonts w:eastAsia="Times New Roman"/>
                <w:lang w:val="en-US"/>
              </w:rPr>
              <w:t xml:space="preserve">Printing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Binders, Finishers and Screen Printers nfd: </w:t>
            </w:r>
            <w:r>
              <w:rPr>
                <w:rFonts w:eastAsia="Times New Roman"/>
                <w:lang w:val="en-US"/>
              </w:rPr>
              <w:t xml:space="preserve">Binders, Finishers and Screen Printers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Binder and Finisher: </w:t>
            </w:r>
            <w:r>
              <w:rPr>
                <w:rFonts w:eastAsia="Times New Roman"/>
                <w:lang w:val="en-US"/>
              </w:rPr>
              <w:t xml:space="preserve">Binder and Finisher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Screen Printer: </w:t>
            </w:r>
            <w:r>
              <w:rPr>
                <w:rFonts w:eastAsia="Times New Roman"/>
                <w:lang w:val="en-US"/>
              </w:rPr>
              <w:t xml:space="preserve">Screen Printer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Graphic Pre-press Trades Worker: </w:t>
            </w:r>
            <w:r>
              <w:rPr>
                <w:rFonts w:eastAsia="Times New Roman"/>
                <w:lang w:val="en-US"/>
              </w:rPr>
              <w:t xml:space="preserve">Graphic Pre-press Trades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Printers nfd: </w:t>
            </w:r>
            <w:r>
              <w:rPr>
                <w:rFonts w:eastAsia="Times New Roman"/>
                <w:lang w:val="en-US"/>
              </w:rPr>
              <w:t xml:space="preserve">Printers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Printing Machinist: </w:t>
            </w:r>
            <w:r>
              <w:rPr>
                <w:rFonts w:eastAsia="Times New Roman"/>
                <w:lang w:val="en-US"/>
              </w:rPr>
              <w:t xml:space="preserve">Printing Machinist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Small Offset Printer: </w:t>
            </w:r>
            <w:r>
              <w:rPr>
                <w:rFonts w:eastAsia="Times New Roman"/>
                <w:lang w:val="en-US"/>
              </w:rPr>
              <w:t xml:space="preserve">Small Offset Printer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Textile, Clothing and Footwear Trades Workers nfd: </w:t>
            </w:r>
            <w:r>
              <w:rPr>
                <w:rFonts w:eastAsia="Times New Roman"/>
                <w:lang w:val="en-US"/>
              </w:rPr>
              <w:t xml:space="preserve">Textile, Clothing and Footwear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Canvas and Leather Goods Makers nfd: </w:t>
            </w:r>
            <w:r>
              <w:rPr>
                <w:rFonts w:eastAsia="Times New Roman"/>
                <w:lang w:val="en-US"/>
              </w:rPr>
              <w:t xml:space="preserve">Canvas and Leather Goods Makers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Canvas Goods Maker: </w:t>
            </w:r>
            <w:r>
              <w:rPr>
                <w:rFonts w:eastAsia="Times New Roman"/>
                <w:lang w:val="en-US"/>
              </w:rPr>
              <w:t xml:space="preserve">Canvas Goods 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Leather Goods Maker: </w:t>
            </w:r>
            <w:r>
              <w:rPr>
                <w:rFonts w:eastAsia="Times New Roman"/>
                <w:lang w:val="en-US"/>
              </w:rPr>
              <w:t xml:space="preserve">Leather Goods 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Sail Maker: </w:t>
            </w:r>
            <w:r>
              <w:rPr>
                <w:rFonts w:eastAsia="Times New Roman"/>
                <w:lang w:val="en-US"/>
              </w:rPr>
              <w:t xml:space="preserve">Sail 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Shoemaker: </w:t>
            </w:r>
            <w:r>
              <w:rPr>
                <w:rFonts w:eastAsia="Times New Roman"/>
                <w:lang w:val="en-US"/>
              </w:rPr>
              <w:t xml:space="preserve">Shoemaker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Clothing Trades Workers nfd: </w:t>
            </w:r>
            <w:r>
              <w:rPr>
                <w:rFonts w:eastAsia="Times New Roman"/>
                <w:lang w:val="en-US"/>
              </w:rPr>
              <w:t xml:space="preserve">Clothing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Apparel Cutter: </w:t>
            </w:r>
            <w:r>
              <w:rPr>
                <w:rFonts w:eastAsia="Times New Roman"/>
                <w:lang w:val="en-US"/>
              </w:rPr>
              <w:t xml:space="preserve">Apparel Cutter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Clothing Patternmaker: </w:t>
            </w:r>
            <w:r>
              <w:rPr>
                <w:rFonts w:eastAsia="Times New Roman"/>
                <w:lang w:val="en-US"/>
              </w:rPr>
              <w:t xml:space="preserve">Clothing Patternmaker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Dressmaker or Tailor: </w:t>
            </w:r>
            <w:r>
              <w:rPr>
                <w:rFonts w:eastAsia="Times New Roman"/>
                <w:lang w:val="en-US"/>
              </w:rPr>
              <w:t xml:space="preserve">Dressmaker or Tailor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Clothing Trades Workers nec: </w:t>
            </w:r>
            <w:r>
              <w:rPr>
                <w:rFonts w:eastAsia="Times New Roman"/>
                <w:lang w:val="en-US"/>
              </w:rPr>
              <w:t xml:space="preserve">Clothing Trades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Upholsterer: </w:t>
            </w:r>
            <w:r>
              <w:rPr>
                <w:rFonts w:eastAsia="Times New Roman"/>
                <w:lang w:val="en-US"/>
              </w:rPr>
              <w:t xml:space="preserve">Upholsterer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Wood Trades Workers nfd: </w:t>
            </w:r>
            <w:r>
              <w:rPr>
                <w:rFonts w:eastAsia="Times New Roman"/>
                <w:lang w:val="en-US"/>
              </w:rPr>
              <w:t xml:space="preserve">Wood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Cabinetmaker: </w:t>
            </w:r>
            <w:r>
              <w:rPr>
                <w:rFonts w:eastAsia="Times New Roman"/>
                <w:lang w:val="en-US"/>
              </w:rPr>
              <w:t xml:space="preserve">Cabinetmaker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Wood Machinists and Other Wood Trades Workers nfd: </w:t>
            </w:r>
            <w:r>
              <w:rPr>
                <w:rFonts w:eastAsia="Times New Roman"/>
                <w:lang w:val="en-US"/>
              </w:rPr>
              <w:t xml:space="preserve">Wood Machinists and Other Wood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Furniture Finisher: </w:t>
            </w:r>
            <w:r>
              <w:rPr>
                <w:rFonts w:eastAsia="Times New Roman"/>
                <w:lang w:val="en-US"/>
              </w:rPr>
              <w:t xml:space="preserve">Furniture Finisher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Picture Framer: </w:t>
            </w:r>
            <w:r>
              <w:rPr>
                <w:rFonts w:eastAsia="Times New Roman"/>
                <w:lang w:val="en-US"/>
              </w:rPr>
              <w:t xml:space="preserve">Picture Framer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Wood Machinist: </w:t>
            </w:r>
            <w:r>
              <w:rPr>
                <w:rFonts w:eastAsia="Times New Roman"/>
                <w:lang w:val="en-US"/>
              </w:rPr>
              <w:t xml:space="preserve">Wood Machinist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Wood Turner: </w:t>
            </w:r>
            <w:r>
              <w:rPr>
                <w:rFonts w:eastAsia="Times New Roman"/>
                <w:lang w:val="en-US"/>
              </w:rPr>
              <w:t xml:space="preserve">Wood Turner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Wood Machinists and Other Wood Trades Workers nec: </w:t>
            </w:r>
            <w:r>
              <w:rPr>
                <w:rFonts w:eastAsia="Times New Roman"/>
                <w:lang w:val="en-US"/>
              </w:rPr>
              <w:t xml:space="preserve">Wood Machinists and Other Wood Trades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Miscellaneous Technicians and Trades Workers nfd: </w:t>
            </w:r>
            <w:r>
              <w:rPr>
                <w:rFonts w:eastAsia="Times New Roman"/>
                <w:lang w:val="en-US"/>
              </w:rPr>
              <w:t xml:space="preserve">Miscellaneous Technicians and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Boat Builders and Shipwrights nfd: </w:t>
            </w:r>
            <w:r>
              <w:rPr>
                <w:rFonts w:eastAsia="Times New Roman"/>
                <w:lang w:val="en-US"/>
              </w:rPr>
              <w:t xml:space="preserve">Boat Builders and Shipwrights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Boat Builder and Repairer: </w:t>
            </w:r>
            <w:r>
              <w:rPr>
                <w:rFonts w:eastAsia="Times New Roman"/>
                <w:lang w:val="en-US"/>
              </w:rPr>
              <w:t xml:space="preserve">Boat Builder and Repairer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Shipwright: </w:t>
            </w:r>
            <w:r>
              <w:rPr>
                <w:rFonts w:eastAsia="Times New Roman"/>
                <w:lang w:val="en-US"/>
              </w:rPr>
              <w:t xml:space="preserve">Shipwright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Chemical, Gas, Petroleum and Power Generation Plant Operators nfd: </w:t>
            </w:r>
            <w:r>
              <w:rPr>
                <w:rFonts w:eastAsia="Times New Roman"/>
                <w:lang w:val="en-US"/>
              </w:rPr>
              <w:t xml:space="preserve">Chemical, Gas, Petroleum and Power Generation Plant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Chemical Plant Operator: </w:t>
            </w:r>
            <w:r>
              <w:rPr>
                <w:rFonts w:eastAsia="Times New Roman"/>
                <w:lang w:val="en-US"/>
              </w:rPr>
              <w:t xml:space="preserve">Chemical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Gas or Petroleum Operator: </w:t>
            </w:r>
            <w:r>
              <w:rPr>
                <w:rFonts w:eastAsia="Times New Roman"/>
                <w:lang w:val="en-US"/>
              </w:rPr>
              <w:t xml:space="preserve">Gas or Petroleum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Power Generation Plant Operator: </w:t>
            </w:r>
            <w:r>
              <w:rPr>
                <w:rFonts w:eastAsia="Times New Roman"/>
                <w:lang w:val="en-US"/>
              </w:rPr>
              <w:t xml:space="preserve">Power Generation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Gallery, Library and Museum Technicians nfd: </w:t>
            </w:r>
            <w:r>
              <w:rPr>
                <w:rFonts w:eastAsia="Times New Roman"/>
                <w:lang w:val="en-US"/>
              </w:rPr>
              <w:t xml:space="preserve">Gallery, Library and Museum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Gallery or Museum Technician: </w:t>
            </w:r>
            <w:r>
              <w:rPr>
                <w:rFonts w:eastAsia="Times New Roman"/>
                <w:lang w:val="en-US"/>
              </w:rPr>
              <w:t xml:space="preserve">Gallery or Museum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Library Technician: </w:t>
            </w:r>
            <w:r>
              <w:rPr>
                <w:rFonts w:eastAsia="Times New Roman"/>
                <w:lang w:val="en-US"/>
              </w:rPr>
              <w:t xml:space="preserve">Library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Jeweller: </w:t>
            </w:r>
            <w:r>
              <w:rPr>
                <w:rFonts w:eastAsia="Times New Roman"/>
                <w:lang w:val="en-US"/>
              </w:rPr>
              <w:t xml:space="preserve">Jeweller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Performing Arts Technicians nfd: </w:t>
            </w:r>
            <w:r>
              <w:rPr>
                <w:rFonts w:eastAsia="Times New Roman"/>
                <w:lang w:val="en-US"/>
              </w:rPr>
              <w:t xml:space="preserve">Performing Arts Technicians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Broadcast Transmitter Operator: </w:t>
            </w:r>
            <w:r>
              <w:rPr>
                <w:rFonts w:eastAsia="Times New Roman"/>
                <w:lang w:val="en-US"/>
              </w:rPr>
              <w:t xml:space="preserve">Broadcast Transmitter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Camera Operator (Film, Television or Video): </w:t>
            </w:r>
            <w:r>
              <w:rPr>
                <w:rFonts w:eastAsia="Times New Roman"/>
                <w:lang w:val="en-US"/>
              </w:rPr>
              <w:t xml:space="preserve">Camera Operator (Film, Television or Video)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Light Technician: </w:t>
            </w:r>
            <w:r>
              <w:rPr>
                <w:rFonts w:eastAsia="Times New Roman"/>
                <w:lang w:val="en-US"/>
              </w:rPr>
              <w:t xml:space="preserve">Light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Make Up Artist: </w:t>
            </w:r>
            <w:r>
              <w:rPr>
                <w:rFonts w:eastAsia="Times New Roman"/>
                <w:lang w:val="en-US"/>
              </w:rPr>
              <w:t xml:space="preserve">Make Up Artist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Musical Instrument Maker or Repairer: </w:t>
            </w:r>
            <w:r>
              <w:rPr>
                <w:rFonts w:eastAsia="Times New Roman"/>
                <w:lang w:val="en-US"/>
              </w:rPr>
              <w:t xml:space="preserve">Musical Instrument Maker or Repairer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Sound Technician: </w:t>
            </w:r>
            <w:r>
              <w:rPr>
                <w:rFonts w:eastAsia="Times New Roman"/>
                <w:lang w:val="en-US"/>
              </w:rPr>
              <w:t xml:space="preserve">Sound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Television Equipment Operator: </w:t>
            </w:r>
            <w:r>
              <w:rPr>
                <w:rFonts w:eastAsia="Times New Roman"/>
                <w:lang w:val="en-US"/>
              </w:rPr>
              <w:t xml:space="preserve">Television Equipment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Performing Arts Technicians nec: </w:t>
            </w:r>
            <w:r>
              <w:rPr>
                <w:rFonts w:eastAsia="Times New Roman"/>
                <w:lang w:val="en-US"/>
              </w:rPr>
              <w:t xml:space="preserve">Performing Arts Technicians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Signwriter: </w:t>
            </w:r>
            <w:r>
              <w:rPr>
                <w:rFonts w:eastAsia="Times New Roman"/>
                <w:lang w:val="en-US"/>
              </w:rPr>
              <w:t xml:space="preserve">Signwriter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Miscellaneous Technicians and Trades Workers nfd: </w:t>
            </w:r>
            <w:r>
              <w:rPr>
                <w:rFonts w:eastAsia="Times New Roman"/>
                <w:lang w:val="en-US"/>
              </w:rPr>
              <w:t xml:space="preserve">Other Miscellaneous Technicians and Trades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Diver: </w:t>
            </w:r>
            <w:r>
              <w:rPr>
                <w:rFonts w:eastAsia="Times New Roman"/>
                <w:lang w:val="en-US"/>
              </w:rPr>
              <w:t xml:space="preserve">Diver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Interior Decorator: </w:t>
            </w:r>
            <w:r>
              <w:rPr>
                <w:rFonts w:eastAsia="Times New Roman"/>
                <w:lang w:val="en-US"/>
              </w:rPr>
              <w:t xml:space="preserve">Interior Decorator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Optical Dispenser: </w:t>
            </w:r>
            <w:r>
              <w:rPr>
                <w:rFonts w:eastAsia="Times New Roman"/>
                <w:lang w:val="en-US"/>
              </w:rPr>
              <w:t xml:space="preserve">Optical Dispenser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Optical Mechanic: </w:t>
            </w:r>
            <w:r>
              <w:rPr>
                <w:rFonts w:eastAsia="Times New Roman"/>
                <w:lang w:val="en-US"/>
              </w:rPr>
              <w:t xml:space="preserve">Optical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Photographer's Assistant: </w:t>
            </w:r>
            <w:r>
              <w:rPr>
                <w:rFonts w:eastAsia="Times New Roman"/>
                <w:lang w:val="en-US"/>
              </w:rPr>
              <w:t xml:space="preserve">Photographer's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Plastics Technician: </w:t>
            </w:r>
            <w:r>
              <w:rPr>
                <w:rFonts w:eastAsia="Times New Roman"/>
                <w:lang w:val="en-US"/>
              </w:rPr>
              <w:t xml:space="preserve">Plastics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Wool Classer: </w:t>
            </w:r>
            <w:r>
              <w:rPr>
                <w:rFonts w:eastAsia="Times New Roman"/>
                <w:lang w:val="en-US"/>
              </w:rPr>
              <w:t xml:space="preserve">Wool Classer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Technicians and Trades Workers nec: </w:t>
            </w:r>
            <w:r>
              <w:rPr>
                <w:rFonts w:eastAsia="Times New Roman"/>
                <w:lang w:val="en-US"/>
              </w:rPr>
              <w:t xml:space="preserve">Technicians and Trades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Community and Personal Service Workers nfd: </w:t>
            </w:r>
            <w:r>
              <w:rPr>
                <w:rFonts w:eastAsia="Times New Roman"/>
                <w:lang w:val="en-US"/>
              </w:rPr>
              <w:t xml:space="preserve">Community and Personal Service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and Welfare Support Workers nfd: </w:t>
            </w:r>
            <w:r>
              <w:rPr>
                <w:rFonts w:eastAsia="Times New Roman"/>
                <w:lang w:val="en-US"/>
              </w:rPr>
              <w:t xml:space="preserve">Health and Welfare Support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Ambulance Officers and Paramedics nfd: </w:t>
            </w:r>
            <w:r>
              <w:rPr>
                <w:rFonts w:eastAsia="Times New Roman"/>
                <w:lang w:val="en-US"/>
              </w:rPr>
              <w:t xml:space="preserve">Ambulance Officers and Paramedics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Ambulance Officer: </w:t>
            </w:r>
            <w:r>
              <w:rPr>
                <w:rFonts w:eastAsia="Times New Roman"/>
                <w:lang w:val="en-US"/>
              </w:rPr>
              <w:t xml:space="preserve">Ambulance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Intensive Care Ambulance Paramedic: </w:t>
            </w:r>
            <w:r>
              <w:rPr>
                <w:rFonts w:eastAsia="Times New Roman"/>
                <w:lang w:val="en-US"/>
              </w:rPr>
              <w:t xml:space="preserve">Intensive Care Ambulance Paramedic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Dental Hygienists, Technicians and Therapists nfd: </w:t>
            </w:r>
            <w:r>
              <w:rPr>
                <w:rFonts w:eastAsia="Times New Roman"/>
                <w:lang w:val="en-US"/>
              </w:rPr>
              <w:t xml:space="preserve">Dental Hygienists, Technicians and Therapists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Dental Hygienist: </w:t>
            </w:r>
            <w:r>
              <w:rPr>
                <w:rFonts w:eastAsia="Times New Roman"/>
                <w:lang w:val="en-US"/>
              </w:rPr>
              <w:t xml:space="preserve">Dental Hygienist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Dental Prosthetist: </w:t>
            </w:r>
            <w:r>
              <w:rPr>
                <w:rFonts w:eastAsia="Times New Roman"/>
                <w:lang w:val="en-US"/>
              </w:rPr>
              <w:t xml:space="preserve">Dental Prosthetist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Dental Technician: </w:t>
            </w:r>
            <w:r>
              <w:rPr>
                <w:rFonts w:eastAsia="Times New Roman"/>
                <w:lang w:val="en-US"/>
              </w:rPr>
              <w:t xml:space="preserve">Dental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Dental Therapist: </w:t>
            </w:r>
            <w:r>
              <w:rPr>
                <w:rFonts w:eastAsia="Times New Roman"/>
                <w:lang w:val="en-US"/>
              </w:rPr>
              <w:t xml:space="preserve">Dental Therapist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Diversional Therapist: </w:t>
            </w:r>
            <w:r>
              <w:rPr>
                <w:rFonts w:eastAsia="Times New Roman"/>
                <w:lang w:val="en-US"/>
              </w:rPr>
              <w:t xml:space="preserve">Diversional Therapist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Enrolled and Mothercraft Nurses nfd: </w:t>
            </w:r>
            <w:r>
              <w:rPr>
                <w:rFonts w:eastAsia="Times New Roman"/>
                <w:lang w:val="en-US"/>
              </w:rPr>
              <w:t xml:space="preserve">Enrolled and Mothercraft Nurses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Enrolled Nurse: </w:t>
            </w:r>
            <w:r>
              <w:rPr>
                <w:rFonts w:eastAsia="Times New Roman"/>
                <w:lang w:val="en-US"/>
              </w:rPr>
              <w:t xml:space="preserve">Enrolled Nurse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Mothercraft Nurse: </w:t>
            </w:r>
            <w:r>
              <w:rPr>
                <w:rFonts w:eastAsia="Times New Roman"/>
                <w:lang w:val="en-US"/>
              </w:rPr>
              <w:t xml:space="preserve">Mothercraft Nurse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Aboriginal and Torres Strait Islander Health Worker: </w:t>
            </w:r>
            <w:r>
              <w:rPr>
                <w:rFonts w:eastAsia="Times New Roman"/>
                <w:lang w:val="en-US"/>
              </w:rPr>
              <w:t xml:space="preserve">Aboriginal and Torres Strait Islander Health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Massage Therapist: </w:t>
            </w:r>
            <w:r>
              <w:rPr>
                <w:rFonts w:eastAsia="Times New Roman"/>
                <w:lang w:val="en-US"/>
              </w:rPr>
              <w:t xml:space="preserve">Massage Therapist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Welfare Support Workers nfd: </w:t>
            </w:r>
            <w:r>
              <w:rPr>
                <w:rFonts w:eastAsia="Times New Roman"/>
                <w:lang w:val="en-US"/>
              </w:rPr>
              <w:t xml:space="preserve">Welfare Support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Community Worker: </w:t>
            </w:r>
            <w:r>
              <w:rPr>
                <w:rFonts w:eastAsia="Times New Roman"/>
                <w:lang w:val="en-US"/>
              </w:rPr>
              <w:t xml:space="preserve">Community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Disabilities Services Officer: </w:t>
            </w:r>
            <w:r>
              <w:rPr>
                <w:rFonts w:eastAsia="Times New Roman"/>
                <w:lang w:val="en-US"/>
              </w:rPr>
              <w:t xml:space="preserve">Disabilities Services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Support Worker: </w:t>
            </w:r>
            <w:r>
              <w:rPr>
                <w:rFonts w:eastAsia="Times New Roman"/>
                <w:lang w:val="en-US"/>
              </w:rPr>
              <w:t xml:space="preserve">Family Support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Parole or Probation Officer: </w:t>
            </w:r>
            <w:r>
              <w:rPr>
                <w:rFonts w:eastAsia="Times New Roman"/>
                <w:lang w:val="en-US"/>
              </w:rPr>
              <w:t xml:space="preserve">Parole or Probation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Residential Care Officer: </w:t>
            </w:r>
            <w:r>
              <w:rPr>
                <w:rFonts w:eastAsia="Times New Roman"/>
                <w:lang w:val="en-US"/>
              </w:rPr>
              <w:t xml:space="preserve">Residential Care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Youth Worker: </w:t>
            </w:r>
            <w:r>
              <w:rPr>
                <w:rFonts w:eastAsia="Times New Roman"/>
                <w:lang w:val="en-US"/>
              </w:rPr>
              <w:t xml:space="preserve">Youth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Carers and Aides nfd: </w:t>
            </w:r>
            <w:r>
              <w:rPr>
                <w:rFonts w:eastAsia="Times New Roman"/>
                <w:lang w:val="en-US"/>
              </w:rPr>
              <w:t xml:space="preserve">Carers and Aides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Child Carers nfd: </w:t>
            </w:r>
            <w:r>
              <w:rPr>
                <w:rFonts w:eastAsia="Times New Roman"/>
                <w:lang w:val="en-US"/>
              </w:rPr>
              <w:t xml:space="preserve">Child Carers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Child Care Worker: </w:t>
            </w:r>
            <w:r>
              <w:rPr>
                <w:rFonts w:eastAsia="Times New Roman"/>
                <w:lang w:val="en-US"/>
              </w:rPr>
              <w:t xml:space="preserve">Child Care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Day Care Worker: </w:t>
            </w:r>
            <w:r>
              <w:rPr>
                <w:rFonts w:eastAsia="Times New Roman"/>
                <w:lang w:val="en-US"/>
              </w:rPr>
              <w:t xml:space="preserve">Family Day Care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Nanny: </w:t>
            </w:r>
            <w:r>
              <w:rPr>
                <w:rFonts w:eastAsia="Times New Roman"/>
                <w:lang w:val="en-US"/>
              </w:rPr>
              <w:t xml:space="preserve">Nanny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 of School Hours Care Worker: </w:t>
            </w:r>
            <w:r>
              <w:rPr>
                <w:rFonts w:eastAsia="Times New Roman"/>
                <w:lang w:val="en-US"/>
              </w:rPr>
              <w:t xml:space="preserve">Out of School Hours Care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 Aides nfd: </w:t>
            </w:r>
            <w:r>
              <w:rPr>
                <w:rFonts w:eastAsia="Times New Roman"/>
                <w:lang w:val="en-US"/>
              </w:rPr>
              <w:t xml:space="preserve">Education Aides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Aboriginal and Torres Strait Islander Education Worker: </w:t>
            </w:r>
            <w:r>
              <w:rPr>
                <w:rFonts w:eastAsia="Times New Roman"/>
                <w:lang w:val="en-US"/>
              </w:rPr>
              <w:t xml:space="preserve">Aboriginal and Torres Strait Islander Education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Integration Aide: </w:t>
            </w:r>
            <w:r>
              <w:rPr>
                <w:rFonts w:eastAsia="Times New Roman"/>
                <w:lang w:val="en-US"/>
              </w:rPr>
              <w:t xml:space="preserve">Integration Aide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Preschool Aide: </w:t>
            </w:r>
            <w:r>
              <w:rPr>
                <w:rFonts w:eastAsia="Times New Roman"/>
                <w:lang w:val="en-US"/>
              </w:rPr>
              <w:t xml:space="preserve">Preschool Aide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Teachers' Aide: </w:t>
            </w:r>
            <w:r>
              <w:rPr>
                <w:rFonts w:eastAsia="Times New Roman"/>
                <w:lang w:val="en-US"/>
              </w:rPr>
              <w:t xml:space="preserve">Teachers' Aide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Carers and Assistants nfd: </w:t>
            </w:r>
            <w:r>
              <w:rPr>
                <w:rFonts w:eastAsia="Times New Roman"/>
                <w:lang w:val="en-US"/>
              </w:rPr>
              <w:t xml:space="preserve">Personal Carers and Assistants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Aged or Disabled Carer: </w:t>
            </w:r>
            <w:r>
              <w:rPr>
                <w:rFonts w:eastAsia="Times New Roman"/>
                <w:lang w:val="en-US"/>
              </w:rPr>
              <w:t xml:space="preserve">Aged or Disabled Carer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Dental Assistant: </w:t>
            </w:r>
            <w:r>
              <w:rPr>
                <w:rFonts w:eastAsia="Times New Roman"/>
                <w:lang w:val="en-US"/>
              </w:rPr>
              <w:t xml:space="preserve">Dental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Nursing Support and Personal Care Workers nfd: </w:t>
            </w:r>
            <w:r>
              <w:rPr>
                <w:rFonts w:eastAsia="Times New Roman"/>
                <w:lang w:val="en-US"/>
              </w:rPr>
              <w:t xml:space="preserve">Nursing Support and Personal Care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Hospital Orderly: </w:t>
            </w:r>
            <w:r>
              <w:rPr>
                <w:rFonts w:eastAsia="Times New Roman"/>
                <w:lang w:val="en-US"/>
              </w:rPr>
              <w:t xml:space="preserve">Hospital Orderly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Nursing Support Worker: </w:t>
            </w:r>
            <w:r>
              <w:rPr>
                <w:rFonts w:eastAsia="Times New Roman"/>
                <w:lang w:val="en-US"/>
              </w:rPr>
              <w:t xml:space="preserve">Nursing Support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Care Assistant: </w:t>
            </w:r>
            <w:r>
              <w:rPr>
                <w:rFonts w:eastAsia="Times New Roman"/>
                <w:lang w:val="en-US"/>
              </w:rPr>
              <w:t xml:space="preserve">Personal Care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Therapy Aide: </w:t>
            </w:r>
            <w:r>
              <w:rPr>
                <w:rFonts w:eastAsia="Times New Roman"/>
                <w:lang w:val="en-US"/>
              </w:rPr>
              <w:t xml:space="preserve">Therapy Aide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Special Care Workers nfd: </w:t>
            </w:r>
            <w:r>
              <w:rPr>
                <w:rFonts w:eastAsia="Times New Roman"/>
                <w:lang w:val="en-US"/>
              </w:rPr>
              <w:t xml:space="preserve">Special Care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Child or Youth Residential Care Assistant: </w:t>
            </w:r>
            <w:r>
              <w:rPr>
                <w:rFonts w:eastAsia="Times New Roman"/>
                <w:lang w:val="en-US"/>
              </w:rPr>
              <w:t xml:space="preserve">Child or Youth Residential Care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Hostel Parent: </w:t>
            </w:r>
            <w:r>
              <w:rPr>
                <w:rFonts w:eastAsia="Times New Roman"/>
                <w:lang w:val="en-US"/>
              </w:rPr>
              <w:t xml:space="preserve">Hostel Parent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Refuge Worker: </w:t>
            </w:r>
            <w:r>
              <w:rPr>
                <w:rFonts w:eastAsia="Times New Roman"/>
                <w:lang w:val="en-US"/>
              </w:rPr>
              <w:t xml:space="preserve">Refuge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Hospitality Workers nfd: </w:t>
            </w:r>
            <w:r>
              <w:rPr>
                <w:rFonts w:eastAsia="Times New Roman"/>
                <w:lang w:val="en-US"/>
              </w:rPr>
              <w:t xml:space="preserve">Hospitality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Bar Attendants and Baristas nfd: </w:t>
            </w:r>
            <w:r>
              <w:rPr>
                <w:rFonts w:eastAsia="Times New Roman"/>
                <w:lang w:val="en-US"/>
              </w:rPr>
              <w:t xml:space="preserve">Bar Attendants and Baristas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Bar Attendant: </w:t>
            </w:r>
            <w:r>
              <w:rPr>
                <w:rFonts w:eastAsia="Times New Roman"/>
                <w:lang w:val="en-US"/>
              </w:rPr>
              <w:t xml:space="preserve">Bar Attendant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Barista: </w:t>
            </w:r>
            <w:r>
              <w:rPr>
                <w:rFonts w:eastAsia="Times New Roman"/>
                <w:lang w:val="en-US"/>
              </w:rPr>
              <w:t xml:space="preserve">Barista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Cafe Worker: </w:t>
            </w:r>
            <w:r>
              <w:rPr>
                <w:rFonts w:eastAsia="Times New Roman"/>
                <w:lang w:val="en-US"/>
              </w:rPr>
              <w:t xml:space="preserve">Cafe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Gaming Worker: </w:t>
            </w:r>
            <w:r>
              <w:rPr>
                <w:rFonts w:eastAsia="Times New Roman"/>
                <w:lang w:val="en-US"/>
              </w:rPr>
              <w:t xml:space="preserve">Gaming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Hotel Service Manager: </w:t>
            </w:r>
            <w:r>
              <w:rPr>
                <w:rFonts w:eastAsia="Times New Roman"/>
                <w:lang w:val="en-US"/>
              </w:rPr>
              <w:t xml:space="preserve">Hotel Service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Waiter: </w:t>
            </w:r>
            <w:r>
              <w:rPr>
                <w:rFonts w:eastAsia="Times New Roman"/>
                <w:lang w:val="en-US"/>
              </w:rPr>
              <w:t xml:space="preserve">Waiter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Hospitality Workers nfd: </w:t>
            </w:r>
            <w:r>
              <w:rPr>
                <w:rFonts w:eastAsia="Times New Roman"/>
                <w:lang w:val="en-US"/>
              </w:rPr>
              <w:t xml:space="preserve">Other Hospitality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Bar Useful or Busser: </w:t>
            </w:r>
            <w:r>
              <w:rPr>
                <w:rFonts w:eastAsia="Times New Roman"/>
                <w:lang w:val="en-US"/>
              </w:rPr>
              <w:t xml:space="preserve">Bar Useful or Busser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Doorperson or Luggage Porter: </w:t>
            </w:r>
            <w:r>
              <w:rPr>
                <w:rFonts w:eastAsia="Times New Roman"/>
                <w:lang w:val="en-US"/>
              </w:rPr>
              <w:t xml:space="preserve">Doorperson or Luggage Porter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Hospitality Workers nec: </w:t>
            </w:r>
            <w:r>
              <w:rPr>
                <w:rFonts w:eastAsia="Times New Roman"/>
                <w:lang w:val="en-US"/>
              </w:rPr>
              <w:t xml:space="preserve">Hospitality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Protective Service Workers nfd: </w:t>
            </w:r>
            <w:r>
              <w:rPr>
                <w:rFonts w:eastAsia="Times New Roman"/>
                <w:lang w:val="en-US"/>
              </w:rPr>
              <w:t xml:space="preserve">Protective Service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Defence Force Members, Fire Fighters and Police nfd: </w:t>
            </w:r>
            <w:r>
              <w:rPr>
                <w:rFonts w:eastAsia="Times New Roman"/>
                <w:lang w:val="en-US"/>
              </w:rPr>
              <w:t xml:space="preserve">Defence Force Members, Fire Fighters and Police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Defence Force Member - Other Ranks: </w:t>
            </w:r>
            <w:r>
              <w:rPr>
                <w:rFonts w:eastAsia="Times New Roman"/>
                <w:lang w:val="en-US"/>
              </w:rPr>
              <w:t xml:space="preserve">Defence Force Member - Other Ranks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Fire and Emergency Workers nfd: </w:t>
            </w:r>
            <w:r>
              <w:rPr>
                <w:rFonts w:eastAsia="Times New Roman"/>
                <w:lang w:val="en-US"/>
              </w:rPr>
              <w:t xml:space="preserve">Fire and Emergency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Emergency Service Worker: </w:t>
            </w:r>
            <w:r>
              <w:rPr>
                <w:rFonts w:eastAsia="Times New Roman"/>
                <w:lang w:val="en-US"/>
              </w:rPr>
              <w:t xml:space="preserve">Emergency Service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Fire Fighter: </w:t>
            </w:r>
            <w:r>
              <w:rPr>
                <w:rFonts w:eastAsia="Times New Roman"/>
                <w:lang w:val="en-US"/>
              </w:rPr>
              <w:t xml:space="preserve">Fire Fighter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Police nfd: </w:t>
            </w:r>
            <w:r>
              <w:rPr>
                <w:rFonts w:eastAsia="Times New Roman"/>
                <w:lang w:val="en-US"/>
              </w:rPr>
              <w:t xml:space="preserve">Police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Detective: </w:t>
            </w:r>
            <w:r>
              <w:rPr>
                <w:rFonts w:eastAsia="Times New Roman"/>
                <w:lang w:val="en-US"/>
              </w:rPr>
              <w:t xml:space="preserve">Detective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Police Officer: </w:t>
            </w:r>
            <w:r>
              <w:rPr>
                <w:rFonts w:eastAsia="Times New Roman"/>
                <w:lang w:val="en-US"/>
              </w:rPr>
              <w:t xml:space="preserve">Police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Prison and Security Officers nfd: </w:t>
            </w:r>
            <w:r>
              <w:rPr>
                <w:rFonts w:eastAsia="Times New Roman"/>
                <w:lang w:val="en-US"/>
              </w:rPr>
              <w:t xml:space="preserve">Prison and Security Officers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Prison Officer: </w:t>
            </w:r>
            <w:r>
              <w:rPr>
                <w:rFonts w:eastAsia="Times New Roman"/>
                <w:lang w:val="en-US"/>
              </w:rPr>
              <w:t xml:space="preserve">Prison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Officers and Guards nfd: </w:t>
            </w:r>
            <w:r>
              <w:rPr>
                <w:rFonts w:eastAsia="Times New Roman"/>
                <w:lang w:val="en-US"/>
              </w:rPr>
              <w:t xml:space="preserve">Security Officers and Guards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Alarm, Security or Surveillance Monitor: </w:t>
            </w:r>
            <w:r>
              <w:rPr>
                <w:rFonts w:eastAsia="Times New Roman"/>
                <w:lang w:val="en-US"/>
              </w:rPr>
              <w:t xml:space="preserve">Alarm, Security or Surveillance Monitor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Armoured Car Escort: </w:t>
            </w:r>
            <w:r>
              <w:rPr>
                <w:rFonts w:eastAsia="Times New Roman"/>
                <w:lang w:val="en-US"/>
              </w:rPr>
              <w:t xml:space="preserve">Armoured Car Escort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Crowd Controller: </w:t>
            </w:r>
            <w:r>
              <w:rPr>
                <w:rFonts w:eastAsia="Times New Roman"/>
                <w:lang w:val="en-US"/>
              </w:rPr>
              <w:t xml:space="preserve">Crowd Controller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Private Investigator: </w:t>
            </w:r>
            <w:r>
              <w:rPr>
                <w:rFonts w:eastAsia="Times New Roman"/>
                <w:lang w:val="en-US"/>
              </w:rPr>
              <w:t xml:space="preserve">Private Investigator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Retail Loss Prevention Officer: </w:t>
            </w:r>
            <w:r>
              <w:rPr>
                <w:rFonts w:eastAsia="Times New Roman"/>
                <w:lang w:val="en-US"/>
              </w:rPr>
              <w:t xml:space="preserve">Retail Loss Prevention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Consultant: </w:t>
            </w:r>
            <w:r>
              <w:rPr>
                <w:rFonts w:eastAsia="Times New Roman"/>
                <w:lang w:val="en-US"/>
              </w:rPr>
              <w:t xml:space="preserve">Security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Officer: </w:t>
            </w:r>
            <w:r>
              <w:rPr>
                <w:rFonts w:eastAsia="Times New Roman"/>
                <w:lang w:val="en-US"/>
              </w:rPr>
              <w:t xml:space="preserve">Security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Officers and Guards nec: </w:t>
            </w:r>
            <w:r>
              <w:rPr>
                <w:rFonts w:eastAsia="Times New Roman"/>
                <w:lang w:val="en-US"/>
              </w:rPr>
              <w:t xml:space="preserve">Security Officers and Guards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 and Personal Service Workers nfd: </w:t>
            </w:r>
            <w:r>
              <w:rPr>
                <w:rFonts w:eastAsia="Times New Roman"/>
                <w:lang w:val="en-US"/>
              </w:rPr>
              <w:t xml:space="preserve">Sports and Personal Service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Service and Travel Workers nfd: </w:t>
            </w:r>
            <w:r>
              <w:rPr>
                <w:rFonts w:eastAsia="Times New Roman"/>
                <w:lang w:val="en-US"/>
              </w:rPr>
              <w:t xml:space="preserve">Personal Service and Travel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Beauty Therapist: </w:t>
            </w:r>
            <w:r>
              <w:rPr>
                <w:rFonts w:eastAsia="Times New Roman"/>
                <w:lang w:val="en-US"/>
              </w:rPr>
              <w:t xml:space="preserve">Beauty Therapist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Driving Instructor: </w:t>
            </w:r>
            <w:r>
              <w:rPr>
                <w:rFonts w:eastAsia="Times New Roman"/>
                <w:lang w:val="en-US"/>
              </w:rPr>
              <w:t xml:space="preserve">Driving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Funeral Workers nfd: </w:t>
            </w:r>
            <w:r>
              <w:rPr>
                <w:rFonts w:eastAsia="Times New Roman"/>
                <w:lang w:val="en-US"/>
              </w:rPr>
              <w:t xml:space="preserve">Funeral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Funeral Director: </w:t>
            </w:r>
            <w:r>
              <w:rPr>
                <w:rFonts w:eastAsia="Times New Roman"/>
                <w:lang w:val="en-US"/>
              </w:rPr>
              <w:t xml:space="preserve">Funeral Director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Funeral Workers nec: </w:t>
            </w:r>
            <w:r>
              <w:rPr>
                <w:rFonts w:eastAsia="Times New Roman"/>
                <w:lang w:val="en-US"/>
              </w:rPr>
              <w:t xml:space="preserve">Funeral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Gallery, Museum and Tour Guides nfd: </w:t>
            </w:r>
            <w:r>
              <w:rPr>
                <w:rFonts w:eastAsia="Times New Roman"/>
                <w:lang w:val="en-US"/>
              </w:rPr>
              <w:t xml:space="preserve">Gallery, Museum and Tour Guides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Gallery or Museum Guide: </w:t>
            </w:r>
            <w:r>
              <w:rPr>
                <w:rFonts w:eastAsia="Times New Roman"/>
                <w:lang w:val="en-US"/>
              </w:rPr>
              <w:t xml:space="preserve">Gallery or Museum Guide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Tour Guide: </w:t>
            </w:r>
            <w:r>
              <w:rPr>
                <w:rFonts w:eastAsia="Times New Roman"/>
                <w:lang w:val="en-US"/>
              </w:rPr>
              <w:t xml:space="preserve">Tour Guide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Care Consultants nfd: </w:t>
            </w:r>
            <w:r>
              <w:rPr>
                <w:rFonts w:eastAsia="Times New Roman"/>
                <w:lang w:val="en-US"/>
              </w:rPr>
              <w:t xml:space="preserve">Personal Care Consultants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Natural Remedy Consultant: </w:t>
            </w:r>
            <w:r>
              <w:rPr>
                <w:rFonts w:eastAsia="Times New Roman"/>
                <w:lang w:val="en-US"/>
              </w:rPr>
              <w:t xml:space="preserve">Natural Remedy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Weight Loss Consultant: </w:t>
            </w:r>
            <w:r>
              <w:rPr>
                <w:rFonts w:eastAsia="Times New Roman"/>
                <w:lang w:val="en-US"/>
              </w:rPr>
              <w:t xml:space="preserve">Weight Loss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Tourism and Travel Advisers nfd: </w:t>
            </w:r>
            <w:r>
              <w:rPr>
                <w:rFonts w:eastAsia="Times New Roman"/>
                <w:lang w:val="en-US"/>
              </w:rPr>
              <w:t xml:space="preserve">Tourism and Travel Advisers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Tourist Information Officer: </w:t>
            </w:r>
            <w:r>
              <w:rPr>
                <w:rFonts w:eastAsia="Times New Roman"/>
                <w:lang w:val="en-US"/>
              </w:rPr>
              <w:t xml:space="preserve">Tourist Information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Travel Consultant: </w:t>
            </w:r>
            <w:r>
              <w:rPr>
                <w:rFonts w:eastAsia="Times New Roman"/>
                <w:lang w:val="en-US"/>
              </w:rPr>
              <w:t xml:space="preserve">Travel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Travel Attendants nfd: </w:t>
            </w:r>
            <w:r>
              <w:rPr>
                <w:rFonts w:eastAsia="Times New Roman"/>
                <w:lang w:val="en-US"/>
              </w:rPr>
              <w:t xml:space="preserve">Travel Attendants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Flight Attendant: </w:t>
            </w:r>
            <w:r>
              <w:rPr>
                <w:rFonts w:eastAsia="Times New Roman"/>
                <w:lang w:val="en-US"/>
              </w:rPr>
              <w:t xml:space="preserve">Flight Attendant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Travel Attendants nec: </w:t>
            </w:r>
            <w:r>
              <w:rPr>
                <w:rFonts w:eastAsia="Times New Roman"/>
                <w:lang w:val="en-US"/>
              </w:rPr>
              <w:t xml:space="preserve">Travel Attendants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Personal Service Workers nfd: </w:t>
            </w:r>
            <w:r>
              <w:rPr>
                <w:rFonts w:eastAsia="Times New Roman"/>
                <w:lang w:val="en-US"/>
              </w:rPr>
              <w:t xml:space="preserve">Other Personal Service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Civil Celebrant: </w:t>
            </w:r>
            <w:r>
              <w:rPr>
                <w:rFonts w:eastAsia="Times New Roman"/>
                <w:lang w:val="en-US"/>
              </w:rPr>
              <w:t xml:space="preserve">Civil Celebrant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Hair or Beauty Salon Assistant: </w:t>
            </w:r>
            <w:r>
              <w:rPr>
                <w:rFonts w:eastAsia="Times New Roman"/>
                <w:lang w:val="en-US"/>
              </w:rPr>
              <w:t xml:space="preserve">Hair or Beauty Salon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Sex Worker or Escort: </w:t>
            </w:r>
            <w:r>
              <w:rPr>
                <w:rFonts w:eastAsia="Times New Roman"/>
                <w:lang w:val="en-US"/>
              </w:rPr>
              <w:t xml:space="preserve">Sex Worker or Escort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Service Workers nec: </w:t>
            </w:r>
            <w:r>
              <w:rPr>
                <w:rFonts w:eastAsia="Times New Roman"/>
                <w:lang w:val="en-US"/>
              </w:rPr>
              <w:t xml:space="preserve">Personal Service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 and Fitness Workers nfd: </w:t>
            </w:r>
            <w:r>
              <w:rPr>
                <w:rFonts w:eastAsia="Times New Roman"/>
                <w:lang w:val="en-US"/>
              </w:rPr>
              <w:t xml:space="preserve">Sports and Fitness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Fitness Instructor: </w:t>
            </w:r>
            <w:r>
              <w:rPr>
                <w:rFonts w:eastAsia="Times New Roman"/>
                <w:lang w:val="en-US"/>
              </w:rPr>
              <w:t xml:space="preserve">Fitness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Outdoor Adventure Guides nfd: </w:t>
            </w:r>
            <w:r>
              <w:rPr>
                <w:rFonts w:eastAsia="Times New Roman"/>
                <w:lang w:val="en-US"/>
              </w:rPr>
              <w:t xml:space="preserve">Outdoor Adventure Guides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Bungy Jump Master: </w:t>
            </w:r>
            <w:r>
              <w:rPr>
                <w:rFonts w:eastAsia="Times New Roman"/>
                <w:lang w:val="en-US"/>
              </w:rPr>
              <w:t xml:space="preserve">Bungy Jump Master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Fishing Guide: </w:t>
            </w:r>
            <w:r>
              <w:rPr>
                <w:rFonts w:eastAsia="Times New Roman"/>
                <w:lang w:val="en-US"/>
              </w:rPr>
              <w:t xml:space="preserve">Fishing Guide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Hunting Guide: </w:t>
            </w:r>
            <w:r>
              <w:rPr>
                <w:rFonts w:eastAsia="Times New Roman"/>
                <w:lang w:val="en-US"/>
              </w:rPr>
              <w:t xml:space="preserve">Hunting Guide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Mountain or Glacier Guide: </w:t>
            </w:r>
            <w:r>
              <w:rPr>
                <w:rFonts w:eastAsia="Times New Roman"/>
                <w:lang w:val="en-US"/>
              </w:rPr>
              <w:t xml:space="preserve">Mountain or Glacier Guide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Outdoor Adventure Instructor: </w:t>
            </w:r>
            <w:r>
              <w:rPr>
                <w:rFonts w:eastAsia="Times New Roman"/>
                <w:lang w:val="en-US"/>
              </w:rPr>
              <w:t xml:space="preserve">Outdoor Adventure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Trekking Guide: </w:t>
            </w:r>
            <w:r>
              <w:rPr>
                <w:rFonts w:eastAsia="Times New Roman"/>
                <w:lang w:val="en-US"/>
              </w:rPr>
              <w:t xml:space="preserve">Trekking Guide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Whitewater Rafting Guide: </w:t>
            </w:r>
            <w:r>
              <w:rPr>
                <w:rFonts w:eastAsia="Times New Roman"/>
                <w:lang w:val="en-US"/>
              </w:rPr>
              <w:t xml:space="preserve">Whitewater Rafting Guide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Outdoor Adventure Guides nec: </w:t>
            </w:r>
            <w:r>
              <w:rPr>
                <w:rFonts w:eastAsia="Times New Roman"/>
                <w:lang w:val="en-US"/>
              </w:rPr>
              <w:t xml:space="preserve">Outdoor Adventure Guides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 Coaches, Instructors and Officials nfd: </w:t>
            </w:r>
            <w:r>
              <w:rPr>
                <w:rFonts w:eastAsia="Times New Roman"/>
                <w:lang w:val="en-US"/>
              </w:rPr>
              <w:t xml:space="preserve">Sports Coaches, Instructors and Officials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Diving Instructor (Open Water): </w:t>
            </w:r>
            <w:r>
              <w:rPr>
                <w:rFonts w:eastAsia="Times New Roman"/>
                <w:lang w:val="en-US"/>
              </w:rPr>
              <w:t xml:space="preserve">Diving Instructor (Open Water)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Gymnastics Coach or Instructor: </w:t>
            </w:r>
            <w:r>
              <w:rPr>
                <w:rFonts w:eastAsia="Times New Roman"/>
                <w:lang w:val="en-US"/>
              </w:rPr>
              <w:t xml:space="preserve">Gymnastics Coach or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Horse Riding Coach or Instructor: </w:t>
            </w:r>
            <w:r>
              <w:rPr>
                <w:rFonts w:eastAsia="Times New Roman"/>
                <w:lang w:val="en-US"/>
              </w:rPr>
              <w:t xml:space="preserve">Horse Riding Coach or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Snowsport Instructor: </w:t>
            </w:r>
            <w:r>
              <w:rPr>
                <w:rFonts w:eastAsia="Times New Roman"/>
                <w:lang w:val="en-US"/>
              </w:rPr>
              <w:t xml:space="preserve">Snowsport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Swimming Coach or Instructor: </w:t>
            </w:r>
            <w:r>
              <w:rPr>
                <w:rFonts w:eastAsia="Times New Roman"/>
                <w:lang w:val="en-US"/>
              </w:rPr>
              <w:t xml:space="preserve">Swimming Coach or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Tennis Coach: </w:t>
            </w:r>
            <w:r>
              <w:rPr>
                <w:rFonts w:eastAsia="Times New Roman"/>
                <w:lang w:val="en-US"/>
              </w:rPr>
              <w:t xml:space="preserve">Tennis Coach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Sports Coach or Instructor: </w:t>
            </w:r>
            <w:r>
              <w:rPr>
                <w:rFonts w:eastAsia="Times New Roman"/>
                <w:lang w:val="en-US"/>
              </w:rPr>
              <w:t xml:space="preserve">Other Sports Coach or Instructor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Dog or Horse Racing Official: </w:t>
            </w:r>
            <w:r>
              <w:rPr>
                <w:rFonts w:eastAsia="Times New Roman"/>
                <w:lang w:val="en-US"/>
              </w:rPr>
              <w:t xml:space="preserve">Dog or Horse Racing Official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 Development Officer: </w:t>
            </w:r>
            <w:r>
              <w:rPr>
                <w:rFonts w:eastAsia="Times New Roman"/>
                <w:lang w:val="en-US"/>
              </w:rPr>
              <w:t xml:space="preserve">Sports Development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 Umpire: </w:t>
            </w:r>
            <w:r>
              <w:rPr>
                <w:rFonts w:eastAsia="Times New Roman"/>
                <w:lang w:val="en-US"/>
              </w:rPr>
              <w:t xml:space="preserve">Sports Umpire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Sports Official: </w:t>
            </w:r>
            <w:r>
              <w:rPr>
                <w:rFonts w:eastAsia="Times New Roman"/>
                <w:lang w:val="en-US"/>
              </w:rPr>
              <w:t xml:space="preserve">Other Sports Official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Sportspersons nfd: </w:t>
            </w:r>
            <w:r>
              <w:rPr>
                <w:rFonts w:eastAsia="Times New Roman"/>
                <w:lang w:val="en-US"/>
              </w:rPr>
              <w:t xml:space="preserve">Sportspersons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Footballer: </w:t>
            </w:r>
            <w:r>
              <w:rPr>
                <w:rFonts w:eastAsia="Times New Roman"/>
                <w:lang w:val="en-US"/>
              </w:rPr>
              <w:t xml:space="preserve">Footballer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Golfer: </w:t>
            </w:r>
            <w:r>
              <w:rPr>
                <w:rFonts w:eastAsia="Times New Roman"/>
                <w:lang w:val="en-US"/>
              </w:rPr>
              <w:t xml:space="preserve">Golfer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Jockey: </w:t>
            </w:r>
            <w:r>
              <w:rPr>
                <w:rFonts w:eastAsia="Times New Roman"/>
                <w:lang w:val="en-US"/>
              </w:rPr>
              <w:t xml:space="preserve">Jockey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Lifeguard: </w:t>
            </w:r>
            <w:r>
              <w:rPr>
                <w:rFonts w:eastAsia="Times New Roman"/>
                <w:lang w:val="en-US"/>
              </w:rPr>
              <w:t xml:space="preserve">Lifeguard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Sportspersons nec: </w:t>
            </w:r>
            <w:r>
              <w:rPr>
                <w:rFonts w:eastAsia="Times New Roman"/>
                <w:lang w:val="en-US"/>
              </w:rPr>
              <w:t xml:space="preserve">Sportspersons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Clerical and Administrative Workers nfd: </w:t>
            </w:r>
            <w:r>
              <w:rPr>
                <w:rFonts w:eastAsia="Times New Roman"/>
                <w:lang w:val="en-US"/>
              </w:rPr>
              <w:t xml:space="preserve">Clerical and Administrative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Office Managers and Program Administrators nfd: </w:t>
            </w:r>
            <w:r>
              <w:rPr>
                <w:rFonts w:eastAsia="Times New Roman"/>
                <w:lang w:val="en-US"/>
              </w:rPr>
              <w:t xml:space="preserve">Office Managers and Program Administrators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Contract, Program and Project Administrators nfd: </w:t>
            </w:r>
            <w:r>
              <w:rPr>
                <w:rFonts w:eastAsia="Times New Roman"/>
                <w:lang w:val="en-US"/>
              </w:rPr>
              <w:t xml:space="preserve">Contract, Program and Project Administrators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Contract Administrator: </w:t>
            </w:r>
            <w:r>
              <w:rPr>
                <w:rFonts w:eastAsia="Times New Roman"/>
                <w:lang w:val="en-US"/>
              </w:rPr>
              <w:t xml:space="preserve">Contract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Program or Project Administrator: </w:t>
            </w:r>
            <w:r>
              <w:rPr>
                <w:rFonts w:eastAsia="Times New Roman"/>
                <w:lang w:val="en-US"/>
              </w:rPr>
              <w:t xml:space="preserve">Program or Project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Office and Practice Managers nfd: </w:t>
            </w:r>
            <w:r>
              <w:rPr>
                <w:rFonts w:eastAsia="Times New Roman"/>
                <w:lang w:val="en-US"/>
              </w:rPr>
              <w:t xml:space="preserve">Office and Practice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Office Manager: </w:t>
            </w:r>
            <w:r>
              <w:rPr>
                <w:rFonts w:eastAsia="Times New Roman"/>
                <w:lang w:val="en-US"/>
              </w:rPr>
              <w:t xml:space="preserve">Office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Practice Managers nfd: </w:t>
            </w:r>
            <w:r>
              <w:rPr>
                <w:rFonts w:eastAsia="Times New Roman"/>
                <w:lang w:val="en-US"/>
              </w:rPr>
              <w:t xml:space="preserve">Practice Managers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 Practice Manager: </w:t>
            </w:r>
            <w:r>
              <w:rPr>
                <w:rFonts w:eastAsia="Times New Roman"/>
                <w:lang w:val="en-US"/>
              </w:rPr>
              <w:t xml:space="preserve">Health Practice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Practice Managers nec: </w:t>
            </w:r>
            <w:r>
              <w:rPr>
                <w:rFonts w:eastAsia="Times New Roman"/>
                <w:lang w:val="en-US"/>
              </w:rPr>
              <w:t xml:space="preserve">Practice Managers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Assistants and Secretaries nfd: </w:t>
            </w:r>
            <w:r>
              <w:rPr>
                <w:rFonts w:eastAsia="Times New Roman"/>
                <w:lang w:val="en-US"/>
              </w:rPr>
              <w:t xml:space="preserve">Personal Assistants and Secretaries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Assistant: </w:t>
            </w:r>
            <w:r>
              <w:rPr>
                <w:rFonts w:eastAsia="Times New Roman"/>
                <w:lang w:val="en-US"/>
              </w:rPr>
              <w:t xml:space="preserve">Personal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Secretaries nfd: </w:t>
            </w:r>
            <w:r>
              <w:rPr>
                <w:rFonts w:eastAsia="Times New Roman"/>
                <w:lang w:val="en-US"/>
              </w:rPr>
              <w:t xml:space="preserve">Secretaries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Secretary (General): </w:t>
            </w:r>
            <w:r>
              <w:rPr>
                <w:rFonts w:eastAsia="Times New Roman"/>
                <w:lang w:val="en-US"/>
              </w:rPr>
              <w:t xml:space="preserve">Secretary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Legal Secretary: </w:t>
            </w:r>
            <w:r>
              <w:rPr>
                <w:rFonts w:eastAsia="Times New Roman"/>
                <w:lang w:val="en-US"/>
              </w:rPr>
              <w:t xml:space="preserve">Legal Secretary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General Clerical Workers nfd: </w:t>
            </w:r>
            <w:r>
              <w:rPr>
                <w:rFonts w:eastAsia="Times New Roman"/>
                <w:lang w:val="en-US"/>
              </w:rPr>
              <w:t xml:space="preserve">General Clerical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General Clerk: </w:t>
            </w:r>
            <w:r>
              <w:rPr>
                <w:rFonts w:eastAsia="Times New Roman"/>
                <w:lang w:val="en-US"/>
              </w:rPr>
              <w:t xml:space="preserve">General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Keyboard Operators nfd: </w:t>
            </w:r>
            <w:r>
              <w:rPr>
                <w:rFonts w:eastAsia="Times New Roman"/>
                <w:lang w:val="en-US"/>
              </w:rPr>
              <w:t xml:space="preserve">Keyboard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 Entry Operator: </w:t>
            </w:r>
            <w:r>
              <w:rPr>
                <w:rFonts w:eastAsia="Times New Roman"/>
                <w:lang w:val="en-US"/>
              </w:rPr>
              <w:t xml:space="preserve">Data Entry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Machine Shorthand Reporter: </w:t>
            </w:r>
            <w:r>
              <w:rPr>
                <w:rFonts w:eastAsia="Times New Roman"/>
                <w:lang w:val="en-US"/>
              </w:rPr>
              <w:t xml:space="preserve">Machine Shorthand Reporter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Word Processing Operator: </w:t>
            </w:r>
            <w:r>
              <w:rPr>
                <w:rFonts w:eastAsia="Times New Roman"/>
                <w:lang w:val="en-US"/>
              </w:rPr>
              <w:t xml:space="preserve">Word Processing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Inquiry Clerks and Receptionists nfd: </w:t>
            </w:r>
            <w:r>
              <w:rPr>
                <w:rFonts w:eastAsia="Times New Roman"/>
                <w:lang w:val="en-US"/>
              </w:rPr>
              <w:t xml:space="preserve">Inquiry Clerks and Receptionists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Call or Contact Centre Information Clerks nfd: </w:t>
            </w:r>
            <w:r>
              <w:rPr>
                <w:rFonts w:eastAsia="Times New Roman"/>
                <w:lang w:val="en-US"/>
              </w:rPr>
              <w:t xml:space="preserve">Call or Contact Centre Information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Call or Contact Centre Workers nfd: </w:t>
            </w:r>
            <w:r>
              <w:rPr>
                <w:rFonts w:eastAsia="Times New Roman"/>
                <w:lang w:val="en-US"/>
              </w:rPr>
              <w:t xml:space="preserve">Call or Contact Centre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Call or Contact Centre Team Leader: </w:t>
            </w:r>
            <w:r>
              <w:rPr>
                <w:rFonts w:eastAsia="Times New Roman"/>
                <w:lang w:val="en-US"/>
              </w:rPr>
              <w:t xml:space="preserve">Call or Contact Centre Team Leader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Call or Contact Centre Operator: </w:t>
            </w:r>
            <w:r>
              <w:rPr>
                <w:rFonts w:eastAsia="Times New Roman"/>
                <w:lang w:val="en-US"/>
              </w:rPr>
              <w:t xml:space="preserve">Call or Contact Centre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Inquiry Clerk: </w:t>
            </w:r>
            <w:r>
              <w:rPr>
                <w:rFonts w:eastAsia="Times New Roman"/>
                <w:lang w:val="en-US"/>
              </w:rPr>
              <w:t xml:space="preserve">Inquiry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Receptionists nfd: </w:t>
            </w:r>
            <w:r>
              <w:rPr>
                <w:rFonts w:eastAsia="Times New Roman"/>
                <w:lang w:val="en-US"/>
              </w:rPr>
              <w:t xml:space="preserve">Receptionists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Receptionist (General): </w:t>
            </w:r>
            <w:r>
              <w:rPr>
                <w:rFonts w:eastAsia="Times New Roman"/>
                <w:lang w:val="en-US"/>
              </w:rPr>
              <w:t xml:space="preserve">Receptionist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Admissions Clerk: </w:t>
            </w:r>
            <w:r>
              <w:rPr>
                <w:rFonts w:eastAsia="Times New Roman"/>
                <w:lang w:val="en-US"/>
              </w:rPr>
              <w:t xml:space="preserve">Admissions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Hotel or Motel Receptionist: </w:t>
            </w:r>
            <w:r>
              <w:rPr>
                <w:rFonts w:eastAsia="Times New Roman"/>
                <w:lang w:val="en-US"/>
              </w:rPr>
              <w:t xml:space="preserve">Hotel or Motel Receptionist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Receptionist: </w:t>
            </w:r>
            <w:r>
              <w:rPr>
                <w:rFonts w:eastAsia="Times New Roman"/>
                <w:lang w:val="en-US"/>
              </w:rPr>
              <w:t xml:space="preserve">Medical Receptionist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Numerical Clerks nfd: </w:t>
            </w:r>
            <w:r>
              <w:rPr>
                <w:rFonts w:eastAsia="Times New Roman"/>
                <w:lang w:val="en-US"/>
              </w:rPr>
              <w:t xml:space="preserve">Numerical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Accounting Clerks and Bookkeepers nfd: </w:t>
            </w:r>
            <w:r>
              <w:rPr>
                <w:rFonts w:eastAsia="Times New Roman"/>
                <w:lang w:val="en-US"/>
              </w:rPr>
              <w:t xml:space="preserve">Accounting Clerks and Bookkeepers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Accounting Clerks nfd: </w:t>
            </w:r>
            <w:r>
              <w:rPr>
                <w:rFonts w:eastAsia="Times New Roman"/>
                <w:lang w:val="en-US"/>
              </w:rPr>
              <w:t xml:space="preserve">Accounting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Accounts Clerk: </w:t>
            </w:r>
            <w:r>
              <w:rPr>
                <w:rFonts w:eastAsia="Times New Roman"/>
                <w:lang w:val="en-US"/>
              </w:rPr>
              <w:t xml:space="preserve">Accounts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Cost Clerk: </w:t>
            </w:r>
            <w:r>
              <w:rPr>
                <w:rFonts w:eastAsia="Times New Roman"/>
                <w:lang w:val="en-US"/>
              </w:rPr>
              <w:t xml:space="preserve">Cost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Bookkeeper: </w:t>
            </w:r>
            <w:r>
              <w:rPr>
                <w:rFonts w:eastAsia="Times New Roman"/>
                <w:lang w:val="en-US"/>
              </w:rPr>
              <w:t xml:space="preserve">Bookkeeper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Payroll Clerk: </w:t>
            </w:r>
            <w:r>
              <w:rPr>
                <w:rFonts w:eastAsia="Times New Roman"/>
                <w:lang w:val="en-US"/>
              </w:rPr>
              <w:t xml:space="preserve">Payroll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Financial and Insurance Clerks nfd: </w:t>
            </w:r>
            <w:r>
              <w:rPr>
                <w:rFonts w:eastAsia="Times New Roman"/>
                <w:lang w:val="en-US"/>
              </w:rPr>
              <w:t xml:space="preserve">Financial and Insurance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Bank Worker: </w:t>
            </w:r>
            <w:r>
              <w:rPr>
                <w:rFonts w:eastAsia="Times New Roman"/>
                <w:lang w:val="en-US"/>
              </w:rPr>
              <w:t xml:space="preserve">Bank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Credit or Loans Officer: </w:t>
            </w:r>
            <w:r>
              <w:rPr>
                <w:rFonts w:eastAsia="Times New Roman"/>
                <w:lang w:val="en-US"/>
              </w:rPr>
              <w:t xml:space="preserve">Credit or Loans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Money Market and Statistical Clerks nfd: </w:t>
            </w:r>
            <w:r>
              <w:rPr>
                <w:rFonts w:eastAsia="Times New Roman"/>
                <w:lang w:val="en-US"/>
              </w:rPr>
              <w:t xml:space="preserve">Insurance, Money Market and Statistical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Bookmaker: </w:t>
            </w:r>
            <w:r>
              <w:rPr>
                <w:rFonts w:eastAsia="Times New Roman"/>
                <w:lang w:val="en-US"/>
              </w:rPr>
              <w:t xml:space="preserve">Bookmaker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Consultant: </w:t>
            </w:r>
            <w:r>
              <w:rPr>
                <w:rFonts w:eastAsia="Times New Roman"/>
                <w:lang w:val="en-US"/>
              </w:rPr>
              <w:t xml:space="preserve">Insurance Consultant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Money Market Clerk: </w:t>
            </w:r>
            <w:r>
              <w:rPr>
                <w:rFonts w:eastAsia="Times New Roman"/>
                <w:lang w:val="en-US"/>
              </w:rPr>
              <w:t xml:space="preserve">Money Market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Statistical Clerk: </w:t>
            </w:r>
            <w:r>
              <w:rPr>
                <w:rFonts w:eastAsia="Times New Roman"/>
                <w:lang w:val="en-US"/>
              </w:rPr>
              <w:t xml:space="preserve">Statistical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Clerical and Office Support Workers nfd: </w:t>
            </w:r>
            <w:r>
              <w:rPr>
                <w:rFonts w:eastAsia="Times New Roman"/>
                <w:lang w:val="en-US"/>
              </w:rPr>
              <w:t xml:space="preserve">Clerical and Office Support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Betting Clerks nfd: </w:t>
            </w:r>
            <w:r>
              <w:rPr>
                <w:rFonts w:eastAsia="Times New Roman"/>
                <w:lang w:val="en-US"/>
              </w:rPr>
              <w:t xml:space="preserve">Betting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Betting Agency Counter Clerk: </w:t>
            </w:r>
            <w:r>
              <w:rPr>
                <w:rFonts w:eastAsia="Times New Roman"/>
                <w:lang w:val="en-US"/>
              </w:rPr>
              <w:t xml:space="preserve">Betting Agency Counter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Bookmaker's Clerk: </w:t>
            </w:r>
            <w:r>
              <w:rPr>
                <w:rFonts w:eastAsia="Times New Roman"/>
                <w:lang w:val="en-US"/>
              </w:rPr>
              <w:t xml:space="preserve">Bookmaker's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Telephone Betting Clerk: </w:t>
            </w:r>
            <w:r>
              <w:rPr>
                <w:rFonts w:eastAsia="Times New Roman"/>
                <w:lang w:val="en-US"/>
              </w:rPr>
              <w:t xml:space="preserve">Telephone Betting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Betting Clerks nec: </w:t>
            </w:r>
            <w:r>
              <w:rPr>
                <w:rFonts w:eastAsia="Times New Roman"/>
                <w:lang w:val="en-US"/>
              </w:rPr>
              <w:t xml:space="preserve">Betting Clerks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Couriers and Postal Deliverers nfd: </w:t>
            </w:r>
            <w:r>
              <w:rPr>
                <w:rFonts w:eastAsia="Times New Roman"/>
                <w:lang w:val="en-US"/>
              </w:rPr>
              <w:t xml:space="preserve">Couriers and Postal Deliverers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Courier: </w:t>
            </w:r>
            <w:r>
              <w:rPr>
                <w:rFonts w:eastAsia="Times New Roman"/>
                <w:lang w:val="en-US"/>
              </w:rPr>
              <w:t xml:space="preserve">Courier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Postal Delivery Officer: </w:t>
            </w:r>
            <w:r>
              <w:rPr>
                <w:rFonts w:eastAsia="Times New Roman"/>
                <w:lang w:val="en-US"/>
              </w:rPr>
              <w:t xml:space="preserve">Postal Delivery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Filing or Registry Clerk: </w:t>
            </w:r>
            <w:r>
              <w:rPr>
                <w:rFonts w:eastAsia="Times New Roman"/>
                <w:lang w:val="en-US"/>
              </w:rPr>
              <w:t xml:space="preserve">Filing or Registry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Mail Sorters nfd: </w:t>
            </w:r>
            <w:r>
              <w:rPr>
                <w:rFonts w:eastAsia="Times New Roman"/>
                <w:lang w:val="en-US"/>
              </w:rPr>
              <w:t xml:space="preserve">Mail Sorters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Mail Clerk: </w:t>
            </w:r>
            <w:r>
              <w:rPr>
                <w:rFonts w:eastAsia="Times New Roman"/>
                <w:lang w:val="en-US"/>
              </w:rPr>
              <w:t xml:space="preserve">Mail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Postal Sorting Officer: </w:t>
            </w:r>
            <w:r>
              <w:rPr>
                <w:rFonts w:eastAsia="Times New Roman"/>
                <w:lang w:val="en-US"/>
              </w:rPr>
              <w:t xml:space="preserve">Postal Sorting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Survey Interviewer: </w:t>
            </w:r>
            <w:r>
              <w:rPr>
                <w:rFonts w:eastAsia="Times New Roman"/>
                <w:lang w:val="en-US"/>
              </w:rPr>
              <w:t xml:space="preserve">Survey Interviewer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Switchboard Operator: </w:t>
            </w:r>
            <w:r>
              <w:rPr>
                <w:rFonts w:eastAsia="Times New Roman"/>
                <w:lang w:val="en-US"/>
              </w:rPr>
              <w:t xml:space="preserve">Switchboard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Clerical and Office Support Workers nfd: </w:t>
            </w:r>
            <w:r>
              <w:rPr>
                <w:rFonts w:eastAsia="Times New Roman"/>
                <w:lang w:val="en-US"/>
              </w:rPr>
              <w:t xml:space="preserve">Other Clerical and Office Support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Classified Advertising Clerk: </w:t>
            </w:r>
            <w:r>
              <w:rPr>
                <w:rFonts w:eastAsia="Times New Roman"/>
                <w:lang w:val="en-US"/>
              </w:rPr>
              <w:t xml:space="preserve">Classified Advertising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Meter Reader: </w:t>
            </w:r>
            <w:r>
              <w:rPr>
                <w:rFonts w:eastAsia="Times New Roman"/>
                <w:lang w:val="en-US"/>
              </w:rPr>
              <w:t xml:space="preserve">Meter Reader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Parking Inspector: </w:t>
            </w:r>
            <w:r>
              <w:rPr>
                <w:rFonts w:eastAsia="Times New Roman"/>
                <w:lang w:val="en-US"/>
              </w:rPr>
              <w:t xml:space="preserve">Parking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Clerical and Office Support Workers nec: </w:t>
            </w:r>
            <w:r>
              <w:rPr>
                <w:rFonts w:eastAsia="Times New Roman"/>
                <w:lang w:val="en-US"/>
              </w:rPr>
              <w:t xml:space="preserve">Clerical and Office Support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Clerical and Administrative Workers nfd: </w:t>
            </w:r>
            <w:r>
              <w:rPr>
                <w:rFonts w:eastAsia="Times New Roman"/>
                <w:lang w:val="en-US"/>
              </w:rPr>
              <w:t xml:space="preserve">Other Clerical and Administrative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Logistics Clerks nfd: </w:t>
            </w:r>
            <w:r>
              <w:rPr>
                <w:rFonts w:eastAsia="Times New Roman"/>
                <w:lang w:val="en-US"/>
              </w:rPr>
              <w:t xml:space="preserve">Logistics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Purchasing and Supply Logistics Clerks nfd: </w:t>
            </w:r>
            <w:r>
              <w:rPr>
                <w:rFonts w:eastAsia="Times New Roman"/>
                <w:lang w:val="en-US"/>
              </w:rPr>
              <w:t xml:space="preserve">Purchasing and Supply Logistics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Order Clerk: </w:t>
            </w:r>
            <w:r>
              <w:rPr>
                <w:rFonts w:eastAsia="Times New Roman"/>
                <w:lang w:val="en-US"/>
              </w:rPr>
              <w:t xml:space="preserve">Order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Production Clerk: </w:t>
            </w:r>
            <w:r>
              <w:rPr>
                <w:rFonts w:eastAsia="Times New Roman"/>
                <w:lang w:val="en-US"/>
              </w:rPr>
              <w:t xml:space="preserve">Production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Purchasing Officer: </w:t>
            </w:r>
            <w:r>
              <w:rPr>
                <w:rFonts w:eastAsia="Times New Roman"/>
                <w:lang w:val="en-US"/>
              </w:rPr>
              <w:t xml:space="preserve">Purchasing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Sales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Stock Clerk: </w:t>
            </w:r>
            <w:r>
              <w:rPr>
                <w:rFonts w:eastAsia="Times New Roman"/>
                <w:lang w:val="en-US"/>
              </w:rPr>
              <w:t xml:space="preserve">Stock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Warehouse Administrator: </w:t>
            </w:r>
            <w:r>
              <w:rPr>
                <w:rFonts w:eastAsia="Times New Roman"/>
                <w:lang w:val="en-US"/>
              </w:rPr>
              <w:t xml:space="preserve">Warehouse Administrator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Transport and Despatch Clerks nfd: </w:t>
            </w:r>
            <w:r>
              <w:rPr>
                <w:rFonts w:eastAsia="Times New Roman"/>
                <w:lang w:val="en-US"/>
              </w:rPr>
              <w:t xml:space="preserve">Transport and Despatch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Despatching and Receiving Clerk: </w:t>
            </w:r>
            <w:r>
              <w:rPr>
                <w:rFonts w:eastAsia="Times New Roman"/>
                <w:lang w:val="en-US"/>
              </w:rPr>
              <w:t xml:space="preserve">Despatching and Receiving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Import-Export Clerk: </w:t>
            </w:r>
            <w:r>
              <w:rPr>
                <w:rFonts w:eastAsia="Times New Roman"/>
                <w:lang w:val="en-US"/>
              </w:rPr>
              <w:t xml:space="preserve">Import-Export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Miscellaneous Clerical and Administrative Workers nfd: </w:t>
            </w:r>
            <w:r>
              <w:rPr>
                <w:rFonts w:eastAsia="Times New Roman"/>
                <w:lang w:val="en-US"/>
              </w:rPr>
              <w:t xml:space="preserve">Miscellaneous Clerical and Administrative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Conveyancers and Legal Executives nfd: </w:t>
            </w:r>
            <w:r>
              <w:rPr>
                <w:rFonts w:eastAsia="Times New Roman"/>
                <w:lang w:val="en-US"/>
              </w:rPr>
              <w:t xml:space="preserve">Conveyancers and Legal Executives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Conveyancer: </w:t>
            </w:r>
            <w:r>
              <w:rPr>
                <w:rFonts w:eastAsia="Times New Roman"/>
                <w:lang w:val="en-US"/>
              </w:rPr>
              <w:t xml:space="preserve">Conveyancer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Legal Executive: </w:t>
            </w:r>
            <w:r>
              <w:rPr>
                <w:rFonts w:eastAsia="Times New Roman"/>
                <w:lang w:val="en-US"/>
              </w:rPr>
              <w:t xml:space="preserve">Legal Executive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Court and Legal Clerks nfd: </w:t>
            </w:r>
            <w:r>
              <w:rPr>
                <w:rFonts w:eastAsia="Times New Roman"/>
                <w:lang w:val="en-US"/>
              </w:rPr>
              <w:t xml:space="preserve">Court and Legal Clerks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Clerk of Court: </w:t>
            </w:r>
            <w:r>
              <w:rPr>
                <w:rFonts w:eastAsia="Times New Roman"/>
                <w:lang w:val="en-US"/>
              </w:rPr>
              <w:t xml:space="preserve">Clerk of Court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Court Bailiff or Sheriff: </w:t>
            </w:r>
            <w:r>
              <w:rPr>
                <w:rFonts w:eastAsia="Times New Roman"/>
                <w:lang w:val="en-US"/>
              </w:rPr>
              <w:t xml:space="preserve">Court Bailiff or Sheriff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Court Orderly: </w:t>
            </w:r>
            <w:r>
              <w:rPr>
                <w:rFonts w:eastAsia="Times New Roman"/>
                <w:lang w:val="en-US"/>
              </w:rPr>
              <w:t xml:space="preserve">Court Orderly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Law Clerk: </w:t>
            </w:r>
            <w:r>
              <w:rPr>
                <w:rFonts w:eastAsia="Times New Roman"/>
                <w:lang w:val="en-US"/>
              </w:rPr>
              <w:t xml:space="preserve">Law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Trust Officer: </w:t>
            </w:r>
            <w:r>
              <w:rPr>
                <w:rFonts w:eastAsia="Times New Roman"/>
                <w:lang w:val="en-US"/>
              </w:rPr>
              <w:t xml:space="preserve">Trust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Debt Collector: </w:t>
            </w:r>
            <w:r>
              <w:rPr>
                <w:rFonts w:eastAsia="Times New Roman"/>
                <w:lang w:val="en-US"/>
              </w:rPr>
              <w:t xml:space="preserve">Debt Collector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Human Resource Clerk: </w:t>
            </w:r>
            <w:r>
              <w:rPr>
                <w:rFonts w:eastAsia="Times New Roman"/>
                <w:lang w:val="en-US"/>
              </w:rPr>
              <w:t xml:space="preserve">Human Resource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Inspectors and Regulatory Officers nfd: </w:t>
            </w:r>
            <w:r>
              <w:rPr>
                <w:rFonts w:eastAsia="Times New Roman"/>
                <w:lang w:val="en-US"/>
              </w:rPr>
              <w:t xml:space="preserve">Inspectors and Regulatory Officers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Customs Officer: </w:t>
            </w:r>
            <w:r>
              <w:rPr>
                <w:rFonts w:eastAsia="Times New Roman"/>
                <w:lang w:val="en-US"/>
              </w:rPr>
              <w:t xml:space="preserve">Customs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Immigration Officer: </w:t>
            </w:r>
            <w:r>
              <w:rPr>
                <w:rFonts w:eastAsia="Times New Roman"/>
                <w:lang w:val="en-US"/>
              </w:rPr>
              <w:t xml:space="preserve">Immigration Officer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 Vehicle Licence Examiner: </w:t>
            </w:r>
            <w:r>
              <w:rPr>
                <w:rFonts w:eastAsia="Times New Roman"/>
                <w:lang w:val="en-US"/>
              </w:rPr>
              <w:t xml:space="preserve">Motor Vehicle Licence Examiner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Noxious Weeds and Pest Inspector: </w:t>
            </w:r>
            <w:r>
              <w:rPr>
                <w:rFonts w:eastAsia="Times New Roman"/>
                <w:lang w:val="en-US"/>
              </w:rPr>
              <w:t xml:space="preserve">Noxious Weeds and Pest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Social Security Assessor: </w:t>
            </w:r>
            <w:r>
              <w:rPr>
                <w:rFonts w:eastAsia="Times New Roman"/>
                <w:lang w:val="en-US"/>
              </w:rPr>
              <w:t xml:space="preserve">Social Security Assessor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Taxation Inspector: </w:t>
            </w:r>
            <w:r>
              <w:rPr>
                <w:rFonts w:eastAsia="Times New Roman"/>
                <w:lang w:val="en-US"/>
              </w:rPr>
              <w:t xml:space="preserve">Taxation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Train Examiner: </w:t>
            </w:r>
            <w:r>
              <w:rPr>
                <w:rFonts w:eastAsia="Times New Roman"/>
                <w:lang w:val="en-US"/>
              </w:rPr>
              <w:t xml:space="preserve">Train Examiner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Transport Operations Inspector: </w:t>
            </w:r>
            <w:r>
              <w:rPr>
                <w:rFonts w:eastAsia="Times New Roman"/>
                <w:lang w:val="en-US"/>
              </w:rPr>
              <w:t xml:space="preserve">Transport Operations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Water Inspector: </w:t>
            </w:r>
            <w:r>
              <w:rPr>
                <w:rFonts w:eastAsia="Times New Roman"/>
                <w:lang w:val="en-US"/>
              </w:rPr>
              <w:t xml:space="preserve">Water Inspector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Inspectors and Regulatory Officers nec: </w:t>
            </w:r>
            <w:r>
              <w:rPr>
                <w:rFonts w:eastAsia="Times New Roman"/>
                <w:lang w:val="en-US"/>
              </w:rPr>
              <w:t xml:space="preserve">Inspectors and Regulatory Officers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Investigators, Loss Adjusters and Risk Surveyors nfd: </w:t>
            </w:r>
            <w:r>
              <w:rPr>
                <w:rFonts w:eastAsia="Times New Roman"/>
                <w:lang w:val="en-US"/>
              </w:rPr>
              <w:t xml:space="preserve">Insurance Investigators, Loss Adjusters and Risk Surveyors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Investigator: </w:t>
            </w:r>
            <w:r>
              <w:rPr>
                <w:rFonts w:eastAsia="Times New Roman"/>
                <w:lang w:val="en-US"/>
              </w:rPr>
              <w:t xml:space="preserve">Insurance Investigator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Loss Adjuster: </w:t>
            </w:r>
            <w:r>
              <w:rPr>
                <w:rFonts w:eastAsia="Times New Roman"/>
                <w:lang w:val="en-US"/>
              </w:rPr>
              <w:t xml:space="preserve">Insurance Loss Adjuster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Risk Surveyor: </w:t>
            </w:r>
            <w:r>
              <w:rPr>
                <w:rFonts w:eastAsia="Times New Roman"/>
                <w:lang w:val="en-US"/>
              </w:rPr>
              <w:t xml:space="preserve">Insurance Risk Surveyor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Library Assistant: </w:t>
            </w:r>
            <w:r>
              <w:rPr>
                <w:rFonts w:eastAsia="Times New Roman"/>
                <w:lang w:val="en-US"/>
              </w:rPr>
              <w:t xml:space="preserve">Library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Miscellaneous Clerical and Administrative Workers nfd: </w:t>
            </w:r>
            <w:r>
              <w:rPr>
                <w:rFonts w:eastAsia="Times New Roman"/>
                <w:lang w:val="en-US"/>
              </w:rPr>
              <w:t xml:space="preserve">Other Miscellaneous Clerical and Administrative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Coding Clerk: </w:t>
            </w:r>
            <w:r>
              <w:rPr>
                <w:rFonts w:eastAsia="Times New Roman"/>
                <w:lang w:val="en-US"/>
              </w:rPr>
              <w:t xml:space="preserve">Coding Clerk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Production Assistant (Film, Television, Radio or Stage): </w:t>
            </w:r>
            <w:r>
              <w:rPr>
                <w:rFonts w:eastAsia="Times New Roman"/>
                <w:lang w:val="en-US"/>
              </w:rPr>
              <w:t xml:space="preserve">Production Assistant (Film, Television, Radio or Stage)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Proof Reader: </w:t>
            </w:r>
            <w:r>
              <w:rPr>
                <w:rFonts w:eastAsia="Times New Roman"/>
                <w:lang w:val="en-US"/>
              </w:rPr>
              <w:t xml:space="preserve">Proof Reader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 Despatcher: </w:t>
            </w:r>
            <w:r>
              <w:rPr>
                <w:rFonts w:eastAsia="Times New Roman"/>
                <w:lang w:val="en-US"/>
              </w:rPr>
              <w:t xml:space="preserve">Radio Despatcher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Clerical and Administrative Workers nec: </w:t>
            </w:r>
            <w:r>
              <w:rPr>
                <w:rFonts w:eastAsia="Times New Roman"/>
                <w:lang w:val="en-US"/>
              </w:rPr>
              <w:t xml:space="preserve">Clerical and Administrative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Workers nfd: </w:t>
            </w:r>
            <w:r>
              <w:rPr>
                <w:rFonts w:eastAsia="Times New Roman"/>
                <w:lang w:val="en-US"/>
              </w:rPr>
              <w:t xml:space="preserve">Sales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Representatives and Agents nfd: </w:t>
            </w:r>
            <w:r>
              <w:rPr>
                <w:rFonts w:eastAsia="Times New Roman"/>
                <w:lang w:val="en-US"/>
              </w:rPr>
              <w:t xml:space="preserve">Sales Representatives and Agents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Agents and Sales Representatives nfd: </w:t>
            </w:r>
            <w:r>
              <w:rPr>
                <w:rFonts w:eastAsia="Times New Roman"/>
                <w:lang w:val="en-US"/>
              </w:rPr>
              <w:t xml:space="preserve">Insurance Agents and Sales Representatives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Auctioneers, and Stock and Station Agents nfd: </w:t>
            </w:r>
            <w:r>
              <w:rPr>
                <w:rFonts w:eastAsia="Times New Roman"/>
                <w:lang w:val="en-US"/>
              </w:rPr>
              <w:t xml:space="preserve">Auctioneers, and Stock and </w:t>
            </w:r>
            <w:r>
              <w:rPr>
                <w:rFonts w:eastAsia="Times New Roman"/>
                <w:lang w:val="en-US"/>
              </w:rPr>
              <w:lastRenderedPageBreak/>
              <w:t xml:space="preserve">Station Agents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Auctioneer: </w:t>
            </w:r>
            <w:r>
              <w:rPr>
                <w:rFonts w:eastAsia="Times New Roman"/>
                <w:lang w:val="en-US"/>
              </w:rPr>
              <w:t xml:space="preserve">Auctioneer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Stock and Station Agent: </w:t>
            </w:r>
            <w:r>
              <w:rPr>
                <w:rFonts w:eastAsia="Times New Roman"/>
                <w:lang w:val="en-US"/>
              </w:rPr>
              <w:t xml:space="preserve">Stock and Station Agent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Agent: </w:t>
            </w:r>
            <w:r>
              <w:rPr>
                <w:rFonts w:eastAsia="Times New Roman"/>
                <w:lang w:val="en-US"/>
              </w:rPr>
              <w:t xml:space="preserve">Insurance Agent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Representatives nfd: </w:t>
            </w:r>
            <w:r>
              <w:rPr>
                <w:rFonts w:eastAsia="Times New Roman"/>
                <w:lang w:val="en-US"/>
              </w:rPr>
              <w:t xml:space="preserve">Sales Representatives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 (Building and Plumbing Supplies): </w:t>
            </w:r>
            <w:r>
              <w:rPr>
                <w:rFonts w:eastAsia="Times New Roman"/>
                <w:lang w:val="en-US"/>
              </w:rPr>
              <w:t xml:space="preserve">Sales Representative (Building and Plumbing Supplies)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 (Business Services): </w:t>
            </w:r>
            <w:r>
              <w:rPr>
                <w:rFonts w:eastAsia="Times New Roman"/>
                <w:lang w:val="en-US"/>
              </w:rPr>
              <w:t xml:space="preserve">Sales Representative (Business Services)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 (Motor Vehicle Parts and Accessories): </w:t>
            </w:r>
            <w:r>
              <w:rPr>
                <w:rFonts w:eastAsia="Times New Roman"/>
                <w:lang w:val="en-US"/>
              </w:rPr>
              <w:t xml:space="preserve">Sales Representative (Motor Vehicle Parts and Accessories)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 (Personal and Household Goods): </w:t>
            </w:r>
            <w:r>
              <w:rPr>
                <w:rFonts w:eastAsia="Times New Roman"/>
                <w:lang w:val="en-US"/>
              </w:rPr>
              <w:t xml:space="preserve">Sales Representative (Personal and Household Goods)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Representatives nec: </w:t>
            </w:r>
            <w:r>
              <w:rPr>
                <w:rFonts w:eastAsia="Times New Roman"/>
                <w:lang w:val="en-US"/>
              </w:rPr>
              <w:t xml:space="preserve">Sales Representatives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Real Estate Sales Agents nfd: </w:t>
            </w:r>
            <w:r>
              <w:rPr>
                <w:rFonts w:eastAsia="Times New Roman"/>
                <w:lang w:val="en-US"/>
              </w:rPr>
              <w:t xml:space="preserve">Real Estate Sales Agents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Business Broker: </w:t>
            </w:r>
            <w:r>
              <w:rPr>
                <w:rFonts w:eastAsia="Times New Roman"/>
                <w:lang w:val="en-US"/>
              </w:rPr>
              <w:t xml:space="preserve">Business Broker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Property Manager: </w:t>
            </w:r>
            <w:r>
              <w:rPr>
                <w:rFonts w:eastAsia="Times New Roman"/>
                <w:lang w:val="en-US"/>
              </w:rPr>
              <w:t xml:space="preserve">Property Manager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Real Estate Agency Principal: </w:t>
            </w:r>
            <w:r>
              <w:rPr>
                <w:rFonts w:eastAsia="Times New Roman"/>
                <w:lang w:val="en-US"/>
              </w:rPr>
              <w:t xml:space="preserve">Real Estate Agency Principal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Real Estate Agent: </w:t>
            </w:r>
            <w:r>
              <w:rPr>
                <w:rFonts w:eastAsia="Times New Roman"/>
                <w:lang w:val="en-US"/>
              </w:rPr>
              <w:t xml:space="preserve">Real Estate Agent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Real Estate Representative: </w:t>
            </w:r>
            <w:r>
              <w:rPr>
                <w:rFonts w:eastAsia="Times New Roman"/>
                <w:lang w:val="en-US"/>
              </w:rPr>
              <w:t xml:space="preserve">Real Estate Representative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Assistants and Salespersons nfd: </w:t>
            </w:r>
            <w:r>
              <w:rPr>
                <w:rFonts w:eastAsia="Times New Roman"/>
                <w:lang w:val="en-US"/>
              </w:rPr>
              <w:t xml:space="preserve">Sales Assistants and Salespersons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Assistant (General): </w:t>
            </w:r>
            <w:r>
              <w:rPr>
                <w:rFonts w:eastAsia="Times New Roman"/>
                <w:lang w:val="en-US"/>
              </w:rPr>
              <w:t xml:space="preserve">Sales Assistant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Sales Assistant: </w:t>
            </w:r>
            <w:r>
              <w:rPr>
                <w:rFonts w:eastAsia="Times New Roman"/>
                <w:lang w:val="en-US"/>
              </w:rPr>
              <w:t xml:space="preserve">ICT Sales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 Vehicle and Vehicle Parts Salespersons nfd: </w:t>
            </w:r>
            <w:r>
              <w:rPr>
                <w:rFonts w:eastAsia="Times New Roman"/>
                <w:lang w:val="en-US"/>
              </w:rPr>
              <w:t xml:space="preserve">Motor Vehicle and Vehicle Parts Salespersons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 Vehicle or Caravan Salesperson: </w:t>
            </w:r>
            <w:r>
              <w:rPr>
                <w:rFonts w:eastAsia="Times New Roman"/>
                <w:lang w:val="en-US"/>
              </w:rPr>
              <w:t xml:space="preserve">Motor Vehicle or Caravan Salesperson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 Vehicle Parts Interpreter: </w:t>
            </w:r>
            <w:r>
              <w:rPr>
                <w:rFonts w:eastAsia="Times New Roman"/>
                <w:lang w:val="en-US"/>
              </w:rPr>
              <w:t xml:space="preserve">Motor Vehicle Parts Interpreter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Pharmacy Sales Assistant: </w:t>
            </w:r>
            <w:r>
              <w:rPr>
                <w:rFonts w:eastAsia="Times New Roman"/>
                <w:lang w:val="en-US"/>
              </w:rPr>
              <w:t xml:space="preserve">Pharmacy Sales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Retail Supervisor: </w:t>
            </w:r>
            <w:r>
              <w:rPr>
                <w:rFonts w:eastAsia="Times New Roman"/>
                <w:lang w:val="en-US"/>
              </w:rPr>
              <w:t xml:space="preserve">Retail Supervisor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Service Station Attendant: </w:t>
            </w:r>
            <w:r>
              <w:rPr>
                <w:rFonts w:eastAsia="Times New Roman"/>
                <w:lang w:val="en-US"/>
              </w:rPr>
              <w:t xml:space="preserve">Service Station Attendant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Street Vendors and Related Salespersons nfd: </w:t>
            </w:r>
            <w:r>
              <w:rPr>
                <w:rFonts w:eastAsia="Times New Roman"/>
                <w:lang w:val="en-US"/>
              </w:rPr>
              <w:t xml:space="preserve">Street Vendors and Related Salespersons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Cash Van Salesperson: </w:t>
            </w:r>
            <w:r>
              <w:rPr>
                <w:rFonts w:eastAsia="Times New Roman"/>
                <w:lang w:val="en-US"/>
              </w:rPr>
              <w:t xml:space="preserve">Cash Van Salesperson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Door-to-door Salesperson: </w:t>
            </w:r>
            <w:r>
              <w:rPr>
                <w:rFonts w:eastAsia="Times New Roman"/>
                <w:lang w:val="en-US"/>
              </w:rPr>
              <w:t xml:space="preserve">Door-to-door Salesperson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Street Vendor: </w:t>
            </w:r>
            <w:r>
              <w:rPr>
                <w:rFonts w:eastAsia="Times New Roman"/>
                <w:lang w:val="en-US"/>
              </w:rPr>
              <w:t xml:space="preserve">Street Vendor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Sales Assistants and Salespersons nfd: </w:t>
            </w:r>
            <w:r>
              <w:rPr>
                <w:rFonts w:eastAsia="Times New Roman"/>
                <w:lang w:val="en-US"/>
              </w:rPr>
              <w:t xml:space="preserve">Other Sales Assistants and Salespersons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Materials Recycler: </w:t>
            </w:r>
            <w:r>
              <w:rPr>
                <w:rFonts w:eastAsia="Times New Roman"/>
                <w:lang w:val="en-US"/>
              </w:rPr>
              <w:t xml:space="preserve">Materials Recycler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Rental Salesperson: </w:t>
            </w:r>
            <w:r>
              <w:rPr>
                <w:rFonts w:eastAsia="Times New Roman"/>
                <w:lang w:val="en-US"/>
              </w:rPr>
              <w:t xml:space="preserve">Rental Salesperson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Assistants and Salespersons nec: </w:t>
            </w:r>
            <w:r>
              <w:rPr>
                <w:rFonts w:eastAsia="Times New Roman"/>
                <w:lang w:val="en-US"/>
              </w:rPr>
              <w:t xml:space="preserve">Sales Assistants and Salespersons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Support Workers nfd: </w:t>
            </w:r>
            <w:r>
              <w:rPr>
                <w:rFonts w:eastAsia="Times New Roman"/>
                <w:lang w:val="en-US"/>
              </w:rPr>
              <w:t xml:space="preserve">Sales Support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Checkout Operators and Office Cashiers nfd: </w:t>
            </w:r>
            <w:r>
              <w:rPr>
                <w:rFonts w:eastAsia="Times New Roman"/>
                <w:lang w:val="en-US"/>
              </w:rPr>
              <w:t xml:space="preserve">Checkout Operators and Office Cashiers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Checkout Operator: </w:t>
            </w:r>
            <w:r>
              <w:rPr>
                <w:rFonts w:eastAsia="Times New Roman"/>
                <w:lang w:val="en-US"/>
              </w:rPr>
              <w:t xml:space="preserve">Checkout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Office Cashier: </w:t>
            </w:r>
            <w:r>
              <w:rPr>
                <w:rFonts w:eastAsia="Times New Roman"/>
                <w:lang w:val="en-US"/>
              </w:rPr>
              <w:t xml:space="preserve">Office Cashier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Miscellaneous Sales Support Workers nfd: </w:t>
            </w:r>
            <w:r>
              <w:rPr>
                <w:rFonts w:eastAsia="Times New Roman"/>
                <w:lang w:val="en-US"/>
              </w:rPr>
              <w:t xml:space="preserve">Miscellaneous Sales Support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Models and Sales Demonstrators nfd: </w:t>
            </w:r>
            <w:r>
              <w:rPr>
                <w:rFonts w:eastAsia="Times New Roman"/>
                <w:lang w:val="en-US"/>
              </w:rPr>
              <w:t xml:space="preserve">Models and Sales Demonstrators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Model: </w:t>
            </w:r>
            <w:r>
              <w:rPr>
                <w:rFonts w:eastAsia="Times New Roman"/>
                <w:lang w:val="en-US"/>
              </w:rPr>
              <w:t xml:space="preserve">Model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Sales Demonstrator: </w:t>
            </w:r>
            <w:r>
              <w:rPr>
                <w:rFonts w:eastAsia="Times New Roman"/>
                <w:lang w:val="en-US"/>
              </w:rPr>
              <w:t xml:space="preserve">Sales Demonstrator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Retail and Wool Buyers nfd: </w:t>
            </w:r>
            <w:r>
              <w:rPr>
                <w:rFonts w:eastAsia="Times New Roman"/>
                <w:lang w:val="en-US"/>
              </w:rPr>
              <w:t xml:space="preserve">Retail and Wool Buyers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Retail Buyer: </w:t>
            </w:r>
            <w:r>
              <w:rPr>
                <w:rFonts w:eastAsia="Times New Roman"/>
                <w:lang w:val="en-US"/>
              </w:rPr>
              <w:t xml:space="preserve">Retail Buyer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Wool Buyer: </w:t>
            </w:r>
            <w:r>
              <w:rPr>
                <w:rFonts w:eastAsia="Times New Roman"/>
                <w:lang w:val="en-US"/>
              </w:rPr>
              <w:t xml:space="preserve">Wool Buyer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Telemarketer: </w:t>
            </w:r>
            <w:r>
              <w:rPr>
                <w:rFonts w:eastAsia="Times New Roman"/>
                <w:lang w:val="en-US"/>
              </w:rPr>
              <w:t xml:space="preserve">Telemarketer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Ticket Salespersons nfd: </w:t>
            </w:r>
            <w:r>
              <w:rPr>
                <w:rFonts w:eastAsia="Times New Roman"/>
                <w:lang w:val="en-US"/>
              </w:rPr>
              <w:t xml:space="preserve">Ticket Salespersons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Ticket Seller: </w:t>
            </w:r>
            <w:r>
              <w:rPr>
                <w:rFonts w:eastAsia="Times New Roman"/>
                <w:lang w:val="en-US"/>
              </w:rPr>
              <w:t xml:space="preserve">Ticket Seller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Transport Conductor: </w:t>
            </w:r>
            <w:r>
              <w:rPr>
                <w:rFonts w:eastAsia="Times New Roman"/>
                <w:lang w:val="en-US"/>
              </w:rPr>
              <w:t xml:space="preserve">Transport Conductor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Merchandiser: </w:t>
            </w:r>
            <w:r>
              <w:rPr>
                <w:rFonts w:eastAsia="Times New Roman"/>
                <w:lang w:val="en-US"/>
              </w:rPr>
              <w:t xml:space="preserve">Visual Merchandiser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Sales Support Worker: </w:t>
            </w:r>
            <w:r>
              <w:rPr>
                <w:rFonts w:eastAsia="Times New Roman"/>
                <w:lang w:val="en-US"/>
              </w:rPr>
              <w:t xml:space="preserve">Other Sales Support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Machinery Operators and Drivers nfd: </w:t>
            </w:r>
            <w:r>
              <w:rPr>
                <w:rFonts w:eastAsia="Times New Roman"/>
                <w:lang w:val="en-US"/>
              </w:rPr>
              <w:t xml:space="preserve">Machinery Operators and Drivers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Machine and Stationary Plant Operators nfd: </w:t>
            </w:r>
            <w:r>
              <w:rPr>
                <w:rFonts w:eastAsia="Times New Roman"/>
                <w:lang w:val="en-US"/>
              </w:rPr>
              <w:t xml:space="preserve">Machine and Stationary Plant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Machine Operators nfd: </w:t>
            </w:r>
            <w:r>
              <w:rPr>
                <w:rFonts w:eastAsia="Times New Roman"/>
                <w:lang w:val="en-US"/>
              </w:rPr>
              <w:t xml:space="preserve">Machine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Clay, Concrete, Glass and Stone Processing Machine Operators nfd: </w:t>
            </w:r>
            <w:r>
              <w:rPr>
                <w:rFonts w:eastAsia="Times New Roman"/>
                <w:lang w:val="en-US"/>
              </w:rPr>
              <w:t xml:space="preserve">Clay, Concrete, Glass and Stone Processing Machine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Clay Products Machine Operator: </w:t>
            </w:r>
            <w:r>
              <w:rPr>
                <w:rFonts w:eastAsia="Times New Roman"/>
                <w:lang w:val="en-US"/>
              </w:rPr>
              <w:t xml:space="preserve">Clay Products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Concrete Products Machine Operator: </w:t>
            </w:r>
            <w:r>
              <w:rPr>
                <w:rFonts w:eastAsia="Times New Roman"/>
                <w:lang w:val="en-US"/>
              </w:rPr>
              <w:t xml:space="preserve">Concrete Products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Glass Production Machine Operator: </w:t>
            </w:r>
            <w:r>
              <w:rPr>
                <w:rFonts w:eastAsia="Times New Roman"/>
                <w:lang w:val="en-US"/>
              </w:rPr>
              <w:t xml:space="preserve">Glass Production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Stone Processing Machine Operator: </w:t>
            </w:r>
            <w:r>
              <w:rPr>
                <w:rFonts w:eastAsia="Times New Roman"/>
                <w:lang w:val="en-US"/>
              </w:rPr>
              <w:t xml:space="preserve">Stone Processing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Clay, Concrete, Glass and Stone Processing Machine Operators nec: </w:t>
            </w:r>
            <w:r>
              <w:rPr>
                <w:rFonts w:eastAsia="Times New Roman"/>
                <w:lang w:val="en-US"/>
              </w:rPr>
              <w:t xml:space="preserve">Clay, Concrete, Glass and Stone Processing Machine Operators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Industrial Spraypainter: </w:t>
            </w:r>
            <w:r>
              <w:rPr>
                <w:rFonts w:eastAsia="Times New Roman"/>
                <w:lang w:val="en-US"/>
              </w:rPr>
              <w:t xml:space="preserve">Industrial Spraypainter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Paper and Wood Processing Machine Operators nfd: </w:t>
            </w:r>
            <w:r>
              <w:rPr>
                <w:rFonts w:eastAsia="Times New Roman"/>
                <w:lang w:val="en-US"/>
              </w:rPr>
              <w:t xml:space="preserve">Paper and Wood Processing Machine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Paper Products Machine Operator: </w:t>
            </w:r>
            <w:r>
              <w:rPr>
                <w:rFonts w:eastAsia="Times New Roman"/>
                <w:lang w:val="en-US"/>
              </w:rPr>
              <w:t xml:space="preserve">Paper Products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Wood Processing Machine Operator: </w:t>
            </w:r>
            <w:r>
              <w:rPr>
                <w:rFonts w:eastAsia="Times New Roman"/>
                <w:lang w:val="en-US"/>
              </w:rPr>
              <w:t xml:space="preserve">Wood Processing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Photographic Developer and Printer: </w:t>
            </w:r>
            <w:r>
              <w:rPr>
                <w:rFonts w:eastAsia="Times New Roman"/>
                <w:lang w:val="en-US"/>
              </w:rPr>
              <w:t xml:space="preserve">Photographic Developer and Printer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Plastics and Rubber Production Machine Operators nfd: </w:t>
            </w:r>
            <w:r>
              <w:rPr>
                <w:rFonts w:eastAsia="Times New Roman"/>
                <w:lang w:val="en-US"/>
              </w:rPr>
              <w:t xml:space="preserve">Plastics and Rubber </w:t>
            </w:r>
            <w:r>
              <w:rPr>
                <w:rFonts w:eastAsia="Times New Roman"/>
                <w:lang w:val="en-US"/>
              </w:rPr>
              <w:lastRenderedPageBreak/>
              <w:t xml:space="preserve">Production Machine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 Cablemaking Machine Operator: </w:t>
            </w:r>
            <w:r>
              <w:rPr>
                <w:rFonts w:eastAsia="Times New Roman"/>
                <w:lang w:val="en-US"/>
              </w:rPr>
              <w:t xml:space="preserve">Plastic Cablemaking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 Compounding and Reclamation Machine Operator: </w:t>
            </w:r>
            <w:r>
              <w:rPr>
                <w:rFonts w:eastAsia="Times New Roman"/>
                <w:lang w:val="en-US"/>
              </w:rPr>
              <w:t xml:space="preserve">Plastic Compounding and Reclamation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Plastics Fabricator or Welder: </w:t>
            </w:r>
            <w:r>
              <w:rPr>
                <w:rFonts w:eastAsia="Times New Roman"/>
                <w:lang w:val="en-US"/>
              </w:rPr>
              <w:t xml:space="preserve">Plastics Fabricator or Welder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Plastics Production Machine Operator (General): </w:t>
            </w:r>
            <w:r>
              <w:rPr>
                <w:rFonts w:eastAsia="Times New Roman"/>
                <w:lang w:val="en-US"/>
              </w:rPr>
              <w:t xml:space="preserve">Plastics Production Machine Operator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Reinforced Plastic and Composite Production Worker: </w:t>
            </w:r>
            <w:r>
              <w:rPr>
                <w:rFonts w:eastAsia="Times New Roman"/>
                <w:lang w:val="en-US"/>
              </w:rPr>
              <w:t xml:space="preserve">Reinforced Plastic and Composite Production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Rubber Production Machine Operator: </w:t>
            </w:r>
            <w:r>
              <w:rPr>
                <w:rFonts w:eastAsia="Times New Roman"/>
                <w:lang w:val="en-US"/>
              </w:rPr>
              <w:t xml:space="preserve">Rubber Production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Plastics and Rubber Production Machine Operators nec: </w:t>
            </w:r>
            <w:r>
              <w:rPr>
                <w:rFonts w:eastAsia="Times New Roman"/>
                <w:lang w:val="en-US"/>
              </w:rPr>
              <w:t xml:space="preserve">Plastics and Rubber Production Machine Operators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Sewing Machinist: </w:t>
            </w:r>
            <w:r>
              <w:rPr>
                <w:rFonts w:eastAsia="Times New Roman"/>
                <w:lang w:val="en-US"/>
              </w:rPr>
              <w:t xml:space="preserve">Sewing Machinist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Textile and Footwear Production Machine Operators nfd: </w:t>
            </w:r>
            <w:r>
              <w:rPr>
                <w:rFonts w:eastAsia="Times New Roman"/>
                <w:lang w:val="en-US"/>
              </w:rPr>
              <w:t xml:space="preserve">Textile and Footwear Production Machine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Footwear Production Machine Operator: </w:t>
            </w:r>
            <w:r>
              <w:rPr>
                <w:rFonts w:eastAsia="Times New Roman"/>
                <w:lang w:val="en-US"/>
              </w:rPr>
              <w:t xml:space="preserve">Footwear Production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Hide and Skin Processing Machine Operator: </w:t>
            </w:r>
            <w:r>
              <w:rPr>
                <w:rFonts w:eastAsia="Times New Roman"/>
                <w:lang w:val="en-US"/>
              </w:rPr>
              <w:t xml:space="preserve">Hide and Skin Processing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Knitting Machine Operator: </w:t>
            </w:r>
            <w:r>
              <w:rPr>
                <w:rFonts w:eastAsia="Times New Roman"/>
                <w:lang w:val="en-US"/>
              </w:rPr>
              <w:t xml:space="preserve">Knitting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Textile Dyeing and Finishing Machine Operator: </w:t>
            </w:r>
            <w:r>
              <w:rPr>
                <w:rFonts w:eastAsia="Times New Roman"/>
                <w:lang w:val="en-US"/>
              </w:rPr>
              <w:t xml:space="preserve">Textile Dyeing and Finishing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Weaving Machine Operator: </w:t>
            </w:r>
            <w:r>
              <w:rPr>
                <w:rFonts w:eastAsia="Times New Roman"/>
                <w:lang w:val="en-US"/>
              </w:rPr>
              <w:t xml:space="preserve">Weaving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Yarn Carding and Spinning Machine Operator: </w:t>
            </w:r>
            <w:r>
              <w:rPr>
                <w:rFonts w:eastAsia="Times New Roman"/>
                <w:lang w:val="en-US"/>
              </w:rPr>
              <w:t xml:space="preserve">Yarn Carding and Spinning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Textile and Footwear Production Machine Operators nec: </w:t>
            </w:r>
            <w:r>
              <w:rPr>
                <w:rFonts w:eastAsia="Times New Roman"/>
                <w:lang w:val="en-US"/>
              </w:rPr>
              <w:t xml:space="preserve">Textile and Footwear Production Machine Operators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Machine Operators nfd: </w:t>
            </w:r>
            <w:r>
              <w:rPr>
                <w:rFonts w:eastAsia="Times New Roman"/>
                <w:lang w:val="en-US"/>
              </w:rPr>
              <w:t xml:space="preserve">Other Machine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Chemical Production Machine Operator: </w:t>
            </w:r>
            <w:r>
              <w:rPr>
                <w:rFonts w:eastAsia="Times New Roman"/>
                <w:lang w:val="en-US"/>
              </w:rPr>
              <w:t xml:space="preserve">Chemical Production Machine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Motion Picture Projectionist: </w:t>
            </w:r>
            <w:r>
              <w:rPr>
                <w:rFonts w:eastAsia="Times New Roman"/>
                <w:lang w:val="en-US"/>
              </w:rPr>
              <w:t xml:space="preserve">Motion Picture Projectionist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Sand Blaster: </w:t>
            </w:r>
            <w:r>
              <w:rPr>
                <w:rFonts w:eastAsia="Times New Roman"/>
                <w:lang w:val="en-US"/>
              </w:rPr>
              <w:t xml:space="preserve">Sand Blaster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Sterilisation Technician: </w:t>
            </w:r>
            <w:r>
              <w:rPr>
                <w:rFonts w:eastAsia="Times New Roman"/>
                <w:lang w:val="en-US"/>
              </w:rPr>
              <w:t xml:space="preserve">Sterilisation Technician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Machine Operators nec: </w:t>
            </w:r>
            <w:r>
              <w:rPr>
                <w:rFonts w:eastAsia="Times New Roman"/>
                <w:lang w:val="en-US"/>
              </w:rPr>
              <w:t xml:space="preserve">Machine Operators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Stationary Plant Operators nfd: </w:t>
            </w:r>
            <w:r>
              <w:rPr>
                <w:rFonts w:eastAsia="Times New Roman"/>
                <w:lang w:val="en-US"/>
              </w:rPr>
              <w:t xml:space="preserve">Stationary Plant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Crane, Hoist or Lift Operator: </w:t>
            </w:r>
            <w:r>
              <w:rPr>
                <w:rFonts w:eastAsia="Times New Roman"/>
                <w:lang w:val="en-US"/>
              </w:rPr>
              <w:t xml:space="preserve">Crane, Hoist or Lift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Drillers, Miners and Shot Firers nfd: </w:t>
            </w:r>
            <w:r>
              <w:rPr>
                <w:rFonts w:eastAsia="Times New Roman"/>
                <w:lang w:val="en-US"/>
              </w:rPr>
              <w:t xml:space="preserve">Drillers, Miners and Shot Firers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Driller: </w:t>
            </w:r>
            <w:r>
              <w:rPr>
                <w:rFonts w:eastAsia="Times New Roman"/>
                <w:lang w:val="en-US"/>
              </w:rPr>
              <w:t xml:space="preserve">Driller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Miner: </w:t>
            </w:r>
            <w:r>
              <w:rPr>
                <w:rFonts w:eastAsia="Times New Roman"/>
                <w:lang w:val="en-US"/>
              </w:rPr>
              <w:t xml:space="preserve">Miner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Shot Firer: </w:t>
            </w:r>
            <w:r>
              <w:rPr>
                <w:rFonts w:eastAsia="Times New Roman"/>
                <w:lang w:val="en-US"/>
              </w:rPr>
              <w:t xml:space="preserve">Shot Firer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Engineering Production Systems Worker: </w:t>
            </w:r>
            <w:r>
              <w:rPr>
                <w:rFonts w:eastAsia="Times New Roman"/>
                <w:lang w:val="en-US"/>
              </w:rPr>
              <w:t xml:space="preserve">Engineering Production Systems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Stationary Plant Operators nfd: </w:t>
            </w:r>
            <w:r>
              <w:rPr>
                <w:rFonts w:eastAsia="Times New Roman"/>
                <w:lang w:val="en-US"/>
              </w:rPr>
              <w:t xml:space="preserve">Other Stationary Plant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Boiler or Engine Operator: </w:t>
            </w:r>
            <w:r>
              <w:rPr>
                <w:rFonts w:eastAsia="Times New Roman"/>
                <w:lang w:val="en-US"/>
              </w:rPr>
              <w:t xml:space="preserve">Boiler or Engine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Bulk Materials Handling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Cement Production Plant Operator: </w:t>
            </w:r>
            <w:r>
              <w:rPr>
                <w:rFonts w:eastAsia="Times New Roman"/>
                <w:lang w:val="en-US"/>
              </w:rPr>
              <w:t xml:space="preserve">Cement Production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Concrete Batching Plant Operator: </w:t>
            </w:r>
            <w:r>
              <w:rPr>
                <w:rFonts w:eastAsia="Times New Roman"/>
                <w:lang w:val="en-US"/>
              </w:rPr>
              <w:t xml:space="preserve">Concrete Batching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Concrete Pump Operator: </w:t>
            </w:r>
            <w:r>
              <w:rPr>
                <w:rFonts w:eastAsia="Times New Roman"/>
                <w:lang w:val="en-US"/>
              </w:rPr>
              <w:t xml:space="preserve">Concrete Pump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Paper and Pulp Mill Operator: </w:t>
            </w:r>
            <w:r>
              <w:rPr>
                <w:rFonts w:eastAsia="Times New Roman"/>
                <w:lang w:val="en-US"/>
              </w:rPr>
              <w:t xml:space="preserve">Paper and Pulp Mill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Railway Signal Operator: </w:t>
            </w:r>
            <w:r>
              <w:rPr>
                <w:rFonts w:eastAsia="Times New Roman"/>
                <w:lang w:val="en-US"/>
              </w:rPr>
              <w:t xml:space="preserve">Railway Signal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Train Controller: </w:t>
            </w:r>
            <w:r>
              <w:rPr>
                <w:rFonts w:eastAsia="Times New Roman"/>
                <w:lang w:val="en-US"/>
              </w:rPr>
              <w:t xml:space="preserve">Train Controller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Waste Water or Water Plant Operator: </w:t>
            </w:r>
            <w:r>
              <w:rPr>
                <w:rFonts w:eastAsia="Times New Roman"/>
                <w:lang w:val="en-US"/>
              </w:rPr>
              <w:t xml:space="preserve">Waste Water or Water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Weighbridge Operator: </w:t>
            </w:r>
            <w:r>
              <w:rPr>
                <w:rFonts w:eastAsia="Times New Roman"/>
                <w:lang w:val="en-US"/>
              </w:rPr>
              <w:t xml:space="preserve">Weighbridge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Stationary Plant Operators nec: </w:t>
            </w:r>
            <w:r>
              <w:rPr>
                <w:rFonts w:eastAsia="Times New Roman"/>
                <w:lang w:val="en-US"/>
              </w:rPr>
              <w:t xml:space="preserve">Stationary Plant Operators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Mobile Plant Operators nfd: </w:t>
            </w:r>
            <w:r>
              <w:rPr>
                <w:rFonts w:eastAsia="Times New Roman"/>
                <w:lang w:val="en-US"/>
              </w:rPr>
              <w:t xml:space="preserve">Mobile Plant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Agricultural, Forestry and Horticultural Plant Operators nfd: </w:t>
            </w:r>
            <w:r>
              <w:rPr>
                <w:rFonts w:eastAsia="Times New Roman"/>
                <w:lang w:val="en-US"/>
              </w:rPr>
              <w:t xml:space="preserve">Agricultural, Forestry and Horticultural Plant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Agricultural and Horticultural Mobile Plant Operator: </w:t>
            </w:r>
            <w:r>
              <w:rPr>
                <w:rFonts w:eastAsia="Times New Roman"/>
                <w:lang w:val="en-US"/>
              </w:rPr>
              <w:t xml:space="preserve">Agricultural and Horticultural Mobile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Logging Plant Operator: </w:t>
            </w:r>
            <w:r>
              <w:rPr>
                <w:rFonts w:eastAsia="Times New Roman"/>
                <w:lang w:val="en-US"/>
              </w:rPr>
              <w:t xml:space="preserve">Logging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Earthmoving Plant Operators nfd: </w:t>
            </w:r>
            <w:r>
              <w:rPr>
                <w:rFonts w:eastAsia="Times New Roman"/>
                <w:lang w:val="en-US"/>
              </w:rPr>
              <w:t xml:space="preserve">Earthmoving Plant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Earthmoving Plant Operator (General): </w:t>
            </w:r>
            <w:r>
              <w:rPr>
                <w:rFonts w:eastAsia="Times New Roman"/>
                <w:lang w:val="en-US"/>
              </w:rPr>
              <w:t xml:space="preserve">Earthmoving Plant Operator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Backhoe Operator: </w:t>
            </w:r>
            <w:r>
              <w:rPr>
                <w:rFonts w:eastAsia="Times New Roman"/>
                <w:lang w:val="en-US"/>
              </w:rPr>
              <w:t xml:space="preserve">Backhoe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Bulldozer Operator: </w:t>
            </w:r>
            <w:r>
              <w:rPr>
                <w:rFonts w:eastAsia="Times New Roman"/>
                <w:lang w:val="en-US"/>
              </w:rPr>
              <w:t xml:space="preserve">Bulldozer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Excavator Operator: </w:t>
            </w:r>
            <w:r>
              <w:rPr>
                <w:rFonts w:eastAsia="Times New Roman"/>
                <w:lang w:val="en-US"/>
              </w:rPr>
              <w:t xml:space="preserve">Excavator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Grader Operator: </w:t>
            </w:r>
            <w:r>
              <w:rPr>
                <w:rFonts w:eastAsia="Times New Roman"/>
                <w:lang w:val="en-US"/>
              </w:rPr>
              <w:t xml:space="preserve">Grader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Loader Operator: </w:t>
            </w:r>
            <w:r>
              <w:rPr>
                <w:rFonts w:eastAsia="Times New Roman"/>
                <w:lang w:val="en-US"/>
              </w:rPr>
              <w:t xml:space="preserve">Loader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Forklift Driver: </w:t>
            </w:r>
            <w:r>
              <w:rPr>
                <w:rFonts w:eastAsia="Times New Roman"/>
                <w:lang w:val="en-US"/>
              </w:rPr>
              <w:t xml:space="preserve">Forklift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Mobile Plant Operators nfd: </w:t>
            </w:r>
            <w:r>
              <w:rPr>
                <w:rFonts w:eastAsia="Times New Roman"/>
                <w:lang w:val="en-US"/>
              </w:rPr>
              <w:t xml:space="preserve">Other Mobile Plant Operators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Aircraft Baggage Handler and Airline Ground Crew: </w:t>
            </w:r>
            <w:r>
              <w:rPr>
                <w:rFonts w:eastAsia="Times New Roman"/>
                <w:lang w:val="en-US"/>
              </w:rPr>
              <w:t xml:space="preserve">Aircraft Baggage Handler and Airline Ground Crew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Linemarker: </w:t>
            </w:r>
            <w:r>
              <w:rPr>
                <w:rFonts w:eastAsia="Times New Roman"/>
                <w:lang w:val="en-US"/>
              </w:rPr>
              <w:t xml:space="preserve">Linemarker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Paving Plant Operator: </w:t>
            </w:r>
            <w:r>
              <w:rPr>
                <w:rFonts w:eastAsia="Times New Roman"/>
                <w:lang w:val="en-US"/>
              </w:rPr>
              <w:t xml:space="preserve">Paving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Railway Track Plant Operator: </w:t>
            </w:r>
            <w:r>
              <w:rPr>
                <w:rFonts w:eastAsia="Times New Roman"/>
                <w:lang w:val="en-US"/>
              </w:rPr>
              <w:t xml:space="preserve">Railway Track Plant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Road Roller Operator: </w:t>
            </w:r>
            <w:r>
              <w:rPr>
                <w:rFonts w:eastAsia="Times New Roman"/>
                <w:lang w:val="en-US"/>
              </w:rPr>
              <w:t xml:space="preserve">Road Roller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Streetsweeper Operator: </w:t>
            </w:r>
            <w:r>
              <w:rPr>
                <w:rFonts w:eastAsia="Times New Roman"/>
                <w:lang w:val="en-US"/>
              </w:rPr>
              <w:t xml:space="preserve">Streetsweeper Operator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Mobile Plant Operators nec: </w:t>
            </w:r>
            <w:r>
              <w:rPr>
                <w:rFonts w:eastAsia="Times New Roman"/>
                <w:lang w:val="en-US"/>
              </w:rPr>
              <w:t xml:space="preserve">Mobile Plant Operators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Road and Rail Drivers nfd: </w:t>
            </w:r>
            <w:r>
              <w:rPr>
                <w:rFonts w:eastAsia="Times New Roman"/>
                <w:lang w:val="en-US"/>
              </w:rPr>
              <w:t xml:space="preserve">Road and Rail Drivers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Automobile, Bus and Rail Drivers nfd: </w:t>
            </w:r>
            <w:r>
              <w:rPr>
                <w:rFonts w:eastAsia="Times New Roman"/>
                <w:lang w:val="en-US"/>
              </w:rPr>
              <w:t xml:space="preserve">Automobile, Bus and Rail Drivers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Automobile Drivers nfd: </w:t>
            </w:r>
            <w:r>
              <w:rPr>
                <w:rFonts w:eastAsia="Times New Roman"/>
                <w:lang w:val="en-US"/>
              </w:rPr>
              <w:t xml:space="preserve">Automobile Drivers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Chauffeur: </w:t>
            </w:r>
            <w:r>
              <w:rPr>
                <w:rFonts w:eastAsia="Times New Roman"/>
                <w:lang w:val="en-US"/>
              </w:rPr>
              <w:t xml:space="preserve">Chauffeur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Taxi Driver: </w:t>
            </w:r>
            <w:r>
              <w:rPr>
                <w:rFonts w:eastAsia="Times New Roman"/>
                <w:lang w:val="en-US"/>
              </w:rPr>
              <w:t xml:space="preserve">Taxi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Automobile Drivers nec: </w:t>
            </w:r>
            <w:r>
              <w:rPr>
                <w:rFonts w:eastAsia="Times New Roman"/>
                <w:lang w:val="en-US"/>
              </w:rPr>
              <w:t xml:space="preserve">Automobile Drivers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 and Coach Drivers nfd: </w:t>
            </w:r>
            <w:r>
              <w:rPr>
                <w:rFonts w:eastAsia="Times New Roman"/>
                <w:lang w:val="en-US"/>
              </w:rPr>
              <w:t xml:space="preserve">Bus and Coach Drivers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 Driver: </w:t>
            </w:r>
            <w:r>
              <w:rPr>
                <w:rFonts w:eastAsia="Times New Roman"/>
                <w:lang w:val="en-US"/>
              </w:rPr>
              <w:t xml:space="preserve">Bus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Charter and Tour Bus Driver: </w:t>
            </w:r>
            <w:r>
              <w:rPr>
                <w:rFonts w:eastAsia="Times New Roman"/>
                <w:lang w:val="en-US"/>
              </w:rPr>
              <w:t xml:space="preserve">Charter and Tour Bus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Passenger Coach Driver: </w:t>
            </w:r>
            <w:r>
              <w:rPr>
                <w:rFonts w:eastAsia="Times New Roman"/>
                <w:lang w:val="en-US"/>
              </w:rPr>
              <w:t xml:space="preserve">Passenger Coach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Train and Tram Drivers nfd: </w:t>
            </w:r>
            <w:r>
              <w:rPr>
                <w:rFonts w:eastAsia="Times New Roman"/>
                <w:lang w:val="en-US"/>
              </w:rPr>
              <w:t xml:space="preserve">Train and Tram Drivers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Train Driver: </w:t>
            </w:r>
            <w:r>
              <w:rPr>
                <w:rFonts w:eastAsia="Times New Roman"/>
                <w:lang w:val="en-US"/>
              </w:rPr>
              <w:t xml:space="preserve">Train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Tram Driver: </w:t>
            </w:r>
            <w:r>
              <w:rPr>
                <w:rFonts w:eastAsia="Times New Roman"/>
                <w:lang w:val="en-US"/>
              </w:rPr>
              <w:t xml:space="preserve">Tram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Delivery Driver: </w:t>
            </w:r>
            <w:r>
              <w:rPr>
                <w:rFonts w:eastAsia="Times New Roman"/>
                <w:lang w:val="en-US"/>
              </w:rPr>
              <w:t xml:space="preserve">Delivery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Truck Drivers nfd: </w:t>
            </w:r>
            <w:r>
              <w:rPr>
                <w:rFonts w:eastAsia="Times New Roman"/>
                <w:lang w:val="en-US"/>
              </w:rPr>
              <w:t xml:space="preserve">Truck Drivers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Truck Driver (General): </w:t>
            </w:r>
            <w:r>
              <w:rPr>
                <w:rFonts w:eastAsia="Times New Roman"/>
                <w:lang w:val="en-US"/>
              </w:rPr>
              <w:t xml:space="preserve">Truck Driver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Aircraft Refueller: </w:t>
            </w:r>
            <w:r>
              <w:rPr>
                <w:rFonts w:eastAsia="Times New Roman"/>
                <w:lang w:val="en-US"/>
              </w:rPr>
              <w:t xml:space="preserve">Aircraft Refueller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Furniture Removalist: </w:t>
            </w:r>
            <w:r>
              <w:rPr>
                <w:rFonts w:eastAsia="Times New Roman"/>
                <w:lang w:val="en-US"/>
              </w:rPr>
              <w:t xml:space="preserve">Furniture Removalist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Tanker Driver: </w:t>
            </w:r>
            <w:r>
              <w:rPr>
                <w:rFonts w:eastAsia="Times New Roman"/>
                <w:lang w:val="en-US"/>
              </w:rPr>
              <w:t xml:space="preserve">Tanker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Tow Truck Driver: </w:t>
            </w:r>
            <w:r>
              <w:rPr>
                <w:rFonts w:eastAsia="Times New Roman"/>
                <w:lang w:val="en-US"/>
              </w:rPr>
              <w:t xml:space="preserve">Tow Truck Driver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Storeperson: </w:t>
            </w:r>
            <w:r>
              <w:rPr>
                <w:rFonts w:eastAsia="Times New Roman"/>
                <w:lang w:val="en-US"/>
              </w:rPr>
              <w:t xml:space="preserve">Storeperson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Labourers nfd: </w:t>
            </w:r>
            <w:r>
              <w:rPr>
                <w:rFonts w:eastAsia="Times New Roman"/>
                <w:lang w:val="en-US"/>
              </w:rPr>
              <w:t xml:space="preserve">Labourers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Cleaners and Laundry Workers nfd: </w:t>
            </w:r>
            <w:r>
              <w:rPr>
                <w:rFonts w:eastAsia="Times New Roman"/>
                <w:lang w:val="en-US"/>
              </w:rPr>
              <w:t xml:space="preserve">Cleaners and Laundry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 Detailer: </w:t>
            </w:r>
            <w:r>
              <w:rPr>
                <w:rFonts w:eastAsia="Times New Roman"/>
                <w:lang w:val="en-US"/>
              </w:rPr>
              <w:t xml:space="preserve">Car Detailer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Commercial Cleaner: </w:t>
            </w:r>
            <w:r>
              <w:rPr>
                <w:rFonts w:eastAsia="Times New Roman"/>
                <w:lang w:val="en-US"/>
              </w:rPr>
              <w:t xml:space="preserve">Commercial Cleaner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Domestic Cleaner: </w:t>
            </w:r>
            <w:r>
              <w:rPr>
                <w:rFonts w:eastAsia="Times New Roman"/>
                <w:lang w:val="en-US"/>
              </w:rPr>
              <w:t xml:space="preserve">Domestic Cleaner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Housekeepers nfd: </w:t>
            </w:r>
            <w:r>
              <w:rPr>
                <w:rFonts w:eastAsia="Times New Roman"/>
                <w:lang w:val="en-US"/>
              </w:rPr>
              <w:t xml:space="preserve">Housekeepers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Commercial Housekeeper: </w:t>
            </w:r>
            <w:r>
              <w:rPr>
                <w:rFonts w:eastAsia="Times New Roman"/>
                <w:lang w:val="en-US"/>
              </w:rPr>
              <w:t xml:space="preserve">Commercial Housekeeper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Domestic Housekeeper: </w:t>
            </w:r>
            <w:r>
              <w:rPr>
                <w:rFonts w:eastAsia="Times New Roman"/>
                <w:lang w:val="en-US"/>
              </w:rPr>
              <w:t xml:space="preserve">Domestic Housekeeper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Laundry Workers nfd: </w:t>
            </w:r>
            <w:r>
              <w:rPr>
                <w:rFonts w:eastAsia="Times New Roman"/>
                <w:lang w:val="en-US"/>
              </w:rPr>
              <w:t xml:space="preserve">Laundry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Laundry Worker (General): </w:t>
            </w:r>
            <w:r>
              <w:rPr>
                <w:rFonts w:eastAsia="Times New Roman"/>
                <w:lang w:val="en-US"/>
              </w:rPr>
              <w:t xml:space="preserve">Laundry Worker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Drycleaner: </w:t>
            </w:r>
            <w:r>
              <w:rPr>
                <w:rFonts w:eastAsia="Times New Roman"/>
                <w:lang w:val="en-US"/>
              </w:rPr>
              <w:t xml:space="preserve">Drycleaner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Ironer or Presser: </w:t>
            </w:r>
            <w:r>
              <w:rPr>
                <w:rFonts w:eastAsia="Times New Roman"/>
                <w:lang w:val="en-US"/>
              </w:rPr>
              <w:t xml:space="preserve">Ironer or Presser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Cleaners nfd: </w:t>
            </w:r>
            <w:r>
              <w:rPr>
                <w:rFonts w:eastAsia="Times New Roman"/>
                <w:lang w:val="en-US"/>
              </w:rPr>
              <w:t xml:space="preserve">Other Cleaners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Carpet Cleaner: </w:t>
            </w:r>
            <w:r>
              <w:rPr>
                <w:rFonts w:eastAsia="Times New Roman"/>
                <w:lang w:val="en-US"/>
              </w:rPr>
              <w:t xml:space="preserve">Carpet Cleaner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Window Cleaner: </w:t>
            </w:r>
            <w:r>
              <w:rPr>
                <w:rFonts w:eastAsia="Times New Roman"/>
                <w:lang w:val="en-US"/>
              </w:rPr>
              <w:t xml:space="preserve">Window Cleaner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Cleaners nec: </w:t>
            </w:r>
            <w:r>
              <w:rPr>
                <w:rFonts w:eastAsia="Times New Roman"/>
                <w:lang w:val="en-US"/>
              </w:rPr>
              <w:t xml:space="preserve">Cleaners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Construction and Mining Labourers nfd: </w:t>
            </w:r>
            <w:r>
              <w:rPr>
                <w:rFonts w:eastAsia="Times New Roman"/>
                <w:lang w:val="en-US"/>
              </w:rPr>
              <w:t xml:space="preserve">Construction and Mining Labourers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Building and Plumbing Labourers nfd: </w:t>
            </w:r>
            <w:r>
              <w:rPr>
                <w:rFonts w:eastAsia="Times New Roman"/>
                <w:lang w:val="en-US"/>
              </w:rPr>
              <w:t xml:space="preserve">Building and Plumbing Labourers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Builder's Labourer: </w:t>
            </w:r>
            <w:r>
              <w:rPr>
                <w:rFonts w:eastAsia="Times New Roman"/>
                <w:lang w:val="en-US"/>
              </w:rPr>
              <w:t xml:space="preserve">Builder's Labourer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Drainage, Sewerage and Stormwater Labourer: </w:t>
            </w:r>
            <w:r>
              <w:rPr>
                <w:rFonts w:eastAsia="Times New Roman"/>
                <w:lang w:val="en-US"/>
              </w:rPr>
              <w:t xml:space="preserve">Drainage, Sewerage and Stormwater Labourer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Earthmoving Labourer: </w:t>
            </w:r>
            <w:r>
              <w:rPr>
                <w:rFonts w:eastAsia="Times New Roman"/>
                <w:lang w:val="en-US"/>
              </w:rPr>
              <w:t xml:space="preserve">Earthmoving Labourer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Plumber's Assistant: </w:t>
            </w:r>
            <w:r>
              <w:rPr>
                <w:rFonts w:eastAsia="Times New Roman"/>
                <w:lang w:val="en-US"/>
              </w:rPr>
              <w:t xml:space="preserve">Plumber's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Concreter: </w:t>
            </w:r>
            <w:r>
              <w:rPr>
                <w:rFonts w:eastAsia="Times New Roman"/>
                <w:lang w:val="en-US"/>
              </w:rPr>
              <w:t xml:space="preserve">Concreter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Fencer: </w:t>
            </w:r>
            <w:r>
              <w:rPr>
                <w:rFonts w:eastAsia="Times New Roman"/>
                <w:lang w:val="en-US"/>
              </w:rPr>
              <w:t xml:space="preserve">Fencer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Insulation and Home Improvement Installers nfd: </w:t>
            </w:r>
            <w:r>
              <w:rPr>
                <w:rFonts w:eastAsia="Times New Roman"/>
                <w:lang w:val="en-US"/>
              </w:rPr>
              <w:t xml:space="preserve">Insulation and Home Improvement Installers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Building Insulation Installer: </w:t>
            </w:r>
            <w:r>
              <w:rPr>
                <w:rFonts w:eastAsia="Times New Roman"/>
                <w:lang w:val="en-US"/>
              </w:rPr>
              <w:t xml:space="preserve">Building Insulation Installer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Home Improvement Installer: </w:t>
            </w:r>
            <w:r>
              <w:rPr>
                <w:rFonts w:eastAsia="Times New Roman"/>
                <w:lang w:val="en-US"/>
              </w:rPr>
              <w:t xml:space="preserve">Home Improvement Installer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Paving and Surfacing Labourer: </w:t>
            </w:r>
            <w:r>
              <w:rPr>
                <w:rFonts w:eastAsia="Times New Roman"/>
                <w:lang w:val="en-US"/>
              </w:rPr>
              <w:t xml:space="preserve">Paving and Surfacing Labourer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Railway Track Worker: </w:t>
            </w:r>
            <w:r>
              <w:rPr>
                <w:rFonts w:eastAsia="Times New Roman"/>
                <w:lang w:val="en-US"/>
              </w:rPr>
              <w:t xml:space="preserve">Railway Track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Structural Steel Construction Workers nfd: </w:t>
            </w:r>
            <w:r>
              <w:rPr>
                <w:rFonts w:eastAsia="Times New Roman"/>
                <w:lang w:val="en-US"/>
              </w:rPr>
              <w:t xml:space="preserve">Structural Steel Construction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Construction Rigger: </w:t>
            </w:r>
            <w:r>
              <w:rPr>
                <w:rFonts w:eastAsia="Times New Roman"/>
                <w:lang w:val="en-US"/>
              </w:rPr>
              <w:t xml:space="preserve">Construction Rigger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Scaffolder: </w:t>
            </w:r>
            <w:r>
              <w:rPr>
                <w:rFonts w:eastAsia="Times New Roman"/>
                <w:lang w:val="en-US"/>
              </w:rPr>
              <w:t xml:space="preserve">Scaffolder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Steel Fixer: </w:t>
            </w:r>
            <w:r>
              <w:rPr>
                <w:rFonts w:eastAsia="Times New Roman"/>
                <w:lang w:val="en-US"/>
              </w:rPr>
              <w:t xml:space="preserve">Steel Fixer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Structural Steel Erector: </w:t>
            </w:r>
            <w:r>
              <w:rPr>
                <w:rFonts w:eastAsia="Times New Roman"/>
                <w:lang w:val="en-US"/>
              </w:rPr>
              <w:t xml:space="preserve">Structural Steel Erector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Construction and Mining Labourers nfd: </w:t>
            </w:r>
            <w:r>
              <w:rPr>
                <w:rFonts w:eastAsia="Times New Roman"/>
                <w:lang w:val="en-US"/>
              </w:rPr>
              <w:t xml:space="preserve">Other Construction and Mining Labourers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Crane Chaser: </w:t>
            </w:r>
            <w:r>
              <w:rPr>
                <w:rFonts w:eastAsia="Times New Roman"/>
                <w:lang w:val="en-US"/>
              </w:rPr>
              <w:t xml:space="preserve">Crane Chaser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Driller's Assistant: </w:t>
            </w:r>
            <w:r>
              <w:rPr>
                <w:rFonts w:eastAsia="Times New Roman"/>
                <w:lang w:val="en-US"/>
              </w:rPr>
              <w:t xml:space="preserve">Driller's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Lagger: </w:t>
            </w:r>
            <w:r>
              <w:rPr>
                <w:rFonts w:eastAsia="Times New Roman"/>
                <w:lang w:val="en-US"/>
              </w:rPr>
              <w:t xml:space="preserve">Lagger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Mining Support Worker: </w:t>
            </w:r>
            <w:r>
              <w:rPr>
                <w:rFonts w:eastAsia="Times New Roman"/>
                <w:lang w:val="en-US"/>
              </w:rPr>
              <w:t xml:space="preserve">Mining Support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Surveyor's Assistant: </w:t>
            </w:r>
            <w:r>
              <w:rPr>
                <w:rFonts w:eastAsia="Times New Roman"/>
                <w:lang w:val="en-US"/>
              </w:rPr>
              <w:t xml:space="preserve">Surveyor's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Factory Process Workers nfd: </w:t>
            </w:r>
            <w:r>
              <w:rPr>
                <w:rFonts w:eastAsia="Times New Roman"/>
                <w:lang w:val="en-US"/>
              </w:rPr>
              <w:t xml:space="preserve">Factory Process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Food Process Workers nfd: </w:t>
            </w:r>
            <w:r>
              <w:rPr>
                <w:rFonts w:eastAsia="Times New Roman"/>
                <w:lang w:val="en-US"/>
              </w:rPr>
              <w:t xml:space="preserve">Food Process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Food and Drink Factory Workers nfd: </w:t>
            </w:r>
            <w:r>
              <w:rPr>
                <w:rFonts w:eastAsia="Times New Roman"/>
                <w:lang w:val="en-US"/>
              </w:rPr>
              <w:t xml:space="preserve">Food and Drink Factory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Baking Factory Worker: </w:t>
            </w:r>
            <w:r>
              <w:rPr>
                <w:rFonts w:eastAsia="Times New Roman"/>
                <w:lang w:val="en-US"/>
              </w:rPr>
              <w:t xml:space="preserve">Baking Factory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Brewery Worker: </w:t>
            </w:r>
            <w:r>
              <w:rPr>
                <w:rFonts w:eastAsia="Times New Roman"/>
                <w:lang w:val="en-US"/>
              </w:rPr>
              <w:t xml:space="preserve">Brewery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Confectionery Maker: </w:t>
            </w:r>
            <w:r>
              <w:rPr>
                <w:rFonts w:eastAsia="Times New Roman"/>
                <w:lang w:val="en-US"/>
              </w:rPr>
              <w:t xml:space="preserve">Confectionery 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Dairy Products Maker: </w:t>
            </w:r>
            <w:r>
              <w:rPr>
                <w:rFonts w:eastAsia="Times New Roman"/>
                <w:lang w:val="en-US"/>
              </w:rPr>
              <w:t xml:space="preserve">Dairy Products Maker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Fruit and Vegetable Factory Worker: </w:t>
            </w:r>
            <w:r>
              <w:rPr>
                <w:rFonts w:eastAsia="Times New Roman"/>
                <w:lang w:val="en-US"/>
              </w:rPr>
              <w:t xml:space="preserve">Fruit and Vegetable Factory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Grain Mill Worker: </w:t>
            </w:r>
            <w:r>
              <w:rPr>
                <w:rFonts w:eastAsia="Times New Roman"/>
                <w:lang w:val="en-US"/>
              </w:rPr>
              <w:t xml:space="preserve">Grain Mill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Sugar Mill Worker: </w:t>
            </w:r>
            <w:r>
              <w:rPr>
                <w:rFonts w:eastAsia="Times New Roman"/>
                <w:lang w:val="en-US"/>
              </w:rPr>
              <w:t xml:space="preserve">Sugar Mill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Winery Cellar Hand: </w:t>
            </w:r>
            <w:r>
              <w:rPr>
                <w:rFonts w:eastAsia="Times New Roman"/>
                <w:lang w:val="en-US"/>
              </w:rPr>
              <w:t xml:space="preserve">Winery Cellar Hand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Food and Drink Factory Workers nec: </w:t>
            </w:r>
            <w:r>
              <w:rPr>
                <w:rFonts w:eastAsia="Times New Roman"/>
                <w:lang w:val="en-US"/>
              </w:rPr>
              <w:t xml:space="preserve">Food and Drink Factory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Meat Boners and Slicers, and Slaughterers nfd: </w:t>
            </w:r>
            <w:r>
              <w:rPr>
                <w:rFonts w:eastAsia="Times New Roman"/>
                <w:lang w:val="en-US"/>
              </w:rPr>
              <w:t xml:space="preserve">Meat Boners and Slicers, and Slaughterers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Meat Boner and Slicer: </w:t>
            </w:r>
            <w:r>
              <w:rPr>
                <w:rFonts w:eastAsia="Times New Roman"/>
                <w:lang w:val="en-US"/>
              </w:rPr>
              <w:t xml:space="preserve">Meat Boner and Slicer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Slaughterer: </w:t>
            </w:r>
            <w:r>
              <w:rPr>
                <w:rFonts w:eastAsia="Times New Roman"/>
                <w:lang w:val="en-US"/>
              </w:rPr>
              <w:t xml:space="preserve">Slaughterer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Meat, Poultry and Seafood Process Workers nfd: </w:t>
            </w:r>
            <w:r>
              <w:rPr>
                <w:rFonts w:eastAsia="Times New Roman"/>
                <w:lang w:val="en-US"/>
              </w:rPr>
              <w:t xml:space="preserve">Meat, Poultry and Seafood Process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Meat Process Worker: </w:t>
            </w:r>
            <w:r>
              <w:rPr>
                <w:rFonts w:eastAsia="Times New Roman"/>
                <w:lang w:val="en-US"/>
              </w:rPr>
              <w:t xml:space="preserve">Meat Process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Poultry Process Worker: </w:t>
            </w:r>
            <w:r>
              <w:rPr>
                <w:rFonts w:eastAsia="Times New Roman"/>
                <w:lang w:val="en-US"/>
              </w:rPr>
              <w:t xml:space="preserve">Poultry Process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Seafood Process Worker: </w:t>
            </w:r>
            <w:r>
              <w:rPr>
                <w:rFonts w:eastAsia="Times New Roman"/>
                <w:lang w:val="en-US"/>
              </w:rPr>
              <w:t xml:space="preserve">Seafood Process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Packers and Product Assemblers nfd: </w:t>
            </w:r>
            <w:r>
              <w:rPr>
                <w:rFonts w:eastAsia="Times New Roman"/>
                <w:lang w:val="en-US"/>
              </w:rPr>
              <w:t xml:space="preserve">Packers and Product Assemblers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Packers nfd: </w:t>
            </w:r>
            <w:r>
              <w:rPr>
                <w:rFonts w:eastAsia="Times New Roman"/>
                <w:lang w:val="en-US"/>
              </w:rPr>
              <w:t xml:space="preserve">Packers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Chocolate Packer: </w:t>
            </w:r>
            <w:r>
              <w:rPr>
                <w:rFonts w:eastAsia="Times New Roman"/>
                <w:lang w:val="en-US"/>
              </w:rPr>
              <w:t xml:space="preserve">Chocolate Packer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Container Filler: </w:t>
            </w:r>
            <w:r>
              <w:rPr>
                <w:rFonts w:eastAsia="Times New Roman"/>
                <w:lang w:val="en-US"/>
              </w:rPr>
              <w:t xml:space="preserve">Container Filler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Fruit and Vegetable Packer: </w:t>
            </w:r>
            <w:r>
              <w:rPr>
                <w:rFonts w:eastAsia="Times New Roman"/>
                <w:lang w:val="en-US"/>
              </w:rPr>
              <w:t xml:space="preserve">Fruit and Vegetable Packer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Meat Packer: </w:t>
            </w:r>
            <w:r>
              <w:rPr>
                <w:rFonts w:eastAsia="Times New Roman"/>
                <w:lang w:val="en-US"/>
              </w:rPr>
              <w:t xml:space="preserve">Meat Packer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Seafood Packer: </w:t>
            </w:r>
            <w:r>
              <w:rPr>
                <w:rFonts w:eastAsia="Times New Roman"/>
                <w:lang w:val="en-US"/>
              </w:rPr>
              <w:t xml:space="preserve">Seafood Packer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Packers nec: </w:t>
            </w:r>
            <w:r>
              <w:rPr>
                <w:rFonts w:eastAsia="Times New Roman"/>
                <w:lang w:val="en-US"/>
              </w:rPr>
              <w:t xml:space="preserve">Packers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 Assembler: </w:t>
            </w:r>
            <w:r>
              <w:rPr>
                <w:rFonts w:eastAsia="Times New Roman"/>
                <w:lang w:val="en-US"/>
              </w:rPr>
              <w:t xml:space="preserve">Product Assembler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Miscellaneous Factory Process Workers nfd: </w:t>
            </w:r>
            <w:r>
              <w:rPr>
                <w:rFonts w:eastAsia="Times New Roman"/>
                <w:lang w:val="en-US"/>
              </w:rPr>
              <w:t xml:space="preserve">Miscellaneous Factory Process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Metal Engineering Process Worker: </w:t>
            </w:r>
            <w:r>
              <w:rPr>
                <w:rFonts w:eastAsia="Times New Roman"/>
                <w:lang w:val="en-US"/>
              </w:rPr>
              <w:t xml:space="preserve">Metal Engineering Process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Plastics and Rubber Factory Workers nfd: </w:t>
            </w:r>
            <w:r>
              <w:rPr>
                <w:rFonts w:eastAsia="Times New Roman"/>
                <w:lang w:val="en-US"/>
              </w:rPr>
              <w:t xml:space="preserve">Plastics and Rubber Factory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Plastics Factory Worker: </w:t>
            </w:r>
            <w:r>
              <w:rPr>
                <w:rFonts w:eastAsia="Times New Roman"/>
                <w:lang w:val="en-US"/>
              </w:rPr>
              <w:t xml:space="preserve">Plastics Factory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Rubber Factory Worker: </w:t>
            </w:r>
            <w:r>
              <w:rPr>
                <w:rFonts w:eastAsia="Times New Roman"/>
                <w:lang w:val="en-US"/>
              </w:rPr>
              <w:t xml:space="preserve">Rubber Factory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 Quality Controllers nfd: </w:t>
            </w:r>
            <w:r>
              <w:rPr>
                <w:rFonts w:eastAsia="Times New Roman"/>
                <w:lang w:val="en-US"/>
              </w:rPr>
              <w:t xml:space="preserve">Product Quality Controllers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 Examiner: </w:t>
            </w:r>
            <w:r>
              <w:rPr>
                <w:rFonts w:eastAsia="Times New Roman"/>
                <w:lang w:val="en-US"/>
              </w:rPr>
              <w:t xml:space="preserve">Product Examiner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 Grader: </w:t>
            </w:r>
            <w:r>
              <w:rPr>
                <w:rFonts w:eastAsia="Times New Roman"/>
                <w:lang w:val="en-US"/>
              </w:rPr>
              <w:t xml:space="preserve">Product Grader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 Tester: </w:t>
            </w:r>
            <w:r>
              <w:rPr>
                <w:rFonts w:eastAsia="Times New Roman"/>
                <w:lang w:val="en-US"/>
              </w:rPr>
              <w:t xml:space="preserve">Product Tester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Timber and Wood Process Workers nfd: </w:t>
            </w:r>
            <w:r>
              <w:rPr>
                <w:rFonts w:eastAsia="Times New Roman"/>
                <w:lang w:val="en-US"/>
              </w:rPr>
              <w:t xml:space="preserve">Timber and Wood Process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Paper and Pulp Mill Worker: </w:t>
            </w:r>
            <w:r>
              <w:rPr>
                <w:rFonts w:eastAsia="Times New Roman"/>
                <w:lang w:val="en-US"/>
              </w:rPr>
              <w:t xml:space="preserve">Paper and Pulp Mill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Sawmill or Timber Yard Worker: </w:t>
            </w:r>
            <w:r>
              <w:rPr>
                <w:rFonts w:eastAsia="Times New Roman"/>
                <w:lang w:val="en-US"/>
              </w:rPr>
              <w:t xml:space="preserve">Sawmill or Timber Yard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Wood and Wood Products Factory Worker: </w:t>
            </w:r>
            <w:r>
              <w:rPr>
                <w:rFonts w:eastAsia="Times New Roman"/>
                <w:lang w:val="en-US"/>
              </w:rPr>
              <w:t xml:space="preserve">Wood and Wood Products Factory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Factory Process Workers nfd: </w:t>
            </w:r>
            <w:r>
              <w:rPr>
                <w:rFonts w:eastAsia="Times New Roman"/>
                <w:lang w:val="en-US"/>
              </w:rPr>
              <w:t xml:space="preserve">Other Factory Process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Cement and Concrete Plant Worker: </w:t>
            </w:r>
            <w:r>
              <w:rPr>
                <w:rFonts w:eastAsia="Times New Roman"/>
                <w:lang w:val="en-US"/>
              </w:rPr>
              <w:t xml:space="preserve">Cement and Concrete Plant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Chemical Plant Worker: </w:t>
            </w:r>
            <w:r>
              <w:rPr>
                <w:rFonts w:eastAsia="Times New Roman"/>
                <w:lang w:val="en-US"/>
              </w:rPr>
              <w:t xml:space="preserve">Chemical Plant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Clay Processing Factory Worker: </w:t>
            </w:r>
            <w:r>
              <w:rPr>
                <w:rFonts w:eastAsia="Times New Roman"/>
                <w:lang w:val="en-US"/>
              </w:rPr>
              <w:t xml:space="preserve">Clay Processing Factory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Fabric and Textile Factory Worker: </w:t>
            </w:r>
            <w:r>
              <w:rPr>
                <w:rFonts w:eastAsia="Times New Roman"/>
                <w:lang w:val="en-US"/>
              </w:rPr>
              <w:t xml:space="preserve">Fabric and Textile Factory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Footwear Factory Worker: </w:t>
            </w:r>
            <w:r>
              <w:rPr>
                <w:rFonts w:eastAsia="Times New Roman"/>
                <w:lang w:val="en-US"/>
              </w:rPr>
              <w:t xml:space="preserve">Footwear Factory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Glass Processing Worker: </w:t>
            </w:r>
            <w:r>
              <w:rPr>
                <w:rFonts w:eastAsia="Times New Roman"/>
                <w:lang w:val="en-US"/>
              </w:rPr>
              <w:t xml:space="preserve">Glass Processing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Hide and Skin Processing Worker: </w:t>
            </w:r>
            <w:r>
              <w:rPr>
                <w:rFonts w:eastAsia="Times New Roman"/>
                <w:lang w:val="en-US"/>
              </w:rPr>
              <w:t xml:space="preserve">Hide and Skin Processing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Factory Process Workers nec: </w:t>
            </w:r>
            <w:r>
              <w:rPr>
                <w:rFonts w:eastAsia="Times New Roman"/>
                <w:lang w:val="en-US"/>
              </w:rPr>
              <w:t xml:space="preserve">Factory Process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Farm, Forestry and Garden Workers nfd: </w:t>
            </w:r>
            <w:r>
              <w:rPr>
                <w:rFonts w:eastAsia="Times New Roman"/>
                <w:lang w:val="en-US"/>
              </w:rPr>
              <w:t xml:space="preserve">Farm, Forestry and Garden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Aquaculture Worker: </w:t>
            </w:r>
            <w:r>
              <w:rPr>
                <w:rFonts w:eastAsia="Times New Roman"/>
                <w:lang w:val="en-US"/>
              </w:rPr>
              <w:t xml:space="preserve">Aquaculture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Crop Farm Workers nfd: </w:t>
            </w:r>
            <w:r>
              <w:rPr>
                <w:rFonts w:eastAsia="Times New Roman"/>
                <w:lang w:val="en-US"/>
              </w:rPr>
              <w:t xml:space="preserve">Crop Farm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Fruit or Nut Farm Worker: </w:t>
            </w:r>
            <w:r>
              <w:rPr>
                <w:rFonts w:eastAsia="Times New Roman"/>
                <w:lang w:val="en-US"/>
              </w:rPr>
              <w:t xml:space="preserve">Fruit or Nut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Fruit or Nut Picker: </w:t>
            </w:r>
            <w:r>
              <w:rPr>
                <w:rFonts w:eastAsia="Times New Roman"/>
                <w:lang w:val="en-US"/>
              </w:rPr>
              <w:t xml:space="preserve">Fruit or Nut Picker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Grain, Oilseed or Pasture Farm Worker: </w:t>
            </w:r>
            <w:r>
              <w:rPr>
                <w:rFonts w:eastAsia="Times New Roman"/>
                <w:lang w:val="en-US"/>
              </w:rPr>
              <w:t xml:space="preserve">Grain, Oilseed or Pasture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Vegetable Farm Worker: </w:t>
            </w:r>
            <w:r>
              <w:rPr>
                <w:rFonts w:eastAsia="Times New Roman"/>
                <w:lang w:val="en-US"/>
              </w:rPr>
              <w:t xml:space="preserve">Vegetable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Vegetable Picker: </w:t>
            </w:r>
            <w:r>
              <w:rPr>
                <w:rFonts w:eastAsia="Times New Roman"/>
                <w:lang w:val="en-US"/>
              </w:rPr>
              <w:t xml:space="preserve">Vegetable Picker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Vineyard Worker: </w:t>
            </w:r>
            <w:r>
              <w:rPr>
                <w:rFonts w:eastAsia="Times New Roman"/>
                <w:lang w:val="en-US"/>
              </w:rPr>
              <w:t xml:space="preserve">Vineyard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Crop Farm Workers nec: </w:t>
            </w:r>
            <w:r>
              <w:rPr>
                <w:rFonts w:eastAsia="Times New Roman"/>
                <w:lang w:val="en-US"/>
              </w:rPr>
              <w:t xml:space="preserve">Crop Farm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Forestry and Logging Workers nfd: </w:t>
            </w:r>
            <w:r>
              <w:rPr>
                <w:rFonts w:eastAsia="Times New Roman"/>
                <w:lang w:val="en-US"/>
              </w:rPr>
              <w:t xml:space="preserve">Forestry and Logging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Forestry Worker: </w:t>
            </w:r>
            <w:r>
              <w:rPr>
                <w:rFonts w:eastAsia="Times New Roman"/>
                <w:lang w:val="en-US"/>
              </w:rPr>
              <w:t xml:space="preserve">Forestry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Logging Assistant: </w:t>
            </w:r>
            <w:r>
              <w:rPr>
                <w:rFonts w:eastAsia="Times New Roman"/>
                <w:lang w:val="en-US"/>
              </w:rPr>
              <w:t xml:space="preserve">Logging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Tree Faller: </w:t>
            </w:r>
            <w:r>
              <w:rPr>
                <w:rFonts w:eastAsia="Times New Roman"/>
                <w:lang w:val="en-US"/>
              </w:rPr>
              <w:t xml:space="preserve">Tree Faller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Garden and Nursery Labourers nfd: </w:t>
            </w:r>
            <w:r>
              <w:rPr>
                <w:rFonts w:eastAsia="Times New Roman"/>
                <w:lang w:val="en-US"/>
              </w:rPr>
              <w:t xml:space="preserve">Garden and Nursery Labourers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Garden Labourer: </w:t>
            </w:r>
            <w:r>
              <w:rPr>
                <w:rFonts w:eastAsia="Times New Roman"/>
                <w:lang w:val="en-US"/>
              </w:rPr>
              <w:t xml:space="preserve">Garden Labourer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Horticultural Nursery Assistant: </w:t>
            </w:r>
            <w:r>
              <w:rPr>
                <w:rFonts w:eastAsia="Times New Roman"/>
                <w:lang w:val="en-US"/>
              </w:rPr>
              <w:t xml:space="preserve">Horticultural Nursery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Livestock Farm Workers nfd: </w:t>
            </w:r>
            <w:r>
              <w:rPr>
                <w:rFonts w:eastAsia="Times New Roman"/>
                <w:lang w:val="en-US"/>
              </w:rPr>
              <w:t xml:space="preserve">Livestock Farm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Beef Cattle Farm Worker: </w:t>
            </w:r>
            <w:r>
              <w:rPr>
                <w:rFonts w:eastAsia="Times New Roman"/>
                <w:lang w:val="en-US"/>
              </w:rPr>
              <w:t xml:space="preserve">Beef Cattle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Dairy Cattle Farm Worker: </w:t>
            </w:r>
            <w:r>
              <w:rPr>
                <w:rFonts w:eastAsia="Times New Roman"/>
                <w:lang w:val="en-US"/>
              </w:rPr>
              <w:t xml:space="preserve">Dairy Cattle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Mixed Livestock Farm Worker: </w:t>
            </w:r>
            <w:r>
              <w:rPr>
                <w:rFonts w:eastAsia="Times New Roman"/>
                <w:lang w:val="en-US"/>
              </w:rPr>
              <w:t xml:space="preserve">Mixed Livestock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Poultry Farm Worker: </w:t>
            </w:r>
            <w:r>
              <w:rPr>
                <w:rFonts w:eastAsia="Times New Roman"/>
                <w:lang w:val="en-US"/>
              </w:rPr>
              <w:t xml:space="preserve">Poultry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Sheep Farm Worker: </w:t>
            </w:r>
            <w:r>
              <w:rPr>
                <w:rFonts w:eastAsia="Times New Roman"/>
                <w:lang w:val="en-US"/>
              </w:rPr>
              <w:t xml:space="preserve">Sheep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Stablehand: </w:t>
            </w:r>
            <w:r>
              <w:rPr>
                <w:rFonts w:eastAsia="Times New Roman"/>
                <w:lang w:val="en-US"/>
              </w:rPr>
              <w:t xml:space="preserve">Stablehand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Wool Handler: </w:t>
            </w:r>
            <w:r>
              <w:rPr>
                <w:rFonts w:eastAsia="Times New Roman"/>
                <w:lang w:val="en-US"/>
              </w:rPr>
              <w:t xml:space="preserve">Wool Handler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Livestock Farm Workers nec: </w:t>
            </w:r>
            <w:r>
              <w:rPr>
                <w:rFonts w:eastAsia="Times New Roman"/>
                <w:lang w:val="en-US"/>
              </w:rPr>
              <w:t xml:space="preserve">Livestock Farm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Mixed Crop and Livestock Farm Worker: </w:t>
            </w:r>
            <w:r>
              <w:rPr>
                <w:rFonts w:eastAsia="Times New Roman"/>
                <w:lang w:val="en-US"/>
              </w:rPr>
              <w:t xml:space="preserve">Mixed Crop and Livestock Farm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Farm, Forestry and Garden Workers nfd: </w:t>
            </w:r>
            <w:r>
              <w:rPr>
                <w:rFonts w:eastAsia="Times New Roman"/>
                <w:lang w:val="en-US"/>
              </w:rPr>
              <w:t xml:space="preserve">Other Farm, Forestry and Garden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Hunter-Trapper: </w:t>
            </w:r>
            <w:r>
              <w:rPr>
                <w:rFonts w:eastAsia="Times New Roman"/>
                <w:lang w:val="en-US"/>
              </w:rPr>
              <w:t xml:space="preserve">Hunter-Trapper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Pest or Weed Controller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Farm, Forestry and Garden Workers nec: </w:t>
            </w:r>
            <w:r>
              <w:rPr>
                <w:rFonts w:eastAsia="Times New Roman"/>
                <w:lang w:val="en-US"/>
              </w:rPr>
              <w:t xml:space="preserve">Farm, Forestry and Garden Workers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Food Preparation Assistants nfd: </w:t>
            </w:r>
            <w:r>
              <w:rPr>
                <w:rFonts w:eastAsia="Times New Roman"/>
                <w:lang w:val="en-US"/>
              </w:rPr>
              <w:t xml:space="preserve">Food Preparation Assistants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Fast Food Cook: </w:t>
            </w:r>
            <w:r>
              <w:rPr>
                <w:rFonts w:eastAsia="Times New Roman"/>
                <w:lang w:val="en-US"/>
              </w:rPr>
              <w:t xml:space="preserve">Fast Food Cook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Food Trades Assistants nfd: </w:t>
            </w:r>
            <w:r>
              <w:rPr>
                <w:rFonts w:eastAsia="Times New Roman"/>
                <w:lang w:val="en-US"/>
              </w:rPr>
              <w:t xml:space="preserve">Food Trades Assistants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Pastrycook's Assistant: </w:t>
            </w:r>
            <w:r>
              <w:rPr>
                <w:rFonts w:eastAsia="Times New Roman"/>
                <w:lang w:val="en-US"/>
              </w:rPr>
              <w:t xml:space="preserve">Pastrycook's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Food Trades Assistants nec: </w:t>
            </w:r>
            <w:r>
              <w:rPr>
                <w:rFonts w:eastAsia="Times New Roman"/>
                <w:lang w:val="en-US"/>
              </w:rPr>
              <w:t xml:space="preserve">Food Trades Assistants nec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Kitchenhand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Labourers nfd: </w:t>
            </w:r>
            <w:r>
              <w:rPr>
                <w:rFonts w:eastAsia="Times New Roman"/>
                <w:lang w:val="en-US"/>
              </w:rPr>
              <w:t xml:space="preserve">Other Labourers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Freight Handlers and Shelf Fillers nfd: </w:t>
            </w:r>
            <w:r>
              <w:rPr>
                <w:rFonts w:eastAsia="Times New Roman"/>
                <w:lang w:val="en-US"/>
              </w:rPr>
              <w:t xml:space="preserve">Freight Handlers and Shelf Fillers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Freight and Furniture Handlers nfd: </w:t>
            </w:r>
            <w:r>
              <w:rPr>
                <w:rFonts w:eastAsia="Times New Roman"/>
                <w:lang w:val="en-US"/>
              </w:rPr>
              <w:t xml:space="preserve">Freight and Furniture Handlers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Freight Handler (Rail or Road): </w:t>
            </w:r>
            <w:r>
              <w:rPr>
                <w:rFonts w:eastAsia="Times New Roman"/>
                <w:lang w:val="en-US"/>
              </w:rPr>
              <w:t xml:space="preserve">Freight Handler (Rail or Road)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Truck Driver's Offsider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Waterside Worker: </w:t>
            </w:r>
            <w:r>
              <w:rPr>
                <w:rFonts w:eastAsia="Times New Roman"/>
                <w:lang w:val="en-US"/>
              </w:rPr>
              <w:t xml:space="preserve">Waterside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Shelf Filler: </w:t>
            </w:r>
            <w:r>
              <w:rPr>
                <w:rFonts w:eastAsia="Times New Roman"/>
                <w:lang w:val="en-US"/>
              </w:rPr>
              <w:t xml:space="preserve">Shelf Filler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Miscellaneous Labourers nfd: </w:t>
            </w:r>
            <w:r>
              <w:rPr>
                <w:rFonts w:eastAsia="Times New Roman"/>
                <w:lang w:val="en-US"/>
              </w:rPr>
              <w:t xml:space="preserve">Miscellaneous Labourers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Caretaker: </w:t>
            </w:r>
            <w:r>
              <w:rPr>
                <w:rFonts w:eastAsia="Times New Roman"/>
                <w:lang w:val="en-US"/>
              </w:rPr>
              <w:t xml:space="preserve">Caretaker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Deck and Fishing Hands nfd: </w:t>
            </w:r>
            <w:r>
              <w:rPr>
                <w:rFonts w:eastAsia="Times New Roman"/>
                <w:lang w:val="en-US"/>
              </w:rPr>
              <w:t xml:space="preserve">Deck and Fishing Hands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Deck Hand: </w:t>
            </w:r>
            <w:r>
              <w:rPr>
                <w:rFonts w:eastAsia="Times New Roman"/>
                <w:lang w:val="en-US"/>
              </w:rPr>
              <w:t xml:space="preserve">Deck Hand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Fishing Hand: </w:t>
            </w:r>
            <w:r>
              <w:rPr>
                <w:rFonts w:eastAsia="Times New Roman"/>
                <w:lang w:val="en-US"/>
              </w:rPr>
              <w:t xml:space="preserve">Fishing Hand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Handyperson: </w:t>
            </w:r>
            <w:r>
              <w:rPr>
                <w:rFonts w:eastAsia="Times New Roman"/>
                <w:lang w:val="en-US"/>
              </w:rPr>
              <w:t xml:space="preserve">Handyperson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 Vehicle Parts and Accessories Fitters nfd: </w:t>
            </w:r>
            <w:r>
              <w:rPr>
                <w:rFonts w:eastAsia="Times New Roman"/>
                <w:lang w:val="en-US"/>
              </w:rPr>
              <w:t xml:space="preserve">Motor Vehicle Parts and Accessories Fitters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Motor Vehicle Parts and Accessories Fitter (General): </w:t>
            </w:r>
            <w:r>
              <w:rPr>
                <w:rFonts w:eastAsia="Times New Roman"/>
                <w:lang w:val="en-US"/>
              </w:rPr>
              <w:t xml:space="preserve">Motor Vehicle Parts and Accessories Fitter (General)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Autoglazier: </w:t>
            </w:r>
            <w:r>
              <w:rPr>
                <w:rFonts w:eastAsia="Times New Roman"/>
                <w:lang w:val="en-US"/>
              </w:rPr>
              <w:t xml:space="preserve">Autoglazier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Exhaust and Muffler Fitter: </w:t>
            </w:r>
            <w:r>
              <w:rPr>
                <w:rFonts w:eastAsia="Times New Roman"/>
                <w:lang w:val="en-US"/>
              </w:rPr>
              <w:t xml:space="preserve">Exhaust and Muffler Fitter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Radiator Fitter: </w:t>
            </w:r>
            <w:r>
              <w:rPr>
                <w:rFonts w:eastAsia="Times New Roman"/>
                <w:lang w:val="en-US"/>
              </w:rPr>
              <w:t xml:space="preserve">Radiator Fitter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Tyre Fitter: </w:t>
            </w:r>
            <w:r>
              <w:rPr>
                <w:rFonts w:eastAsia="Times New Roman"/>
                <w:lang w:val="en-US"/>
              </w:rPr>
              <w:t xml:space="preserve">Tyre Fitter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Printing Assistants and Table Workers nfd: </w:t>
            </w:r>
            <w:r>
              <w:rPr>
                <w:rFonts w:eastAsia="Times New Roman"/>
                <w:lang w:val="en-US"/>
              </w:rPr>
              <w:t xml:space="preserve">Printing Assistants and Table Workers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Printer's Assistant: </w:t>
            </w:r>
            <w:r>
              <w:rPr>
                <w:rFonts w:eastAsia="Times New Roman"/>
                <w:lang w:val="en-US"/>
              </w:rPr>
              <w:t xml:space="preserve">Printer's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Printing Table Worker: </w:t>
            </w:r>
            <w:r>
              <w:rPr>
                <w:rFonts w:eastAsia="Times New Roman"/>
                <w:lang w:val="en-US"/>
              </w:rPr>
              <w:t xml:space="preserve">Printing Table Worker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Recycling or Rubbish Collector: </w:t>
            </w:r>
            <w:r>
              <w:rPr>
                <w:rFonts w:eastAsia="Times New Roman"/>
                <w:lang w:val="en-US"/>
              </w:rPr>
              <w:t xml:space="preserve">Recycling or Rubbish Collector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Vending Machine Attendant: </w:t>
            </w:r>
            <w:r>
              <w:rPr>
                <w:rFonts w:eastAsia="Times New Roman"/>
                <w:lang w:val="en-US"/>
              </w:rPr>
              <w:t xml:space="preserve">Vending Machine Attendant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Miscellaneous Labourers nfd: </w:t>
            </w:r>
            <w:r>
              <w:rPr>
                <w:rFonts w:eastAsia="Times New Roman"/>
                <w:lang w:val="en-US"/>
              </w:rPr>
              <w:t xml:space="preserve">Other Miscellaneous Labourers nfd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Bicycle Mechanic: </w:t>
            </w:r>
            <w:r>
              <w:rPr>
                <w:rFonts w:eastAsia="Times New Roman"/>
                <w:lang w:val="en-US"/>
              </w:rPr>
              <w:t xml:space="preserve">Bicycle Mechanic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 Park Attendant: </w:t>
            </w:r>
            <w:r>
              <w:rPr>
                <w:rFonts w:eastAsia="Times New Roman"/>
                <w:lang w:val="en-US"/>
              </w:rPr>
              <w:t xml:space="preserve">Car Park Attendant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Crossing Supervisor: </w:t>
            </w:r>
            <w:r>
              <w:rPr>
                <w:rFonts w:eastAsia="Times New Roman"/>
                <w:lang w:val="en-US"/>
              </w:rPr>
              <w:t xml:space="preserve">Crossing Supervisor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Electrical or Telecommunications Trades Assistant: </w:t>
            </w:r>
            <w:r>
              <w:rPr>
                <w:rFonts w:eastAsia="Times New Roman"/>
                <w:lang w:val="en-US"/>
              </w:rPr>
              <w:t xml:space="preserve">Electrical or Telecommunications Trades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Leaflet or Newspaper Deliverer: </w:t>
            </w:r>
            <w:r>
              <w:rPr>
                <w:rFonts w:eastAsia="Times New Roman"/>
                <w:lang w:val="en-US"/>
              </w:rPr>
              <w:t xml:space="preserve">Leaflet or Newspaper Deliverer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Mechanic's Assistant: </w:t>
            </w:r>
            <w:r>
              <w:rPr>
                <w:rFonts w:eastAsia="Times New Roman"/>
                <w:lang w:val="en-US"/>
              </w:rPr>
              <w:t xml:space="preserve">Mechanic's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Railways Assistant: </w:t>
            </w:r>
            <w:r>
              <w:rPr>
                <w:rFonts w:eastAsia="Times New Roman"/>
                <w:lang w:val="en-US"/>
              </w:rPr>
              <w:t xml:space="preserve">Railways Assistant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 Erector: </w:t>
            </w:r>
            <w:r>
              <w:rPr>
                <w:rFonts w:eastAsia="Times New Roman"/>
                <w:lang w:val="en-US"/>
              </w:rPr>
              <w:t xml:space="preserve">Sign Erector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Ticket Collector or Usher: </w:t>
            </w:r>
            <w:r>
              <w:rPr>
                <w:rFonts w:eastAsia="Times New Roman"/>
                <w:lang w:val="en-US"/>
              </w:rPr>
              <w:t xml:space="preserve">Ticket Collector or Usher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Trolley Collector: </w:t>
            </w:r>
            <w:r>
              <w:rPr>
                <w:rFonts w:eastAsia="Times New Roman"/>
                <w:lang w:val="en-US"/>
              </w:rPr>
              <w:t xml:space="preserve">Trolley Collector </w:t>
            </w:r>
          </w:p>
        </w:tc>
      </w:tr>
      <w:tr w:rsidR="004049E5">
        <w:trPr>
          <w:divId w:val="165926737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Labourers nec: </w:t>
            </w:r>
            <w:r>
              <w:rPr>
                <w:rFonts w:eastAsia="Times New Roman"/>
                <w:lang w:val="en-US"/>
              </w:rPr>
              <w:t xml:space="preserve">Labourers nec </w:t>
            </w:r>
          </w:p>
        </w:tc>
      </w:tr>
    </w:tbl>
    <w:p w:rsidR="004049E5" w:rsidRDefault="005B11EB">
      <w:pPr>
        <w:pStyle w:val="Heading1"/>
        <w:divId w:val="1787694692"/>
        <w:rPr>
          <w:rFonts w:eastAsia="Times New Roman"/>
          <w:lang w:val="en-US"/>
        </w:rPr>
      </w:pPr>
      <w:r>
        <w:rPr>
          <w:rFonts w:eastAsia="Times New Roman"/>
          <w:lang w:val="en-US"/>
        </w:rPr>
        <w:t>CBCC</w:t>
      </w:r>
    </w:p>
    <w:p w:rsidR="004049E5" w:rsidRDefault="005B11EB">
      <w:pPr>
        <w:pStyle w:val="Heading2"/>
        <w:divId w:val="1787694692"/>
        <w:rPr>
          <w:rFonts w:eastAsia="Times New Roman"/>
          <w:lang w:val="en-US"/>
        </w:rPr>
      </w:pPr>
      <w:r>
        <w:rPr>
          <w:rFonts w:eastAsia="Times New Roman"/>
          <w:lang w:val="en-US"/>
        </w:rPr>
        <w:t>ValueSet: Contract Actor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81"/>
      </w:tblGrid>
      <w:tr w:rsidR="004049E5">
        <w:trPr>
          <w:divId w:val="1787694692"/>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Contract Actor Role Codes (Contract Actor Role Codes) </w:t>
            </w:r>
          </w:p>
        </w:tc>
      </w:tr>
      <w:tr w:rsidR="004049E5">
        <w:trPr>
          <w:divId w:val="1787694692"/>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Contract Actor Role codes.</w:t>
            </w:r>
          </w:p>
        </w:tc>
      </w:tr>
      <w:tr w:rsidR="004049E5">
        <w:trPr>
          <w:divId w:val="1787694692"/>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1787694692"/>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1787694692"/>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1"/>
        <w:divId w:val="198932570"/>
        <w:rPr>
          <w:rFonts w:eastAsia="Times New Roman"/>
          <w:lang w:val="en-US"/>
        </w:rPr>
      </w:pPr>
      <w:r>
        <w:rPr>
          <w:rFonts w:eastAsia="Times New Roman"/>
          <w:lang w:val="en-US"/>
        </w:rPr>
        <w:t>CDC via PHIN VADS</w:t>
      </w:r>
    </w:p>
    <w:p w:rsidR="004049E5" w:rsidRDefault="005B11EB">
      <w:pPr>
        <w:pStyle w:val="Heading1"/>
        <w:divId w:val="821233667"/>
        <w:rPr>
          <w:rFonts w:eastAsia="Times New Roman"/>
          <w:lang w:val="en-US"/>
        </w:rPr>
      </w:pPr>
      <w:r>
        <w:rPr>
          <w:rFonts w:eastAsia="Times New Roman"/>
          <w:lang w:val="en-US"/>
        </w:rPr>
        <w:t>DAF Project</w:t>
      </w:r>
    </w:p>
    <w:p w:rsidR="004049E5" w:rsidRDefault="005B11EB">
      <w:pPr>
        <w:pStyle w:val="Heading1"/>
        <w:divId w:val="1606227093"/>
        <w:rPr>
          <w:rFonts w:eastAsia="Times New Roman"/>
          <w:lang w:val="en-US"/>
        </w:rPr>
      </w:pPr>
      <w:r>
        <w:rPr>
          <w:rFonts w:eastAsia="Times New Roman"/>
          <w:lang w:val="en-US"/>
        </w:rPr>
        <w:t>DAF Project team</w:t>
      </w:r>
    </w:p>
    <w:p w:rsidR="004049E5" w:rsidRDefault="005B11EB">
      <w:pPr>
        <w:pStyle w:val="Heading1"/>
        <w:divId w:val="831028757"/>
        <w:rPr>
          <w:rFonts w:eastAsia="Times New Roman"/>
          <w:lang w:val="en-US"/>
        </w:rPr>
      </w:pPr>
      <w:r>
        <w:rPr>
          <w:rFonts w:eastAsia="Times New Roman"/>
          <w:lang w:val="en-US"/>
        </w:rPr>
        <w:t>DAF</w:t>
      </w:r>
    </w:p>
    <w:p w:rsidR="004049E5" w:rsidRDefault="005B11EB">
      <w:pPr>
        <w:pStyle w:val="Heading1"/>
        <w:divId w:val="588392973"/>
        <w:rPr>
          <w:rFonts w:eastAsia="Times New Roman"/>
          <w:lang w:val="en-US"/>
        </w:rPr>
      </w:pPr>
      <w:r>
        <w:rPr>
          <w:rFonts w:eastAsia="Times New Roman"/>
          <w:lang w:val="en-US"/>
        </w:rPr>
        <w:t>FHIR NutritionOrder team</w:t>
      </w:r>
    </w:p>
    <w:p w:rsidR="004049E5" w:rsidRDefault="005B11EB">
      <w:pPr>
        <w:pStyle w:val="Heading2"/>
        <w:divId w:val="588392973"/>
        <w:rPr>
          <w:rFonts w:eastAsia="Times New Roman"/>
          <w:lang w:val="en-US"/>
        </w:rPr>
      </w:pPr>
      <w:r>
        <w:rPr>
          <w:rFonts w:eastAsia="Times New Roman"/>
          <w:lang w:val="en-US"/>
        </w:rPr>
        <w:t>ValueSet: Diet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Diet Codes (Diet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DietCode : Codes that can be used to indicate the type of food being ordered for a patient. This value set includes all children of SNOMED CT Concepts (US Extension and Core) from SCTID 182922004 Dietary regime (Therapeutic or Preventive Procedure) and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w:t>
            </w:r>
            <w:bookmarkStart w:id="0" w:name="_GoBack"/>
            <w:r>
              <w:rPr>
                <w:rFonts w:eastAsia="Times New Roman"/>
                <w:lang w:val="en-US"/>
              </w:rPr>
              <w:t>Â</w:t>
            </w:r>
            <w:bookmarkEnd w:id="0"/>
            <w:r>
              <w:rPr>
                <w:rFonts w:eastAsia="Times New Roman"/>
                <w:lang w:val="en-US"/>
              </w:rPr>
              <w:t xml:space="preserve">©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588392973"/>
        <w:rPr>
          <w:rFonts w:eastAsia="Times New Roman"/>
          <w:lang w:val="en-US"/>
        </w:rPr>
      </w:pPr>
      <w:r>
        <w:rPr>
          <w:rFonts w:eastAsia="Times New Roman"/>
          <w:lang w:val="en-US"/>
        </w:rPr>
        <w:lastRenderedPageBreak/>
        <w:t>ValueSet: Enteral Formula Additive Type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Enteral Formula Additive Type Code (Enteral Formula Additive Type Code)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EnteralFormulaAdditiveType : Codes for the type of modular component such as protein, carbohydrate or fiber to be provided in addition to or mixed with the base formula. This value set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Modular lipid enteral formula component: </w:t>
            </w:r>
          </w:p>
        </w:tc>
      </w:tr>
      <w:tr w:rsidR="004049E5">
        <w:trPr>
          <w:divId w:val="58839297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Modular protein enteral formula component: </w:t>
            </w:r>
          </w:p>
        </w:tc>
      </w:tr>
      <w:tr w:rsidR="004049E5">
        <w:trPr>
          <w:divId w:val="58839297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Modular carbohydrate enteral formula component: </w:t>
            </w:r>
          </w:p>
        </w:tc>
      </w:tr>
      <w:tr w:rsidR="004049E5">
        <w:trPr>
          <w:divId w:val="58839297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Modular fiber enteral formula component: </w:t>
            </w:r>
          </w:p>
        </w:tc>
      </w:tr>
      <w:tr w:rsidR="004049E5">
        <w:trPr>
          <w:divId w:val="58839297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Added water: </w:t>
            </w:r>
          </w:p>
        </w:tc>
      </w:tr>
    </w:tbl>
    <w:p w:rsidR="004049E5" w:rsidRDefault="005B11EB">
      <w:pPr>
        <w:pStyle w:val="Heading2"/>
        <w:divId w:val="588392973"/>
        <w:rPr>
          <w:rFonts w:eastAsia="Times New Roman"/>
          <w:lang w:val="en-US"/>
        </w:rPr>
      </w:pPr>
      <w:r>
        <w:rPr>
          <w:rFonts w:eastAsia="Times New Roman"/>
          <w:lang w:val="en-US"/>
        </w:rPr>
        <w:t>ValueSet: Enteral Formula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Enteral Formula Type Codes (Enteral Formula Type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EnteralFormulaType : Codes for type of enteral formula to be administered to patient. This value set is is composed of SNOMED CT (US Extension) Concepts from SCTID 470581016 Enteral+supplement feeds heirarchy and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588392973"/>
        <w:rPr>
          <w:rFonts w:eastAsia="Times New Roman"/>
          <w:lang w:val="en-US"/>
        </w:rPr>
      </w:pPr>
      <w:r>
        <w:rPr>
          <w:rFonts w:eastAsia="Times New Roman"/>
          <w:lang w:val="en-US"/>
        </w:rPr>
        <w:t>ValueSet: Enteral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Enteral Route Codes (Enteral Route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EnteralRouteOfAdministration: Codes specifying the route of administration of enteral formula. This value set is composed of HL7 V3 codes and is provided as a suggestive example </w:t>
            </w:r>
          </w:p>
        </w:tc>
      </w:tr>
    </w:tbl>
    <w:p w:rsidR="004049E5" w:rsidRDefault="005B11EB">
      <w:pPr>
        <w:pStyle w:val="Heading2"/>
        <w:divId w:val="588392973"/>
        <w:rPr>
          <w:rFonts w:eastAsia="Times New Roman"/>
          <w:lang w:val="en-US"/>
        </w:rPr>
      </w:pPr>
      <w:r>
        <w:rPr>
          <w:rFonts w:eastAsia="Times New Roman"/>
          <w:lang w:val="en-US"/>
        </w:rPr>
        <w:t>ValueSet: Fluid Consistency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Fluid Consistency Type Codes (Fluid Consistency Type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FluidConsistencyType : Codes used to represent the consistency of fluids and liquids provided to the patient. This value set includes all the children of SNOMED CT Concepts from SCTID(US Extension): 435681000124103 Dietary liquid consistency diet (regime/therapy) and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w:t>
            </w:r>
            <w:r>
              <w:rPr>
                <w:rFonts w:eastAsia="Times New Roman"/>
                <w:lang w:val="en-US"/>
              </w:rPr>
              <w:lastRenderedPageBreak/>
              <w:t xml:space="preserve">SNOMED CT is not covered by this agreement </w:t>
            </w:r>
          </w:p>
        </w:tc>
      </w:tr>
    </w:tbl>
    <w:p w:rsidR="004049E5" w:rsidRDefault="005B11EB">
      <w:pPr>
        <w:pStyle w:val="Heading2"/>
        <w:divId w:val="588392973"/>
        <w:rPr>
          <w:rFonts w:eastAsia="Times New Roman"/>
          <w:lang w:val="en-US"/>
        </w:rPr>
      </w:pPr>
      <w:r>
        <w:rPr>
          <w:rFonts w:eastAsia="Times New Roman"/>
          <w:lang w:val="en-US"/>
        </w:rPr>
        <w:lastRenderedPageBreak/>
        <w:t>ValueSet: Food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Food Type Codes (Food Type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FoodType : This value set represents SNOMED CT codes for types of foods. This value set includes all the children of SNOMED CT Concepts from SCTID 255620007 Foods (substance) and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588392973"/>
        <w:rPr>
          <w:rFonts w:eastAsia="Times New Roman"/>
          <w:lang w:val="en-US"/>
        </w:rPr>
      </w:pPr>
      <w:r>
        <w:rPr>
          <w:rFonts w:eastAsia="Times New Roman"/>
          <w:lang w:val="en-US"/>
        </w:rPr>
        <w:t>ValueSet: Nutrient Modifier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Nutrient Modifier Codes (Nutrient Modifier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NutrientModifier : Codes for types of nutrient that is being modified such as carbohydrate or sodium. This value set includes all the children of SNOMED CT Concepts from SCTID 226355009 Nutrients (substance), Sodium, Potassium and Fluid and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588392973"/>
        <w:rPr>
          <w:rFonts w:eastAsia="Times New Roman"/>
          <w:lang w:val="en-US"/>
        </w:rPr>
      </w:pPr>
      <w:r>
        <w:rPr>
          <w:rFonts w:eastAsia="Times New Roman"/>
          <w:lang w:val="en-US"/>
        </w:rPr>
        <w:t>ValueSet: Supplement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Supplement Type Codes (Supplement Type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SupplementType : Codes for nutritional supplements to be provided to the patient. This value set is is composed of SNOMED CT (US Extension) Concepts from SCTID 470581016 Enteral+supplement feeds heirarchy and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588392973"/>
        <w:rPr>
          <w:rFonts w:eastAsia="Times New Roman"/>
          <w:lang w:val="en-US"/>
        </w:rPr>
      </w:pPr>
      <w:r>
        <w:rPr>
          <w:rFonts w:eastAsia="Times New Roman"/>
          <w:lang w:val="en-US"/>
        </w:rPr>
        <w:t>ValueSet: Texture Modified Food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Texture Modified Food Type Codes (Texture Modified Food Type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TextureModifiedFoodType: Codes for types of foods that are texture modified. This </w:t>
            </w:r>
            <w:r>
              <w:rPr>
                <w:rFonts w:eastAsia="Times New Roman"/>
                <w:lang w:val="en-US"/>
              </w:rPr>
              <w:lastRenderedPageBreak/>
              <w:t xml:space="preserve">value set is composed SNOMED CT Concepts from SCTID 255620007 Foods (substance) and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588392973"/>
        <w:rPr>
          <w:rFonts w:eastAsia="Times New Roman"/>
          <w:lang w:val="en-US"/>
        </w:rPr>
      </w:pPr>
      <w:r>
        <w:rPr>
          <w:rFonts w:eastAsia="Times New Roman"/>
          <w:lang w:val="en-US"/>
        </w:rPr>
        <w:t>ValueSet: Texture Modifier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Texture Modifier Codes (Texture Modifier Codes)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TextureModifier: Codes for food consistency types or texture modifications to apply to foods. This value set is composed of SNOMED CT (US Extension and Core) Concepts from SCTID 229961002 Food consistency types (substance) heirarchy and is provided as a suggestive example </w:t>
            </w:r>
          </w:p>
        </w:tc>
      </w:tr>
      <w:tr w:rsidR="004049E5">
        <w:trPr>
          <w:divId w:val="58839297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1"/>
        <w:divId w:val="1511137374"/>
        <w:rPr>
          <w:rFonts w:eastAsia="Times New Roman"/>
          <w:lang w:val="en-US"/>
        </w:rPr>
      </w:pPr>
      <w:r>
        <w:rPr>
          <w:rFonts w:eastAsia="Times New Roman"/>
          <w:lang w:val="en-US"/>
        </w:rPr>
        <w:t>FHIR OO CDA Template team</w:t>
      </w:r>
    </w:p>
    <w:p w:rsidR="004049E5" w:rsidRDefault="005B11EB">
      <w:pPr>
        <w:pStyle w:val="Heading1"/>
        <w:divId w:val="1387684731"/>
        <w:rPr>
          <w:rFonts w:eastAsia="Times New Roman"/>
          <w:lang w:val="en-US"/>
        </w:rPr>
      </w:pPr>
      <w:r>
        <w:rPr>
          <w:rFonts w:eastAsia="Times New Roman"/>
          <w:lang w:val="en-US"/>
        </w:rPr>
        <w:t>FHIR Project</w:t>
      </w:r>
    </w:p>
    <w:p w:rsidR="004049E5" w:rsidRDefault="005B11EB">
      <w:pPr>
        <w:pStyle w:val="Heading2"/>
        <w:divId w:val="1387684731"/>
        <w:rPr>
          <w:rFonts w:eastAsia="Times New Roman"/>
          <w:lang w:val="en-US"/>
        </w:rPr>
      </w:pPr>
      <w:r>
        <w:rPr>
          <w:rFonts w:eastAsia="Times New Roman"/>
          <w:lang w:val="en-US"/>
        </w:rPr>
        <w:t>ValueSet: Care Plan Activity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Care Plan Activity (Care Plan Activity)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Codes for types of activities that can appear in a care plan</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1387684731"/>
        <w:rPr>
          <w:rFonts w:eastAsia="Times New Roman"/>
          <w:lang w:val="en-US"/>
        </w:rPr>
      </w:pPr>
      <w:r>
        <w:rPr>
          <w:rFonts w:eastAsia="Times New Roman"/>
          <w:lang w:val="en-US"/>
        </w:rPr>
        <w:t>ValueSet: Common UCUM 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Common UCUM units (Common U C U M units)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Commonly encountered UCUM units (for purposes of helping populate look ups</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UCUM is Copyright Â© 1999-2013 Regenstrief Institute, Inc. and The UCUM Organization, Indianapolis, IN. All rights reserved. See http://unitsofmeasure.org/trac//wiki/TermsOfUse for details </w:t>
            </w:r>
          </w:p>
        </w:tc>
      </w:tr>
    </w:tbl>
    <w:p w:rsidR="004049E5" w:rsidRDefault="005B11EB">
      <w:pPr>
        <w:pStyle w:val="Heading2"/>
        <w:divId w:val="1387684731"/>
        <w:rPr>
          <w:rFonts w:eastAsia="Times New Roman"/>
          <w:lang w:val="en-US"/>
        </w:rPr>
      </w:pPr>
      <w:r>
        <w:rPr>
          <w:rFonts w:eastAsia="Times New Roman"/>
          <w:lang w:val="en-US"/>
        </w:rPr>
        <w:lastRenderedPageBreak/>
        <w:t>ValueSet: Designation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Designation Use (Designation Use)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Details of how a designation would be used</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1387684731"/>
        <w:rPr>
          <w:rFonts w:eastAsia="Times New Roman"/>
          <w:lang w:val="en-US"/>
        </w:rPr>
      </w:pPr>
      <w:r>
        <w:rPr>
          <w:rFonts w:eastAsia="Times New Roman"/>
          <w:lang w:val="en-US"/>
        </w:rPr>
        <w:t>ValueSet: Example Message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Example Message Reason Codes (Example Message Reason Codes)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Message Reasons. These are the set of codes that might be used an updating an encounter using admin-update</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Admit: </w:t>
            </w:r>
            <w:r>
              <w:rPr>
                <w:rFonts w:eastAsia="Times New Roman"/>
                <w:lang w:val="en-US"/>
              </w:rPr>
              <w:t xml:space="preserve">The patient has been admitted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Discharge: </w:t>
            </w:r>
            <w:r>
              <w:rPr>
                <w:rFonts w:eastAsia="Times New Roman"/>
                <w:lang w:val="en-US"/>
              </w:rPr>
              <w:t xml:space="preserve">The patient has been discharged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Absent: </w:t>
            </w:r>
            <w:r>
              <w:rPr>
                <w:rFonts w:eastAsia="Times New Roman"/>
                <w:lang w:val="en-US"/>
              </w:rPr>
              <w:t xml:space="preserve">The patient has temporarily left the institution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Returned: </w:t>
            </w:r>
            <w:r>
              <w:rPr>
                <w:rFonts w:eastAsia="Times New Roman"/>
                <w:lang w:val="en-US"/>
              </w:rPr>
              <w:t xml:space="preserve">The patient has returned from a temporary absence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Moved: </w:t>
            </w:r>
            <w:r>
              <w:rPr>
                <w:rFonts w:eastAsia="Times New Roman"/>
                <w:lang w:val="en-US"/>
              </w:rPr>
              <w:t xml:space="preserve">The patient has been moved to a new location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Edit: </w:t>
            </w:r>
            <w:r>
              <w:rPr>
                <w:rFonts w:eastAsia="Times New Roman"/>
                <w:lang w:val="en-US"/>
              </w:rPr>
              <w:t xml:space="preserve">Encounter details have been updated (e.g. to correct a coding error) </w:t>
            </w:r>
          </w:p>
        </w:tc>
      </w:tr>
    </w:tbl>
    <w:p w:rsidR="004049E5" w:rsidRDefault="005B11EB">
      <w:pPr>
        <w:pStyle w:val="Heading2"/>
        <w:divId w:val="1387684731"/>
        <w:rPr>
          <w:rFonts w:eastAsia="Times New Roman"/>
          <w:lang w:val="en-US"/>
        </w:rPr>
      </w:pPr>
      <w:r>
        <w:rPr>
          <w:rFonts w:eastAsia="Times New Roman"/>
          <w:lang w:val="en-US"/>
        </w:rPr>
        <w:t>ValueSet: Example Use Codes for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Example Use Codes for List (Example Use Codes for List)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use codes for the List resource - typical kinds of use. TODO: Does LOINC define useful codes?</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Alerts: </w:t>
            </w:r>
            <w:r>
              <w:rPr>
                <w:rFonts w:eastAsia="Times New Roman"/>
                <w:lang w:val="en-US"/>
              </w:rPr>
              <w:t xml:space="preserve">A list of alerts for the patient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Adverse Reactions: </w:t>
            </w:r>
            <w:r>
              <w:rPr>
                <w:rFonts w:eastAsia="Times New Roman"/>
                <w:lang w:val="en-US"/>
              </w:rPr>
              <w:t xml:space="preserve">A list of part adverse reactions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Allergies: </w:t>
            </w:r>
            <w:r>
              <w:rPr>
                <w:rFonts w:eastAsia="Times New Roman"/>
                <w:lang w:val="en-US"/>
              </w:rPr>
              <w:t xml:space="preserve">A list of Allergies for the patient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 List: </w:t>
            </w:r>
            <w:r>
              <w:rPr>
                <w:rFonts w:eastAsia="Times New Roman"/>
                <w:lang w:val="en-US"/>
              </w:rPr>
              <w:t xml:space="preserve">A list of medication statements for the patient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Problem List: </w:t>
            </w:r>
            <w:r>
              <w:rPr>
                <w:rFonts w:eastAsia="Times New Roman"/>
                <w:lang w:val="en-US"/>
              </w:rPr>
              <w:t xml:space="preserve">A list of problems that the patient is known of have (or have had in the past)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Worklist: </w:t>
            </w:r>
            <w:r>
              <w:rPr>
                <w:rFonts w:eastAsia="Times New Roman"/>
                <w:lang w:val="en-US"/>
              </w:rPr>
              <w:t xml:space="preserve">A list of items that constitute a set of work to be performed (typically this code would be specialised for more specific uses, such as a ward round list)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Waiting List: </w:t>
            </w:r>
            <w:r>
              <w:rPr>
                <w:rFonts w:eastAsia="Times New Roman"/>
                <w:lang w:val="en-US"/>
              </w:rPr>
              <w:t xml:space="preserve">A list of items waiting for an event (perhaps a surgical patient waiting list)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Protocols: </w:t>
            </w:r>
            <w:r>
              <w:rPr>
                <w:rFonts w:eastAsia="Times New Roman"/>
                <w:lang w:val="en-US"/>
              </w:rPr>
              <w:t xml:space="preserve">A set of protocols to be followed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Care Plans: </w:t>
            </w:r>
            <w:r>
              <w:rPr>
                <w:rFonts w:eastAsia="Times New Roman"/>
                <w:lang w:val="en-US"/>
              </w:rPr>
              <w:t xml:space="preserve">A set of care plans that apply in a particular context of care </w:t>
            </w:r>
          </w:p>
        </w:tc>
      </w:tr>
    </w:tbl>
    <w:p w:rsidR="004049E5" w:rsidRDefault="005B11EB">
      <w:pPr>
        <w:pStyle w:val="Heading2"/>
        <w:divId w:val="1387684731"/>
        <w:rPr>
          <w:rFonts w:eastAsia="Times New Roman"/>
          <w:lang w:val="en-US"/>
        </w:rPr>
      </w:pPr>
      <w:r>
        <w:rPr>
          <w:rFonts w:eastAsia="Times New Roman"/>
          <w:lang w:val="en-US"/>
        </w:rPr>
        <w:lastRenderedPageBreak/>
        <w:t>ValueSet: FHIR Restful Interactions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FHIR Restful Interactions (F H I R Restful Interactions)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set of interactions defined by the RESTful part of the FHIR specification</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read: </w:t>
            </w:r>
            <w:r>
              <w:rPr>
                <w:rFonts w:eastAsia="Times New Roman"/>
                <w:lang w:val="en-US"/>
              </w:rPr>
              <w:t xml:space="preserve">Read the current state of the resource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vread: </w:t>
            </w:r>
            <w:r>
              <w:rPr>
                <w:rFonts w:eastAsia="Times New Roman"/>
                <w:lang w:val="en-US"/>
              </w:rPr>
              <w:t xml:space="preserve">Read the state of a specific version of the resource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update: </w:t>
            </w:r>
            <w:r>
              <w:rPr>
                <w:rFonts w:eastAsia="Times New Roman"/>
                <w:lang w:val="en-US"/>
              </w:rPr>
              <w:t xml:space="preserve">Update an existing resource by its id (or create it if it is new)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delete: </w:t>
            </w:r>
            <w:r>
              <w:rPr>
                <w:rFonts w:eastAsia="Times New Roman"/>
                <w:lang w:val="en-US"/>
              </w:rPr>
              <w:t xml:space="preserve">Delete a resource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w:t>
            </w:r>
            <w:r>
              <w:rPr>
                <w:rFonts w:eastAsia="Times New Roman"/>
                <w:lang w:val="en-US"/>
              </w:rPr>
              <w:t xml:space="preserve">Retrieve the update history for a particular resource, type of resource, or the entire system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history-instance: </w:t>
            </w:r>
            <w:r>
              <w:rPr>
                <w:rFonts w:eastAsia="Times New Roman"/>
                <w:lang w:val="en-US"/>
              </w:rPr>
              <w:t xml:space="preserve">Retrieve the update history for a particular resource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history-type: </w:t>
            </w:r>
            <w:r>
              <w:rPr>
                <w:rFonts w:eastAsia="Times New Roman"/>
                <w:lang w:val="en-US"/>
              </w:rPr>
              <w:t xml:space="preserve">Retrieve the update history for a all resources of a particular type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history-system: </w:t>
            </w:r>
            <w:r>
              <w:rPr>
                <w:rFonts w:eastAsia="Times New Roman"/>
                <w:lang w:val="en-US"/>
              </w:rPr>
              <w:t xml:space="preserve">Retrieve the update history for all resources on a system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resource with a server assigned id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search: </w:t>
            </w:r>
            <w:r>
              <w:rPr>
                <w:rFonts w:eastAsia="Times New Roman"/>
                <w:lang w:val="en-US"/>
              </w:rPr>
              <w:t xml:space="preserve">Search a resource type or all resources based on some filter criteria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search-type: </w:t>
            </w:r>
            <w:r>
              <w:rPr>
                <w:rFonts w:eastAsia="Times New Roman"/>
                <w:lang w:val="en-US"/>
              </w:rPr>
              <w:t xml:space="preserve">Search all resources of the specified type based on some filter criteria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search-system: </w:t>
            </w:r>
            <w:r>
              <w:rPr>
                <w:rFonts w:eastAsia="Times New Roman"/>
                <w:lang w:val="en-US"/>
              </w:rPr>
              <w:t xml:space="preserve">Search all resources based on some filter criteria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validate: </w:t>
            </w:r>
            <w:r>
              <w:rPr>
                <w:rFonts w:eastAsia="Times New Roman"/>
                <w:lang w:val="en-US"/>
              </w:rPr>
              <w:t xml:space="preserve">Check that the content would be acceptable as an update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conformance: </w:t>
            </w:r>
            <w:r>
              <w:rPr>
                <w:rFonts w:eastAsia="Times New Roman"/>
                <w:lang w:val="en-US"/>
              </w:rPr>
              <w:t xml:space="preserve">Get a conformance statement for the system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transaction: </w:t>
            </w:r>
            <w:r>
              <w:rPr>
                <w:rFonts w:eastAsia="Times New Roman"/>
                <w:lang w:val="en-US"/>
              </w:rPr>
              <w:t xml:space="preserve">Update, create or delete a set of resources as a single transaction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operation: </w:t>
            </w:r>
            <w:r>
              <w:rPr>
                <w:rFonts w:eastAsia="Times New Roman"/>
                <w:lang w:val="en-US"/>
              </w:rPr>
              <w:t xml:space="preserve">Perform an operation as defined by an OperationDefinition </w:t>
            </w:r>
          </w:p>
        </w:tc>
      </w:tr>
    </w:tbl>
    <w:p w:rsidR="004049E5" w:rsidRDefault="005B11EB">
      <w:pPr>
        <w:pStyle w:val="Heading2"/>
        <w:divId w:val="1387684731"/>
        <w:rPr>
          <w:rFonts w:eastAsia="Times New Roman"/>
          <w:lang w:val="en-US"/>
        </w:rPr>
      </w:pPr>
      <w:r>
        <w:rPr>
          <w:rFonts w:eastAsia="Times New Roman"/>
          <w:lang w:val="en-US"/>
        </w:rPr>
        <w:t>ValueSet: List Empty Reasons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List Empty Reasons (List Empty Reasons)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General reasons for a list to be empty. Reasons are either related to a summary list (i.e. problem or medication list) or to a workflow related list (i.e. consultation list)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Nil Known: </w:t>
            </w:r>
            <w:r>
              <w:rPr>
                <w:rFonts w:eastAsia="Times New Roman"/>
                <w:lang w:val="en-US"/>
              </w:rPr>
              <w:t xml:space="preserve">Clinical judgement that there are no known items for this list after reasonable investigation. Note that this a positive statement by a clinical user, and not a default position asserted by a computer system in the lack of other information. Example uses: * For allergies: the patient or patient's agent/guardian has asserted that he/she is not aware of any allergies (NKA - nil known allergies) * For medications: the patient or patient's agent/guardian has asserted that the patient is known to be taking no medications * For diagnoses, problems and procedures: the patient or patient's agent/guardian has asserted that there is no known event to record.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Asked: </w:t>
            </w:r>
            <w:r>
              <w:rPr>
                <w:rFonts w:eastAsia="Times New Roman"/>
                <w:lang w:val="en-US"/>
              </w:rPr>
              <w:t xml:space="preserve">THe investigation to find out whether there are items for this list has not occurred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Information Withheld: </w:t>
            </w:r>
            <w:r>
              <w:rPr>
                <w:rFonts w:eastAsia="Times New Roman"/>
                <w:lang w:val="en-US"/>
              </w:rPr>
              <w:t xml:space="preserve">The content of the list was not provided due to privacy or confidentiality concerns. Note that it should not be assumed that this means that the </w:t>
            </w:r>
            <w:r>
              <w:rPr>
                <w:rFonts w:eastAsia="Times New Roman"/>
                <w:lang w:val="en-US"/>
              </w:rPr>
              <w:lastRenderedPageBreak/>
              <w:t xml:space="preserve">particular information in question was withheld due to its contents - it can also be a policy decision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Unavailable: </w:t>
            </w:r>
            <w:r>
              <w:rPr>
                <w:rFonts w:eastAsia="Times New Roman"/>
                <w:lang w:val="en-US"/>
              </w:rPr>
              <w:t xml:space="preserve">Information to populate this list cannot be obtained. E.g. unconscious patient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Started: </w:t>
            </w:r>
            <w:r>
              <w:rPr>
                <w:rFonts w:eastAsia="Times New Roman"/>
                <w:lang w:val="en-US"/>
              </w:rPr>
              <w:t xml:space="preserve">The work to populate this list has not yet begun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Closed: </w:t>
            </w:r>
            <w:r>
              <w:rPr>
                <w:rFonts w:eastAsia="Times New Roman"/>
                <w:lang w:val="en-US"/>
              </w:rPr>
              <w:t xml:space="preserve">This list has now closed or has ceased to be relevant or useful </w:t>
            </w:r>
          </w:p>
        </w:tc>
      </w:tr>
    </w:tbl>
    <w:p w:rsidR="004049E5" w:rsidRDefault="005B11EB">
      <w:pPr>
        <w:pStyle w:val="Heading2"/>
        <w:divId w:val="1387684731"/>
        <w:rPr>
          <w:rFonts w:eastAsia="Times New Roman"/>
          <w:lang w:val="en-US"/>
        </w:rPr>
      </w:pPr>
      <w:r>
        <w:rPr>
          <w:rFonts w:eastAsia="Times New Roman"/>
          <w:lang w:val="en-US"/>
        </w:rPr>
        <w:t>ValueSet: List Order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List Order Codes (List Order Codes)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Base values for the order of the items in a list resource</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Sorted by User: </w:t>
            </w:r>
            <w:r>
              <w:rPr>
                <w:rFonts w:eastAsia="Times New Roman"/>
                <w:lang w:val="en-US"/>
              </w:rPr>
              <w:t xml:space="preserve">The list was sorted by a user. The criteria the user used are not specified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Sorted by System: </w:t>
            </w:r>
            <w:r>
              <w:rPr>
                <w:rFonts w:eastAsia="Times New Roman"/>
                <w:lang w:val="en-US"/>
              </w:rPr>
              <w:t xml:space="preserve">The list was sorted by the system. The criteria the user used are not specified; define additional codes to specify a particular order (or use other defined codes)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Sorted by Event Date: </w:t>
            </w:r>
            <w:r>
              <w:rPr>
                <w:rFonts w:eastAsia="Times New Roman"/>
                <w:lang w:val="en-US"/>
              </w:rPr>
              <w:t xml:space="preserve">The list is sorted by the data of the event. This can be used when the list has items which are dates with past or future events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Sorted by Item Date: </w:t>
            </w:r>
            <w:r>
              <w:rPr>
                <w:rFonts w:eastAsia="Times New Roman"/>
                <w:lang w:val="en-US"/>
              </w:rPr>
              <w:t xml:space="preserve">The list is sorted by the date the item was added to the list. Note that the date added to the list is not explicit in the list itself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Sorted by Priority: </w:t>
            </w:r>
            <w:r>
              <w:rPr>
                <w:rFonts w:eastAsia="Times New Roman"/>
                <w:lang w:val="en-US"/>
              </w:rPr>
              <w:t xml:space="preserve">The list is sorted by priority. The exact method in which priority has been determined is not specified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Sorted Alphabetically: </w:t>
            </w:r>
            <w:r>
              <w:rPr>
                <w:rFonts w:eastAsia="Times New Roman"/>
                <w:lang w:val="en-US"/>
              </w:rPr>
              <w:t xml:space="preserve">The list is sorted alphabetically by an unspecified property of the items in the list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Sorted by Category: </w:t>
            </w:r>
            <w:r>
              <w:rPr>
                <w:rFonts w:eastAsia="Times New Roman"/>
                <w:lang w:val="en-US"/>
              </w:rPr>
              <w:t xml:space="preserve">The list is sorted categorically by an unspecified property of the items in the list </w:t>
            </w:r>
          </w:p>
        </w:tc>
      </w:tr>
      <w:tr w:rsidR="004049E5">
        <w:trPr>
          <w:divId w:val="138768473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Sorted by Patient: </w:t>
            </w:r>
            <w:r>
              <w:rPr>
                <w:rFonts w:eastAsia="Times New Roman"/>
                <w:lang w:val="en-US"/>
              </w:rPr>
              <w:t xml:space="preserve">The list is sorted by patient, with items for each patient grouped together </w:t>
            </w:r>
          </w:p>
        </w:tc>
      </w:tr>
    </w:tbl>
    <w:p w:rsidR="004049E5" w:rsidRDefault="005B11EB">
      <w:pPr>
        <w:pStyle w:val="Heading2"/>
        <w:divId w:val="1387684731"/>
        <w:rPr>
          <w:rFonts w:eastAsia="Times New Roman"/>
          <w:lang w:val="en-US"/>
        </w:rPr>
      </w:pPr>
      <w:r>
        <w:rPr>
          <w:rFonts w:eastAsia="Times New Roman"/>
          <w:lang w:val="en-US"/>
        </w:rPr>
        <w:t>ValueSet: Participant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Participant Roles (Participant Roles)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Roles of Participants that may be included in a CarePlan.Participants, or in an EpisodeOfCare.CareTeam. Defined as: Is a Person, Healthcare professional (occupation) or Healthcare related organization (qualifier value) </w:t>
            </w:r>
          </w:p>
        </w:tc>
      </w:tr>
      <w:tr w:rsidR="004049E5">
        <w:trPr>
          <w:divId w:val="138768473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1"/>
        <w:divId w:val="330329585"/>
        <w:rPr>
          <w:rFonts w:eastAsia="Times New Roman"/>
          <w:lang w:val="en-US"/>
        </w:rPr>
      </w:pPr>
      <w:r>
        <w:rPr>
          <w:rFonts w:eastAsia="Times New Roman"/>
          <w:lang w:val="en-US"/>
        </w:rPr>
        <w:lastRenderedPageBreak/>
        <w:t>FHIR Project team</w:t>
      </w:r>
    </w:p>
    <w:p w:rsidR="004049E5" w:rsidRDefault="005B11EB">
      <w:pPr>
        <w:pStyle w:val="Heading2"/>
        <w:divId w:val="330329585"/>
        <w:rPr>
          <w:rFonts w:eastAsia="Times New Roman"/>
          <w:lang w:val="en-US"/>
        </w:rPr>
      </w:pPr>
      <w:r>
        <w:rPr>
          <w:rFonts w:eastAsia="Times New Roman"/>
          <w:lang w:val="en-US"/>
        </w:rPr>
        <w:t>ValueSet: Adjudication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87"/>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Adjudication Codes (Adjudication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smattering of Adjudication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330329585"/>
        <w:rPr>
          <w:rFonts w:eastAsia="Times New Roman"/>
          <w:lang w:val="en-US"/>
        </w:rPr>
      </w:pPr>
      <w:r>
        <w:rPr>
          <w:rFonts w:eastAsia="Times New Roman"/>
          <w:lang w:val="en-US"/>
        </w:rPr>
        <w:t>ValueSet: AdmitSource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AdmitSource (Admit Source)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a set of codes that can be used to indicate from where the patient came in.</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Transferred from other hospital: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From accident/emergency department: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From outpatient department: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Born in hospital: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General Practitioner referral: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Practitioner/physician referral: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From nursing home: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From psychiatric hospital: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From rehabilitation facility: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p>
        </w:tc>
      </w:tr>
    </w:tbl>
    <w:p w:rsidR="004049E5" w:rsidRDefault="005B11EB">
      <w:pPr>
        <w:pStyle w:val="Heading2"/>
        <w:divId w:val="330329585"/>
        <w:rPr>
          <w:rFonts w:eastAsia="Times New Roman"/>
          <w:lang w:val="en-US"/>
        </w:rPr>
      </w:pPr>
      <w:r>
        <w:rPr>
          <w:rFonts w:eastAsia="Times New Roman"/>
          <w:lang w:val="en-US"/>
        </w:rPr>
        <w:t>ValueSet: AllergyIntolerance Substance and Negation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AllergyIntolerance Substance and Negation Codes (Allergy Intolerance Substance and Negation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concept codes for specific substances and negation codes to specify the absence of specific types of allergies.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w:t>
            </w:r>
            <w:r>
              <w:rPr>
                <w:rFonts w:eastAsia="Times New Roman"/>
                <w:lang w:val="en-US"/>
              </w:rPr>
              <w:lastRenderedPageBreak/>
              <w:t xml:space="preserve">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lastRenderedPageBreak/>
        <w:t>ValueSet: AnimalBreeds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AnimalBreeds (Animal Breeds)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 value set defines a set of codes that can be used to indicate breeds of species.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German Shepherd Dog: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Irish Terrier: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Tibetan Mastiff: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Golden Retriever: </w:t>
            </w:r>
          </w:p>
        </w:tc>
      </w:tr>
    </w:tbl>
    <w:p w:rsidR="004049E5" w:rsidRDefault="005B11EB">
      <w:pPr>
        <w:pStyle w:val="Heading2"/>
        <w:divId w:val="330329585"/>
        <w:rPr>
          <w:rFonts w:eastAsia="Times New Roman"/>
          <w:lang w:val="en-US"/>
        </w:rPr>
      </w:pPr>
      <w:r>
        <w:rPr>
          <w:rFonts w:eastAsia="Times New Roman"/>
          <w:lang w:val="en-US"/>
        </w:rPr>
        <w:t>ValueSet: AnimalSpecies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AnimalSpecies (Animal Species)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 value set defines a set of codes that can be used to indicate species of animal patients.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Dog: </w:t>
            </w:r>
            <w:r>
              <w:rPr>
                <w:rFonts w:eastAsia="Times New Roman"/>
                <w:lang w:val="en-US"/>
              </w:rPr>
              <w:t xml:space="preserve">Canis lupus familiaris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Sheep: </w:t>
            </w:r>
            <w:r>
              <w:rPr>
                <w:rFonts w:eastAsia="Times New Roman"/>
                <w:lang w:val="en-US"/>
              </w:rPr>
              <w:t xml:space="preserve">Ovis aries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Domestic Canary: </w:t>
            </w:r>
            <w:r>
              <w:rPr>
                <w:rFonts w:eastAsia="Times New Roman"/>
                <w:lang w:val="en-US"/>
              </w:rPr>
              <w:t xml:space="preserve">Serinus canaria domestica </w:t>
            </w:r>
          </w:p>
        </w:tc>
      </w:tr>
    </w:tbl>
    <w:p w:rsidR="004049E5" w:rsidRDefault="005B11EB">
      <w:pPr>
        <w:pStyle w:val="Heading2"/>
        <w:divId w:val="330329585"/>
        <w:rPr>
          <w:rFonts w:eastAsia="Times New Roman"/>
          <w:lang w:val="en-US"/>
        </w:rPr>
      </w:pPr>
      <w:r>
        <w:rPr>
          <w:rFonts w:eastAsia="Times New Roman"/>
          <w:lang w:val="en-US"/>
        </w:rPr>
        <w:t>ValueSet: Basic Resource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Basic Resource Types (Basic Resource Types)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defines codes for resources not yet supported by (or which will never be supported by) FHIR. Many of the codes listed here will eventually be turned into official resources. However, there is no guarantee that any particular resource will be created nor that the scope will be exactly as defined by the codes presented here. Codes in this set will be deprecated if/when formal resources are defined that encompass these concepts.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Consent: </w:t>
            </w:r>
            <w:r>
              <w:rPr>
                <w:rFonts w:eastAsia="Times New Roman"/>
                <w:lang w:val="en-US"/>
              </w:rPr>
              <w:t xml:space="preserve">An assertion of permission for an activity or set of activities to occur, possibly subject to particular limitations. E.g. surgical consent, information disclosure consent, etc.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Referral: </w:t>
            </w:r>
            <w:r>
              <w:rPr>
                <w:rFonts w:eastAsia="Times New Roman"/>
                <w:lang w:val="en-US"/>
              </w:rPr>
              <w:t xml:space="preserve">A request that care of a particular type be provided to a patient. Could involve the transfer of care, a consult, etc.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Adverse Event: </w:t>
            </w:r>
            <w:r>
              <w:rPr>
                <w:rFonts w:eastAsia="Times New Roman"/>
                <w:lang w:val="en-US"/>
              </w:rPr>
              <w:t xml:space="preserve">An undesired reaction caused by exposure to some agent (e.g., a medication, immunization, food, or environmental agent).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Appointment Request: </w:t>
            </w:r>
            <w:r>
              <w:rPr>
                <w:rFonts w:eastAsia="Times New Roman"/>
                <w:lang w:val="en-US"/>
              </w:rPr>
              <w:t xml:space="preserve">A request that a time be scheduled for a type of service for a specified patient, potentially subject to other constraints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Transfer: </w:t>
            </w:r>
            <w:r>
              <w:rPr>
                <w:rFonts w:eastAsia="Times New Roman"/>
                <w:lang w:val="en-US"/>
              </w:rPr>
              <w:t xml:space="preserve">The transition of a patient or set of material from one location to another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Diet: </w:t>
            </w:r>
            <w:r>
              <w:rPr>
                <w:rFonts w:eastAsia="Times New Roman"/>
                <w:lang w:val="en-US"/>
              </w:rPr>
              <w:t xml:space="preserve">The specification of a set of food and/or other nutritonal material to be delivered to a patient.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Administrative Activity: </w:t>
            </w:r>
            <w:r>
              <w:rPr>
                <w:rFonts w:eastAsia="Times New Roman"/>
                <w:lang w:val="en-US"/>
              </w:rPr>
              <w:t xml:space="preserve">An occurrence of a non-care-related event in the healthcare domain, such as approvals, reviews, etc.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Exposure: </w:t>
            </w:r>
            <w:r>
              <w:rPr>
                <w:rFonts w:eastAsia="Times New Roman"/>
                <w:lang w:val="en-US"/>
              </w:rPr>
              <w:t xml:space="preserve">Record of a situation where a subject was exposed to a substance. Usually of interest to public health.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Investigation: </w:t>
            </w:r>
            <w:r>
              <w:rPr>
                <w:rFonts w:eastAsia="Times New Roman"/>
                <w:lang w:val="en-US"/>
              </w:rPr>
              <w:t xml:space="preserve">A formalized inquiry into the circumstances surrounding a particular unplanned event or potential event for the purposes of identifying possible causes and contributing factors for the event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Account: </w:t>
            </w:r>
            <w:r>
              <w:rPr>
                <w:rFonts w:eastAsia="Times New Roman"/>
                <w:lang w:val="en-US"/>
              </w:rPr>
              <w:t xml:space="preserve">A financial instrument used to track costs, charges or other amounts.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Invoice: </w:t>
            </w:r>
            <w:r>
              <w:rPr>
                <w:rFonts w:eastAsia="Times New Roman"/>
                <w:lang w:val="en-US"/>
              </w:rPr>
              <w:t xml:space="preserve">A request for payment for goods and/or services. Includes the idea of a healthcare insurance claim.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Invoice Adjudication: </w:t>
            </w:r>
            <w:r>
              <w:rPr>
                <w:rFonts w:eastAsia="Times New Roman"/>
                <w:lang w:val="en-US"/>
              </w:rPr>
              <w:t xml:space="preserve">The determination of what will be paid against a particular invoice based on coverage, plan rules, etc.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Predetermination Request: </w:t>
            </w:r>
            <w:r>
              <w:rPr>
                <w:rFonts w:eastAsia="Times New Roman"/>
                <w:lang w:val="en-US"/>
              </w:rPr>
              <w:t xml:space="preserve">A request for a predication of the cost that would be paid under an insurance plan for a hypothetical claim for goods or services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Predetermination: </w:t>
            </w:r>
            <w:r>
              <w:rPr>
                <w:rFonts w:eastAsia="Times New Roman"/>
                <w:lang w:val="en-US"/>
              </w:rPr>
              <w:t xml:space="preserve">An adjudication of what would be paid under an insurance plan for a hypothetical claim for goods or services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Study: </w:t>
            </w:r>
            <w:r>
              <w:rPr>
                <w:rFonts w:eastAsia="Times New Roman"/>
                <w:lang w:val="en-US"/>
              </w:rPr>
              <w:t xml:space="preserve">An investigation to determine information about a particular therapy or product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Protocol: </w:t>
            </w:r>
            <w:r>
              <w:rPr>
                <w:rFonts w:eastAsia="Times New Roman"/>
                <w:lang w:val="en-US"/>
              </w:rPr>
              <w:t xml:space="preserve">A set of (possibly conditional) steps to be taken to achieve some aim. Includes study protocols, treatment protocols, emergency protocols, etc. </w:t>
            </w:r>
          </w:p>
        </w:tc>
      </w:tr>
    </w:tbl>
    <w:p w:rsidR="004049E5" w:rsidRDefault="005B11EB">
      <w:pPr>
        <w:pStyle w:val="Heading2"/>
        <w:divId w:val="330329585"/>
        <w:rPr>
          <w:rFonts w:eastAsia="Times New Roman"/>
          <w:lang w:val="en-US"/>
        </w:rPr>
      </w:pPr>
      <w:r>
        <w:rPr>
          <w:rFonts w:eastAsia="Times New Roman"/>
          <w:lang w:val="en-US"/>
        </w:rPr>
        <w:t>ValueSet: Codes for Immunization Site of Administration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Codes for Immunization Site of Administration (Codes for Immunization Site of Administration)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bl>
    <w:p w:rsidR="004049E5" w:rsidRDefault="005B11EB">
      <w:pPr>
        <w:pStyle w:val="Heading2"/>
        <w:divId w:val="330329585"/>
        <w:rPr>
          <w:rFonts w:eastAsia="Times New Roman"/>
          <w:lang w:val="en-US"/>
        </w:rPr>
      </w:pPr>
      <w:r>
        <w:rPr>
          <w:rFonts w:eastAsia="Times New Roman"/>
          <w:lang w:val="en-US"/>
        </w:rPr>
        <w:t>ValueSet: Condition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 Category Codes (Condition Category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Preferred value set for Condition Categories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Complaint: </w:t>
            </w:r>
            <w:r>
              <w:rPr>
                <w:rFonts w:eastAsia="Times New Roman"/>
                <w:lang w:val="en-US"/>
              </w:rPr>
              <w:t xml:space="preserve">The patient considers the condition an issue to be addressed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Symptom: </w:t>
            </w:r>
            <w:r>
              <w:rPr>
                <w:rFonts w:eastAsia="Times New Roman"/>
                <w:lang w:val="en-US"/>
              </w:rPr>
              <w:t xml:space="preserve">A symptom of a condition (as might be mentioned in a review of systems)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Finding: </w:t>
            </w:r>
            <w:r>
              <w:rPr>
                <w:rFonts w:eastAsia="Times New Roman"/>
                <w:lang w:val="en-US"/>
              </w:rPr>
              <w:t xml:space="preserve">An observation made by a healthcare provider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Diagnosis: </w:t>
            </w:r>
            <w:r>
              <w:rPr>
                <w:rFonts w:eastAsia="Times New Roman"/>
                <w:lang w:val="en-US"/>
              </w:rPr>
              <w:t xml:space="preserve">This is a judgment made by a healthcare provider that the patient has a particular disease or condition </w:t>
            </w:r>
          </w:p>
        </w:tc>
      </w:tr>
    </w:tbl>
    <w:p w:rsidR="004049E5" w:rsidRDefault="005B11EB">
      <w:pPr>
        <w:pStyle w:val="Heading2"/>
        <w:divId w:val="330329585"/>
        <w:rPr>
          <w:rFonts w:eastAsia="Times New Roman"/>
          <w:lang w:val="en-US"/>
        </w:rPr>
      </w:pPr>
      <w:r>
        <w:rPr>
          <w:rFonts w:eastAsia="Times New Roman"/>
          <w:lang w:val="en-US"/>
        </w:rPr>
        <w:t>ValueSet: Condition Cause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 Cause Codes (Condition Cause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value set for Cause of Condition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Condition Clinical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 Clinical Status Codes (Condition Clinical Status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Preferred value set for Condition Clinical Status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The subject is currently experiencing the symptoms of the condition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Relapse: </w:t>
            </w:r>
            <w:r>
              <w:rPr>
                <w:rFonts w:eastAsia="Times New Roman"/>
                <w:lang w:val="en-US"/>
              </w:rPr>
              <w:t xml:space="preserve">The subject is re-experiencing the symptoms of the condition after a period of remission or presumed resolution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Remission: </w:t>
            </w:r>
            <w:r>
              <w:rPr>
                <w:rFonts w:eastAsia="Times New Roman"/>
                <w:lang w:val="en-US"/>
              </w:rPr>
              <w:t xml:space="preserve">The subject is no longer experiencing the symptoms of the condition, but there is a risk of the symptoms returning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Resolved: </w:t>
            </w:r>
            <w:r>
              <w:rPr>
                <w:rFonts w:eastAsia="Times New Roman"/>
                <w:lang w:val="en-US"/>
              </w:rPr>
              <w:t xml:space="preserve">The subject is no longer experiencing the symptoms of the condition and there is no perceived risk of the symptoms returning </w:t>
            </w:r>
          </w:p>
        </w:tc>
      </w:tr>
    </w:tbl>
    <w:p w:rsidR="004049E5" w:rsidRDefault="005B11EB">
      <w:pPr>
        <w:pStyle w:val="Heading2"/>
        <w:divId w:val="330329585"/>
        <w:rPr>
          <w:rFonts w:eastAsia="Times New Roman"/>
          <w:lang w:val="en-US"/>
        </w:rPr>
      </w:pPr>
      <w:r>
        <w:rPr>
          <w:rFonts w:eastAsia="Times New Roman"/>
          <w:lang w:val="en-US"/>
        </w:rPr>
        <w:t>ValueSet: Condition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 Outcome Codes (Condition Outcome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value set for Condition Outcomes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Condition Predecessor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 Predecessor Codes (Condition Predecessor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value set for Condition Predecessor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w:t>
            </w:r>
            <w:r>
              <w:rPr>
                <w:rFonts w:eastAsia="Times New Roman"/>
                <w:lang w:val="en-US"/>
              </w:rPr>
              <w:lastRenderedPageBreak/>
              <w:t xml:space="preserve">SNOMED CT is not covered by this agreement </w:t>
            </w:r>
          </w:p>
        </w:tc>
      </w:tr>
    </w:tbl>
    <w:p w:rsidR="004049E5" w:rsidRDefault="005B11EB">
      <w:pPr>
        <w:pStyle w:val="Heading2"/>
        <w:divId w:val="330329585"/>
        <w:rPr>
          <w:rFonts w:eastAsia="Times New Roman"/>
          <w:lang w:val="en-US"/>
        </w:rPr>
      </w:pPr>
      <w:r>
        <w:rPr>
          <w:rFonts w:eastAsia="Times New Roman"/>
          <w:lang w:val="en-US"/>
        </w:rPr>
        <w:lastRenderedPageBreak/>
        <w:t>ValueSet: Condition/Diagnosis Certainty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Condition/Diagnosis Certainty (Condition/ Diagnosis Certainty)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value set for Condition/Problem/Diagnosis certainty</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Condition/Diagnosis 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Condition/Diagnosis Severity (Condition/ Diagnosis Severity)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Preferred value set for Condition/Diagnosis severity grading</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Condition/Problem/Diagnosis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Condition/Problem/Diagnosis Codes (Condition/ Problem/ Diagnosis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value set for Condition/Problem/Diagnosis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ContactEntityType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ContactEntityType (Contact Entity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example value set defines a set of codes that can be used to indicate the purpose for which you would contact a contact party.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Billing: </w:t>
            </w:r>
            <w:r>
              <w:rPr>
                <w:rFonts w:eastAsia="Times New Roman"/>
                <w:lang w:val="en-US"/>
              </w:rPr>
              <w:t xml:space="preserve">Contact details for information regarding to billing/general finance enquiries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Administrative: </w:t>
            </w:r>
            <w:r>
              <w:rPr>
                <w:rFonts w:eastAsia="Times New Roman"/>
                <w:lang w:val="en-US"/>
              </w:rPr>
              <w:t xml:space="preserve">Contact details for administrative enquiries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Human Resource: </w:t>
            </w:r>
            <w:r>
              <w:rPr>
                <w:rFonts w:eastAsia="Times New Roman"/>
                <w:lang w:val="en-US"/>
              </w:rPr>
              <w:t xml:space="preserve">Contact details for issues related to Human Resources, such as staff matters, OH&amp;S etc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Payor: </w:t>
            </w:r>
            <w:r>
              <w:rPr>
                <w:rFonts w:eastAsia="Times New Roman"/>
                <w:lang w:val="en-US"/>
              </w:rPr>
              <w:t xml:space="preserve">Contact details for dealing with issues related to insurance claims/adjudication/payment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w:t>
            </w:r>
            <w:r>
              <w:rPr>
                <w:rFonts w:eastAsia="Times New Roman"/>
                <w:lang w:val="en-US"/>
              </w:rPr>
              <w:t xml:space="preserve">Generic information contact for patients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Press: </w:t>
            </w:r>
            <w:r>
              <w:rPr>
                <w:rFonts w:eastAsia="Times New Roman"/>
                <w:lang w:val="en-US"/>
              </w:rPr>
              <w:t xml:space="preserve">Dedicated contact point for matters relating to press enquiries </w:t>
            </w:r>
          </w:p>
        </w:tc>
      </w:tr>
    </w:tbl>
    <w:p w:rsidR="004049E5" w:rsidRDefault="005B11EB">
      <w:pPr>
        <w:pStyle w:val="Heading2"/>
        <w:divId w:val="330329585"/>
        <w:rPr>
          <w:rFonts w:eastAsia="Times New Roman"/>
          <w:lang w:val="en-US"/>
        </w:rPr>
      </w:pPr>
      <w:r>
        <w:rPr>
          <w:rFonts w:eastAsia="Times New Roman"/>
          <w:lang w:val="en-US"/>
        </w:rPr>
        <w:t>ValueSet: Context of Use 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Context of Use ValueSet (Context of Use Value Set)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defines a base set of codes that can be used to indicate that the content in a resource was developed with a focus and intent of supporting use within particular contexts </w:t>
            </w:r>
          </w:p>
        </w:tc>
      </w:tr>
    </w:tbl>
    <w:p w:rsidR="004049E5" w:rsidRDefault="005B11EB">
      <w:pPr>
        <w:pStyle w:val="Heading2"/>
        <w:divId w:val="330329585"/>
        <w:rPr>
          <w:rFonts w:eastAsia="Times New Roman"/>
          <w:lang w:val="en-US"/>
        </w:rPr>
      </w:pPr>
      <w:r>
        <w:rPr>
          <w:rFonts w:eastAsia="Times New Roman"/>
          <w:lang w:val="en-US"/>
        </w:rPr>
        <w:t>ValueSet: DAF SNOMED CT Substances Other Than Clinical Drugs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DAF SNOMED CT Substances Other Than Clinical Drugs (D A F S N O M E D C T Substances Other Than Clinical Drugs)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SNOMED CT Substance concepts Other Than Clinical Drug Substances that are not represented by RXNORM drug concepts or FDA UNII substance concepts. This value set is meant to be quite broad and includes many substances that may never be prescribed or be a reactant. It does not remove all overlap with RXNORM and UNII; for those concepts, the alternative code system should be chosen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DAF Substance ND-FRT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DAF Substance ND-FRT codes (D A F Substance N D- F R T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All ND-FRT NUIs for concepts that are subsumed by 'Mechanism of Action - N0000000223', 'Physiologic Effect - N0000009802' or 'Chemical Structure - N0000000002' </w:t>
            </w:r>
          </w:p>
        </w:tc>
      </w:tr>
    </w:tbl>
    <w:p w:rsidR="004049E5" w:rsidRDefault="005B11EB">
      <w:pPr>
        <w:pStyle w:val="Heading2"/>
        <w:divId w:val="330329585"/>
        <w:rPr>
          <w:rFonts w:eastAsia="Times New Roman"/>
          <w:lang w:val="en-US"/>
        </w:rPr>
      </w:pPr>
      <w:r>
        <w:rPr>
          <w:rFonts w:eastAsia="Times New Roman"/>
          <w:lang w:val="en-US"/>
        </w:rPr>
        <w:t>ValueSet: DAF Substance RxNorm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019"/>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DAF Substance RxNorm Codes (D A F Substance Rx Norm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All RxNorm codes that have TTY = IN,PIN,MIN,BN, but TTY != OCD</w:t>
            </w:r>
          </w:p>
        </w:tc>
      </w:tr>
    </w:tbl>
    <w:p w:rsidR="004049E5" w:rsidRDefault="005B11EB">
      <w:pPr>
        <w:pStyle w:val="Heading2"/>
        <w:divId w:val="330329585"/>
        <w:rPr>
          <w:rFonts w:eastAsia="Times New Roman"/>
          <w:lang w:val="en-US"/>
        </w:rPr>
      </w:pPr>
      <w:r>
        <w:rPr>
          <w:rFonts w:eastAsia="Times New Roman"/>
          <w:lang w:val="en-US"/>
        </w:rPr>
        <w:t>ValueSet: DAF Substance UNII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7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DAF Substance UNII Codes (D A F Substance U N I I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All UNII codes</w:t>
            </w:r>
          </w:p>
        </w:tc>
      </w:tr>
    </w:tbl>
    <w:p w:rsidR="004049E5" w:rsidRDefault="005B11EB">
      <w:pPr>
        <w:pStyle w:val="Heading2"/>
        <w:divId w:val="330329585"/>
        <w:rPr>
          <w:rFonts w:eastAsia="Times New Roman"/>
          <w:lang w:val="en-US"/>
        </w:rPr>
      </w:pPr>
      <w:r>
        <w:rPr>
          <w:rFonts w:eastAsia="Times New Roman"/>
          <w:lang w:val="en-US"/>
        </w:rPr>
        <w:t>ValueSet: Diagnostic Service Section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814"/>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Diagnostic Service Section Codes (Diagnostic Service Section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the codes in HL7 v2 table 0074</w:t>
            </w:r>
          </w:p>
        </w:tc>
      </w:tr>
    </w:tbl>
    <w:p w:rsidR="004049E5" w:rsidRDefault="005B11EB">
      <w:pPr>
        <w:pStyle w:val="Heading2"/>
        <w:divId w:val="330329585"/>
        <w:rPr>
          <w:rFonts w:eastAsia="Times New Roman"/>
          <w:lang w:val="en-US"/>
        </w:rPr>
      </w:pPr>
      <w:r>
        <w:rPr>
          <w:rFonts w:eastAsia="Times New Roman"/>
          <w:lang w:val="en-US"/>
        </w:rPr>
        <w:t>ValueSet: Diet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Diet (Diet)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a set of codes that can be used to indicate dietary preferences or restrictions a patient may have.</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Vegetarian: </w:t>
            </w:r>
            <w:r>
              <w:rPr>
                <w:rFonts w:eastAsia="Times New Roman"/>
                <w:lang w:val="en-US"/>
              </w:rPr>
              <w:t xml:space="preserve">Food without meat, poultry or seafood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Dairy Free: </w:t>
            </w:r>
            <w:r>
              <w:rPr>
                <w:rFonts w:eastAsia="Times New Roman"/>
                <w:lang w:val="en-US"/>
              </w:rPr>
              <w:t xml:space="preserve">Exludes dairy products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Nut Free: </w:t>
            </w:r>
            <w:r>
              <w:rPr>
                <w:rFonts w:eastAsia="Times New Roman"/>
                <w:lang w:val="en-US"/>
              </w:rPr>
              <w:t xml:space="preserve">Excludes ingredients containing nuts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Gluten Free: </w:t>
            </w:r>
            <w:r>
              <w:rPr>
                <w:rFonts w:eastAsia="Times New Roman"/>
                <w:lang w:val="en-US"/>
              </w:rPr>
              <w:t xml:space="preserve">Excludes ingredients containing gluten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Vegan: </w:t>
            </w:r>
            <w:r>
              <w:rPr>
                <w:rFonts w:eastAsia="Times New Roman"/>
                <w:lang w:val="en-US"/>
              </w:rPr>
              <w:t xml:space="preserve">Food without meat, poultry, seafood, eggs, dairy products and other animal-derived substances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Halal: </w:t>
            </w:r>
            <w:r>
              <w:rPr>
                <w:rFonts w:eastAsia="Times New Roman"/>
                <w:lang w:val="en-US"/>
              </w:rPr>
              <w:t xml:space="preserve">Foods that conform to Islamic law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Kosher: </w:t>
            </w:r>
            <w:r>
              <w:rPr>
                <w:rFonts w:eastAsia="Times New Roman"/>
                <w:lang w:val="en-US"/>
              </w:rPr>
              <w:t xml:space="preserve">foods that conform to Jewish dietary law </w:t>
            </w:r>
          </w:p>
        </w:tc>
      </w:tr>
    </w:tbl>
    <w:p w:rsidR="004049E5" w:rsidRDefault="005B11EB">
      <w:pPr>
        <w:pStyle w:val="Heading2"/>
        <w:divId w:val="330329585"/>
        <w:rPr>
          <w:rFonts w:eastAsia="Times New Roman"/>
          <w:lang w:val="en-US"/>
        </w:rPr>
      </w:pPr>
      <w:r>
        <w:rPr>
          <w:rFonts w:eastAsia="Times New Roman"/>
          <w:lang w:val="en-US"/>
        </w:rPr>
        <w:t>ValueSet: DischargeDisposition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DischargeDisposition (Discharge Disposition)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a set of codes that can be used to where the patient left the hospital</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Home: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healthcare facility: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Hospice: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Long-term care: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against advice: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Expired: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Psychiatric hospital: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Rehabilitation: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p>
        </w:tc>
      </w:tr>
    </w:tbl>
    <w:p w:rsidR="004049E5" w:rsidRDefault="005B11EB">
      <w:pPr>
        <w:pStyle w:val="Heading2"/>
        <w:divId w:val="330329585"/>
        <w:rPr>
          <w:rFonts w:eastAsia="Times New Roman"/>
          <w:lang w:val="en-US"/>
        </w:rPr>
      </w:pPr>
      <w:r>
        <w:rPr>
          <w:rFonts w:eastAsia="Times New Roman"/>
          <w:lang w:val="en-US"/>
        </w:rPr>
        <w:t>ValueSet: Encounter 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Encounter Priority (Encounter Priority)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is an example value set defined by the FHIR project, that could be used in Emergency to indicate the encounter priority as determined by triage.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Immediate: </w:t>
            </w:r>
            <w:r>
              <w:rPr>
                <w:rFonts w:eastAsia="Times New Roman"/>
                <w:lang w:val="en-US"/>
              </w:rPr>
              <w:t xml:space="preserve">Within seconds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Emergency: </w:t>
            </w:r>
            <w:r>
              <w:rPr>
                <w:rFonts w:eastAsia="Times New Roman"/>
                <w:lang w:val="en-US"/>
              </w:rPr>
              <w:t xml:space="preserve">Within 10 minutes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Urgent: </w:t>
            </w:r>
            <w:r>
              <w:rPr>
                <w:rFonts w:eastAsia="Times New Roman"/>
                <w:lang w:val="en-US"/>
              </w:rPr>
              <w:t xml:space="preserve">Within 30 minutes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Semi-urgent: </w:t>
            </w:r>
            <w:r>
              <w:rPr>
                <w:rFonts w:eastAsia="Times New Roman"/>
                <w:lang w:val="en-US"/>
              </w:rPr>
              <w:t xml:space="preserve">Within 60 minutes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Non-urgent: </w:t>
            </w:r>
            <w:r>
              <w:rPr>
                <w:rFonts w:eastAsia="Times New Roman"/>
                <w:lang w:val="en-US"/>
              </w:rPr>
              <w:t xml:space="preserve">Within 120 minutes </w:t>
            </w:r>
          </w:p>
        </w:tc>
      </w:tr>
    </w:tbl>
    <w:p w:rsidR="004049E5" w:rsidRDefault="005B11EB">
      <w:pPr>
        <w:pStyle w:val="Heading2"/>
        <w:divId w:val="330329585"/>
        <w:rPr>
          <w:rFonts w:eastAsia="Times New Roman"/>
          <w:lang w:val="en-US"/>
        </w:rPr>
      </w:pPr>
      <w:r>
        <w:rPr>
          <w:rFonts w:eastAsia="Times New Roman"/>
          <w:lang w:val="en-US"/>
        </w:rPr>
        <w:t>ValueSet: Encounter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Encounter Reason Codes (Encounter Reason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examples value set defines the set of codes that can be used to indicate reasons for an encounter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EncounterType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EncounterType (Encounter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example value set defines a set of codes that can be used to indicate the type of encounter: a specific code indicating type of service provided .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Annual diabetes mellitus screening: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Bone drilling/bone marrow punction in clinic: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Infant colon screening - 60 minutes: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Outpatient Kenacort injection: </w:t>
            </w:r>
          </w:p>
        </w:tc>
      </w:tr>
    </w:tbl>
    <w:p w:rsidR="004049E5" w:rsidRDefault="005B11EB">
      <w:pPr>
        <w:pStyle w:val="Heading2"/>
        <w:divId w:val="330329585"/>
        <w:rPr>
          <w:rFonts w:eastAsia="Times New Roman"/>
          <w:lang w:val="en-US"/>
        </w:rPr>
      </w:pPr>
      <w:r>
        <w:rPr>
          <w:rFonts w:eastAsia="Times New Roman"/>
          <w:lang w:val="en-US"/>
        </w:rPr>
        <w:t>ValueSet: Flag Priority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Flag Priority Codes (Flag Priority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is provided as an exemplar. The value set is driven by IHE Table B.8-4: Abnormal Flags, Alert Priority</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No alarm: </w:t>
            </w:r>
            <w:r>
              <w:rPr>
                <w:rFonts w:eastAsia="Times New Roman"/>
                <w:lang w:val="en-US"/>
              </w:rPr>
              <w:t xml:space="preserve">No alarm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Low priority: </w:t>
            </w:r>
            <w:r>
              <w:rPr>
                <w:rFonts w:eastAsia="Times New Roman"/>
                <w:lang w:val="en-US"/>
              </w:rPr>
              <w:t xml:space="preserve">Low priority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Medium priority: </w:t>
            </w:r>
            <w:r>
              <w:rPr>
                <w:rFonts w:eastAsia="Times New Roman"/>
                <w:lang w:val="en-US"/>
              </w:rPr>
              <w:t xml:space="preserve">Medium priority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High priority: </w:t>
            </w:r>
            <w:r>
              <w:rPr>
                <w:rFonts w:eastAsia="Times New Roman"/>
                <w:lang w:val="en-US"/>
              </w:rPr>
              <w:t xml:space="preserve">High priority </w:t>
            </w:r>
          </w:p>
        </w:tc>
      </w:tr>
    </w:tbl>
    <w:p w:rsidR="004049E5" w:rsidRDefault="005B11EB">
      <w:pPr>
        <w:pStyle w:val="Heading2"/>
        <w:divId w:val="330329585"/>
        <w:rPr>
          <w:rFonts w:eastAsia="Times New Roman"/>
          <w:lang w:val="en-US"/>
        </w:rPr>
      </w:pPr>
      <w:r>
        <w:rPr>
          <w:rFonts w:eastAsia="Times New Roman"/>
          <w:lang w:val="en-US"/>
        </w:rPr>
        <w:t>ValueSet: GenderStatus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GenderStatus (Gender Status)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example value set defines a set of codes that can be used to indicate the current state of the animal's reproductive organs.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Neutered: </w:t>
            </w:r>
            <w:r>
              <w:rPr>
                <w:rFonts w:eastAsia="Times New Roman"/>
                <w:lang w:val="en-US"/>
              </w:rPr>
              <w:t xml:space="preserve">The animal has been sterilized, castrated or otherwise made infertile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Intact: </w:t>
            </w:r>
            <w:r>
              <w:rPr>
                <w:rFonts w:eastAsia="Times New Roman"/>
                <w:lang w:val="en-US"/>
              </w:rPr>
              <w:t xml:space="preserve">The animal's reproductive organs are intact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w:t>
            </w:r>
            <w:r>
              <w:rPr>
                <w:rFonts w:eastAsia="Times New Roman"/>
                <w:lang w:val="en-US"/>
              </w:rPr>
              <w:t xml:space="preserve">Unable to determine whether the animal has been neutered </w:t>
            </w:r>
          </w:p>
        </w:tc>
      </w:tr>
    </w:tbl>
    <w:p w:rsidR="004049E5" w:rsidRDefault="005B11EB">
      <w:pPr>
        <w:pStyle w:val="Heading2"/>
        <w:divId w:val="330329585"/>
        <w:rPr>
          <w:rFonts w:eastAsia="Times New Roman"/>
          <w:lang w:val="en-US"/>
        </w:rPr>
      </w:pPr>
      <w:r>
        <w:rPr>
          <w:rFonts w:eastAsia="Times New Roman"/>
          <w:lang w:val="en-US"/>
        </w:rPr>
        <w:t>ValueSet: Immunization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Immunization Reason Codes (Immunization Reason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Immunization Reasons for Not Immunizing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Immunization Reasons for Not Immunizing Codes (Immunization Reasons for Not Immunizing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Immunization Recommendation Date Criterion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Immunization Recommendation Date Criterion Codes (Immunization Recommendation Date Criterion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due: </w:t>
            </w:r>
            <w:r>
              <w:rPr>
                <w:rFonts w:eastAsia="Times New Roman"/>
                <w:lang w:val="en-US"/>
              </w:rPr>
              <w:t xml:space="preserve">Date the next dose is considered due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recommended: </w:t>
            </w:r>
            <w:r>
              <w:rPr>
                <w:rFonts w:eastAsia="Times New Roman"/>
                <w:lang w:val="en-US"/>
              </w:rPr>
              <w:t xml:space="preserve">At the recommended date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Earliest Date: </w:t>
            </w:r>
            <w:r>
              <w:rPr>
                <w:rFonts w:eastAsia="Times New Roman"/>
                <w:lang w:val="en-US"/>
              </w:rPr>
              <w:t xml:space="preserve">As early as possible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Past Due Date: </w:t>
            </w:r>
            <w:r>
              <w:rPr>
                <w:rFonts w:eastAsia="Times New Roman"/>
                <w:lang w:val="en-US"/>
              </w:rPr>
              <w:t xml:space="preserve">Date the next dose is considered overdue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latest: </w:t>
            </w:r>
            <w:r>
              <w:rPr>
                <w:rFonts w:eastAsia="Times New Roman"/>
                <w:lang w:val="en-US"/>
              </w:rPr>
              <w:t xml:space="preserve">The latest date the next dose is to be given </w:t>
            </w:r>
          </w:p>
        </w:tc>
      </w:tr>
    </w:tbl>
    <w:p w:rsidR="004049E5" w:rsidRDefault="005B11EB">
      <w:pPr>
        <w:pStyle w:val="Heading2"/>
        <w:divId w:val="330329585"/>
        <w:rPr>
          <w:rFonts w:eastAsia="Times New Roman"/>
          <w:lang w:val="en-US"/>
        </w:rPr>
      </w:pPr>
      <w:r>
        <w:rPr>
          <w:rFonts w:eastAsia="Times New Roman"/>
          <w:lang w:val="en-US"/>
        </w:rPr>
        <w:t>ValueSet: Immunization Recommendation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Immunization Recommendation Status Codes (Immunization Recommendation Status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due: </w:t>
            </w:r>
            <w:r>
              <w:rPr>
                <w:rFonts w:eastAsia="Times New Roman"/>
                <w:lang w:val="en-US"/>
              </w:rPr>
              <w:t xml:space="preserve">The patient is due for their next vaccination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overdue: </w:t>
            </w:r>
            <w:r>
              <w:rPr>
                <w:rFonts w:eastAsia="Times New Roman"/>
                <w:lang w:val="en-US"/>
              </w:rPr>
              <w:t xml:space="preserve">The patient is considered overdue for their next vaccination </w:t>
            </w:r>
          </w:p>
        </w:tc>
      </w:tr>
    </w:tbl>
    <w:p w:rsidR="004049E5" w:rsidRDefault="005B11EB">
      <w:pPr>
        <w:pStyle w:val="Heading2"/>
        <w:divId w:val="330329585"/>
        <w:rPr>
          <w:rFonts w:eastAsia="Times New Roman"/>
          <w:lang w:val="en-US"/>
        </w:rPr>
      </w:pPr>
      <w:r>
        <w:rPr>
          <w:rFonts w:eastAsia="Times New Roman"/>
          <w:lang w:val="en-US"/>
        </w:rPr>
        <w:t>ValueSet: Immunization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Immunization Route Codes (Immunization Route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bl>
    <w:p w:rsidR="004049E5" w:rsidRDefault="005B11EB">
      <w:pPr>
        <w:pStyle w:val="Heading2"/>
        <w:divId w:val="330329585"/>
        <w:rPr>
          <w:rFonts w:eastAsia="Times New Roman"/>
          <w:lang w:val="en-US"/>
        </w:rPr>
      </w:pPr>
      <w:r>
        <w:rPr>
          <w:rFonts w:eastAsia="Times New Roman"/>
          <w:lang w:val="en-US"/>
        </w:rPr>
        <w:t>ValueSet: LOINC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LOINC Codes (L O I N C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LOINC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4049E5" w:rsidRDefault="005B11EB">
      <w:pPr>
        <w:pStyle w:val="Heading2"/>
        <w:divId w:val="330329585"/>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LOINC Codes for Cholesterol in Serum/Plasma (L O I N C Codes for Cholesterol in Serum/ Plasma)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w:t>
            </w:r>
            <w:r>
              <w:rPr>
                <w:rFonts w:eastAsia="Times New Roman"/>
                <w:lang w:val="en-US"/>
              </w:rPr>
              <w:lastRenderedPageBreak/>
              <w:t xml:space="preserve">the LOINC Committee, and available at no cost under the license at http://loinc.org/terms-of-use </w:t>
            </w:r>
          </w:p>
        </w:tc>
      </w:tr>
    </w:tbl>
    <w:p w:rsidR="004049E5" w:rsidRDefault="005B11EB">
      <w:pPr>
        <w:pStyle w:val="Heading2"/>
        <w:divId w:val="330329585"/>
        <w:rPr>
          <w:rFonts w:eastAsia="Times New Roman"/>
          <w:lang w:val="en-US"/>
        </w:rPr>
      </w:pPr>
      <w:r>
        <w:rPr>
          <w:rFonts w:eastAsia="Times New Roman"/>
          <w:lang w:val="en-US"/>
        </w:rPr>
        <w:lastRenderedPageBreak/>
        <w:t>ValueSet: LOINC Diagnostic Order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LOINC Diagnostic Order Codes (L O I N C Diagnostic Order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the LOINC Order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4049E5" w:rsidRDefault="005B11EB">
      <w:pPr>
        <w:pStyle w:val="Heading2"/>
        <w:divId w:val="330329585"/>
        <w:rPr>
          <w:rFonts w:eastAsia="Times New Roman"/>
          <w:lang w:val="en-US"/>
        </w:rPr>
      </w:pPr>
      <w:r>
        <w:rPr>
          <w:rFonts w:eastAsia="Times New Roman"/>
          <w:lang w:val="en-US"/>
        </w:rPr>
        <w:t>ValueSet: LOINC Diagnostic Report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LOINC Diagnostic Report Codes (L O I N C Diagnostic Report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the LOINC codes which relate to Diagnostic Observations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4049E5" w:rsidRDefault="005B11EB">
      <w:pPr>
        <w:pStyle w:val="Heading2"/>
        <w:divId w:val="330329585"/>
        <w:rPr>
          <w:rFonts w:eastAsia="Times New Roman"/>
          <w:lang w:val="en-US"/>
        </w:rPr>
      </w:pPr>
      <w:r>
        <w:rPr>
          <w:rFonts w:eastAsia="Times New Roman"/>
          <w:lang w:val="en-US"/>
        </w:rPr>
        <w:t>ValueSet: LocationType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LocationType (Location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 value set defines a set of codes that can be used to indicate the physical form of the Location.</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Building: </w:t>
            </w:r>
            <w:r>
              <w:rPr>
                <w:rFonts w:eastAsia="Times New Roman"/>
                <w:lang w:val="en-US"/>
              </w:rPr>
              <w:t xml:space="preserve">Any Building or structure. This may contain rooms, corridors, wings, etc. It may not have walls, or a roof, but is considered a defined/allocated space.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Wing: </w:t>
            </w:r>
            <w:r>
              <w:rPr>
                <w:rFonts w:eastAsia="Times New Roman"/>
                <w:lang w:val="en-US"/>
              </w:rPr>
              <w:t xml:space="preserve">A Wing within a Building, this often contains levels, rooms and corridors.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Level: </w:t>
            </w:r>
            <w:r>
              <w:rPr>
                <w:rFonts w:eastAsia="Times New Roman"/>
                <w:lang w:val="en-US"/>
              </w:rPr>
              <w:t xml:space="preserve">A Level in a multi-level Building/Structure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Corridor: </w:t>
            </w:r>
            <w:r>
              <w:rPr>
                <w:rFonts w:eastAsia="Times New Roman"/>
                <w:lang w:val="en-US"/>
              </w:rPr>
              <w:t xml:space="preserve">Any corridor within a Building, that is not within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Room: </w:t>
            </w:r>
            <w:r>
              <w:rPr>
                <w:rFonts w:eastAsia="Times New Roman"/>
                <w:lang w:val="en-US"/>
              </w:rPr>
              <w:t xml:space="preserve">A space that is allocated as a room, it may have walls/roof etc, but does not require these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Bed: </w:t>
            </w:r>
            <w:r>
              <w:rPr>
                <w:rFonts w:eastAsia="Times New Roman"/>
                <w:lang w:val="en-US"/>
              </w:rPr>
              <w:t xml:space="preserve">A space that is allocated for sleeping/laying 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Vehicle: </w:t>
            </w:r>
            <w:r>
              <w:rPr>
                <w:rFonts w:eastAsia="Times New Roman"/>
                <w:lang w:val="en-US"/>
              </w:rPr>
              <w:t xml:space="preserve">A means of transportation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House: </w:t>
            </w:r>
            <w:r>
              <w:rPr>
                <w:rFonts w:eastAsia="Times New Roman"/>
                <w:lang w:val="en-US"/>
              </w:rPr>
              <w:t xml:space="preserve">A residential dwelling. Usually used to reference a location that a person/patient may reside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Cabinet: </w:t>
            </w:r>
            <w:r>
              <w:rPr>
                <w:rFonts w:eastAsia="Times New Roman"/>
                <w:lang w:val="en-US"/>
              </w:rPr>
              <w:t xml:space="preserve">A container that can store goods, equipment, medications or other items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Road: </w:t>
            </w:r>
            <w:r>
              <w:rPr>
                <w:rFonts w:eastAsia="Times New Roman"/>
                <w:lang w:val="en-US"/>
              </w:rPr>
              <w:t xml:space="preserve">A defined path to travel between 2 points that has a known name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Jurisdiction: </w:t>
            </w:r>
            <w:r>
              <w:rPr>
                <w:rFonts w:eastAsia="Times New Roman"/>
                <w:lang w:val="en-US"/>
              </w:rPr>
              <w:t xml:space="preserve">A wide scope that covers a conceptual domain, such as a Nation (Country wide community or Federal Government - e.g. Ministry of Health), Province or State (community or Government), Business (throughout the enterprise), </w:t>
            </w:r>
            <w:r>
              <w:rPr>
                <w:rFonts w:eastAsia="Times New Roman"/>
                <w:lang w:val="en-US"/>
              </w:rPr>
              <w:lastRenderedPageBreak/>
              <w:t xml:space="preserve">Nation with a business scope of an agency (eg. CDC, FDA etc.) or a Business segment (UK Pharmacy)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w:t>
            </w:r>
            <w:r>
              <w:rPr>
                <w:rFonts w:eastAsia="Times New Roman"/>
                <w:lang w:val="en-US"/>
              </w:rPr>
              <w:t xml:space="preserve">An defined boundary, such as a state, region, country, county </w:t>
            </w:r>
          </w:p>
        </w:tc>
      </w:tr>
    </w:tbl>
    <w:p w:rsidR="004049E5" w:rsidRDefault="005B11EB">
      <w:pPr>
        <w:pStyle w:val="Heading2"/>
        <w:divId w:val="330329585"/>
        <w:rPr>
          <w:rFonts w:eastAsia="Times New Roman"/>
          <w:lang w:val="en-US"/>
        </w:rPr>
      </w:pPr>
      <w:r>
        <w:rPr>
          <w:rFonts w:eastAsia="Times New Roman"/>
          <w:lang w:val="en-US"/>
        </w:rPr>
        <w:t>ValueSet: Manifestation and Symptom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Manifestation and Symptom Codes (Manifestation and Symptom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value set for Manifestion and Symptom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Marital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Marital Status Codes (Marital Status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the set of codes that can be used to indicate the marital status of a person</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unmarried: </w:t>
            </w:r>
            <w:r>
              <w:rPr>
                <w:rFonts w:eastAsia="Times New Roman"/>
                <w:lang w:val="en-US"/>
              </w:rPr>
              <w:t xml:space="preserve">The person is not presently married. The marital history is not known or stated </w:t>
            </w:r>
          </w:p>
        </w:tc>
      </w:tr>
    </w:tbl>
    <w:p w:rsidR="004049E5" w:rsidRDefault="005B11EB">
      <w:pPr>
        <w:pStyle w:val="Heading2"/>
        <w:divId w:val="330329585"/>
        <w:rPr>
          <w:rFonts w:eastAsia="Times New Roman"/>
          <w:lang w:val="en-US"/>
        </w:rPr>
      </w:pPr>
      <w:r>
        <w:rPr>
          <w:rFonts w:eastAsia="Times New Roman"/>
          <w:lang w:val="en-US"/>
        </w:rPr>
        <w:t>ValueSet: Media Collection View/Projection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Media Collection View/Projection (Media Collection View/ Projection)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defined in SNOMED CT that can be used to record Media Recording views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Media SubType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Media SubType (Media Sub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Detailed information about the type of the image - its kind, purpose, or the kind of equipment used to generate it</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Diagram: </w:t>
            </w:r>
            <w:r>
              <w:rPr>
                <w:rFonts w:eastAsia="Times New Roman"/>
                <w:lang w:val="en-US"/>
              </w:rPr>
              <w:t xml:space="preserve">A diagram. Often used in diagnostic reports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Fax: </w:t>
            </w:r>
            <w:r>
              <w:rPr>
                <w:rFonts w:eastAsia="Times New Roman"/>
                <w:lang w:val="en-US"/>
              </w:rPr>
              <w:t xml:space="preserve">A digital record of a fax document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Scanned Document: </w:t>
            </w:r>
            <w:r>
              <w:rPr>
                <w:rFonts w:eastAsia="Times New Roman"/>
                <w:lang w:val="en-US"/>
              </w:rPr>
              <w:t xml:space="preserve">A digital scan of a document. This is reserved for when there is not enough metadata to create a document reference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Retina scan: </w:t>
            </w:r>
            <w:r>
              <w:rPr>
                <w:rFonts w:eastAsia="Times New Roman"/>
                <w:lang w:val="en-US"/>
              </w:rPr>
              <w:t xml:space="preserve">A retinal image used for identification purposes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fingerprint: </w:t>
            </w:r>
            <w:r>
              <w:rPr>
                <w:rFonts w:eastAsia="Times New Roman"/>
                <w:lang w:val="en-US"/>
              </w:rPr>
              <w:t xml:space="preserve">A finger print scan used for identification purposes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iris: </w:t>
            </w:r>
            <w:r>
              <w:rPr>
                <w:rFonts w:eastAsia="Times New Roman"/>
                <w:lang w:val="en-US"/>
              </w:rPr>
              <w:t xml:space="preserve">An iris scan used for identification purposes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palm: </w:t>
            </w:r>
            <w:r>
              <w:rPr>
                <w:rFonts w:eastAsia="Times New Roman"/>
                <w:lang w:val="en-US"/>
              </w:rPr>
              <w:t xml:space="preserve">A palm scan used for identification purposes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face: </w:t>
            </w:r>
            <w:r>
              <w:rPr>
                <w:rFonts w:eastAsia="Times New Roman"/>
                <w:lang w:val="en-US"/>
              </w:rPr>
              <w:t xml:space="preserve">A face scan used for identification purposes </w:t>
            </w:r>
          </w:p>
        </w:tc>
      </w:tr>
    </w:tbl>
    <w:p w:rsidR="004049E5" w:rsidRDefault="005B11EB">
      <w:pPr>
        <w:pStyle w:val="Heading2"/>
        <w:divId w:val="330329585"/>
        <w:rPr>
          <w:rFonts w:eastAsia="Times New Roman"/>
          <w:lang w:val="en-US"/>
        </w:rPr>
      </w:pPr>
      <w:r>
        <w:rPr>
          <w:rFonts w:eastAsia="Times New Roman"/>
          <w:lang w:val="en-US"/>
        </w:rPr>
        <w:t>ValueSet: Observation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Observation Category Codes (Observation Category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Observation Category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Social History: </w:t>
            </w:r>
            <w:r>
              <w:rPr>
                <w:rFonts w:eastAsia="Times New Roman"/>
                <w:lang w:val="en-US"/>
              </w:rPr>
              <w:t xml:space="preserve">The Social History Observations define the patientâ€™s occupational, personal (e.g. lifestyle), social, and environmental history and health risk factors, as well as administrative data such as marital status, race, ethnicity and religious affiliation.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Vital Signs: </w:t>
            </w:r>
            <w:r>
              <w:rPr>
                <w:rFonts w:eastAsia="Times New Roman"/>
                <w:lang w:val="en-US"/>
              </w:rPr>
              <w:t xml:space="preserve">Clinical observations measure the bodyâ€™s basic functions such as such as blood pressure, heart rate, respiratory rate, height, weight, body mass index, head circumference, pulse oximetry, temperature, and body surface area.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Imaging: </w:t>
            </w:r>
            <w:r>
              <w:rPr>
                <w:rFonts w:eastAsia="Times New Roman"/>
                <w:lang w:val="en-US"/>
              </w:rPr>
              <w:t xml:space="preserve">Observations generated by imaging. The scope includes observations, plain x-ray, ultrasound, CT, MRI, angiography, echocardiography, nuclear medicine.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Laboratory: </w:t>
            </w:r>
            <w:r>
              <w:rPr>
                <w:rFonts w:eastAsia="Times New Roman"/>
                <w:lang w:val="en-US"/>
              </w:rPr>
              <w:t xml:space="preserve">The results of observations generated by laboratories. 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w:t>
            </w:r>
            <w:r>
              <w:rPr>
                <w:rFonts w:eastAsia="Times New Roman"/>
                <w:lang w:val="en-US"/>
              </w:rPr>
              <w:t xml:space="preserve">Observations generated by other procedures. This category includes observations resulting from interventional and non-interventional procedures excluding lab and imaging (e.g. cardiology catheterization, endoscopy, electrodiagnostics, etc). Procedure results are typically generated by a clinician to provide more granular information about component observations made during a procedure, such as where a gastroenterologist reports the size of a polyp observed during a colonoscopy.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Survey: </w:t>
            </w:r>
            <w:r>
              <w:rPr>
                <w:rFonts w:eastAsia="Times New Roman"/>
                <w:lang w:val="en-US"/>
              </w:rPr>
              <w:t xml:space="preserve">Assessment tool/survey instrument observations (e.g. Apgar Scores, Montreal Cognitive Assessment (MoCA))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Exam: </w:t>
            </w:r>
            <w:r>
              <w:rPr>
                <w:rFonts w:eastAsia="Times New Roman"/>
                <w:lang w:val="en-US"/>
              </w:rPr>
              <w:t xml:space="preserve">Observations generated by physical exam findings including direct observations made by a clinician and use of simple instruments and the result of simple maneuvers performed directly on the patientâ€™s body.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Therapy: </w:t>
            </w:r>
            <w:r>
              <w:rPr>
                <w:rFonts w:eastAsia="Times New Roman"/>
                <w:lang w:val="en-US"/>
              </w:rPr>
              <w:t xml:space="preserve">Observations generated by non-interventional treatment protocols (e.g. occupational, physical, radiation, nutritional and medication therapy) </w:t>
            </w:r>
          </w:p>
        </w:tc>
      </w:tr>
    </w:tbl>
    <w:p w:rsidR="004049E5" w:rsidRDefault="005B11EB">
      <w:pPr>
        <w:pStyle w:val="Heading2"/>
        <w:divId w:val="330329585"/>
        <w:rPr>
          <w:rFonts w:eastAsia="Times New Roman"/>
          <w:lang w:val="en-US"/>
        </w:rPr>
      </w:pPr>
      <w:r>
        <w:rPr>
          <w:rFonts w:eastAsia="Times New Roman"/>
          <w:lang w:val="en-US"/>
        </w:rPr>
        <w:lastRenderedPageBreak/>
        <w:t>ValueSet: Observation Interpretation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Observation Interpretation Codes (Observation Interpretation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the set of codes that can be used to indicate the meaning/use of a reference range</w:t>
            </w:r>
          </w:p>
        </w:tc>
      </w:tr>
    </w:tbl>
    <w:p w:rsidR="004049E5" w:rsidRDefault="005B11EB">
      <w:pPr>
        <w:pStyle w:val="Heading2"/>
        <w:divId w:val="330329585"/>
        <w:rPr>
          <w:rFonts w:eastAsia="Times New Roman"/>
          <w:lang w:val="en-US"/>
        </w:rPr>
      </w:pPr>
      <w:r>
        <w:rPr>
          <w:rFonts w:eastAsia="Times New Roman"/>
          <w:lang w:val="en-US"/>
        </w:rPr>
        <w:t>ValueSet: Observation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Observation Methods (Observation Methods)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Observation Method codes from SNOMED CT (codes subsumed by 272394005 "Technique", and the v3 Code System "ObservationMethod" (which is no loner actively maintained)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Observation Reference Range Meaning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Observation Reference Range Meaning Codes (Observation Reference Range Meaning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a set of codes that can be used to indicate the meaning/use of a reference range</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General types of reference range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 Range: </w:t>
            </w:r>
            <w:r>
              <w:rPr>
                <w:rFonts w:eastAsia="Times New Roman"/>
                <w:lang w:val="en-US"/>
              </w:rPr>
              <w:t xml:space="preserve">Based on 95th percentile for the relevant control population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Recommended Range: </w:t>
            </w:r>
            <w:r>
              <w:rPr>
                <w:rFonts w:eastAsia="Times New Roman"/>
                <w:lang w:val="en-US"/>
              </w:rPr>
              <w:t xml:space="preserve">The range that is recommended by a relevant professional body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Treatment Range: </w:t>
            </w:r>
            <w:r>
              <w:rPr>
                <w:rFonts w:eastAsia="Times New Roman"/>
                <w:lang w:val="en-US"/>
              </w:rPr>
              <w:t xml:space="preserve">The range at which treatment would/should be considered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Therapeutic Desired Level: </w:t>
            </w:r>
            <w:r>
              <w:rPr>
                <w:rFonts w:eastAsia="Times New Roman"/>
                <w:lang w:val="en-US"/>
              </w:rPr>
              <w:t xml:space="preserve">The optimal range for best therapeutic outcomes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 Therapeutic Desired Level: </w:t>
            </w:r>
            <w:r>
              <w:rPr>
                <w:rFonts w:eastAsia="Times New Roman"/>
                <w:lang w:val="en-US"/>
              </w:rPr>
              <w:t xml:space="preserve">The optimal range for best therapeutic outcomes for a specimen taken immediately before administration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 Therapeutic Desired Level: </w:t>
            </w:r>
            <w:r>
              <w:rPr>
                <w:rFonts w:eastAsia="Times New Roman"/>
                <w:lang w:val="en-US"/>
              </w:rPr>
              <w:t xml:space="preserve">The optimal range for best therapeutic outcomes for a specimen taken immediately after administration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r>
              <w:rPr>
                <w:rFonts w:eastAsia="Times New Roman"/>
                <w:lang w:val="en-US"/>
              </w:rPr>
              <w:t xml:space="preserve">Endocrine related states that change the expected value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Pre-Puberty: </w:t>
            </w:r>
            <w:r>
              <w:rPr>
                <w:rFonts w:eastAsia="Times New Roman"/>
                <w:lang w:val="en-US"/>
              </w:rPr>
              <w:t xml:space="preserve">An expected range in an individual prior to puberty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Follicular Stage: </w:t>
            </w:r>
            <w:r>
              <w:rPr>
                <w:rFonts w:eastAsia="Times New Roman"/>
                <w:lang w:val="en-US"/>
              </w:rPr>
              <w:t xml:space="preserve">An expected range in an individual during the follicular stage of the cycle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MidCycle: </w:t>
            </w:r>
            <w:r>
              <w:rPr>
                <w:rFonts w:eastAsia="Times New Roman"/>
                <w:lang w:val="en-US"/>
              </w:rPr>
              <w:t xml:space="preserve">An expected range in an individual during the follicular stage of the cycle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Luteal: </w:t>
            </w:r>
            <w:r>
              <w:rPr>
                <w:rFonts w:eastAsia="Times New Roman"/>
                <w:lang w:val="en-US"/>
              </w:rPr>
              <w:t xml:space="preserve">An expected range in an individual during the luteal stage of the cycle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Post-Menopause: </w:t>
            </w:r>
            <w:r>
              <w:rPr>
                <w:rFonts w:eastAsia="Times New Roman"/>
                <w:lang w:val="en-US"/>
              </w:rPr>
              <w:t xml:space="preserve">An expected range in an individual post-menopause </w:t>
            </w:r>
          </w:p>
        </w:tc>
      </w:tr>
    </w:tbl>
    <w:p w:rsidR="004049E5" w:rsidRDefault="005B11EB">
      <w:pPr>
        <w:pStyle w:val="Heading2"/>
        <w:divId w:val="330329585"/>
        <w:rPr>
          <w:rFonts w:eastAsia="Times New Roman"/>
          <w:lang w:val="en-US"/>
        </w:rPr>
      </w:pPr>
      <w:r>
        <w:rPr>
          <w:rFonts w:eastAsia="Times New Roman"/>
          <w:lang w:val="en-US"/>
        </w:rPr>
        <w:t>ValueSet: OrganizationType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OrganizationType (Organization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 value set defines a set of codes that can be used to indicate a type of organization.</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Healthcare Provider: </w:t>
            </w:r>
            <w:r>
              <w:rPr>
                <w:rFonts w:eastAsia="Times New Roman"/>
                <w:lang w:val="en-US"/>
              </w:rPr>
              <w:t xml:space="preserve">An organization that provides healthcare services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Hospital Department: </w:t>
            </w:r>
            <w:r>
              <w:rPr>
                <w:rFonts w:eastAsia="Times New Roman"/>
                <w:lang w:val="en-US"/>
              </w:rPr>
              <w:t xml:space="preserve">A department or ward within a hospital (Generally is not applicable to top level organizations)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Organizational team: </w:t>
            </w:r>
            <w:r>
              <w:rPr>
                <w:rFonts w:eastAsia="Times New Roman"/>
                <w:lang w:val="en-US"/>
              </w:rPr>
              <w:t xml:space="preserve">An organizational team is usualy a grouping of practitioners that perform a specific function within an organization (which could be a top level organization, or a department)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Government: </w:t>
            </w:r>
            <w:r>
              <w:rPr>
                <w:rFonts w:eastAsia="Times New Roman"/>
                <w:lang w:val="en-US"/>
              </w:rPr>
              <w:t xml:space="preserve">A political body, often used when including organization records for government bodies such as a Federal Government, State or Local Government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Insurance Company: </w:t>
            </w:r>
            <w:r>
              <w:rPr>
                <w:rFonts w:eastAsia="Times New Roman"/>
                <w:lang w:val="en-US"/>
              </w:rPr>
              <w:t xml:space="preserve">A company that provides insurance to its subscribers that may include healthcare related policies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Educational Institute: </w:t>
            </w:r>
            <w:r>
              <w:rPr>
                <w:rFonts w:eastAsia="Times New Roman"/>
                <w:lang w:val="en-US"/>
              </w:rPr>
              <w:t xml:space="preserve">An educational institution that provides education or research facilitites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Religious Institution: </w:t>
            </w:r>
            <w:r>
              <w:rPr>
                <w:rFonts w:eastAsia="Times New Roman"/>
                <w:lang w:val="en-US"/>
              </w:rPr>
              <w:t xml:space="preserve">An organization that is identified as a part of a religeous institution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Clinical Research Sponsor: </w:t>
            </w:r>
            <w:r>
              <w:rPr>
                <w:rFonts w:eastAsia="Times New Roman"/>
                <w:lang w:val="en-US"/>
              </w:rPr>
              <w:t xml:space="preserve">An organization that is identified as a Pharmaceutical/Clinical Research Sponsor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Community Group: </w:t>
            </w:r>
            <w:r>
              <w:rPr>
                <w:rFonts w:eastAsia="Times New Roman"/>
                <w:lang w:val="en-US"/>
              </w:rPr>
              <w:t xml:space="preserve">An un-incorporated community group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Non-Healthcare Business or Corporation: </w:t>
            </w:r>
            <w:r>
              <w:rPr>
                <w:rFonts w:eastAsia="Times New Roman"/>
                <w:lang w:val="en-US"/>
              </w:rPr>
              <w:t xml:space="preserve">An organization that is a registered business or corporation but not identified by other types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Other type of organization not already specified </w:t>
            </w:r>
          </w:p>
        </w:tc>
      </w:tr>
    </w:tbl>
    <w:p w:rsidR="004049E5" w:rsidRDefault="005B11EB">
      <w:pPr>
        <w:pStyle w:val="Heading2"/>
        <w:divId w:val="330329585"/>
        <w:rPr>
          <w:rFonts w:eastAsia="Times New Roman"/>
          <w:lang w:val="en-US"/>
        </w:rPr>
      </w:pPr>
      <w:r>
        <w:rPr>
          <w:rFonts w:eastAsia="Times New Roman"/>
          <w:lang w:val="en-US"/>
        </w:rPr>
        <w:t>ValueSet: Parent Relationship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Parent Relationship Codes (Parent Relationship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includes the v3 RoleCode PRN (parent), TWIN (twin) and all of their specializations. It covers the relationships needed to establish genetic pedigree relationships between family members. </w:t>
            </w:r>
          </w:p>
        </w:tc>
      </w:tr>
    </w:tbl>
    <w:p w:rsidR="004049E5" w:rsidRDefault="005B11EB">
      <w:pPr>
        <w:pStyle w:val="Heading2"/>
        <w:divId w:val="330329585"/>
        <w:rPr>
          <w:rFonts w:eastAsia="Times New Roman"/>
          <w:lang w:val="en-US"/>
        </w:rPr>
      </w:pPr>
      <w:r>
        <w:rPr>
          <w:rFonts w:eastAsia="Times New Roman"/>
          <w:lang w:val="en-US"/>
        </w:rPr>
        <w:t>ValueSet: 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ParticipantType (Participant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a set of codes that can be used to indicate how an individual participates in an encounter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Translator: </w:t>
            </w:r>
            <w:r>
              <w:rPr>
                <w:rFonts w:eastAsia="Times New Roman"/>
                <w:lang w:val="en-US"/>
              </w:rPr>
              <w:t xml:space="preserve">A translator who is facilitating communication with the patient during the encounter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Emergency: </w:t>
            </w:r>
            <w:r>
              <w:rPr>
                <w:rFonts w:eastAsia="Times New Roman"/>
                <w:lang w:val="en-US"/>
              </w:rPr>
              <w:t xml:space="preserve">A person to be contacted in case of an emergency during the encounter </w:t>
            </w:r>
          </w:p>
        </w:tc>
      </w:tr>
    </w:tbl>
    <w:p w:rsidR="004049E5" w:rsidRDefault="005B11EB">
      <w:pPr>
        <w:pStyle w:val="Heading2"/>
        <w:divId w:val="330329585"/>
        <w:rPr>
          <w:rFonts w:eastAsia="Times New Roman"/>
          <w:lang w:val="en-US"/>
        </w:rPr>
      </w:pPr>
      <w:r>
        <w:rPr>
          <w:rFonts w:eastAsia="Times New Roman"/>
          <w:lang w:val="en-US"/>
        </w:rPr>
        <w:t>ValueSet: PatientContactRelationship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PatientContactRelationship (Patient Contact Relationship)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defines a set of codes that are used to indicate the nature of the relationship between a patient and a contactperson for that patient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Emergency: </w:t>
            </w:r>
            <w:r>
              <w:rPr>
                <w:rFonts w:eastAsia="Times New Roman"/>
                <w:lang w:val="en-US"/>
              </w:rPr>
              <w:t xml:space="preserve">Contact for use in case of emergency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Guardian: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Friend: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Partner: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Work: </w:t>
            </w:r>
            <w:r>
              <w:rPr>
                <w:rFonts w:eastAsia="Times New Roman"/>
                <w:lang w:val="en-US"/>
              </w:rPr>
              <w:t xml:space="preserve">Contact for matters related to the patients occupation/employment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Caregiver: </w:t>
            </w:r>
            <w:r>
              <w:rPr>
                <w:rFonts w:eastAsia="Times New Roman"/>
                <w:lang w:val="en-US"/>
              </w:rPr>
              <w:t xml:space="preserve">(Non)professional caregiver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Agent: </w:t>
            </w:r>
            <w:r>
              <w:rPr>
                <w:rFonts w:eastAsia="Times New Roman"/>
                <w:lang w:val="en-US"/>
              </w:rPr>
              <w:t xml:space="preserve">Contact that acts on behalf of the patient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Guarantor: </w:t>
            </w:r>
            <w:r>
              <w:rPr>
                <w:rFonts w:eastAsia="Times New Roman"/>
                <w:lang w:val="en-US"/>
              </w:rPr>
              <w:t xml:space="preserve">Contact for financial matters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Owner of animal: </w:t>
            </w:r>
            <w:r>
              <w:rPr>
                <w:rFonts w:eastAsia="Times New Roman"/>
                <w:lang w:val="en-US"/>
              </w:rPr>
              <w:t xml:space="preserve">For animals, the owner of the animal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Parent: </w:t>
            </w:r>
            <w:r>
              <w:rPr>
                <w:rFonts w:eastAsia="Times New Roman"/>
                <w:lang w:val="en-US"/>
              </w:rPr>
              <w:t xml:space="preserve">Parent of the patient </w:t>
            </w:r>
          </w:p>
        </w:tc>
      </w:tr>
    </w:tbl>
    <w:p w:rsidR="004049E5" w:rsidRDefault="005B11EB">
      <w:pPr>
        <w:pStyle w:val="Heading2"/>
        <w:divId w:val="330329585"/>
        <w:rPr>
          <w:rFonts w:eastAsia="Times New Roman"/>
          <w:lang w:val="en-US"/>
        </w:rPr>
      </w:pPr>
      <w:r>
        <w:rPr>
          <w:rFonts w:eastAsia="Times New Roman"/>
          <w:lang w:val="en-US"/>
        </w:rPr>
        <w:t>ValueSet: PatientRelationshipType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PatientRelationshipType (Patient Relationship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set of codes that can be used to indicate the relationship between a Patient and a RelatedPerson.</w:t>
            </w:r>
          </w:p>
        </w:tc>
      </w:tr>
    </w:tbl>
    <w:p w:rsidR="004049E5" w:rsidRDefault="005B11EB">
      <w:pPr>
        <w:pStyle w:val="Heading2"/>
        <w:divId w:val="330329585"/>
        <w:rPr>
          <w:rFonts w:eastAsia="Times New Roman"/>
          <w:lang w:val="en-US"/>
        </w:rPr>
      </w:pPr>
      <w:r>
        <w:rPr>
          <w:rFonts w:eastAsia="Times New Roman"/>
          <w:lang w:val="en-US"/>
        </w:rPr>
        <w:t>ValueSet: PractitionerRole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PractitionerRole (Practitioner Role)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 value set defines a set of codes that can be used to indicate the role of a Practitioner.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Doctor: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Pharmacist: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Researcher: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Teacher/educator: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ICT professional: </w:t>
            </w:r>
          </w:p>
        </w:tc>
      </w:tr>
    </w:tbl>
    <w:p w:rsidR="004049E5" w:rsidRDefault="005B11EB">
      <w:pPr>
        <w:pStyle w:val="Heading2"/>
        <w:divId w:val="330329585"/>
        <w:rPr>
          <w:rFonts w:eastAsia="Times New Roman"/>
          <w:lang w:val="en-US"/>
        </w:rPr>
      </w:pPr>
      <w:r>
        <w:rPr>
          <w:rFonts w:eastAsia="Times New Roman"/>
          <w:lang w:val="en-US"/>
        </w:rPr>
        <w:t>ValueSet: PractitionerSpecialty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PractitionerSpecialty (Practitioner Specialty)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 value set defines a set of codes that can be used to indicate the specialty of a Practitioner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Cardiologist: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Dentist: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Dietary consultant: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Midwife: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Systems architect: </w:t>
            </w:r>
          </w:p>
        </w:tc>
      </w:tr>
    </w:tbl>
    <w:p w:rsidR="004049E5" w:rsidRDefault="005B11EB">
      <w:pPr>
        <w:pStyle w:val="Heading2"/>
        <w:divId w:val="330329585"/>
        <w:rPr>
          <w:rFonts w:eastAsia="Times New Roman"/>
          <w:lang w:val="en-US"/>
        </w:rPr>
      </w:pPr>
      <w:r>
        <w:rPr>
          <w:rFonts w:eastAsia="Times New Roman"/>
          <w:lang w:val="en-US"/>
        </w:rPr>
        <w:t>ValueSet: Procedure Category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 Category Codes (SNOMED CT) (Procedure Category Codes ( S N O M E D C 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Procedure Category code: A selection of relevant SNOMED CT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Procedure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 Codes (SNOMED CT) (Procedure Codes ( S N O M E D C 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Procedure Code: All SNOMED CT procedure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Procedure Device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 Device Action Codes (Procedure Device Action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value set for Procedure Device Action code (what happened to a device during a procedure</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Implanted: </w:t>
            </w:r>
            <w:r>
              <w:rPr>
                <w:rFonts w:eastAsia="Times New Roman"/>
                <w:lang w:val="en-US"/>
              </w:rPr>
              <w:t xml:space="preserve">The device was implanted in the patient during the procedure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Explanted: </w:t>
            </w:r>
            <w:r>
              <w:rPr>
                <w:rFonts w:eastAsia="Times New Roman"/>
                <w:lang w:val="en-US"/>
              </w:rPr>
              <w:t xml:space="preserve">The device was explanted from the patient during the procedure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Manipulated: </w:t>
            </w:r>
            <w:r>
              <w:rPr>
                <w:rFonts w:eastAsia="Times New Roman"/>
                <w:lang w:val="en-US"/>
              </w:rPr>
              <w:t xml:space="preserve">The device remains in that patient, but it's location, settings, or functionality was changed </w:t>
            </w:r>
          </w:p>
        </w:tc>
      </w:tr>
    </w:tbl>
    <w:p w:rsidR="004049E5" w:rsidRDefault="005B11EB">
      <w:pPr>
        <w:pStyle w:val="Heading2"/>
        <w:divId w:val="330329585"/>
        <w:rPr>
          <w:rFonts w:eastAsia="Times New Roman"/>
          <w:lang w:val="en-US"/>
        </w:rPr>
      </w:pPr>
      <w:r>
        <w:rPr>
          <w:rFonts w:eastAsia="Times New Roman"/>
          <w:lang w:val="en-US"/>
        </w:rPr>
        <w:t>ValueSet: Procedure Follow up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 Follow up Codes (SNOMED CT) (Procedure Follow up Codes ( S N O M E D C 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Procedure follow up codes: a selection of snomed codes relevant to procedure follow up</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Procedure Outcome Codes (SNOMED 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 Outcome Codes (SNOMED CT) (Procedure Outcome Codes ( S N O M E D C 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Procedure Outcome code: A selection of relevant SNOMED CT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Procedure Performer Role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 Performer Role Codes (Procedure Performer Role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examples value set defines the set of codes that can be used to indicate a role of procedure performer.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Procedure Progress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 Progress Status Codes (Procedure Progress Status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procedure performance process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Operating Room: </w:t>
            </w:r>
            <w:r>
              <w:rPr>
                <w:rFonts w:eastAsia="Times New Roman"/>
                <w:lang w:val="en-US"/>
              </w:rPr>
              <w:t xml:space="preserve">A patient is in the Operating Room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Prepared: </w:t>
            </w:r>
            <w:r>
              <w:rPr>
                <w:rFonts w:eastAsia="Times New Roman"/>
                <w:lang w:val="en-US"/>
              </w:rPr>
              <w:t xml:space="preserve">The patient is prepared for a procedure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Anesthesia induced: </w:t>
            </w:r>
            <w:r>
              <w:rPr>
                <w:rFonts w:eastAsia="Times New Roman"/>
                <w:lang w:val="en-US"/>
              </w:rPr>
              <w:t xml:space="preserve">The patient is under anesthesia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Opened (skin):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Closed (skin):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Recovery Room: </w:t>
            </w:r>
            <w:r>
              <w:rPr>
                <w:rFonts w:eastAsia="Times New Roman"/>
                <w:lang w:val="en-US"/>
              </w:rPr>
              <w:t xml:space="preserve">The patient is in the recovery room </w:t>
            </w:r>
          </w:p>
        </w:tc>
      </w:tr>
    </w:tbl>
    <w:p w:rsidR="004049E5" w:rsidRDefault="005B11EB">
      <w:pPr>
        <w:pStyle w:val="Heading2"/>
        <w:divId w:val="330329585"/>
        <w:rPr>
          <w:rFonts w:eastAsia="Times New Roman"/>
          <w:lang w:val="en-US"/>
        </w:rPr>
      </w:pPr>
      <w:r>
        <w:rPr>
          <w:rFonts w:eastAsia="Times New Roman"/>
          <w:lang w:val="en-US"/>
        </w:rPr>
        <w:t>ValueSet: Procedure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 Reason Codes (Procedure Reason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examples value set defines the set of codes that can be used to indicate a reasons for a procedure.</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Reason Medication Given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Reason Medication Given Codes (Reason Medication Given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medication process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None: </w:t>
            </w:r>
            <w:r>
              <w:rPr>
                <w:rFonts w:eastAsia="Times New Roman"/>
                <w:lang w:val="en-US"/>
              </w:rPr>
              <w:t xml:space="preserve">No reason known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Given as Ordered: </w:t>
            </w:r>
            <w:r>
              <w:rPr>
                <w:rFonts w:eastAsia="Times New Roman"/>
                <w:lang w:val="en-US"/>
              </w:rPr>
              <w:t xml:space="preserve">The administration was following an ordered protocol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Emergency: </w:t>
            </w:r>
            <w:r>
              <w:rPr>
                <w:rFonts w:eastAsia="Times New Roman"/>
                <w:lang w:val="en-US"/>
              </w:rPr>
              <w:t xml:space="preserve">The administration was needed to treat an emergency </w:t>
            </w:r>
          </w:p>
        </w:tc>
      </w:tr>
    </w:tbl>
    <w:p w:rsidR="004049E5" w:rsidRDefault="005B11EB">
      <w:pPr>
        <w:pStyle w:val="Heading2"/>
        <w:divId w:val="330329585"/>
        <w:rPr>
          <w:rFonts w:eastAsia="Times New Roman"/>
          <w:lang w:val="en-US"/>
        </w:rPr>
      </w:pPr>
      <w:r>
        <w:rPr>
          <w:rFonts w:eastAsia="Times New Roman"/>
          <w:lang w:val="en-US"/>
        </w:rPr>
        <w:t>ValueSet: Reason Medication Not Given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Reason Medication Not Given Codes (Reason Medication Not Given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is provided as an exemplar. The value set to instantiate this attribute should be drawn from a terminologically robust code system that consists of or contains concepts to support the medication process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None: </w:t>
            </w:r>
            <w:r>
              <w:rPr>
                <w:rFonts w:eastAsia="Times New Roman"/>
                <w:lang w:val="en-US"/>
              </w:rPr>
              <w:t xml:space="preserve">No reason known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Away: </w:t>
            </w:r>
            <w:r>
              <w:rPr>
                <w:rFonts w:eastAsia="Times New Roman"/>
                <w:lang w:val="en-US"/>
              </w:rPr>
              <w:t xml:space="preserve">The patient was not available when the dose was scheduled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Asleep: </w:t>
            </w:r>
            <w:r>
              <w:rPr>
                <w:rFonts w:eastAsia="Times New Roman"/>
                <w:lang w:val="en-US"/>
              </w:rPr>
              <w:t xml:space="preserve">The patient was asleep when the dose was scheduled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Vomit: </w:t>
            </w:r>
            <w:r>
              <w:rPr>
                <w:rFonts w:eastAsia="Times New Roman"/>
                <w:lang w:val="en-US"/>
              </w:rPr>
              <w:t xml:space="preserve">The patient was given the medication and immediately vomited it back </w:t>
            </w:r>
          </w:p>
        </w:tc>
      </w:tr>
    </w:tbl>
    <w:p w:rsidR="004049E5" w:rsidRDefault="005B11EB">
      <w:pPr>
        <w:pStyle w:val="Heading2"/>
        <w:divId w:val="330329585"/>
        <w:rPr>
          <w:rFonts w:eastAsia="Times New Roman"/>
          <w:lang w:val="en-US"/>
        </w:rPr>
      </w:pPr>
      <w:r>
        <w:rPr>
          <w:rFonts w:eastAsia="Times New Roman"/>
          <w:lang w:val="en-US"/>
        </w:rPr>
        <w:t>ValueSet: Risk Probability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Risk Probability (Risk Probability)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Codes representing the likelihood of a particular outcome in a risk assessment</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negligible likelihood: </w:t>
            </w:r>
            <w:r>
              <w:rPr>
                <w:rFonts w:eastAsia="Times New Roman"/>
                <w:lang w:val="en-US"/>
              </w:rPr>
              <w:t xml:space="preserve">The specified outcome is exceptionally unlikely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low likelihood: </w:t>
            </w:r>
            <w:r>
              <w:rPr>
                <w:rFonts w:eastAsia="Times New Roman"/>
                <w:lang w:val="en-US"/>
              </w:rPr>
              <w:t xml:space="preserve">The specified outcome is possible but unlikely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moderate likelihood: </w:t>
            </w:r>
            <w:r>
              <w:rPr>
                <w:rFonts w:eastAsia="Times New Roman"/>
                <w:lang w:val="en-US"/>
              </w:rPr>
              <w:t xml:space="preserve">The specified outcome has a reasonable likelihood of occurrence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high likelihood: </w:t>
            </w:r>
            <w:r>
              <w:rPr>
                <w:rFonts w:eastAsia="Times New Roman"/>
                <w:lang w:val="en-US"/>
              </w:rPr>
              <w:t xml:space="preserve">The specified outcome is more likely to occur than not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certain: </w:t>
            </w:r>
            <w:r>
              <w:rPr>
                <w:rFonts w:eastAsia="Times New Roman"/>
                <w:lang w:val="en-US"/>
              </w:rPr>
              <w:t xml:space="preserve">The specified outcome is effectively guaranteed </w:t>
            </w:r>
          </w:p>
        </w:tc>
      </w:tr>
    </w:tbl>
    <w:p w:rsidR="004049E5" w:rsidRDefault="005B11EB">
      <w:pPr>
        <w:pStyle w:val="Heading2"/>
        <w:divId w:val="330329585"/>
        <w:rPr>
          <w:rFonts w:eastAsia="Times New Roman"/>
          <w:lang w:val="en-US"/>
        </w:rPr>
      </w:pPr>
      <w:r>
        <w:rPr>
          <w:rFonts w:eastAsia="Times New Roman"/>
          <w:lang w:val="en-US"/>
        </w:rPr>
        <w:t>ValueSet: SNOMED CT Anatomical Structure for Administration Site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SNOMED CT Anatomical Structure for Administration Site Codes (S N O M E D C T Anatomical Structure for Administration Site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Anatomical Structure codes from SNOMED CT - provided as an exemplar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SNOMED CT Body Structures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SNOMED CT Body Structures (S N O M E D C T Body Structures)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all the "Anatomical Structure" SNOMED CT codes (i.e. codes with an is-a relationship with 91723000: Anatomical structure)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SNOMED CT Clinical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SNOMED CT Clinical Findings (S N O M E D C T Clinical Findings)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all the "Clinical finding" SNOMED CT codes (i.e. codes with an is-a relationship with 404684003: Clinical finding)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lastRenderedPageBreak/>
        <w:t>ValueSet: SNOMED CT Clinical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SNOMED CT Clinical Findings (S N O M E D C T Clinical Findings)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SNOMED CT Clinical Findings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SNOMED CT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SNOMED CT Form Codes (S N O M E D C T Form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Form codes from SNOMED CT - provided as an exemplar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SNOMED CT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SNOMED CT Form Codes (S N O M E D C T Form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Form codes from SNOMED CT - provided as an exemplar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SNOMED CT Route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SNOMED CT Route Codes (S N O M E D C T Route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Route codes from SNOMED CT - provided as an exemplar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Snomed Medication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Snomed Medication Codes (Snomed Medication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all Medication codes from Snomed - provided as an exemplar</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SpecialArrangements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SpecialArrangements (Special Arrangements)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defines a set of codes that can be used to indicate the kinds of special arrangements in place for a patients visit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Wheelchair: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Stretcher: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Interpreter: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Attendant: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Guide dog: </w:t>
            </w:r>
          </w:p>
        </w:tc>
      </w:tr>
    </w:tbl>
    <w:p w:rsidR="004049E5" w:rsidRDefault="005B11EB">
      <w:pPr>
        <w:pStyle w:val="Heading2"/>
        <w:divId w:val="330329585"/>
        <w:rPr>
          <w:rFonts w:eastAsia="Times New Roman"/>
          <w:lang w:val="en-US"/>
        </w:rPr>
      </w:pPr>
      <w:r>
        <w:rPr>
          <w:rFonts w:eastAsia="Times New Roman"/>
          <w:lang w:val="en-US"/>
        </w:rPr>
        <w:t>ValueSet: SpecialCourtesy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SpecialCourtesy (Special Courtesy)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a set of codes that can be used to indicate special courtesies provided to the patient.</w:t>
            </w:r>
          </w:p>
        </w:tc>
      </w:tr>
    </w:tbl>
    <w:p w:rsidR="004049E5" w:rsidRDefault="005B11EB">
      <w:pPr>
        <w:pStyle w:val="Heading2"/>
        <w:divId w:val="330329585"/>
        <w:rPr>
          <w:rFonts w:eastAsia="Times New Roman"/>
          <w:lang w:val="en-US"/>
        </w:rPr>
      </w:pPr>
      <w:r>
        <w:rPr>
          <w:rFonts w:eastAsia="Times New Roman"/>
          <w:lang w:val="en-US"/>
        </w:rPr>
        <w:t>ValueSet: SpecimenCollectionMethod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SpecimenCollectionMethod (Specimen Collection Method)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example value set defines a set of codes that can be used to indicate the method of collection of a specimen. It includes values from HL7 v2 table 0048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SpecimenCollectionPriority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SpecimenCollectionPriority (Specimen Collection Priority)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example value set defines a set of codes that can be used to indicate the priority of collection of a specimen.</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TBD</w:t>
            </w:r>
          </w:p>
        </w:tc>
      </w:tr>
    </w:tbl>
    <w:p w:rsidR="004049E5" w:rsidRDefault="005B11EB">
      <w:pPr>
        <w:pStyle w:val="Heading2"/>
        <w:divId w:val="330329585"/>
        <w:rPr>
          <w:rFonts w:eastAsia="Times New Roman"/>
          <w:lang w:val="en-US"/>
        </w:rPr>
      </w:pPr>
      <w:r>
        <w:rPr>
          <w:rFonts w:eastAsia="Times New Roman"/>
          <w:lang w:val="en-US"/>
        </w:rPr>
        <w:lastRenderedPageBreak/>
        <w:t>ValueSet: SpecimenContainer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SpecimenContainer (Specimen Container)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Containers which may hold specimens or specimen containers - all SNOMED CT specimen containers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SpecimenTreatmentProcedure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246"/>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SpecimenTreatmentProcedure (Specimen Treatment Procedure)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technique that is used to perform the process or preserve the specimen</w:t>
            </w:r>
          </w:p>
        </w:tc>
      </w:tr>
    </w:tbl>
    <w:p w:rsidR="004049E5" w:rsidRDefault="005B11EB">
      <w:pPr>
        <w:pStyle w:val="Heading2"/>
        <w:divId w:val="330329585"/>
        <w:rPr>
          <w:rFonts w:eastAsia="Times New Roman"/>
          <w:lang w:val="en-US"/>
        </w:rPr>
      </w:pPr>
      <w:r>
        <w:rPr>
          <w:rFonts w:eastAsia="Times New Roman"/>
          <w:lang w:val="en-US"/>
        </w:rPr>
        <w:t>ValueSet: Structure Definition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Structure Definition Codes (Structure Definition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for the meaning of the defined structure</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ï¿½ 2002+ International Health Terminology Standards Development Organisation (IHTSDO), and distributed by agreement between IHTSDO and HL7. Implementer use of SNOMED CT is not covered by this agreement. This content LOINCï¿½ is copyright ï¿½ 1995 Regenstrief Institute, Inc. and the LOINC Committee, and available at no cost under the license at http://loinc.org/terms-of-use </w:t>
            </w:r>
          </w:p>
        </w:tc>
      </w:tr>
    </w:tbl>
    <w:p w:rsidR="004049E5" w:rsidRDefault="005B11EB">
      <w:pPr>
        <w:pStyle w:val="Heading2"/>
        <w:divId w:val="330329585"/>
        <w:rPr>
          <w:rFonts w:eastAsia="Times New Roman"/>
          <w:lang w:val="en-US"/>
        </w:rPr>
      </w:pPr>
      <w:r>
        <w:rPr>
          <w:rFonts w:eastAsia="Times New Roman"/>
          <w:lang w:val="en-US"/>
        </w:rPr>
        <w:t>ValueSet: Substance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Substance Code (Substance Code)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contains concept codes for specific substances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Supply Item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980"/>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Supply Item Type (Supply Item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sets refers to a specific supply item</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Medication: </w:t>
            </w:r>
            <w:r>
              <w:rPr>
                <w:rFonts w:eastAsia="Times New Roman"/>
                <w:lang w:val="en-US"/>
              </w:rPr>
              <w:t xml:space="preserve">Supply is a kind of medication.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w:t>
            </w:r>
            <w:r>
              <w:rPr>
                <w:rFonts w:eastAsia="Times New Roman"/>
                <w:lang w:val="en-US"/>
              </w:rPr>
              <w:t xml:space="preserve">What is supplied (or requested) is a device </w:t>
            </w:r>
          </w:p>
        </w:tc>
      </w:tr>
    </w:tbl>
    <w:p w:rsidR="004049E5" w:rsidRDefault="005B11EB">
      <w:pPr>
        <w:pStyle w:val="Heading2"/>
        <w:divId w:val="330329585"/>
        <w:rPr>
          <w:rFonts w:eastAsia="Times New Roman"/>
          <w:lang w:val="en-US"/>
        </w:rPr>
      </w:pPr>
      <w:r>
        <w:rPr>
          <w:rFonts w:eastAsia="Times New Roman"/>
          <w:lang w:val="en-US"/>
        </w:rPr>
        <w:t>ValueSet: Supply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Supply Type (Supply Type)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sets refers to a Category of supply</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Central Supply: </w:t>
            </w:r>
            <w:r>
              <w:rPr>
                <w:rFonts w:eastAsia="Times New Roman"/>
                <w:lang w:val="en-US"/>
              </w:rPr>
              <w:t xml:space="preserve">Supply is stored and requested from central supply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Non-Stock: </w:t>
            </w:r>
            <w:r>
              <w:rPr>
                <w:rFonts w:eastAsia="Times New Roman"/>
                <w:lang w:val="en-US"/>
              </w:rPr>
              <w:t xml:space="preserve">Supply is not onsite and must be requested from an outside vendor using a non-stock requisition </w:t>
            </w:r>
          </w:p>
        </w:tc>
      </w:tr>
    </w:tbl>
    <w:p w:rsidR="004049E5" w:rsidRDefault="005B11EB">
      <w:pPr>
        <w:pStyle w:val="Heading2"/>
        <w:divId w:val="330329585"/>
        <w:rPr>
          <w:rFonts w:eastAsia="Times New Roman"/>
          <w:lang w:val="en-US"/>
        </w:rPr>
      </w:pPr>
      <w:r>
        <w:rPr>
          <w:rFonts w:eastAsia="Times New Roman"/>
          <w:lang w:val="en-US"/>
        </w:rPr>
        <w:t>ValueSet: Surface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06"/>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Surface Codes (Surface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smattering of FDI tooth surface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Mesial: </w:t>
            </w:r>
            <w:r>
              <w:rPr>
                <w:rFonts w:eastAsia="Times New Roman"/>
                <w:lang w:val="en-US"/>
              </w:rPr>
              <w:t xml:space="preserve">The surface of a tooth that is closest to the midline (middle) of the face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Occlusal: </w:t>
            </w:r>
            <w:r>
              <w:rPr>
                <w:rFonts w:eastAsia="Times New Roman"/>
                <w:lang w:val="en-US"/>
              </w:rPr>
              <w:t xml:space="preserve">The chewing surface of posterior teeth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Incisal: </w:t>
            </w:r>
            <w:r>
              <w:rPr>
                <w:rFonts w:eastAsia="Times New Roman"/>
                <w:lang w:val="en-US"/>
              </w:rPr>
              <w:t xml:space="preserve">The biting edge of anterior teeth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Distal: </w:t>
            </w:r>
            <w:r>
              <w:rPr>
                <w:rFonts w:eastAsia="Times New Roman"/>
                <w:lang w:val="en-US"/>
              </w:rPr>
              <w:t xml:space="preserve">The surface of a tooth that faces away from the midline of the face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Buccal: </w:t>
            </w:r>
            <w:r>
              <w:rPr>
                <w:rFonts w:eastAsia="Times New Roman"/>
                <w:lang w:val="en-US"/>
              </w:rPr>
              <w:t xml:space="preserve">The surface of a posterior tooth facing the cheeks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Ventral: </w:t>
            </w:r>
            <w:r>
              <w:rPr>
                <w:rFonts w:eastAsia="Times New Roman"/>
                <w:lang w:val="en-US"/>
              </w:rPr>
              <w:t xml:space="preserve">The surface of a tooth facing the lips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Lingual: </w:t>
            </w:r>
            <w:r>
              <w:rPr>
                <w:rFonts w:eastAsia="Times New Roman"/>
                <w:lang w:val="en-US"/>
              </w:rPr>
              <w:t xml:space="preserve">The surface of a tooth facing the tongue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Mesioclusal: </w:t>
            </w:r>
            <w:r>
              <w:rPr>
                <w:rFonts w:eastAsia="Times New Roman"/>
                <w:lang w:val="en-US"/>
              </w:rPr>
              <w:t xml:space="preserve">The Mesioclusal surfaces of a tooth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Distoclusal: </w:t>
            </w:r>
            <w:r>
              <w:rPr>
                <w:rFonts w:eastAsia="Times New Roman"/>
                <w:lang w:val="en-US"/>
              </w:rPr>
              <w:t xml:space="preserve">The Distoclusal surfaces of a tooth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Distoincisal: </w:t>
            </w:r>
            <w:r>
              <w:rPr>
                <w:rFonts w:eastAsia="Times New Roman"/>
                <w:lang w:val="en-US"/>
              </w:rPr>
              <w:t xml:space="preserve">The Distoincisal surfaces of a tooth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Mesioclusodistal: </w:t>
            </w:r>
            <w:r>
              <w:rPr>
                <w:rFonts w:eastAsia="Times New Roman"/>
                <w:lang w:val="en-US"/>
              </w:rPr>
              <w:t xml:space="preserve">The Mesioclusodistal surfaces of a tooth </w:t>
            </w:r>
          </w:p>
        </w:tc>
      </w:tr>
    </w:tbl>
    <w:p w:rsidR="004049E5" w:rsidRDefault="005B11EB">
      <w:pPr>
        <w:pStyle w:val="Heading2"/>
        <w:divId w:val="330329585"/>
        <w:rPr>
          <w:rFonts w:eastAsia="Times New Roman"/>
          <w:lang w:val="en-US"/>
        </w:rPr>
      </w:pPr>
      <w:r>
        <w:rPr>
          <w:rFonts w:eastAsia="Times New Roman"/>
          <w:lang w:val="en-US"/>
        </w:rPr>
        <w:t>ValueSet: Surface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01"/>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Surface Codes (Surface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the Patient to subscriber relationship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330329585"/>
        <w:rPr>
          <w:rFonts w:eastAsia="Times New Roman"/>
          <w:lang w:val="en-US"/>
        </w:rPr>
      </w:pPr>
      <w:r>
        <w:rPr>
          <w:rFonts w:eastAsia="Times New Roman"/>
          <w:lang w:val="en-US"/>
        </w:rPr>
        <w:lastRenderedPageBreak/>
        <w:t>ValueSet: Surface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74"/>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Surface Codes (Surface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smattering of FDI tooth surface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 </w:t>
            </w:r>
            <w:r>
              <w:rPr>
                <w:rFonts w:eastAsia="Times New Roman"/>
                <w:lang w:val="en-US"/>
              </w:rPr>
              <w:t xml:space="preserve">Permanent teeth Maxillary right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 </w:t>
            </w:r>
            <w:r>
              <w:rPr>
                <w:rFonts w:eastAsia="Times New Roman"/>
                <w:lang w:val="en-US"/>
              </w:rPr>
              <w:t xml:space="preserve">Permanent teeth Maxillary Left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 </w:t>
            </w:r>
            <w:r>
              <w:rPr>
                <w:rFonts w:eastAsia="Times New Roman"/>
                <w:lang w:val="en-US"/>
              </w:rPr>
              <w:t xml:space="preserve">Permanent teeth Mandibular right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 </w:t>
            </w:r>
            <w:r>
              <w:rPr>
                <w:rFonts w:eastAsia="Times New Roman"/>
                <w:lang w:val="en-US"/>
              </w:rPr>
              <w:t xml:space="preserve">Permanent teeth Mandibular left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5: </w:t>
            </w:r>
            <w:r>
              <w:rPr>
                <w:rFonts w:eastAsia="Times New Roman"/>
                <w:lang w:val="en-US"/>
              </w:rPr>
              <w:t xml:space="preserve">Deciduous teeth Maxillary right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6: </w:t>
            </w:r>
            <w:r>
              <w:rPr>
                <w:rFonts w:eastAsia="Times New Roman"/>
                <w:lang w:val="en-US"/>
              </w:rPr>
              <w:t xml:space="preserve">Deciduous teeth Maxillary Left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7: </w:t>
            </w:r>
            <w:r>
              <w:rPr>
                <w:rFonts w:eastAsia="Times New Roman"/>
                <w:lang w:val="en-US"/>
              </w:rPr>
              <w:t xml:space="preserve">Deciduous teeth Mandibular right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8: </w:t>
            </w:r>
            <w:r>
              <w:rPr>
                <w:rFonts w:eastAsia="Times New Roman"/>
                <w:lang w:val="en-US"/>
              </w:rPr>
              <w:t xml:space="preserve">Deciduous teeth Mandibular left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18: </w:t>
            </w:r>
            <w:r>
              <w:rPr>
                <w:rFonts w:eastAsia="Times New Roman"/>
                <w:lang w:val="en-US"/>
              </w:rPr>
              <w:t xml:space="preserve">Upper Right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22: </w:t>
            </w:r>
            <w:r>
              <w:rPr>
                <w:rFonts w:eastAsia="Times New Roman"/>
                <w:lang w:val="en-US"/>
              </w:rPr>
              <w:t xml:space="preserve">Upper Left Tooth 2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23: </w:t>
            </w:r>
            <w:r>
              <w:rPr>
                <w:rFonts w:eastAsia="Times New Roman"/>
                <w:lang w:val="en-US"/>
              </w:rPr>
              <w:t xml:space="preserve">Upper Left Tooth 3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42: </w:t>
            </w:r>
            <w:r>
              <w:rPr>
                <w:rFonts w:eastAsia="Times New Roman"/>
                <w:lang w:val="en-US"/>
              </w:rPr>
              <w:t xml:space="preserve">Lower Right Tooth 2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43: </w:t>
            </w:r>
            <w:r>
              <w:rPr>
                <w:rFonts w:eastAsia="Times New Roman"/>
                <w:lang w:val="en-US"/>
              </w:rPr>
              <w:t xml:space="preserve">Lower Right Tooth 3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rsidR="004049E5" w:rsidRDefault="005B11EB">
      <w:pPr>
        <w:pStyle w:val="Heading2"/>
        <w:divId w:val="330329585"/>
        <w:rPr>
          <w:rFonts w:eastAsia="Times New Roman"/>
          <w:lang w:val="en-US"/>
        </w:rPr>
      </w:pPr>
      <w:r>
        <w:rPr>
          <w:rFonts w:eastAsia="Times New Roman"/>
          <w:lang w:val="en-US"/>
        </w:rPr>
        <w:t>ValueSet: Teeth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74"/>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Teeth Codes (Teeth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the FDI Teeth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11: </w:t>
            </w:r>
            <w:r>
              <w:rPr>
                <w:rFonts w:eastAsia="Times New Roman"/>
                <w:lang w:val="en-US"/>
              </w:rPr>
              <w:t xml:space="preserve">Upper Right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12: </w:t>
            </w:r>
            <w:r>
              <w:rPr>
                <w:rFonts w:eastAsia="Times New Roman"/>
                <w:lang w:val="en-US"/>
              </w:rPr>
              <w:t xml:space="preserve">Upper Right Tooth 2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13: </w:t>
            </w:r>
            <w:r>
              <w:rPr>
                <w:rFonts w:eastAsia="Times New Roman"/>
                <w:lang w:val="en-US"/>
              </w:rPr>
              <w:t xml:space="preserve">Upper Right Tooth 3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14: </w:t>
            </w:r>
            <w:r>
              <w:rPr>
                <w:rFonts w:eastAsia="Times New Roman"/>
                <w:lang w:val="en-US"/>
              </w:rPr>
              <w:t xml:space="preserve">Upper Right Tooth 4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15: </w:t>
            </w:r>
            <w:r>
              <w:rPr>
                <w:rFonts w:eastAsia="Times New Roman"/>
                <w:lang w:val="en-US"/>
              </w:rPr>
              <w:t xml:space="preserve">Upper Right Tooth 5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16: </w:t>
            </w:r>
            <w:r>
              <w:rPr>
                <w:rFonts w:eastAsia="Times New Roman"/>
                <w:lang w:val="en-US"/>
              </w:rPr>
              <w:t xml:space="preserve">Upper Right Tooth 6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17: </w:t>
            </w:r>
            <w:r>
              <w:rPr>
                <w:rFonts w:eastAsia="Times New Roman"/>
                <w:lang w:val="en-US"/>
              </w:rPr>
              <w:t xml:space="preserve">Upper Right Tooth 7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18: </w:t>
            </w:r>
            <w:r>
              <w:rPr>
                <w:rFonts w:eastAsia="Times New Roman"/>
                <w:lang w:val="en-US"/>
              </w:rPr>
              <w:t xml:space="preserve">Upper Right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21: </w:t>
            </w:r>
            <w:r>
              <w:rPr>
                <w:rFonts w:eastAsia="Times New Roman"/>
                <w:lang w:val="en-US"/>
              </w:rPr>
              <w:t xml:space="preserve">Upper Left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22: </w:t>
            </w:r>
            <w:r>
              <w:rPr>
                <w:rFonts w:eastAsia="Times New Roman"/>
                <w:lang w:val="en-US"/>
              </w:rPr>
              <w:t xml:space="preserve">Upper Left Tooth 2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23: </w:t>
            </w:r>
            <w:r>
              <w:rPr>
                <w:rFonts w:eastAsia="Times New Roman"/>
                <w:lang w:val="en-US"/>
              </w:rPr>
              <w:t xml:space="preserve">Upper Left Tooth 3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24: </w:t>
            </w:r>
            <w:r>
              <w:rPr>
                <w:rFonts w:eastAsia="Times New Roman"/>
                <w:lang w:val="en-US"/>
              </w:rPr>
              <w:t xml:space="preserve">Upper Left Tooth 4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25: </w:t>
            </w:r>
            <w:r>
              <w:rPr>
                <w:rFonts w:eastAsia="Times New Roman"/>
                <w:lang w:val="en-US"/>
              </w:rPr>
              <w:t xml:space="preserve">Upper Left Tooth 5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26: </w:t>
            </w:r>
            <w:r>
              <w:rPr>
                <w:rFonts w:eastAsia="Times New Roman"/>
                <w:lang w:val="en-US"/>
              </w:rPr>
              <w:t xml:space="preserve">Upper Left Tooth 6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27: </w:t>
            </w:r>
            <w:r>
              <w:rPr>
                <w:rFonts w:eastAsia="Times New Roman"/>
                <w:lang w:val="en-US"/>
              </w:rPr>
              <w:t xml:space="preserve">Upper Left Tooth 7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28: </w:t>
            </w:r>
            <w:r>
              <w:rPr>
                <w:rFonts w:eastAsia="Times New Roman"/>
                <w:lang w:val="en-US"/>
              </w:rPr>
              <w:t xml:space="preserve">Upper Left Tooth 8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31: </w:t>
            </w:r>
            <w:r>
              <w:rPr>
                <w:rFonts w:eastAsia="Times New Roman"/>
                <w:lang w:val="en-US"/>
              </w:rPr>
              <w:t xml:space="preserve">Lower Left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32: </w:t>
            </w:r>
            <w:r>
              <w:rPr>
                <w:rFonts w:eastAsia="Times New Roman"/>
                <w:lang w:val="en-US"/>
              </w:rPr>
              <w:t xml:space="preserve">Lower Left Tooth 2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33: </w:t>
            </w:r>
            <w:r>
              <w:rPr>
                <w:rFonts w:eastAsia="Times New Roman"/>
                <w:lang w:val="en-US"/>
              </w:rPr>
              <w:t xml:space="preserve">Lower Left Tooth 3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34: </w:t>
            </w:r>
            <w:r>
              <w:rPr>
                <w:rFonts w:eastAsia="Times New Roman"/>
                <w:lang w:val="en-US"/>
              </w:rPr>
              <w:t xml:space="preserve">Lower Left Tooth 4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35: </w:t>
            </w:r>
            <w:r>
              <w:rPr>
                <w:rFonts w:eastAsia="Times New Roman"/>
                <w:lang w:val="en-US"/>
              </w:rPr>
              <w:t xml:space="preserve">Lower Left Tooth 5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36: </w:t>
            </w:r>
            <w:r>
              <w:rPr>
                <w:rFonts w:eastAsia="Times New Roman"/>
                <w:lang w:val="en-US"/>
              </w:rPr>
              <w:t xml:space="preserve">Lower Left Tooth 6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37: </w:t>
            </w:r>
            <w:r>
              <w:rPr>
                <w:rFonts w:eastAsia="Times New Roman"/>
                <w:lang w:val="en-US"/>
              </w:rPr>
              <w:t xml:space="preserve">Lower Left Tooth 7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38: </w:t>
            </w:r>
            <w:r>
              <w:rPr>
                <w:rFonts w:eastAsia="Times New Roman"/>
                <w:lang w:val="en-US"/>
              </w:rPr>
              <w:t xml:space="preserve">Lower Left Tooth 8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41: </w:t>
            </w:r>
            <w:r>
              <w:rPr>
                <w:rFonts w:eastAsia="Times New Roman"/>
                <w:lang w:val="en-US"/>
              </w:rPr>
              <w:t xml:space="preserve">Lower Right Tooth 1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42: </w:t>
            </w:r>
            <w:r>
              <w:rPr>
                <w:rFonts w:eastAsia="Times New Roman"/>
                <w:lang w:val="en-US"/>
              </w:rPr>
              <w:t xml:space="preserve">Lower Right Tooth 2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43: </w:t>
            </w:r>
            <w:r>
              <w:rPr>
                <w:rFonts w:eastAsia="Times New Roman"/>
                <w:lang w:val="en-US"/>
              </w:rPr>
              <w:t xml:space="preserve">Lower Right Tooth 3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44: </w:t>
            </w:r>
            <w:r>
              <w:rPr>
                <w:rFonts w:eastAsia="Times New Roman"/>
                <w:lang w:val="en-US"/>
              </w:rPr>
              <w:t xml:space="preserve">Lower Right Tooth 4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45: </w:t>
            </w:r>
            <w:r>
              <w:rPr>
                <w:rFonts w:eastAsia="Times New Roman"/>
                <w:lang w:val="en-US"/>
              </w:rPr>
              <w:t xml:space="preserve">Lower Right Tooth 5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46: </w:t>
            </w:r>
            <w:r>
              <w:rPr>
                <w:rFonts w:eastAsia="Times New Roman"/>
                <w:lang w:val="en-US"/>
              </w:rPr>
              <w:t xml:space="preserve">Lower Right Tooth 6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47: </w:t>
            </w:r>
            <w:r>
              <w:rPr>
                <w:rFonts w:eastAsia="Times New Roman"/>
                <w:lang w:val="en-US"/>
              </w:rPr>
              <w:t xml:space="preserve">Lower Right Tooth 7 from the central axis, permanent dentition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48: </w:t>
            </w:r>
            <w:r>
              <w:rPr>
                <w:rFonts w:eastAsia="Times New Roman"/>
                <w:lang w:val="en-US"/>
              </w:rPr>
              <w:t xml:space="preserve">Lower Right Tooth 8 from the central axis, permanent dentition </w:t>
            </w:r>
          </w:p>
        </w:tc>
      </w:tr>
    </w:tbl>
    <w:p w:rsidR="004049E5" w:rsidRDefault="005B11EB">
      <w:pPr>
        <w:pStyle w:val="Heading2"/>
        <w:divId w:val="330329585"/>
        <w:rPr>
          <w:rFonts w:eastAsia="Times New Roman"/>
          <w:lang w:val="en-US"/>
        </w:rPr>
      </w:pPr>
      <w:r>
        <w:rPr>
          <w:rFonts w:eastAsia="Times New Roman"/>
          <w:lang w:val="en-US"/>
        </w:rPr>
        <w:t>ValueSet: TestScriptOperationCodes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TestScriptOperationCodes (Test Script Operation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a set of codes that are used to indicate the supported operations of a testing engine or tool.</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Read: </w:t>
            </w:r>
            <w:r>
              <w:rPr>
                <w:rFonts w:eastAsia="Times New Roman"/>
                <w:lang w:val="en-US"/>
              </w:rPr>
              <w:t xml:space="preserve">Read the current state of the resource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Version Read: </w:t>
            </w:r>
            <w:r>
              <w:rPr>
                <w:rFonts w:eastAsia="Times New Roman"/>
                <w:lang w:val="en-US"/>
              </w:rPr>
              <w:t xml:space="preserve">Read the state of a specific version of the resource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Update: </w:t>
            </w:r>
            <w:r>
              <w:rPr>
                <w:rFonts w:eastAsia="Times New Roman"/>
                <w:lang w:val="en-US"/>
              </w:rPr>
              <w:t xml:space="preserve">Update an existing resource by its id (or create it if it is new)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Delete: </w:t>
            </w:r>
            <w:r>
              <w:rPr>
                <w:rFonts w:eastAsia="Times New Roman"/>
                <w:lang w:val="en-US"/>
              </w:rPr>
              <w:t xml:space="preserve">Delete a resource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w:t>
            </w:r>
            <w:r>
              <w:rPr>
                <w:rFonts w:eastAsia="Times New Roman"/>
                <w:lang w:val="en-US"/>
              </w:rPr>
              <w:t xml:space="preserve">Retrieve the update history for a particular resource or resource type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resource with a server assigned id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Search: </w:t>
            </w:r>
            <w:r>
              <w:rPr>
                <w:rFonts w:eastAsia="Times New Roman"/>
                <w:lang w:val="en-US"/>
              </w:rPr>
              <w:t xml:space="preserve">Search based on some filter criteria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Transaction: </w:t>
            </w:r>
            <w:r>
              <w:rPr>
                <w:rFonts w:eastAsia="Times New Roman"/>
                <w:lang w:val="en-US"/>
              </w:rPr>
              <w:t xml:space="preserve">Update, create or delete a set of resources as a single transaction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Conformance: </w:t>
            </w:r>
            <w:r>
              <w:rPr>
                <w:rFonts w:eastAsia="Times New Roman"/>
                <w:lang w:val="en-US"/>
              </w:rPr>
              <w:t xml:space="preserve">Get a conformance statement for the system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$closure: </w:t>
            </w:r>
            <w:r>
              <w:rPr>
                <w:rFonts w:eastAsia="Times New Roman"/>
                <w:lang w:val="en-US"/>
              </w:rPr>
              <w:t xml:space="preserve">Closure Table Maintenance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$document: </w:t>
            </w:r>
            <w:r>
              <w:rPr>
                <w:rFonts w:eastAsia="Times New Roman"/>
                <w:lang w:val="en-US"/>
              </w:rPr>
              <w:t xml:space="preserve">Generate a Document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$everything: </w:t>
            </w:r>
            <w:r>
              <w:rPr>
                <w:rFonts w:eastAsia="Times New Roman"/>
                <w:lang w:val="en-US"/>
              </w:rPr>
              <w:t xml:space="preserve">Fetch Encounter/Patient Record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$expand: </w:t>
            </w:r>
            <w:r>
              <w:rPr>
                <w:rFonts w:eastAsia="Times New Roman"/>
                <w:lang w:val="en-US"/>
              </w:rPr>
              <w:t xml:space="preserve">Value Set Expansion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$find: </w:t>
            </w:r>
            <w:r>
              <w:rPr>
                <w:rFonts w:eastAsia="Times New Roman"/>
                <w:lang w:val="en-US"/>
              </w:rPr>
              <w:t xml:space="preserve">Find a functional list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$lookup: </w:t>
            </w:r>
            <w:r>
              <w:rPr>
                <w:rFonts w:eastAsia="Times New Roman"/>
                <w:lang w:val="en-US"/>
              </w:rPr>
              <w:t xml:space="preserve">Concept Look Up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 </w:t>
            </w:r>
            <w:r>
              <w:rPr>
                <w:rFonts w:eastAsia="Times New Roman"/>
                <w:lang w:val="en-US"/>
              </w:rPr>
              <w:t xml:space="preserve">Access a list of profiles, tags, and security labels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$meta-add: </w:t>
            </w:r>
            <w:r>
              <w:rPr>
                <w:rFonts w:eastAsia="Times New Roman"/>
                <w:lang w:val="en-US"/>
              </w:rPr>
              <w:t xml:space="preserve">Add profiles, tags, and security labels to a resource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$meta-delete: </w:t>
            </w:r>
            <w:r>
              <w:rPr>
                <w:rFonts w:eastAsia="Times New Roman"/>
                <w:lang w:val="en-US"/>
              </w:rPr>
              <w:t xml:space="preserve">Delete profiles, tags, and security labels for a resource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$populate: </w:t>
            </w:r>
            <w:r>
              <w:rPr>
                <w:rFonts w:eastAsia="Times New Roman"/>
                <w:lang w:val="en-US"/>
              </w:rPr>
              <w:t xml:space="preserve">Populate Questionnaire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$process-message: </w:t>
            </w:r>
            <w:r>
              <w:rPr>
                <w:rFonts w:eastAsia="Times New Roman"/>
                <w:lang w:val="en-US"/>
              </w:rPr>
              <w:t xml:space="preserve">Process Message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$questionnaire: </w:t>
            </w:r>
            <w:r>
              <w:rPr>
                <w:rFonts w:eastAsia="Times New Roman"/>
                <w:lang w:val="en-US"/>
              </w:rPr>
              <w:t xml:space="preserve">Build Questionnaire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$translate: </w:t>
            </w:r>
            <w:r>
              <w:rPr>
                <w:rFonts w:eastAsia="Times New Roman"/>
                <w:lang w:val="en-US"/>
              </w:rPr>
              <w:t xml:space="preserve">Concept Translation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$validate: </w:t>
            </w:r>
            <w:r>
              <w:rPr>
                <w:rFonts w:eastAsia="Times New Roman"/>
                <w:lang w:val="en-US"/>
              </w:rPr>
              <w:t xml:space="preserve">Validate a resource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$validate-code: </w:t>
            </w:r>
            <w:r>
              <w:rPr>
                <w:rFonts w:eastAsia="Times New Roman"/>
                <w:lang w:val="en-US"/>
              </w:rPr>
              <w:t xml:space="preserve">Value Set based Validation </w:t>
            </w:r>
          </w:p>
        </w:tc>
      </w:tr>
    </w:tbl>
    <w:p w:rsidR="004049E5" w:rsidRDefault="005B11EB">
      <w:pPr>
        <w:pStyle w:val="Heading2"/>
        <w:divId w:val="330329585"/>
        <w:rPr>
          <w:rFonts w:eastAsia="Times New Roman"/>
          <w:lang w:val="en-US"/>
        </w:rPr>
      </w:pPr>
      <w:r>
        <w:rPr>
          <w:rFonts w:eastAsia="Times New Roman"/>
          <w:lang w:val="en-US"/>
        </w:rPr>
        <w:lastRenderedPageBreak/>
        <w:t>ValueSet: USCLS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81"/>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USCLS Codes (U S C L S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smattering of USCLS codes</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Exam, comp, primary: </w:t>
            </w:r>
            <w:r>
              <w:rPr>
                <w:rFonts w:eastAsia="Times New Roman"/>
                <w:lang w:val="en-US"/>
              </w:rPr>
              <w:t xml:space="preserve">Exam, comp, primary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Exam, comp, mixed: </w:t>
            </w:r>
            <w:r>
              <w:rPr>
                <w:rFonts w:eastAsia="Times New Roman"/>
                <w:lang w:val="en-US"/>
              </w:rPr>
              <w:t xml:space="preserve">Exam, comp, mixed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Exam, comp, permanent: </w:t>
            </w:r>
            <w:r>
              <w:rPr>
                <w:rFonts w:eastAsia="Times New Roman"/>
                <w:lang w:val="en-US"/>
              </w:rPr>
              <w:t xml:space="preserve">Exam, comp, permanent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Exam, recall: </w:t>
            </w:r>
            <w:r>
              <w:rPr>
                <w:rFonts w:eastAsia="Times New Roman"/>
                <w:lang w:val="en-US"/>
              </w:rPr>
              <w:t xml:space="preserve">Exam, recall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Exam, emergency: </w:t>
            </w:r>
            <w:r>
              <w:rPr>
                <w:rFonts w:eastAsia="Times New Roman"/>
                <w:lang w:val="en-US"/>
              </w:rPr>
              <w:t xml:space="preserve">Exam, emergency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Radiograph, series (12): </w:t>
            </w:r>
            <w:r>
              <w:rPr>
                <w:rFonts w:eastAsia="Times New Roman"/>
                <w:lang w:val="en-US"/>
              </w:rPr>
              <w:t xml:space="preserve">Radiograph, series (12)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Radiograph, series (16): </w:t>
            </w:r>
            <w:r>
              <w:rPr>
                <w:rFonts w:eastAsia="Times New Roman"/>
                <w:lang w:val="en-US"/>
              </w:rPr>
              <w:t xml:space="preserve">Radiograph, series (16)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Radiograph, bytewing: </w:t>
            </w:r>
            <w:r>
              <w:rPr>
                <w:rFonts w:eastAsia="Times New Roman"/>
                <w:lang w:val="en-US"/>
              </w:rPr>
              <w:t xml:space="preserve">Radiograph, bytewing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Radiograph, panoramic: </w:t>
            </w:r>
            <w:r>
              <w:rPr>
                <w:rFonts w:eastAsia="Times New Roman"/>
                <w:lang w:val="en-US"/>
              </w:rPr>
              <w:t xml:space="preserve">Radiograph, panoramic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Polishing, 1 unit: </w:t>
            </w:r>
            <w:r>
              <w:rPr>
                <w:rFonts w:eastAsia="Times New Roman"/>
                <w:lang w:val="en-US"/>
              </w:rPr>
              <w:t xml:space="preserve">Polishing, 1 unit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Polishing, 2 unit: </w:t>
            </w:r>
            <w:r>
              <w:rPr>
                <w:rFonts w:eastAsia="Times New Roman"/>
                <w:lang w:val="en-US"/>
              </w:rPr>
              <w:t xml:space="preserve">Polishing, 2 unit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Polishing, 3 unit: </w:t>
            </w:r>
            <w:r>
              <w:rPr>
                <w:rFonts w:eastAsia="Times New Roman"/>
                <w:lang w:val="en-US"/>
              </w:rPr>
              <w:t xml:space="preserve">Polishing, 3 unit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Polishing, 4 unit: </w:t>
            </w:r>
            <w:r>
              <w:rPr>
                <w:rFonts w:eastAsia="Times New Roman"/>
                <w:lang w:val="en-US"/>
              </w:rPr>
              <w:t xml:space="preserve">Polishing, 4 unit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Amalgam, 1 surface: </w:t>
            </w:r>
            <w:r>
              <w:rPr>
                <w:rFonts w:eastAsia="Times New Roman"/>
                <w:lang w:val="en-US"/>
              </w:rPr>
              <w:t xml:space="preserve">Amalgam, 1 surface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Amalgam, 2 surface: </w:t>
            </w:r>
            <w:r>
              <w:rPr>
                <w:rFonts w:eastAsia="Times New Roman"/>
                <w:lang w:val="en-US"/>
              </w:rPr>
              <w:t xml:space="preserve">Amalgam, 2 surface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Crown, PFM: </w:t>
            </w:r>
            <w:r>
              <w:rPr>
                <w:rFonts w:eastAsia="Times New Roman"/>
                <w:lang w:val="en-US"/>
              </w:rPr>
              <w:t xml:space="preserve">Crown, PFM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Lab, commercial: </w:t>
            </w:r>
            <w:r>
              <w:rPr>
                <w:rFonts w:eastAsia="Times New Roman"/>
                <w:lang w:val="en-US"/>
              </w:rPr>
              <w:t xml:space="preserve">Lab, commercial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Lab, in office: </w:t>
            </w:r>
            <w:r>
              <w:rPr>
                <w:rFonts w:eastAsia="Times New Roman"/>
                <w:lang w:val="en-US"/>
              </w:rPr>
              <w:t xml:space="preserve">Lab, in office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Expense: </w:t>
            </w:r>
            <w:r>
              <w:rPr>
                <w:rFonts w:eastAsia="Times New Roman"/>
                <w:lang w:val="en-US"/>
              </w:rPr>
              <w:t xml:space="preserve">Expense </w:t>
            </w:r>
          </w:p>
        </w:tc>
      </w:tr>
    </w:tbl>
    <w:p w:rsidR="004049E5" w:rsidRDefault="005B11EB">
      <w:pPr>
        <w:pStyle w:val="Heading2"/>
        <w:divId w:val="330329585"/>
        <w:rPr>
          <w:rFonts w:eastAsia="Times New Roman"/>
          <w:lang w:val="en-US"/>
        </w:rPr>
      </w:pPr>
      <w:r>
        <w:rPr>
          <w:rFonts w:eastAsia="Times New Roman"/>
          <w:lang w:val="en-US"/>
        </w:rPr>
        <w:t>ValueSet: Vaccination Protocol Dose Status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Vaccination Protocol Dose Status Reason codes (Vaccination Protocol Dose Status Reason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Adverse storgage condition: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Cold chain break: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Expired lot: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Administered outside recommended schedule: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Product recall: </w:t>
            </w:r>
          </w:p>
        </w:tc>
      </w:tr>
    </w:tbl>
    <w:p w:rsidR="004049E5" w:rsidRDefault="005B11EB">
      <w:pPr>
        <w:pStyle w:val="Heading2"/>
        <w:divId w:val="330329585"/>
        <w:rPr>
          <w:rFonts w:eastAsia="Times New Roman"/>
          <w:lang w:val="en-US"/>
        </w:rPr>
      </w:pPr>
      <w:r>
        <w:rPr>
          <w:rFonts w:eastAsia="Times New Roman"/>
          <w:lang w:val="en-US"/>
        </w:rPr>
        <w:lastRenderedPageBreak/>
        <w:t>ValueSet: Vaccination Protocol Dose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Vaccination Protocol Dose Status codes (Vaccination Protocol Dose Status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Counts: </w:t>
            </w:r>
          </w:p>
        </w:tc>
      </w:tr>
      <w:tr w:rsidR="004049E5">
        <w:trPr>
          <w:divId w:val="330329585"/>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Does not Count: </w:t>
            </w:r>
          </w:p>
        </w:tc>
      </w:tr>
    </w:tbl>
    <w:p w:rsidR="004049E5" w:rsidRDefault="005B11EB">
      <w:pPr>
        <w:pStyle w:val="Heading2"/>
        <w:divId w:val="330329585"/>
        <w:rPr>
          <w:rFonts w:eastAsia="Times New Roman"/>
          <w:lang w:val="en-US"/>
        </w:rPr>
      </w:pPr>
      <w:r>
        <w:rPr>
          <w:rFonts w:eastAsia="Times New Roman"/>
          <w:lang w:val="en-US"/>
        </w:rPr>
        <w:t>ValueSet: Vaccination Protocol Dose TargetCodes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Vaccination Protocol Dose TargetCodes (Vaccination Protocol Dose Target Codes)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to instantiate this attribute should be drawn from a terminologically robust code system that consists of or contains concepts to support the medication process, in particular the process and reasons for dispensing. This value set is provided as a suggestive example and includes tSNOMED CT concepts from the 64572001 (Disease) hierarchy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330329585"/>
        <w:rPr>
          <w:rFonts w:eastAsia="Times New Roman"/>
          <w:lang w:val="en-US"/>
        </w:rPr>
      </w:pPr>
      <w:r>
        <w:rPr>
          <w:rFonts w:eastAsia="Times New Roman"/>
          <w:lang w:val="en-US"/>
        </w:rPr>
        <w:t>ValueSet: detectedissue-category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detectedissue-category (detectedissue-category)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Kinds of issues or contraindications, such as 'drug-drug interaction', 'duplicate therapy', etc.</w:t>
            </w:r>
          </w:p>
        </w:tc>
      </w:tr>
    </w:tbl>
    <w:p w:rsidR="004049E5" w:rsidRDefault="005B11EB">
      <w:pPr>
        <w:pStyle w:val="Heading2"/>
        <w:divId w:val="330329585"/>
        <w:rPr>
          <w:rFonts w:eastAsia="Times New Roman"/>
          <w:lang w:val="en-US"/>
        </w:rPr>
      </w:pPr>
      <w:r>
        <w:rPr>
          <w:rFonts w:eastAsia="Times New Roman"/>
          <w:lang w:val="en-US"/>
        </w:rPr>
        <w:t>ValueSet: detectedissue-mitigation-action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detectedissue-mitigation-action (detectedissue-mitigation-action) </w:t>
            </w:r>
          </w:p>
        </w:tc>
      </w:tr>
      <w:tr w:rsidR="004049E5">
        <w:trPr>
          <w:divId w:val="3303295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Kinds of mitigating actions and observations that can be associated with a detected issue or contraindication, such as 'added concurrent therapy', 'prior therapy documented', etc. </w:t>
            </w:r>
          </w:p>
        </w:tc>
      </w:tr>
    </w:tbl>
    <w:p w:rsidR="004049E5" w:rsidRDefault="005B11EB">
      <w:pPr>
        <w:pStyle w:val="Heading1"/>
        <w:divId w:val="1800682765"/>
        <w:rPr>
          <w:rFonts w:eastAsia="Times New Roman"/>
          <w:lang w:val="en-US"/>
        </w:rPr>
      </w:pPr>
      <w:r>
        <w:rPr>
          <w:rFonts w:eastAsia="Times New Roman"/>
          <w:lang w:val="en-US"/>
        </w:rPr>
        <w:t>FHIR project team</w:t>
      </w:r>
    </w:p>
    <w:p w:rsidR="004049E5" w:rsidRDefault="005B11EB">
      <w:pPr>
        <w:pStyle w:val="Heading2"/>
        <w:divId w:val="1800682765"/>
        <w:rPr>
          <w:rFonts w:eastAsia="Times New Roman"/>
          <w:lang w:val="en-US"/>
        </w:rPr>
      </w:pPr>
      <w:r>
        <w:rPr>
          <w:rFonts w:eastAsia="Times New Roman"/>
          <w:lang w:val="en-US"/>
        </w:rPr>
        <w:t>ValueSet: All 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54"/>
      </w:tblGrid>
      <w:tr w:rsidR="004049E5">
        <w:trPr>
          <w:divId w:val="1800682765"/>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All Security Labels (All Security Labels) </w:t>
            </w:r>
          </w:p>
        </w:tc>
      </w:tr>
      <w:tr w:rsidR="004049E5">
        <w:trPr>
          <w:divId w:val="180068276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single value set for all security labels defined by FHIR</w:t>
            </w:r>
          </w:p>
        </w:tc>
      </w:tr>
    </w:tbl>
    <w:p w:rsidR="004049E5" w:rsidRDefault="005B11EB">
      <w:pPr>
        <w:pStyle w:val="Heading1"/>
        <w:divId w:val="971250441"/>
        <w:rPr>
          <w:rFonts w:eastAsia="Times New Roman"/>
          <w:lang w:val="en-US"/>
        </w:rPr>
      </w:pPr>
      <w:r>
        <w:rPr>
          <w:rFonts w:eastAsia="Times New Roman"/>
          <w:lang w:val="en-US"/>
        </w:rPr>
        <w:t>Financial Management</w:t>
      </w:r>
    </w:p>
    <w:p w:rsidR="004049E5" w:rsidRDefault="005B11EB">
      <w:pPr>
        <w:pStyle w:val="Heading2"/>
        <w:divId w:val="971250441"/>
        <w:rPr>
          <w:rFonts w:eastAsia="Times New Roman"/>
          <w:lang w:val="en-US"/>
        </w:rPr>
      </w:pPr>
      <w:r>
        <w:rPr>
          <w:rFonts w:eastAsia="Times New Roman"/>
          <w:lang w:val="en-US"/>
        </w:rPr>
        <w:t>ValueSet: Additional Material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14"/>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Additional Material Codes (Additional Material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additional material 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XRay: </w:t>
            </w:r>
            <w:r>
              <w:rPr>
                <w:rFonts w:eastAsia="Times New Roman"/>
                <w:lang w:val="en-US"/>
              </w:rPr>
              <w:t xml:space="preserve">XRay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w:t>
            </w:r>
            <w:r>
              <w:rPr>
                <w:rFonts w:eastAsia="Times New Roman"/>
                <w:lang w:val="en-US"/>
              </w:rPr>
              <w:t xml:space="preserve">Image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Email: </w:t>
            </w:r>
            <w:r>
              <w:rPr>
                <w:rFonts w:eastAsia="Times New Roman"/>
                <w:lang w:val="en-US"/>
              </w:rPr>
              <w:t xml:space="preserve">EMail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Model: </w:t>
            </w:r>
            <w:r>
              <w:rPr>
                <w:rFonts w:eastAsia="Times New Roman"/>
                <w:lang w:val="en-US"/>
              </w:rPr>
              <w:t xml:space="preserve">Model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Document: </w:t>
            </w:r>
            <w:r>
              <w:rPr>
                <w:rFonts w:eastAsia="Times New Roman"/>
                <w:lang w:val="en-US"/>
              </w:rPr>
              <w:t xml:space="preserve">Document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4049E5" w:rsidRDefault="005B11EB">
      <w:pPr>
        <w:pStyle w:val="Heading2"/>
        <w:divId w:val="971250441"/>
        <w:rPr>
          <w:rFonts w:eastAsia="Times New Roman"/>
          <w:lang w:val="en-US"/>
        </w:rPr>
      </w:pPr>
      <w:r>
        <w:rPr>
          <w:rFonts w:eastAsia="Times New Roman"/>
          <w:lang w:val="en-US"/>
        </w:rPr>
        <w:t>ValueSet: Adjudication Error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21"/>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Adjudication Error Codes (Adjudication Error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smattering of adjudication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Adjustment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321"/>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Adjustment Reason Codes (Adjustment Reason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smattering of a Adjustment Reason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Conditions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88"/>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Conditions Codes (Conditions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Conditions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Headache: </w:t>
            </w:r>
            <w:r>
              <w:rPr>
                <w:rFonts w:eastAsia="Times New Roman"/>
                <w:lang w:val="en-US"/>
              </w:rPr>
              <w:t xml:space="preserve">Headache </w:t>
            </w:r>
          </w:p>
        </w:tc>
      </w:tr>
    </w:tbl>
    <w:p w:rsidR="004049E5" w:rsidRDefault="005B11EB">
      <w:pPr>
        <w:pStyle w:val="Heading2"/>
        <w:divId w:val="971250441"/>
        <w:rPr>
          <w:rFonts w:eastAsia="Times New Roman"/>
          <w:lang w:val="en-US"/>
        </w:rPr>
      </w:pPr>
      <w:r>
        <w:rPr>
          <w:rFonts w:eastAsia="Times New Roman"/>
          <w:lang w:val="en-US"/>
        </w:rPr>
        <w:t>ValueSet: Contract Action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274"/>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Contract Action Codes (Contract Action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Contract Action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Contract Subtype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408"/>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Contract Subtype Codes (Contract Subtype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Contract Subtype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94"/>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Contract Term Type Codes (Contract Term Type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Contract Term 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Contract Term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067"/>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Contract Term Type Codes (Contract Term Type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Contract Term SubType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Contract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14"/>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Contract Type Codes (Contract Type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Contract 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Example Pharmacy Service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20"/>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Example Pharmacy Service Codes (Example Pharmacy Service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smattering of Pharmacy Service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Smoking cessation: </w:t>
            </w:r>
            <w:r>
              <w:rPr>
                <w:rFonts w:eastAsia="Times New Roman"/>
                <w:lang w:val="en-US"/>
              </w:rPr>
              <w:t xml:space="preserve">Smoking cessation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bl>
    <w:p w:rsidR="004049E5" w:rsidRDefault="005B11EB">
      <w:pPr>
        <w:pStyle w:val="Heading2"/>
        <w:divId w:val="971250441"/>
        <w:rPr>
          <w:rFonts w:eastAsia="Times New Roman"/>
          <w:lang w:val="en-US"/>
        </w:rPr>
      </w:pPr>
      <w:r>
        <w:rPr>
          <w:rFonts w:eastAsia="Times New Roman"/>
          <w:lang w:val="en-US"/>
        </w:rPr>
        <w:t>ValueSet: Example Service/Product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567"/>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Example Service/Product Codes (Example Service/ Product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smattering of Service/Product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Exam: </w:t>
            </w:r>
            <w:r>
              <w:rPr>
                <w:rFonts w:eastAsia="Times New Roman"/>
                <w:lang w:val="en-US"/>
              </w:rPr>
              <w:t xml:space="preserve">Ex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 shot: </w:t>
            </w:r>
            <w:r>
              <w:rPr>
                <w:rFonts w:eastAsia="Times New Roman"/>
                <w:lang w:val="en-US"/>
              </w:rPr>
              <w:t xml:space="preserve">Flu shot </w:t>
            </w:r>
          </w:p>
        </w:tc>
      </w:tr>
    </w:tbl>
    <w:p w:rsidR="004049E5" w:rsidRDefault="005B11EB">
      <w:pPr>
        <w:pStyle w:val="Heading2"/>
        <w:divId w:val="971250441"/>
        <w:rPr>
          <w:rFonts w:eastAsia="Times New Roman"/>
          <w:lang w:val="en-US"/>
        </w:rPr>
      </w:pPr>
      <w:r>
        <w:rPr>
          <w:rFonts w:eastAsia="Times New Roman"/>
          <w:lang w:val="en-US"/>
        </w:rPr>
        <w:t>ValueSet: Example Vision Prescription Product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Example Vision Prescription Product Codes (Example Vision Prescription Product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smattering of Prescription Product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Exception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08"/>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Exception Codes (Exception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Exception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Student (Fulltime): </w:t>
            </w:r>
            <w:r>
              <w:rPr>
                <w:rFonts w:eastAsia="Times New Roman"/>
                <w:lang w:val="en-US"/>
              </w:rPr>
              <w:t xml:space="preserve">Fulltime Student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Disabled: </w:t>
            </w:r>
            <w:r>
              <w:rPr>
                <w:rFonts w:eastAsia="Times New Roman"/>
                <w:lang w:val="en-US"/>
              </w:rPr>
              <w:t xml:space="preserve">Disabled </w:t>
            </w:r>
          </w:p>
        </w:tc>
      </w:tr>
    </w:tbl>
    <w:p w:rsidR="004049E5" w:rsidRDefault="005B11EB">
      <w:pPr>
        <w:pStyle w:val="Heading2"/>
        <w:divId w:val="971250441"/>
        <w:rPr>
          <w:rFonts w:eastAsia="Times New Roman"/>
          <w:lang w:val="en-US"/>
        </w:rPr>
      </w:pPr>
      <w:r>
        <w:rPr>
          <w:rFonts w:eastAsia="Times New Roman"/>
          <w:lang w:val="en-US"/>
        </w:rPr>
        <w:lastRenderedPageBreak/>
        <w:t>ValueSet: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041"/>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Form Codes (Form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sample set of Forms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Form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621"/>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Form Codes (Form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a Form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Funds Reservation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867"/>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Funds Reservation Codes (Funds Reservation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funds reservation 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ICD-10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468"/>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ICD-10 Codes (I C D-10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ICD-10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bl>
    <w:p w:rsidR="004049E5" w:rsidRDefault="005B11EB">
      <w:pPr>
        <w:pStyle w:val="Heading2"/>
        <w:divId w:val="971250441"/>
        <w:rPr>
          <w:rFonts w:eastAsia="Times New Roman"/>
          <w:lang w:val="en-US"/>
        </w:rPr>
      </w:pPr>
      <w:r>
        <w:rPr>
          <w:rFonts w:eastAsia="Times New Roman"/>
          <w:lang w:val="en-US"/>
        </w:rPr>
        <w:t>ValueSet: Intervention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907"/>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Intervention Codes (Intervention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Intervention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Unknown: </w:t>
            </w:r>
            <w:r>
              <w:rPr>
                <w:rFonts w:eastAsia="Times New Roman"/>
                <w:lang w:val="en-US"/>
              </w:rPr>
              <w:t xml:space="preserve">Unknown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4049E5" w:rsidRDefault="005B11EB">
      <w:pPr>
        <w:pStyle w:val="Heading2"/>
        <w:divId w:val="971250441"/>
        <w:rPr>
          <w:rFonts w:eastAsia="Times New Roman"/>
          <w:lang w:val="en-US"/>
        </w:rPr>
      </w:pPr>
      <w:r>
        <w:rPr>
          <w:rFonts w:eastAsia="Times New Roman"/>
          <w:lang w:val="en-US"/>
        </w:rPr>
        <w:lastRenderedPageBreak/>
        <w:t>ValueSet: Missing Tooth Reason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62"/>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Missing Tooth Reason Codes (Missing Tooth Reason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Missing Tooth Reason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 </w:t>
            </w:r>
            <w:r>
              <w:rPr>
                <w:rFonts w:eastAsia="Times New Roman"/>
                <w:lang w:val="en-US"/>
              </w:rPr>
              <w:t xml:space="preserve">Extraction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 </w:t>
            </w:r>
            <w:r>
              <w:rPr>
                <w:rFonts w:eastAsia="Times New Roman"/>
                <w:lang w:val="en-US"/>
              </w:rPr>
              <w:t xml:space="preserve">Congenital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 </w:t>
            </w:r>
            <w:r>
              <w:rPr>
                <w:rFonts w:eastAsia="Times New Roman"/>
                <w:lang w:val="en-US"/>
              </w:rPr>
              <w:t xml:space="preserve">Unknown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 </w:t>
            </w:r>
            <w:r>
              <w:rPr>
                <w:rFonts w:eastAsia="Times New Roman"/>
                <w:lang w:val="en-US"/>
              </w:rPr>
              <w:t xml:space="preserve">Other </w:t>
            </w:r>
          </w:p>
        </w:tc>
      </w:tr>
    </w:tbl>
    <w:p w:rsidR="004049E5" w:rsidRDefault="005B11EB">
      <w:pPr>
        <w:pStyle w:val="Heading2"/>
        <w:divId w:val="971250441"/>
        <w:rPr>
          <w:rFonts w:eastAsia="Times New Roman"/>
          <w:lang w:val="en-US"/>
        </w:rPr>
      </w:pPr>
      <w:r>
        <w:rPr>
          <w:rFonts w:eastAsia="Times New Roman"/>
          <w:lang w:val="en-US"/>
        </w:rPr>
        <w:t>ValueSet: Modifier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35"/>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Modifier type Codes (Modifier type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Modifier 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Repair of prior service or installation: </w:t>
            </w:r>
            <w:r>
              <w:rPr>
                <w:rFonts w:eastAsia="Times New Roman"/>
                <w:lang w:val="en-US"/>
              </w:rPr>
              <w:t xml:space="preserve">Repair of prior service or installation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Temporary service or installation: </w:t>
            </w:r>
            <w:r>
              <w:rPr>
                <w:rFonts w:eastAsia="Times New Roman"/>
                <w:lang w:val="en-US"/>
              </w:rPr>
              <w:t xml:space="preserve">Temporary service or installation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TMJ treatment: </w:t>
            </w:r>
            <w:r>
              <w:rPr>
                <w:rFonts w:eastAsia="Times New Roman"/>
                <w:lang w:val="en-US"/>
              </w:rPr>
              <w:t xml:space="preserve">Treatment associated with TMJ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Implant or associated with an implant: </w:t>
            </w:r>
            <w:r>
              <w:rPr>
                <w:rFonts w:eastAsia="Times New Roman"/>
                <w:lang w:val="en-US"/>
              </w:rPr>
              <w:t xml:space="preserve">Implant or associated with an implant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None: </w:t>
            </w:r>
            <w:r>
              <w:rPr>
                <w:rFonts w:eastAsia="Times New Roman"/>
                <w:lang w:val="en-US"/>
              </w:rPr>
              <w:t xml:space="preserve">None </w:t>
            </w:r>
          </w:p>
        </w:tc>
      </w:tr>
    </w:tbl>
    <w:p w:rsidR="004049E5" w:rsidRDefault="005B11EB">
      <w:pPr>
        <w:pStyle w:val="Heading2"/>
        <w:divId w:val="971250441"/>
        <w:rPr>
          <w:rFonts w:eastAsia="Times New Roman"/>
          <w:lang w:val="en-US"/>
        </w:rPr>
      </w:pPr>
      <w:r>
        <w:rPr>
          <w:rFonts w:eastAsia="Times New Roman"/>
          <w:lang w:val="en-US"/>
        </w:rPr>
        <w:t>ValueSet: Oral Prostho Material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00"/>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Oral Prostho Material type Codes (Oral Prostho Material type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Oral Prosthodontic Material 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Fixed Bridge: </w:t>
            </w:r>
            <w:r>
              <w:rPr>
                <w:rFonts w:eastAsia="Times New Roman"/>
                <w:lang w:val="en-US"/>
              </w:rPr>
              <w:t xml:space="preserve">Fixed Bridge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Maryland Bridge: </w:t>
            </w:r>
            <w:r>
              <w:rPr>
                <w:rFonts w:eastAsia="Times New Roman"/>
                <w:lang w:val="en-US"/>
              </w:rPr>
              <w:t xml:space="preserve">Maryland Bridge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Denture Acrylic: </w:t>
            </w:r>
            <w:r>
              <w:rPr>
                <w:rFonts w:eastAsia="Times New Roman"/>
                <w:lang w:val="en-US"/>
              </w:rPr>
              <w:t xml:space="preserve">Denture Acrylic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Denture Chrome Cobalt: </w:t>
            </w:r>
            <w:r>
              <w:rPr>
                <w:rFonts w:eastAsia="Times New Roman"/>
                <w:lang w:val="en-US"/>
              </w:rPr>
              <w:t xml:space="preserve">Denture Chrome Cobalt </w:t>
            </w:r>
          </w:p>
        </w:tc>
      </w:tr>
    </w:tbl>
    <w:p w:rsidR="004049E5" w:rsidRDefault="005B11EB">
      <w:pPr>
        <w:pStyle w:val="Heading2"/>
        <w:divId w:val="971250441"/>
        <w:rPr>
          <w:rFonts w:eastAsia="Times New Roman"/>
          <w:lang w:val="en-US"/>
        </w:rPr>
      </w:pPr>
      <w:r>
        <w:rPr>
          <w:rFonts w:eastAsia="Times New Roman"/>
          <w:lang w:val="en-US"/>
        </w:rPr>
        <w:t>ValueSet: Payee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81"/>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Payee type Codes (Payee type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Payee 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Payment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14"/>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Payment Type Codes (Payment Type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Contract Type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Priority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94"/>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Priority Codes (Priority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the financial processing priority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Immediate: </w:t>
            </w:r>
            <w:r>
              <w:rPr>
                <w:rFonts w:eastAsia="Times New Roman"/>
                <w:lang w:val="en-US"/>
              </w:rPr>
              <w:t xml:space="preserve">Immediately in real time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 </w:t>
            </w:r>
            <w:r>
              <w:rPr>
                <w:rFonts w:eastAsia="Times New Roman"/>
                <w:lang w:val="en-US"/>
              </w:rPr>
              <w:t xml:space="preserve">With best effort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Deferred: </w:t>
            </w:r>
            <w:r>
              <w:rPr>
                <w:rFonts w:eastAsia="Times New Roman"/>
                <w:lang w:val="en-US"/>
              </w:rPr>
              <w:t xml:space="preserve">Later, when possible </w:t>
            </w:r>
          </w:p>
        </w:tc>
      </w:tr>
    </w:tbl>
    <w:p w:rsidR="004049E5" w:rsidRDefault="005B11EB">
      <w:pPr>
        <w:pStyle w:val="Heading2"/>
        <w:divId w:val="971250441"/>
        <w:rPr>
          <w:rFonts w:eastAsia="Times New Roman"/>
          <w:lang w:val="en-US"/>
        </w:rPr>
      </w:pPr>
      <w:r>
        <w:rPr>
          <w:rFonts w:eastAsia="Times New Roman"/>
          <w:lang w:val="en-US"/>
        </w:rPr>
        <w:t>ValueSet: Process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408"/>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Process Outcome Codes (Process Outcome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Process Outcome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Ruleset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74"/>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Ruleset Codes (Ruleset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ruleset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r w:rsidR="004049E5">
        <w:trPr>
          <w:divId w:val="971250441"/>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 </w:t>
            </w:r>
          </w:p>
        </w:tc>
      </w:tr>
    </w:tbl>
    <w:p w:rsidR="004049E5" w:rsidRDefault="005B11EB">
      <w:pPr>
        <w:pStyle w:val="Heading2"/>
        <w:divId w:val="971250441"/>
        <w:rPr>
          <w:rFonts w:eastAsia="Times New Roman"/>
          <w:lang w:val="en-US"/>
        </w:rPr>
      </w:pPr>
      <w:r>
        <w:rPr>
          <w:rFonts w:eastAsia="Times New Roman"/>
          <w:lang w:val="en-US"/>
        </w:rPr>
        <w:t>ValueSet: UDI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24"/>
      </w:tblGrid>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UDI Codes (U D I Codes) </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includes sample UDI codes.</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This is an example set</w:t>
            </w:r>
          </w:p>
        </w:tc>
      </w:tr>
      <w:tr w:rsidR="004049E5">
        <w:trPr>
          <w:divId w:val="971250441"/>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{01}123456789: </w:t>
            </w:r>
            <w:r>
              <w:rPr>
                <w:rFonts w:eastAsia="Times New Roman"/>
                <w:lang w:val="en-US"/>
              </w:rPr>
              <w:t xml:space="preserve">Example DI in GS1 format </w:t>
            </w:r>
          </w:p>
        </w:tc>
      </w:tr>
    </w:tbl>
    <w:p w:rsidR="004049E5" w:rsidRDefault="005B11EB">
      <w:pPr>
        <w:pStyle w:val="Heading1"/>
        <w:divId w:val="693070462"/>
        <w:rPr>
          <w:rFonts w:eastAsia="Times New Roman"/>
          <w:lang w:val="en-US"/>
        </w:rPr>
      </w:pPr>
      <w:r>
        <w:rPr>
          <w:rFonts w:eastAsia="Times New Roman"/>
          <w:lang w:val="en-US"/>
        </w:rPr>
        <w:t>HITSP</w:t>
      </w:r>
    </w:p>
    <w:p w:rsidR="004049E5" w:rsidRDefault="005B11EB">
      <w:pPr>
        <w:pStyle w:val="Heading2"/>
        <w:divId w:val="693070462"/>
        <w:rPr>
          <w:rFonts w:eastAsia="Times New Roman"/>
          <w:lang w:val="en-US"/>
        </w:rPr>
      </w:pPr>
      <w:r>
        <w:rPr>
          <w:rFonts w:eastAsia="Times New Roman"/>
          <w:lang w:val="en-US"/>
        </w:rPr>
        <w:t>ValueSet: Document Type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Document Type Value Set (Document Type Value Set) </w:t>
            </w:r>
          </w:p>
        </w:tc>
      </w:tr>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is the code specifying the precise type of document (e.g., Pulmonary History and Physical, Discharge Summary, Ultrasound Report, etc.). The Document Type value set includes all LOINC values listed in HITSP C80 Table 2-144 Document Class Value Set Definition above used for Document Class, and all LOINC values whose SCALE is DOC in the LOINC database. </w:t>
            </w:r>
          </w:p>
        </w:tc>
      </w:tr>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4049E5" w:rsidRDefault="005B11EB">
      <w:pPr>
        <w:pStyle w:val="Heading2"/>
        <w:divId w:val="693070462"/>
        <w:rPr>
          <w:rFonts w:eastAsia="Times New Roman"/>
          <w:lang w:val="en-US"/>
        </w:rPr>
      </w:pPr>
      <w:r>
        <w:rPr>
          <w:rFonts w:eastAsia="Times New Roman"/>
          <w:lang w:val="en-US"/>
        </w:rPr>
        <w:t>ValueSet: Facililty Type Code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Facililty Type Code Value Set (Facililty Type Code Value Set) </w:t>
            </w:r>
          </w:p>
        </w:tc>
      </w:tr>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is the code representing the type of organizational setting where the clinical encounter, service, interaction, or treatment occurred. The value set used for Healthcare Facility Type has been defined by HITSP to be the value set reproduced from HITSP C80 Table 2-147. </w:t>
            </w:r>
          </w:p>
        </w:tc>
      </w:tr>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693070462"/>
        <w:rPr>
          <w:rFonts w:eastAsia="Times New Roman"/>
          <w:lang w:val="en-US"/>
        </w:rPr>
      </w:pPr>
      <w:r>
        <w:rPr>
          <w:rFonts w:eastAsia="Times New Roman"/>
          <w:lang w:val="en-US"/>
        </w:rPr>
        <w:t>ValueSet: Practice Setting Code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Practice Setting Code Value Set (Practice Setting Code Value Set) </w:t>
            </w:r>
          </w:p>
        </w:tc>
      </w:tr>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is the code representing the clinical specialty of the clinician or provider who </w:t>
            </w:r>
            <w:r>
              <w:rPr>
                <w:rFonts w:eastAsia="Times New Roman"/>
                <w:lang w:val="en-US"/>
              </w:rPr>
              <w:lastRenderedPageBreak/>
              <w:t xml:space="preserve">interacted with, treated, or provided a service to/for the patient. The value set used for clinical specialty has been limited by HITSP to the value set reproduced from HITSP C80 Table 2-149 Clinical Specialty Value Set Definition. </w:t>
            </w:r>
          </w:p>
        </w:tc>
      </w:tr>
      <w:tr w:rsidR="004049E5">
        <w:trPr>
          <w:divId w:val="693070462"/>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1"/>
        <w:divId w:val="223180594"/>
        <w:rPr>
          <w:rFonts w:eastAsia="Times New Roman"/>
          <w:lang w:val="en-US"/>
        </w:rPr>
      </w:pPr>
      <w:r>
        <w:rPr>
          <w:rFonts w:eastAsia="Times New Roman"/>
          <w:lang w:val="en-US"/>
        </w:rPr>
        <w:t>HL7</w:t>
      </w:r>
    </w:p>
    <w:p w:rsidR="004049E5" w:rsidRDefault="005B11EB">
      <w:pPr>
        <w:pStyle w:val="Heading2"/>
        <w:divId w:val="223180594"/>
        <w:rPr>
          <w:rFonts w:eastAsia="Times New Roman"/>
          <w:lang w:val="en-US"/>
        </w:rPr>
      </w:pPr>
      <w:r>
        <w:rPr>
          <w:rFonts w:eastAsia="Times New Roman"/>
          <w:lang w:val="en-US"/>
        </w:rPr>
        <w:t>ValueSet: Document Section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Document Section Codes (Document Section Codes) </w:t>
            </w:r>
          </w:p>
        </w:tc>
      </w:tr>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Document section codes (LOINC codes used in CCDA sections)</w:t>
            </w:r>
          </w:p>
        </w:tc>
      </w:tr>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4049E5" w:rsidRDefault="005B11EB">
      <w:pPr>
        <w:pStyle w:val="Heading2"/>
        <w:divId w:val="223180594"/>
        <w:rPr>
          <w:rFonts w:eastAsia="Times New Roman"/>
          <w:lang w:val="en-US"/>
        </w:rPr>
      </w:pPr>
      <w:r>
        <w:rPr>
          <w:rFonts w:eastAsia="Times New Roman"/>
          <w:lang w:val="en-US"/>
        </w:rPr>
        <w:t>ValueSet: FHIR Document Class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FHIR Document Class Codes (F H I R Document Class Codes) </w:t>
            </w:r>
          </w:p>
        </w:tc>
      </w:tr>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LOINC codes for Document Kind, taken from the LOINC document ontology</w:t>
            </w:r>
          </w:p>
        </w:tc>
      </w:tr>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4049E5" w:rsidRDefault="005B11EB">
      <w:pPr>
        <w:pStyle w:val="Heading2"/>
        <w:divId w:val="223180594"/>
        <w:rPr>
          <w:rFonts w:eastAsia="Times New Roman"/>
          <w:lang w:val="en-US"/>
        </w:rPr>
      </w:pPr>
      <w:r>
        <w:rPr>
          <w:rFonts w:eastAsia="Times New Roman"/>
          <w:lang w:val="en-US"/>
        </w:rPr>
        <w:t>ValueSet: FHIR Document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FHIR Document Type Codes (F H I R Document Type Codes) </w:t>
            </w:r>
          </w:p>
        </w:tc>
      </w:tr>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FHIR Document Codes - all LOINC codes where scale_type = 'DOC'</w:t>
            </w:r>
          </w:p>
        </w:tc>
      </w:tr>
      <w:tr w:rsidR="004049E5">
        <w:trPr>
          <w:divId w:val="22318059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4049E5" w:rsidRDefault="005B11EB">
      <w:pPr>
        <w:pStyle w:val="Heading1"/>
        <w:divId w:val="1375348270"/>
        <w:rPr>
          <w:rFonts w:eastAsia="Times New Roman"/>
          <w:lang w:val="en-US"/>
        </w:rPr>
      </w:pPr>
      <w:r>
        <w:rPr>
          <w:rFonts w:eastAsia="Times New Roman"/>
          <w:lang w:val="en-US"/>
        </w:rPr>
        <w:t>FHIR Project</w:t>
      </w:r>
    </w:p>
    <w:p w:rsidR="004049E5" w:rsidRDefault="005B11EB">
      <w:pPr>
        <w:pStyle w:val="Heading2"/>
        <w:divId w:val="1375348270"/>
        <w:rPr>
          <w:rFonts w:eastAsia="Times New Roman"/>
          <w:lang w:val="en-US"/>
        </w:rPr>
      </w:pPr>
      <w:r>
        <w:rPr>
          <w:rFonts w:eastAsia="Times New Roman"/>
          <w:lang w:val="en-US"/>
        </w:rPr>
        <w:t>ValueSet: AccountStatus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AccountStatus (Account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Indicates whether the account is available to be used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This account is active and may be used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Inactive: </w:t>
            </w:r>
            <w:r>
              <w:rPr>
                <w:rFonts w:eastAsia="Times New Roman"/>
                <w:lang w:val="en-US"/>
              </w:rPr>
              <w:t xml:space="preserve">This account is inactive and should not be used to track financial information </w:t>
            </w:r>
          </w:p>
        </w:tc>
      </w:tr>
    </w:tbl>
    <w:p w:rsidR="004049E5" w:rsidRDefault="005B11EB">
      <w:pPr>
        <w:pStyle w:val="Heading2"/>
        <w:divId w:val="1375348270"/>
        <w:rPr>
          <w:rFonts w:eastAsia="Times New Roman"/>
          <w:lang w:val="en-US"/>
        </w:rPr>
      </w:pPr>
      <w:r>
        <w:rPr>
          <w:rFonts w:eastAsia="Times New Roman"/>
          <w:lang w:val="en-US"/>
        </w:rPr>
        <w:t>ValueSet: ActionList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320"/>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ActionList (Action List)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List of allowable action which this resource can request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Cancel, Reverse or Nullify: </w:t>
            </w:r>
            <w:r>
              <w:rPr>
                <w:rFonts w:eastAsia="Times New Roman"/>
                <w:lang w:val="en-US"/>
              </w:rPr>
              <w:t xml:space="preserve">Cancel, Reverse or nullify the target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Poll: </w:t>
            </w:r>
            <w:r>
              <w:rPr>
                <w:rFonts w:eastAsia="Times New Roman"/>
                <w:lang w:val="en-US"/>
              </w:rPr>
              <w:t xml:space="preserve">Check for previously un-read/ not-retrieved resources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Re-Process: </w:t>
            </w:r>
            <w:r>
              <w:rPr>
                <w:rFonts w:eastAsia="Times New Roman"/>
                <w:lang w:val="en-US"/>
              </w:rPr>
              <w:t xml:space="preserve">Re-process the target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Status Check: </w:t>
            </w:r>
            <w:r>
              <w:rPr>
                <w:rFonts w:eastAsia="Times New Roman"/>
                <w:lang w:val="en-US"/>
              </w:rPr>
              <w:t xml:space="preserve">Retrieve the processing status of the target resource. </w:t>
            </w:r>
          </w:p>
        </w:tc>
      </w:tr>
    </w:tbl>
    <w:p w:rsidR="004049E5" w:rsidRDefault="005B11EB">
      <w:pPr>
        <w:pStyle w:val="Heading2"/>
        <w:divId w:val="1375348270"/>
        <w:rPr>
          <w:rFonts w:eastAsia="Times New Roman"/>
          <w:lang w:val="en-US"/>
        </w:rPr>
      </w:pPr>
      <w:r>
        <w:rPr>
          <w:rFonts w:eastAsia="Times New Roman"/>
          <w:lang w:val="en-US"/>
        </w:rPr>
        <w:t>ValueSet: AddressType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1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AddressType (Address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of an address (physical / postal)</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Postal: </w:t>
            </w:r>
            <w:r>
              <w:rPr>
                <w:rFonts w:eastAsia="Times New Roman"/>
                <w:lang w:val="en-US"/>
              </w:rPr>
              <w:t xml:space="preserve">Mailing addresses - PO Boxes and care-of addresses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Physical: </w:t>
            </w:r>
            <w:r>
              <w:rPr>
                <w:rFonts w:eastAsia="Times New Roman"/>
                <w:lang w:val="en-US"/>
              </w:rPr>
              <w:t xml:space="preserve">A physical address that can be visited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Postal &amp; Physical: </w:t>
            </w:r>
            <w:r>
              <w:rPr>
                <w:rFonts w:eastAsia="Times New Roman"/>
                <w:lang w:val="en-US"/>
              </w:rPr>
              <w:t xml:space="preserve">An address that is both physical and postal </w:t>
            </w:r>
          </w:p>
        </w:tc>
      </w:tr>
    </w:tbl>
    <w:p w:rsidR="004049E5" w:rsidRDefault="005B11EB">
      <w:pPr>
        <w:pStyle w:val="Heading2"/>
        <w:divId w:val="1375348270"/>
        <w:rPr>
          <w:rFonts w:eastAsia="Times New Roman"/>
          <w:lang w:val="en-US"/>
        </w:rPr>
      </w:pPr>
      <w:r>
        <w:rPr>
          <w:rFonts w:eastAsia="Times New Roman"/>
          <w:lang w:val="en-US"/>
        </w:rPr>
        <w:t>ValueSet: AddressUse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AddressUse (Address Use)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use of an address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Home: </w:t>
            </w:r>
            <w:r>
              <w:rPr>
                <w:rFonts w:eastAsia="Times New Roman"/>
                <w:lang w:val="en-US"/>
              </w:rPr>
              <w:t xml:space="preserve">A communication address at a home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Work: </w:t>
            </w:r>
            <w:r>
              <w:rPr>
                <w:rFonts w:eastAsia="Times New Roman"/>
                <w:lang w:val="en-US"/>
              </w:rPr>
              <w:t xml:space="preserve">An office address. First choice for business related contacts during business hours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Temporary: </w:t>
            </w:r>
            <w:r>
              <w:rPr>
                <w:rFonts w:eastAsia="Times New Roman"/>
                <w:lang w:val="en-US"/>
              </w:rPr>
              <w:t xml:space="preserve">A temporary address. The period can provide more detailed information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Old / Incorrect: </w:t>
            </w:r>
            <w:r>
              <w:rPr>
                <w:rFonts w:eastAsia="Times New Roman"/>
                <w:lang w:val="en-US"/>
              </w:rPr>
              <w:t xml:space="preserve">This address is no longer in use (or was never correct, but retained for records) </w:t>
            </w:r>
          </w:p>
        </w:tc>
      </w:tr>
    </w:tbl>
    <w:p w:rsidR="004049E5" w:rsidRDefault="005B11EB">
      <w:pPr>
        <w:pStyle w:val="Heading2"/>
        <w:divId w:val="1375348270"/>
        <w:rPr>
          <w:rFonts w:eastAsia="Times New Roman"/>
          <w:lang w:val="en-US"/>
        </w:rPr>
      </w:pPr>
      <w:r>
        <w:rPr>
          <w:rFonts w:eastAsia="Times New Roman"/>
          <w:lang w:val="en-US"/>
        </w:rPr>
        <w:t>ValueSet: AdministrativeGender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47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AdministrativeGender (Administrative Gender)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gender of a person used for administrative purposes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Male: </w:t>
            </w:r>
            <w:r>
              <w:rPr>
                <w:rFonts w:eastAsia="Times New Roman"/>
                <w:lang w:val="en-US"/>
              </w:rPr>
              <w:t xml:space="preserve">Male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Female: </w:t>
            </w:r>
            <w:r>
              <w:rPr>
                <w:rFonts w:eastAsia="Times New Roman"/>
                <w:lang w:val="en-US"/>
              </w:rPr>
              <w:t xml:space="preserve">Female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w:t>
            </w:r>
            <w:r>
              <w:rPr>
                <w:rFonts w:eastAsia="Times New Roman"/>
                <w:lang w:val="en-US"/>
              </w:rPr>
              <w:t xml:space="preserve">Unknown </w:t>
            </w:r>
          </w:p>
        </w:tc>
      </w:tr>
    </w:tbl>
    <w:p w:rsidR="004049E5" w:rsidRDefault="005B11EB">
      <w:pPr>
        <w:pStyle w:val="Heading2"/>
        <w:divId w:val="1375348270"/>
        <w:rPr>
          <w:rFonts w:eastAsia="Times New Roman"/>
          <w:lang w:val="en-US"/>
        </w:rPr>
      </w:pPr>
      <w:r>
        <w:rPr>
          <w:rFonts w:eastAsia="Times New Roman"/>
          <w:lang w:val="en-US"/>
        </w:rPr>
        <w:t>ValueSet: AgeUnits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867"/>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AgeUnits (Age Units)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valueSet of UCUM codes for representing age value units</w:t>
            </w:r>
          </w:p>
        </w:tc>
      </w:tr>
    </w:tbl>
    <w:p w:rsidR="004049E5" w:rsidRDefault="005B11EB">
      <w:pPr>
        <w:pStyle w:val="Heading2"/>
        <w:divId w:val="1375348270"/>
        <w:rPr>
          <w:rFonts w:eastAsia="Times New Roman"/>
          <w:lang w:val="en-US"/>
        </w:rPr>
      </w:pPr>
      <w:r>
        <w:rPr>
          <w:rFonts w:eastAsia="Times New Roman"/>
          <w:lang w:val="en-US"/>
        </w:rPr>
        <w:t>ValueSet: AggregationMode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AggregationMode (Aggregation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resource references can be aggregated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Contained: </w:t>
            </w:r>
            <w:r>
              <w:rPr>
                <w:rFonts w:eastAsia="Times New Roman"/>
                <w:lang w:val="en-US"/>
              </w:rPr>
              <w:t xml:space="preserve">The reference is a local reference to a contained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Referenced: </w:t>
            </w:r>
            <w:r>
              <w:rPr>
                <w:rFonts w:eastAsia="Times New Roman"/>
                <w:lang w:val="en-US"/>
              </w:rPr>
              <w:t xml:space="preserve">The reference to a resource that has to be resolved externally to the resource that includes the reference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Bundled: </w:t>
            </w:r>
            <w:r>
              <w:rPr>
                <w:rFonts w:eastAsia="Times New Roman"/>
                <w:lang w:val="en-US"/>
              </w:rPr>
              <w:t xml:space="preserve">The resource the reference points to will be found in the same bundle as the resource that includes the reference </w:t>
            </w:r>
          </w:p>
        </w:tc>
      </w:tr>
    </w:tbl>
    <w:p w:rsidR="004049E5" w:rsidRDefault="005B11EB">
      <w:pPr>
        <w:pStyle w:val="Heading2"/>
        <w:divId w:val="1375348270"/>
        <w:rPr>
          <w:rFonts w:eastAsia="Times New Roman"/>
          <w:lang w:val="en-US"/>
        </w:rPr>
      </w:pPr>
      <w:r>
        <w:rPr>
          <w:rFonts w:eastAsia="Times New Roman"/>
          <w:lang w:val="en-US"/>
        </w:rPr>
        <w:t>ValueSet: AllergyIntoleranceCategory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288"/>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AllergyIntoleranceCategory (Allergy Intolerance Category)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Category of an identified Substance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Food: </w:t>
            </w:r>
            <w:r>
              <w:rPr>
                <w:rFonts w:eastAsia="Times New Roman"/>
                <w:lang w:val="en-US"/>
              </w:rPr>
              <w:t xml:space="preserve">Any substance consumed to provide nutritional support for the body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 </w:t>
            </w:r>
            <w:r>
              <w:rPr>
                <w:rFonts w:eastAsia="Times New Roman"/>
                <w:lang w:val="en-US"/>
              </w:rPr>
              <w:t xml:space="preserve">Substances administered to achieve a physiological effect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 </w:t>
            </w:r>
            <w:r>
              <w:rPr>
                <w:rFonts w:eastAsia="Times New Roman"/>
                <w:lang w:val="en-US"/>
              </w:rPr>
              <w:t xml:space="preserve">Substances that are encountered in the environment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Other substances that are not covered by any other category </w:t>
            </w:r>
          </w:p>
        </w:tc>
      </w:tr>
    </w:tbl>
    <w:p w:rsidR="004049E5" w:rsidRDefault="005B11EB">
      <w:pPr>
        <w:pStyle w:val="Heading2"/>
        <w:divId w:val="1375348270"/>
        <w:rPr>
          <w:rFonts w:eastAsia="Times New Roman"/>
          <w:lang w:val="en-US"/>
        </w:rPr>
      </w:pPr>
      <w:r>
        <w:rPr>
          <w:rFonts w:eastAsia="Times New Roman"/>
          <w:lang w:val="en-US"/>
        </w:rPr>
        <w:t>ValueSet: AllergyIntoleranceCertainty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AllergyIntoleranceCertainty (Allergy Intolerance Certainty)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Statement about the degree of clinical certainty that a Specific Substance was the cause of the Manifestation in an reaction event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Unlikely: </w:t>
            </w:r>
            <w:r>
              <w:rPr>
                <w:rFonts w:eastAsia="Times New Roman"/>
                <w:lang w:val="en-US"/>
              </w:rPr>
              <w:t xml:space="preserve">There is a low level of clinical certainty that the reaction was caused by the identified Substance.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Likely: </w:t>
            </w:r>
            <w:r>
              <w:rPr>
                <w:rFonts w:eastAsia="Times New Roman"/>
                <w:lang w:val="en-US"/>
              </w:rPr>
              <w:t xml:space="preserve">There is a high level of clinical certainty that the reaction was caused by the identified Substance.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Confirmed: </w:t>
            </w:r>
            <w:r>
              <w:rPr>
                <w:rFonts w:eastAsia="Times New Roman"/>
                <w:lang w:val="en-US"/>
              </w:rPr>
              <w:t xml:space="preserve">There is a very high level of clinical certainty that the reaction was due to the identified Substance, which may include clinical evidence by testing or </w:t>
            </w:r>
            <w:r>
              <w:rPr>
                <w:rFonts w:eastAsia="Times New Roman"/>
                <w:lang w:val="en-US"/>
              </w:rPr>
              <w:lastRenderedPageBreak/>
              <w:t xml:space="preserve">rechallenge. </w:t>
            </w:r>
          </w:p>
        </w:tc>
      </w:tr>
    </w:tbl>
    <w:p w:rsidR="004049E5" w:rsidRDefault="005B11EB">
      <w:pPr>
        <w:pStyle w:val="Heading2"/>
        <w:divId w:val="1375348270"/>
        <w:rPr>
          <w:rFonts w:eastAsia="Times New Roman"/>
          <w:lang w:val="en-US"/>
        </w:rPr>
      </w:pPr>
      <w:r>
        <w:rPr>
          <w:rFonts w:eastAsia="Times New Roman"/>
          <w:lang w:val="en-US"/>
        </w:rPr>
        <w:lastRenderedPageBreak/>
        <w:t>ValueSet: AllergyIntoleranceCriticality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AllergyIntoleranceCriticality (Allergy Intolerance Criticality)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Estimate of the potential clinical harm, or seriousness, of a reaction to an identified Substance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Low Risk: </w:t>
            </w:r>
            <w:r>
              <w:rPr>
                <w:rFonts w:eastAsia="Times New Roman"/>
                <w:lang w:val="en-US"/>
              </w:rPr>
              <w:t xml:space="preserve">The potential clinical impact of a future reaction is estimated as low risk: exposure to substance is unlikely to result in a life threatening or organ system threatening outcome. Future exposure to the Substance is considered a relative contra-indication.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High Risk: </w:t>
            </w:r>
            <w:r>
              <w:rPr>
                <w:rFonts w:eastAsia="Times New Roman"/>
                <w:lang w:val="en-US"/>
              </w:rPr>
              <w:t xml:space="preserve">The potential clinical impact of a future reaction is estimated as high risk: exposure to substance may result in a life threatening or organ system threatening outcome. Future exposure to the Substance may be considered an absolute contra-indication.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Unable to determine: </w:t>
            </w:r>
            <w:r>
              <w:rPr>
                <w:rFonts w:eastAsia="Times New Roman"/>
                <w:lang w:val="en-US"/>
              </w:rPr>
              <w:t xml:space="preserve">Unable to assess the potential clinical impact with the information available </w:t>
            </w:r>
          </w:p>
        </w:tc>
      </w:tr>
    </w:tbl>
    <w:p w:rsidR="004049E5" w:rsidRDefault="005B11EB">
      <w:pPr>
        <w:pStyle w:val="Heading2"/>
        <w:divId w:val="1375348270"/>
        <w:rPr>
          <w:rFonts w:eastAsia="Times New Roman"/>
          <w:lang w:val="en-US"/>
        </w:rPr>
      </w:pPr>
      <w:r>
        <w:rPr>
          <w:rFonts w:eastAsia="Times New Roman"/>
          <w:lang w:val="en-US"/>
        </w:rPr>
        <w:t>ValueSet: AllergyIntoleranceSeverity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AllergyIntoleranceSeverity (Allergy Intolerance Severity)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Clinical assessment of the severity of a reaction event as a whole, potentially considering multiple different manifestations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Mild: </w:t>
            </w:r>
            <w:r>
              <w:rPr>
                <w:rFonts w:eastAsia="Times New Roman"/>
                <w:lang w:val="en-US"/>
              </w:rPr>
              <w:t xml:space="preserve">Causes mild physiological effects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Moderate: </w:t>
            </w:r>
            <w:r>
              <w:rPr>
                <w:rFonts w:eastAsia="Times New Roman"/>
                <w:lang w:val="en-US"/>
              </w:rPr>
              <w:t xml:space="preserve">Causes moderate physiological effects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Severe: </w:t>
            </w:r>
            <w:r>
              <w:rPr>
                <w:rFonts w:eastAsia="Times New Roman"/>
                <w:lang w:val="en-US"/>
              </w:rPr>
              <w:t xml:space="preserve">Causes severe physiological effects </w:t>
            </w:r>
          </w:p>
        </w:tc>
      </w:tr>
    </w:tbl>
    <w:p w:rsidR="004049E5" w:rsidRDefault="005B11EB">
      <w:pPr>
        <w:pStyle w:val="Heading2"/>
        <w:divId w:val="1375348270"/>
        <w:rPr>
          <w:rFonts w:eastAsia="Times New Roman"/>
          <w:lang w:val="en-US"/>
        </w:rPr>
      </w:pPr>
      <w:r>
        <w:rPr>
          <w:rFonts w:eastAsia="Times New Roman"/>
          <w:lang w:val="en-US"/>
        </w:rPr>
        <w:t>ValueSet: AllergyIntoleranceStatus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AllergyIntoleranceStatus (Allergy Intolerance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Assertion about certainty associated with a propensity, or potential risk, of a reaction to the identified Substance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An active record of a reaction to the identified Substance.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Unconfirmed: </w:t>
            </w:r>
            <w:r>
              <w:rPr>
                <w:rFonts w:eastAsia="Times New Roman"/>
                <w:lang w:val="en-US"/>
              </w:rPr>
              <w:t xml:space="preserve">A low level of certainty about the propensity for a reaction to the identified Substance.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Confirmed: </w:t>
            </w:r>
            <w:r>
              <w:rPr>
                <w:rFonts w:eastAsia="Times New Roman"/>
                <w:lang w:val="en-US"/>
              </w:rPr>
              <w:t xml:space="preserve">A high level of certainty about the propensity for a reaction to the identified Substance, which may include clinical evidence by testing or rechallenge.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Inactive: </w:t>
            </w:r>
            <w:r>
              <w:rPr>
                <w:rFonts w:eastAsia="Times New Roman"/>
                <w:lang w:val="en-US"/>
              </w:rPr>
              <w:t xml:space="preserve">An inactive record of a reaction to the identified Substance.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Resolved: </w:t>
            </w:r>
            <w:r>
              <w:rPr>
                <w:rFonts w:eastAsia="Times New Roman"/>
                <w:lang w:val="en-US"/>
              </w:rPr>
              <w:t xml:space="preserve">A reaction to the identified Substance has been clinically reassessed by testing or rechallenge and considered to be resolved.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Refuted: </w:t>
            </w:r>
            <w:r>
              <w:rPr>
                <w:rFonts w:eastAsia="Times New Roman"/>
                <w:lang w:val="en-US"/>
              </w:rPr>
              <w:t xml:space="preserve">A propensity for a reaction to the identified Substance has been disproven with a high level of clinical certainty, which may include testing or rechallenge, and is refuted.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is not valid </w:t>
            </w:r>
          </w:p>
        </w:tc>
      </w:tr>
    </w:tbl>
    <w:p w:rsidR="004049E5" w:rsidRDefault="005B11EB">
      <w:pPr>
        <w:pStyle w:val="Heading2"/>
        <w:divId w:val="1375348270"/>
        <w:rPr>
          <w:rFonts w:eastAsia="Times New Roman"/>
          <w:lang w:val="en-US"/>
        </w:rPr>
      </w:pPr>
      <w:r>
        <w:rPr>
          <w:rFonts w:eastAsia="Times New Roman"/>
          <w:lang w:val="en-US"/>
        </w:rPr>
        <w:t>ValueSet: AllergyIntoleranceType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AllergyIntoleranceType (Allergy Intolerance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Identification of the underlying physiological mechanism for a Reaction Risk</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Allergy: </w:t>
            </w:r>
            <w:r>
              <w:rPr>
                <w:rFonts w:eastAsia="Times New Roman"/>
                <w:lang w:val="en-US"/>
              </w:rPr>
              <w:t xml:space="preserve">Immune-mediated hypersensitivity reaction.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Intolerance: </w:t>
            </w:r>
            <w:r>
              <w:rPr>
                <w:rFonts w:eastAsia="Times New Roman"/>
                <w:lang w:val="en-US"/>
              </w:rPr>
              <w:t xml:space="preserve">Adverse reaction to a substance, not judged to be immune-mediated (non-allergic). This can include (but is not limited to) pseudoallergic reactions, side effects, drug toxicities (eg to Gentamicin), drug-drug interactions, food-drug interactions, and drug-disease interactions. </w:t>
            </w:r>
          </w:p>
        </w:tc>
      </w:tr>
    </w:tbl>
    <w:p w:rsidR="004049E5" w:rsidRDefault="005B11EB">
      <w:pPr>
        <w:pStyle w:val="Heading2"/>
        <w:divId w:val="1375348270"/>
        <w:rPr>
          <w:rFonts w:eastAsia="Times New Roman"/>
          <w:lang w:val="en-US"/>
        </w:rPr>
      </w:pPr>
      <w:r>
        <w:rPr>
          <w:rFonts w:eastAsia="Times New Roman"/>
          <w:lang w:val="en-US"/>
        </w:rPr>
        <w:t>ValueSet: AnswerFormat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AnswerFormat (Answer Format)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expected format of an answer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Boolean: </w:t>
            </w:r>
            <w:r>
              <w:rPr>
                <w:rFonts w:eastAsia="Times New Roman"/>
                <w:lang w:val="en-US"/>
              </w:rPr>
              <w:t xml:space="preserve">Answer is a yes/no answer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Decimal: </w:t>
            </w:r>
            <w:r>
              <w:rPr>
                <w:rFonts w:eastAsia="Times New Roman"/>
                <w:lang w:val="en-US"/>
              </w:rPr>
              <w:t xml:space="preserve">Answer is a floating point number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Integer: </w:t>
            </w:r>
            <w:r>
              <w:rPr>
                <w:rFonts w:eastAsia="Times New Roman"/>
                <w:lang w:val="en-US"/>
              </w:rPr>
              <w:t xml:space="preserve">Answer is an integer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 </w:t>
            </w:r>
            <w:r>
              <w:rPr>
                <w:rFonts w:eastAsia="Times New Roman"/>
                <w:lang w:val="en-US"/>
              </w:rPr>
              <w:t xml:space="preserve">Answer is a date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 Time: </w:t>
            </w:r>
            <w:r>
              <w:rPr>
                <w:rFonts w:eastAsia="Times New Roman"/>
                <w:lang w:val="en-US"/>
              </w:rPr>
              <w:t xml:space="preserve">Answer is a date and time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Instant: </w:t>
            </w:r>
            <w:r>
              <w:rPr>
                <w:rFonts w:eastAsia="Times New Roman"/>
                <w:lang w:val="en-US"/>
              </w:rPr>
              <w:t xml:space="preserve">Answer is a system timestamp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w:t>
            </w:r>
            <w:r>
              <w:rPr>
                <w:rFonts w:eastAsia="Times New Roman"/>
                <w:lang w:val="en-US"/>
              </w:rPr>
              <w:t xml:space="preserve">Answer is a time (hour/minute/second) independent of date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String: </w:t>
            </w:r>
            <w:r>
              <w:rPr>
                <w:rFonts w:eastAsia="Times New Roman"/>
                <w:lang w:val="en-US"/>
              </w:rPr>
              <w:t xml:space="preserve">Answer is a short (few words to short sentence) free-text entry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 </w:t>
            </w:r>
            <w:r>
              <w:rPr>
                <w:rFonts w:eastAsia="Times New Roman"/>
                <w:lang w:val="en-US"/>
              </w:rPr>
              <w:t xml:space="preserve">Answer is a long (potentially multi-paragram) free-text entry (still captured as a string)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Url: </w:t>
            </w:r>
            <w:r>
              <w:rPr>
                <w:rFonts w:eastAsia="Times New Roman"/>
                <w:lang w:val="en-US"/>
              </w:rPr>
              <w:t xml:space="preserve">Answer is a url (website, FTP site,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Choice: </w:t>
            </w:r>
            <w:r>
              <w:rPr>
                <w:rFonts w:eastAsia="Times New Roman"/>
                <w:lang w:val="en-US"/>
              </w:rPr>
              <w:t xml:space="preserve">Answer is a Coding drawn from a list of options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Open Choice: </w:t>
            </w:r>
            <w:r>
              <w:rPr>
                <w:rFonts w:eastAsia="Times New Roman"/>
                <w:lang w:val="en-US"/>
              </w:rPr>
              <w:t xml:space="preserve">Answer is a Coding drawn from a list of options or a free-text entry.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Attachment: </w:t>
            </w:r>
            <w:r>
              <w:rPr>
                <w:rFonts w:eastAsia="Times New Roman"/>
                <w:lang w:val="en-US"/>
              </w:rPr>
              <w:t xml:space="preserve">Answer is binary content such as a image, PDF,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 </w:t>
            </w:r>
            <w:r>
              <w:rPr>
                <w:rFonts w:eastAsia="Times New Roman"/>
                <w:lang w:val="en-US"/>
              </w:rPr>
              <w:t xml:space="preserve">Answer is a reference to another resource (practitioner, organization,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Quantity: </w:t>
            </w:r>
            <w:r>
              <w:rPr>
                <w:rFonts w:eastAsia="Times New Roman"/>
                <w:lang w:val="en-US"/>
              </w:rPr>
              <w:t xml:space="preserve">Answer is a combination of a numeric value and unit, potentially with a comparator (&lt;, &gt;, etc) </w:t>
            </w:r>
          </w:p>
        </w:tc>
      </w:tr>
    </w:tbl>
    <w:p w:rsidR="004049E5" w:rsidRDefault="005B11EB">
      <w:pPr>
        <w:pStyle w:val="Heading2"/>
        <w:divId w:val="1375348270"/>
        <w:rPr>
          <w:rFonts w:eastAsia="Times New Roman"/>
          <w:lang w:val="en-US"/>
        </w:rPr>
      </w:pPr>
      <w:r>
        <w:rPr>
          <w:rFonts w:eastAsia="Times New Roman"/>
          <w:lang w:val="en-US"/>
        </w:rPr>
        <w:t>ValueSet: AppointmentStatus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AppointmentStatus (Appointment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free/busy status of an appointment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 xml:space="preserve">None of the participant(s) have finalized their acceptance of the appointment request, and the start/end time may not be set yet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Pending: </w:t>
            </w:r>
            <w:r>
              <w:rPr>
                <w:rFonts w:eastAsia="Times New Roman"/>
                <w:lang w:val="en-US"/>
              </w:rPr>
              <w:t xml:space="preserve">Some or all of the participant(s) have not finalized their acceptance of the appointment request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Booked: </w:t>
            </w:r>
            <w:r>
              <w:rPr>
                <w:rFonts w:eastAsia="Times New Roman"/>
                <w:lang w:val="en-US"/>
              </w:rPr>
              <w:t xml:space="preserve">All participant(s) have been considered and the appointment is confirmed to go ahead at the date/times specified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Arrived: </w:t>
            </w:r>
            <w:r>
              <w:rPr>
                <w:rFonts w:eastAsia="Times New Roman"/>
                <w:lang w:val="en-US"/>
              </w:rPr>
              <w:t xml:space="preserve">Some of the patients have arrived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Fulfilled: </w:t>
            </w:r>
            <w:r>
              <w:rPr>
                <w:rFonts w:eastAsia="Times New Roman"/>
                <w:lang w:val="en-US"/>
              </w:rPr>
              <w:t xml:space="preserve">This appointment has completed and may have resulted in an encounter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 xml:space="preserve">The appointment has been cancelled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Show: </w:t>
            </w:r>
            <w:r>
              <w:rPr>
                <w:rFonts w:eastAsia="Times New Roman"/>
                <w:lang w:val="en-US"/>
              </w:rPr>
              <w:t xml:space="preserve">Some or all of the participant(s) have not/did not appear for the appointment (usually the patient) </w:t>
            </w:r>
          </w:p>
        </w:tc>
      </w:tr>
    </w:tbl>
    <w:p w:rsidR="004049E5" w:rsidRDefault="005B11EB">
      <w:pPr>
        <w:pStyle w:val="Heading2"/>
        <w:divId w:val="1375348270"/>
        <w:rPr>
          <w:rFonts w:eastAsia="Times New Roman"/>
          <w:lang w:val="en-US"/>
        </w:rPr>
      </w:pPr>
      <w:r>
        <w:rPr>
          <w:rFonts w:eastAsia="Times New Roman"/>
          <w:lang w:val="en-US"/>
        </w:rPr>
        <w:t>ValueSet: AssertionDirectionType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413"/>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AssertionDirectionType (Assertion Direction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of direction to use for assertion. The direction to use for assertions.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response: </w:t>
            </w:r>
            <w:r>
              <w:rPr>
                <w:rFonts w:eastAsia="Times New Roman"/>
                <w:lang w:val="en-US"/>
              </w:rPr>
              <w:t xml:space="preserve">Default value. Assertion is evaluated on the response.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request: </w:t>
            </w:r>
            <w:r>
              <w:rPr>
                <w:rFonts w:eastAsia="Times New Roman"/>
                <w:lang w:val="en-US"/>
              </w:rPr>
              <w:t xml:space="preserve">Not equals comparison. </w:t>
            </w:r>
          </w:p>
        </w:tc>
      </w:tr>
    </w:tbl>
    <w:p w:rsidR="004049E5" w:rsidRDefault="005B11EB">
      <w:pPr>
        <w:pStyle w:val="Heading2"/>
        <w:divId w:val="1375348270"/>
        <w:rPr>
          <w:rFonts w:eastAsia="Times New Roman"/>
          <w:lang w:val="en-US"/>
        </w:rPr>
      </w:pPr>
      <w:r>
        <w:rPr>
          <w:rFonts w:eastAsia="Times New Roman"/>
          <w:lang w:val="en-US"/>
        </w:rPr>
        <w:t>ValueSet: AssertionOperatorType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040"/>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AssertionOperatorType (Assertion Operator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of operator to use for assertion. The type of operator to use for assertions.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equals: </w:t>
            </w:r>
            <w:r>
              <w:rPr>
                <w:rFonts w:eastAsia="Times New Roman"/>
                <w:lang w:val="en-US"/>
              </w:rPr>
              <w:t xml:space="preserve">Default value. Equals comparison.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notEquals: </w:t>
            </w:r>
            <w:r>
              <w:rPr>
                <w:rFonts w:eastAsia="Times New Roman"/>
                <w:lang w:val="en-US"/>
              </w:rPr>
              <w:t xml:space="preserve">Not equals comparison.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w:t>
            </w:r>
            <w:r>
              <w:rPr>
                <w:rFonts w:eastAsia="Times New Roman"/>
                <w:lang w:val="en-US"/>
              </w:rPr>
              <w:t xml:space="preserve">Compare value within a known set of values.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notIn: </w:t>
            </w:r>
            <w:r>
              <w:rPr>
                <w:rFonts w:eastAsia="Times New Roman"/>
                <w:lang w:val="en-US"/>
              </w:rPr>
              <w:t xml:space="preserve">Compare value not within a known set of values.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greaterThan: </w:t>
            </w:r>
            <w:r>
              <w:rPr>
                <w:rFonts w:eastAsia="Times New Roman"/>
                <w:lang w:val="en-US"/>
              </w:rPr>
              <w:t xml:space="preserve">Compare value to be greater than a known value.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lessThan: </w:t>
            </w:r>
            <w:r>
              <w:rPr>
                <w:rFonts w:eastAsia="Times New Roman"/>
                <w:lang w:val="en-US"/>
              </w:rPr>
              <w:t xml:space="preserve">Compare value to be less than a known value.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empty: </w:t>
            </w:r>
            <w:r>
              <w:rPr>
                <w:rFonts w:eastAsia="Times New Roman"/>
                <w:lang w:val="en-US"/>
              </w:rPr>
              <w:t xml:space="preserve">Compare value is empty.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notEmpty: </w:t>
            </w:r>
            <w:r>
              <w:rPr>
                <w:rFonts w:eastAsia="Times New Roman"/>
                <w:lang w:val="en-US"/>
              </w:rPr>
              <w:t xml:space="preserve">Compare value is not empty.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contains: </w:t>
            </w:r>
            <w:r>
              <w:rPr>
                <w:rFonts w:eastAsia="Times New Roman"/>
                <w:lang w:val="en-US"/>
              </w:rPr>
              <w:t xml:space="preserve">Compare value string contains a known value.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notContains: </w:t>
            </w:r>
            <w:r>
              <w:rPr>
                <w:rFonts w:eastAsia="Times New Roman"/>
                <w:lang w:val="en-US"/>
              </w:rPr>
              <w:t xml:space="preserve">Compare value string does not contain a known value. </w:t>
            </w:r>
          </w:p>
        </w:tc>
      </w:tr>
    </w:tbl>
    <w:p w:rsidR="004049E5" w:rsidRDefault="005B11EB">
      <w:pPr>
        <w:pStyle w:val="Heading2"/>
        <w:divId w:val="1375348270"/>
        <w:rPr>
          <w:rFonts w:eastAsia="Times New Roman"/>
          <w:lang w:val="en-US"/>
        </w:rPr>
      </w:pPr>
      <w:r>
        <w:rPr>
          <w:rFonts w:eastAsia="Times New Roman"/>
          <w:lang w:val="en-US"/>
        </w:rPr>
        <w:t>ValueSet: AssertionResponseTypes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AssertionResponseTypes (Assertion Response Types)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The type of response code to use for assertion. The response code to expect in the response.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okay: </w:t>
            </w:r>
            <w:r>
              <w:rPr>
                <w:rFonts w:eastAsia="Times New Roman"/>
                <w:lang w:val="en-US"/>
              </w:rPr>
              <w:t xml:space="preserve">Response code is 200.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created: </w:t>
            </w:r>
            <w:r>
              <w:rPr>
                <w:rFonts w:eastAsia="Times New Roman"/>
                <w:lang w:val="en-US"/>
              </w:rPr>
              <w:t xml:space="preserve">Response code is 201.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noContent: </w:t>
            </w:r>
            <w:r>
              <w:rPr>
                <w:rFonts w:eastAsia="Times New Roman"/>
                <w:lang w:val="en-US"/>
              </w:rPr>
              <w:t xml:space="preserve">Response code is 204.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notModified: </w:t>
            </w:r>
            <w:r>
              <w:rPr>
                <w:rFonts w:eastAsia="Times New Roman"/>
                <w:lang w:val="en-US"/>
              </w:rPr>
              <w:t xml:space="preserve">Response code is 304.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bad: </w:t>
            </w:r>
            <w:r>
              <w:rPr>
                <w:rFonts w:eastAsia="Times New Roman"/>
                <w:lang w:val="en-US"/>
              </w:rPr>
              <w:t xml:space="preserve">Response code is 400.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forbidden: </w:t>
            </w:r>
            <w:r>
              <w:rPr>
                <w:rFonts w:eastAsia="Times New Roman"/>
                <w:lang w:val="en-US"/>
              </w:rPr>
              <w:t xml:space="preserve">Response code is 403.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notFound: </w:t>
            </w:r>
            <w:r>
              <w:rPr>
                <w:rFonts w:eastAsia="Times New Roman"/>
                <w:lang w:val="en-US"/>
              </w:rPr>
              <w:t xml:space="preserve">Response code is 404.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methodNotAllowed: </w:t>
            </w:r>
            <w:r>
              <w:rPr>
                <w:rFonts w:eastAsia="Times New Roman"/>
                <w:lang w:val="en-US"/>
              </w:rPr>
              <w:t xml:space="preserve">Response code is 405.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conflict: </w:t>
            </w:r>
            <w:r>
              <w:rPr>
                <w:rFonts w:eastAsia="Times New Roman"/>
                <w:lang w:val="en-US"/>
              </w:rPr>
              <w:t xml:space="preserve">Response code is 409.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gone: </w:t>
            </w:r>
            <w:r>
              <w:rPr>
                <w:rFonts w:eastAsia="Times New Roman"/>
                <w:lang w:val="en-US"/>
              </w:rPr>
              <w:t xml:space="preserve">Response code is 410.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preconditionFailed: </w:t>
            </w:r>
            <w:r>
              <w:rPr>
                <w:rFonts w:eastAsia="Times New Roman"/>
                <w:lang w:val="en-US"/>
              </w:rPr>
              <w:t xml:space="preserve">Response code is 412.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unprocessable: </w:t>
            </w:r>
            <w:r>
              <w:rPr>
                <w:rFonts w:eastAsia="Times New Roman"/>
                <w:lang w:val="en-US"/>
              </w:rPr>
              <w:t xml:space="preserve">Response code is 422. </w:t>
            </w:r>
          </w:p>
        </w:tc>
      </w:tr>
    </w:tbl>
    <w:p w:rsidR="004049E5" w:rsidRDefault="005B11EB">
      <w:pPr>
        <w:pStyle w:val="Heading2"/>
        <w:divId w:val="1375348270"/>
        <w:rPr>
          <w:rFonts w:eastAsia="Times New Roman"/>
          <w:lang w:val="en-US"/>
        </w:rPr>
      </w:pPr>
      <w:r>
        <w:rPr>
          <w:rFonts w:eastAsia="Times New Roman"/>
          <w:lang w:val="en-US"/>
        </w:rPr>
        <w:t>ValueSet: AuditEventAction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AuditEventAction (Audit Event Action)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Indicator for type of action performed during the event that generated the audit.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Create: </w:t>
            </w:r>
            <w:r>
              <w:rPr>
                <w:rFonts w:eastAsia="Times New Roman"/>
                <w:lang w:val="en-US"/>
              </w:rPr>
              <w:t xml:space="preserve">Create a new database object, such as Placing an Order.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Read/View/Print: </w:t>
            </w:r>
            <w:r>
              <w:rPr>
                <w:rFonts w:eastAsia="Times New Roman"/>
                <w:lang w:val="en-US"/>
              </w:rPr>
              <w:t xml:space="preserve">Display or print data, such as a Doctor Census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Update: </w:t>
            </w:r>
            <w:r>
              <w:rPr>
                <w:rFonts w:eastAsia="Times New Roman"/>
                <w:lang w:val="en-US"/>
              </w:rPr>
              <w:t xml:space="preserve">Update data, such as Revise Patient Information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Delete: </w:t>
            </w:r>
            <w:r>
              <w:rPr>
                <w:rFonts w:eastAsia="Times New Roman"/>
                <w:lang w:val="en-US"/>
              </w:rPr>
              <w:t xml:space="preserve">Delete items, such as a doctor master file record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Execute: </w:t>
            </w:r>
            <w:r>
              <w:rPr>
                <w:rFonts w:eastAsia="Times New Roman"/>
                <w:lang w:val="en-US"/>
              </w:rPr>
              <w:t xml:space="preserve">Perform a system or application function such as log-on, program execution or use of an object's method, or perform a query/search operation </w:t>
            </w:r>
          </w:p>
        </w:tc>
      </w:tr>
    </w:tbl>
    <w:p w:rsidR="004049E5" w:rsidRDefault="005B11EB">
      <w:pPr>
        <w:pStyle w:val="Heading2"/>
        <w:divId w:val="1375348270"/>
        <w:rPr>
          <w:rFonts w:eastAsia="Times New Roman"/>
          <w:lang w:val="en-US"/>
        </w:rPr>
      </w:pPr>
      <w:r>
        <w:rPr>
          <w:rFonts w:eastAsia="Times New Roman"/>
          <w:lang w:val="en-US"/>
        </w:rPr>
        <w:t>ValueSet: AuditEventObjectLifecycle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AuditEventObjectLifecycle (Audit Event Object Lifecycle)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Identifier for the data life-cycle stage for the object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Origination / Creation: </w:t>
            </w:r>
            <w:r>
              <w:rPr>
                <w:rFonts w:eastAsia="Times New Roman"/>
                <w:lang w:val="en-US"/>
              </w:rPr>
              <w:t xml:space="preserve">Origination / Creation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Import / Copy from original: </w:t>
            </w:r>
            <w:r>
              <w:rPr>
                <w:rFonts w:eastAsia="Times New Roman"/>
                <w:lang w:val="en-US"/>
              </w:rPr>
              <w:t xml:space="preserve">Import / Copy from original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Amendment: </w:t>
            </w:r>
            <w:r>
              <w:rPr>
                <w:rFonts w:eastAsia="Times New Roman"/>
                <w:lang w:val="en-US"/>
              </w:rPr>
              <w:t xml:space="preserve">Amendment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Verification: </w:t>
            </w:r>
            <w:r>
              <w:rPr>
                <w:rFonts w:eastAsia="Times New Roman"/>
                <w:lang w:val="en-US"/>
              </w:rPr>
              <w:t xml:space="preserve">Verification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Translation: </w:t>
            </w:r>
            <w:r>
              <w:rPr>
                <w:rFonts w:eastAsia="Times New Roman"/>
                <w:lang w:val="en-US"/>
              </w:rPr>
              <w:t xml:space="preserve">Translation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Access / Use: </w:t>
            </w:r>
            <w:r>
              <w:rPr>
                <w:rFonts w:eastAsia="Times New Roman"/>
                <w:lang w:val="en-US"/>
              </w:rPr>
              <w:t xml:space="preserve">Access / Use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De-identification: </w:t>
            </w:r>
            <w:r>
              <w:rPr>
                <w:rFonts w:eastAsia="Times New Roman"/>
                <w:lang w:val="en-US"/>
              </w:rPr>
              <w:t xml:space="preserve">De-identification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Aggregation, summarization, derivation: </w:t>
            </w:r>
            <w:r>
              <w:rPr>
                <w:rFonts w:eastAsia="Times New Roman"/>
                <w:lang w:val="en-US"/>
              </w:rPr>
              <w:t xml:space="preserve">Aggregation, summarization, derivation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Report: </w:t>
            </w:r>
            <w:r>
              <w:rPr>
                <w:rFonts w:eastAsia="Times New Roman"/>
                <w:lang w:val="en-US"/>
              </w:rPr>
              <w:t xml:space="preserve">Report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Export / Copy to target: </w:t>
            </w:r>
            <w:r>
              <w:rPr>
                <w:rFonts w:eastAsia="Times New Roman"/>
                <w:lang w:val="en-US"/>
              </w:rPr>
              <w:t xml:space="preserve">Export / Copy to target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Disclosure: </w:t>
            </w:r>
            <w:r>
              <w:rPr>
                <w:rFonts w:eastAsia="Times New Roman"/>
                <w:lang w:val="en-US"/>
              </w:rPr>
              <w:t xml:space="preserve">Disclosure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Receipt of disclosure: </w:t>
            </w:r>
            <w:r>
              <w:rPr>
                <w:rFonts w:eastAsia="Times New Roman"/>
                <w:lang w:val="en-US"/>
              </w:rPr>
              <w:t xml:space="preserve">Receipt of disclosure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Archiving: </w:t>
            </w:r>
            <w:r>
              <w:rPr>
                <w:rFonts w:eastAsia="Times New Roman"/>
                <w:lang w:val="en-US"/>
              </w:rPr>
              <w:t xml:space="preserve">Archiving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Logical deletion: </w:t>
            </w:r>
            <w:r>
              <w:rPr>
                <w:rFonts w:eastAsia="Times New Roman"/>
                <w:lang w:val="en-US"/>
              </w:rPr>
              <w:t xml:space="preserve">Logical deletion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Permanent erasure / Physical destruction: </w:t>
            </w:r>
            <w:r>
              <w:rPr>
                <w:rFonts w:eastAsia="Times New Roman"/>
                <w:lang w:val="en-US"/>
              </w:rPr>
              <w:t xml:space="preserve">Permanent erasure / Physical destruction </w:t>
            </w:r>
          </w:p>
        </w:tc>
      </w:tr>
    </w:tbl>
    <w:p w:rsidR="004049E5" w:rsidRDefault="005B11EB">
      <w:pPr>
        <w:pStyle w:val="Heading2"/>
        <w:divId w:val="1375348270"/>
        <w:rPr>
          <w:rFonts w:eastAsia="Times New Roman"/>
          <w:lang w:val="en-US"/>
        </w:rPr>
      </w:pPr>
      <w:r>
        <w:rPr>
          <w:rFonts w:eastAsia="Times New Roman"/>
          <w:lang w:val="en-US"/>
        </w:rPr>
        <w:t>ValueSet: AuditEventObjectRole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AuditEventObjectRole (Audit Event Object Role)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 representing the role the Object played in the event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Patient: </w:t>
            </w:r>
            <w:r>
              <w:rPr>
                <w:rFonts w:eastAsia="Times New Roman"/>
                <w:lang w:val="en-US"/>
              </w:rPr>
              <w:t xml:space="preserve">This object is the patient that is the subject of care related to this event. It is identifiable by patient ID or equivalent. The patient may be either human or animal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w:t>
            </w:r>
            <w:r>
              <w:rPr>
                <w:rFonts w:eastAsia="Times New Roman"/>
                <w:lang w:val="en-US"/>
              </w:rPr>
              <w:t xml:space="preserve">This is a location identified as related to the event. This is usually the location where the event took place. Note that for shipping, the usual events are arrival at a location or departure from a location.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Report: </w:t>
            </w:r>
            <w:r>
              <w:rPr>
                <w:rFonts w:eastAsia="Times New Roman"/>
                <w:lang w:val="en-US"/>
              </w:rPr>
              <w:t xml:space="preserve">This object is any kind of persistent document created as a result of the event. This could be a paper report, film, electronic report, DICOM Study, etc. Issues related to medical records life cycle management are conveyed elsewhere.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DomainResource: </w:t>
            </w:r>
            <w:r>
              <w:rPr>
                <w:rFonts w:eastAsia="Times New Roman"/>
                <w:lang w:val="en-US"/>
              </w:rPr>
              <w:t xml:space="preserve">A logical object related to a health record event. This is any healthcare specific resource (object) not restricted to FHIR defined Resources.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Master file: </w:t>
            </w:r>
            <w:r>
              <w:rPr>
                <w:rFonts w:eastAsia="Times New Roman"/>
                <w:lang w:val="en-US"/>
              </w:rPr>
              <w:t xml:space="preserve">This is any configurable file used to control creation of documents. Examples include the objects maintained by the HL7 Master File transactions, Value Sets,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User: </w:t>
            </w:r>
            <w:r>
              <w:rPr>
                <w:rFonts w:eastAsia="Times New Roman"/>
                <w:lang w:val="en-US"/>
              </w:rPr>
              <w:t xml:space="preserve">A human participant not otherwise identified by some other category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List: </w:t>
            </w:r>
            <w:r>
              <w:rPr>
                <w:rFonts w:eastAsia="Times New Roman"/>
                <w:lang w:val="en-US"/>
              </w:rPr>
              <w:t xml:space="preserve">(deprecated)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Doctor: </w:t>
            </w:r>
            <w:r>
              <w:rPr>
                <w:rFonts w:eastAsia="Times New Roman"/>
                <w:lang w:val="en-US"/>
              </w:rPr>
              <w:t xml:space="preserve">Typically a licensed person who is providing or performing care related to the event, generally a physician. The key distinction between doctor and practitioner is with regards to their role, not the licensing. The doctor is the human who actually performed the work. The practitioner is the human or organization that is responsible for the work.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Subscriber: </w:t>
            </w:r>
            <w:r>
              <w:rPr>
                <w:rFonts w:eastAsia="Times New Roman"/>
                <w:lang w:val="en-US"/>
              </w:rPr>
              <w:t xml:space="preserve">A person or system that is being notified as part of the event. This is relevant in situations where automated systems provide notifications to other parties when an event took place.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Guarantor: </w:t>
            </w:r>
            <w:r>
              <w:rPr>
                <w:rFonts w:eastAsia="Times New Roman"/>
                <w:lang w:val="en-US"/>
              </w:rPr>
              <w:t xml:space="preserve">Insurance company, or any other organization who accepts responsibility for paying for the healthcare event.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User Entity: </w:t>
            </w:r>
            <w:r>
              <w:rPr>
                <w:rFonts w:eastAsia="Times New Roman"/>
                <w:lang w:val="en-US"/>
              </w:rPr>
              <w:t xml:space="preserve">A person or active system object involved in the event with a security role.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User Group: </w:t>
            </w:r>
            <w:r>
              <w:rPr>
                <w:rFonts w:eastAsia="Times New Roman"/>
                <w:lang w:val="en-US"/>
              </w:rPr>
              <w:t xml:space="preserve">A person or system object involved in the event with the </w:t>
            </w:r>
            <w:r>
              <w:rPr>
                <w:rFonts w:eastAsia="Times New Roman"/>
                <w:lang w:val="en-US"/>
              </w:rPr>
              <w:lastRenderedPageBreak/>
              <w:t xml:space="preserve">authority to modify security roles of other objects.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Resource: </w:t>
            </w:r>
            <w:r>
              <w:rPr>
                <w:rFonts w:eastAsia="Times New Roman"/>
                <w:lang w:val="en-US"/>
              </w:rPr>
              <w:t xml:space="preserve">A passive object, such as a role table, that is relevant to the event.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Granularity Definition: </w:t>
            </w:r>
            <w:r>
              <w:rPr>
                <w:rFonts w:eastAsia="Times New Roman"/>
                <w:lang w:val="en-US"/>
              </w:rPr>
              <w:t xml:space="preserve">(deprecated) Relevant to certain RBAC security methodologies.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Practitioner: </w:t>
            </w:r>
            <w:r>
              <w:rPr>
                <w:rFonts w:eastAsia="Times New Roman"/>
                <w:lang w:val="en-US"/>
              </w:rPr>
              <w:t xml:space="preserve">Any person or organization responsible for providing care. This encompasses all forms of care, licensed or otherwise, and all sorts of teams and care groups. Note, the distinction between practitioners and the doctor that actually provided the care to the patient.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 Destination: </w:t>
            </w:r>
            <w:r>
              <w:rPr>
                <w:rFonts w:eastAsia="Times New Roman"/>
                <w:lang w:val="en-US"/>
              </w:rPr>
              <w:t xml:space="preserve">The source or destination for data transfer, when it does not match some other role.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 Repository: </w:t>
            </w:r>
            <w:r>
              <w:rPr>
                <w:rFonts w:eastAsia="Times New Roman"/>
                <w:lang w:val="en-US"/>
              </w:rPr>
              <w:t xml:space="preserve">A source or destination for data transfer, that acts as an archive, database, or similar role.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Schedule: </w:t>
            </w:r>
            <w:r>
              <w:rPr>
                <w:rFonts w:eastAsia="Times New Roman"/>
                <w:lang w:val="en-US"/>
              </w:rPr>
              <w:t xml:space="preserve">An object that holds schedule information. This could be an appointment book, availability information,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Customer: </w:t>
            </w:r>
            <w:r>
              <w:rPr>
                <w:rFonts w:eastAsia="Times New Roman"/>
                <w:lang w:val="en-US"/>
              </w:rPr>
              <w:t xml:space="preserve">An organization or person that is the recipient of services. This could be an organization that is buying services for a patient, or a person that is buying services for an animal.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Job: </w:t>
            </w:r>
            <w:r>
              <w:rPr>
                <w:rFonts w:eastAsia="Times New Roman"/>
                <w:lang w:val="en-US"/>
              </w:rPr>
              <w:t xml:space="preserve">An order, task, work item, procedure step, or other description of work to be performed. E.g., a particular instance of an MPPS.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Job Stream: </w:t>
            </w:r>
            <w:r>
              <w:rPr>
                <w:rFonts w:eastAsia="Times New Roman"/>
                <w:lang w:val="en-US"/>
              </w:rPr>
              <w:t xml:space="preserve">A list of jobs or a system that provides lists of jobs. E.g., an MWL SCP.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w:t>
            </w:r>
            <w:r>
              <w:rPr>
                <w:rFonts w:eastAsia="Times New Roman"/>
                <w:lang w:val="en-US"/>
              </w:rPr>
              <w:t xml:space="preserve">(Deprecated)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Routing Criteria: </w:t>
            </w:r>
            <w:r>
              <w:rPr>
                <w:rFonts w:eastAsia="Times New Roman"/>
                <w:lang w:val="en-US"/>
              </w:rPr>
              <w:t xml:space="preserve">An object that specifies or controls the routing or delivery of items. For example, a distribution list is the routing criteria for mail. The items delivered may be documents, jobs, or other objects.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Query: </w:t>
            </w:r>
            <w:r>
              <w:rPr>
                <w:rFonts w:eastAsia="Times New Roman"/>
                <w:lang w:val="en-US"/>
              </w:rPr>
              <w:t xml:space="preserve">The contents of a query. This is used to capture the contents of any kind of query. For security surveillance purposes knowing the queries being made is very important. </w:t>
            </w:r>
          </w:p>
        </w:tc>
      </w:tr>
    </w:tbl>
    <w:p w:rsidR="004049E5" w:rsidRDefault="005B11EB">
      <w:pPr>
        <w:pStyle w:val="Heading2"/>
        <w:divId w:val="1375348270"/>
        <w:rPr>
          <w:rFonts w:eastAsia="Times New Roman"/>
          <w:lang w:val="en-US"/>
        </w:rPr>
      </w:pPr>
      <w:r>
        <w:rPr>
          <w:rFonts w:eastAsia="Times New Roman"/>
          <w:lang w:val="en-US"/>
        </w:rPr>
        <w:t>ValueSet: AuditEventObjectType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95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AuditEventObjectType (Audit Event Object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 for the object type involved audited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Person: </w:t>
            </w:r>
            <w:r>
              <w:rPr>
                <w:rFonts w:eastAsia="Times New Roman"/>
                <w:lang w:val="en-US"/>
              </w:rPr>
              <w:t xml:space="preserve">Person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System Object: </w:t>
            </w:r>
            <w:r>
              <w:rPr>
                <w:rFonts w:eastAsia="Times New Roman"/>
                <w:lang w:val="en-US"/>
              </w:rPr>
              <w:t xml:space="preserve">System Object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Organization: </w:t>
            </w:r>
            <w:r>
              <w:rPr>
                <w:rFonts w:eastAsia="Times New Roman"/>
                <w:lang w:val="en-US"/>
              </w:rPr>
              <w:t xml:space="preserve">Organization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Other </w:t>
            </w:r>
          </w:p>
        </w:tc>
      </w:tr>
    </w:tbl>
    <w:p w:rsidR="004049E5" w:rsidRDefault="005B11EB">
      <w:pPr>
        <w:pStyle w:val="Heading2"/>
        <w:divId w:val="1375348270"/>
        <w:rPr>
          <w:rFonts w:eastAsia="Times New Roman"/>
          <w:lang w:val="en-US"/>
        </w:rPr>
      </w:pPr>
      <w:r>
        <w:rPr>
          <w:rFonts w:eastAsia="Times New Roman"/>
          <w:lang w:val="en-US"/>
        </w:rPr>
        <w:t>ValueSet: AuditEventOutcome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AuditEventOutcome (Audit Event Outcome)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whether the event succeeded or failed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Success: </w:t>
            </w:r>
            <w:r>
              <w:rPr>
                <w:rFonts w:eastAsia="Times New Roman"/>
                <w:lang w:val="en-US"/>
              </w:rPr>
              <w:t xml:space="preserve">The operation completed successfully (whether with warnings or not)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Minor failure: </w:t>
            </w:r>
            <w:r>
              <w:rPr>
                <w:rFonts w:eastAsia="Times New Roman"/>
                <w:lang w:val="en-US"/>
              </w:rPr>
              <w:t xml:space="preserve">The action was not successful due to some kind of catered for error (often equivalent to an HTTP 400 response)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Serious failure: </w:t>
            </w:r>
            <w:r>
              <w:rPr>
                <w:rFonts w:eastAsia="Times New Roman"/>
                <w:lang w:val="en-US"/>
              </w:rPr>
              <w:t xml:space="preserve">The action was not successful due to some kind of unexpected error (often equivalent to an HTTP 500 response)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Major failure: </w:t>
            </w:r>
            <w:r>
              <w:rPr>
                <w:rFonts w:eastAsia="Times New Roman"/>
                <w:lang w:val="en-US"/>
              </w:rPr>
              <w:t xml:space="preserve">An error of such magnitude occurred that the system is not longer available for use (i.e. the system died) </w:t>
            </w:r>
          </w:p>
        </w:tc>
      </w:tr>
    </w:tbl>
    <w:p w:rsidR="004049E5" w:rsidRDefault="005B11EB">
      <w:pPr>
        <w:pStyle w:val="Heading2"/>
        <w:divId w:val="1375348270"/>
        <w:rPr>
          <w:rFonts w:eastAsia="Times New Roman"/>
          <w:lang w:val="en-US"/>
        </w:rPr>
      </w:pPr>
      <w:r>
        <w:rPr>
          <w:rFonts w:eastAsia="Times New Roman"/>
          <w:lang w:val="en-US"/>
        </w:rPr>
        <w:t>ValueSet: AuditEventParticipantNetworkType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493"/>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AuditEventParticipantNetworkType (Audit Event Participant Network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of network access point of this participant in the audit event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Machine Name: </w:t>
            </w:r>
            <w:r>
              <w:rPr>
                <w:rFonts w:eastAsia="Times New Roman"/>
                <w:lang w:val="en-US"/>
              </w:rPr>
              <w:t xml:space="preserve">Machine Name, including DNS name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IP Address: </w:t>
            </w:r>
            <w:r>
              <w:rPr>
                <w:rFonts w:eastAsia="Times New Roman"/>
                <w:lang w:val="en-US"/>
              </w:rPr>
              <w:t xml:space="preserve">IP Address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Telephone Number: </w:t>
            </w:r>
            <w:r>
              <w:rPr>
                <w:rFonts w:eastAsia="Times New Roman"/>
                <w:lang w:val="en-US"/>
              </w:rPr>
              <w:t xml:space="preserve">Telephone Number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Email address: </w:t>
            </w:r>
            <w:r>
              <w:rPr>
                <w:rFonts w:eastAsia="Times New Roman"/>
                <w:lang w:val="en-US"/>
              </w:rPr>
              <w:t xml:space="preserve">Email address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URI: </w:t>
            </w:r>
            <w:r>
              <w:rPr>
                <w:rFonts w:eastAsia="Times New Roman"/>
                <w:lang w:val="en-US"/>
              </w:rPr>
              <w:t xml:space="preserve">URI (User directory, HTTP-PUT, ftp, etc.) </w:t>
            </w:r>
          </w:p>
        </w:tc>
      </w:tr>
    </w:tbl>
    <w:p w:rsidR="004049E5" w:rsidRDefault="005B11EB">
      <w:pPr>
        <w:pStyle w:val="Heading2"/>
        <w:divId w:val="1375348270"/>
        <w:rPr>
          <w:rFonts w:eastAsia="Times New Roman"/>
          <w:lang w:val="en-US"/>
        </w:rPr>
      </w:pPr>
      <w:r>
        <w:rPr>
          <w:rFonts w:eastAsia="Times New Roman"/>
          <w:lang w:val="en-US"/>
        </w:rPr>
        <w:t>ValueSet: BindingStrength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BindingStrength (Binding Strength)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Indication of the degree of conformance expectations associated with a binding</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Required: </w:t>
            </w:r>
            <w:r>
              <w:rPr>
                <w:rFonts w:eastAsia="Times New Roman"/>
                <w:lang w:val="en-US"/>
              </w:rPr>
              <w:t xml:space="preserve">To be conformant, instances of this element SHALL include a code from the specified value set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Extensible: </w:t>
            </w:r>
            <w:r>
              <w:rPr>
                <w:rFonts w:eastAsia="Times New Roman"/>
                <w:lang w:val="en-US"/>
              </w:rPr>
              <w:t xml:space="preserve">To be conformant, instances of this element SHALL include a code from the specified value set if any of the codes within the value set can apply to the concept being communicated. If the valueset does not cover the concept (based on human review), alternate codings (or, data type allowing, text) may be included instead.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Preferred: </w:t>
            </w:r>
            <w:r>
              <w:rPr>
                <w:rFonts w:eastAsia="Times New Roman"/>
                <w:lang w:val="en-US"/>
              </w:rPr>
              <w:t xml:space="preserve">Instances are encouraged to draw from the specified codes for interoperability purposes but are not required to do so to be considered conformant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Example: </w:t>
            </w:r>
            <w:r>
              <w:rPr>
                <w:rFonts w:eastAsia="Times New Roman"/>
                <w:lang w:val="en-US"/>
              </w:rPr>
              <w:t xml:space="preserve">Instances are not expected or even encouraged to draw from the specified value set. The value set merely provides examples of the types of concepts intended to be included </w:t>
            </w:r>
          </w:p>
        </w:tc>
      </w:tr>
    </w:tbl>
    <w:p w:rsidR="004049E5" w:rsidRDefault="005B11EB">
      <w:pPr>
        <w:pStyle w:val="Heading2"/>
        <w:divId w:val="1375348270"/>
        <w:rPr>
          <w:rFonts w:eastAsia="Times New Roman"/>
          <w:lang w:val="en-US"/>
        </w:rPr>
      </w:pPr>
      <w:r>
        <w:rPr>
          <w:rFonts w:eastAsia="Times New Roman"/>
          <w:lang w:val="en-US"/>
        </w:rPr>
        <w:t>ValueSet: BundleType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BundleType (Bundle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Indicates the purpose of a bundle- how it was intended to be used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Document: </w:t>
            </w:r>
            <w:r>
              <w:rPr>
                <w:rFonts w:eastAsia="Times New Roman"/>
                <w:lang w:val="en-US"/>
              </w:rPr>
              <w:t xml:space="preserve">The bundle is a document. The first resource is a Composition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Message: </w:t>
            </w:r>
            <w:r>
              <w:rPr>
                <w:rFonts w:eastAsia="Times New Roman"/>
                <w:lang w:val="en-US"/>
              </w:rPr>
              <w:t xml:space="preserve">The bundle is a message. The first resource is a MessageHeader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Transaction: </w:t>
            </w:r>
            <w:r>
              <w:rPr>
                <w:rFonts w:eastAsia="Times New Roman"/>
                <w:lang w:val="en-US"/>
              </w:rPr>
              <w:t xml:space="preserve">The bundle is a transaction - intended to be processed by a server as an atomic commit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Transaction Response: </w:t>
            </w:r>
            <w:r>
              <w:rPr>
                <w:rFonts w:eastAsia="Times New Roman"/>
                <w:lang w:val="en-US"/>
              </w:rPr>
              <w:t xml:space="preserve">The bundle is a transaction response. Because the response is a transaction response, the transactionhas succeeded, and all responses are error free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Batch: </w:t>
            </w:r>
            <w:r>
              <w:rPr>
                <w:rFonts w:eastAsia="Times New Roman"/>
                <w:lang w:val="en-US"/>
              </w:rPr>
              <w:t xml:space="preserve">The bundle is a transaction - intended to be processed by a server as a group of actions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Batch Response: </w:t>
            </w:r>
            <w:r>
              <w:rPr>
                <w:rFonts w:eastAsia="Times New Roman"/>
                <w:lang w:val="en-US"/>
              </w:rPr>
              <w:t xml:space="preserve">The bundle is a batch response. Note that as a batch, some responses may indicate failure and others success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List: </w:t>
            </w:r>
            <w:r>
              <w:rPr>
                <w:rFonts w:eastAsia="Times New Roman"/>
                <w:lang w:val="en-US"/>
              </w:rPr>
              <w:t xml:space="preserve">The bundle is a list of resources from a _history interaction on a server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Search Results: </w:t>
            </w:r>
            <w:r>
              <w:rPr>
                <w:rFonts w:eastAsia="Times New Roman"/>
                <w:lang w:val="en-US"/>
              </w:rPr>
              <w:t xml:space="preserve">The bundle is a list of resources returned as a result of a search/query interaction, operation, or message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Collection: </w:t>
            </w:r>
            <w:r>
              <w:rPr>
                <w:rFonts w:eastAsia="Times New Roman"/>
                <w:lang w:val="en-US"/>
              </w:rPr>
              <w:t xml:space="preserve">The bundle is a set of resources collected into a single document for ease of distribution </w:t>
            </w:r>
          </w:p>
        </w:tc>
      </w:tr>
    </w:tbl>
    <w:p w:rsidR="004049E5" w:rsidRDefault="005B11EB">
      <w:pPr>
        <w:pStyle w:val="Heading2"/>
        <w:divId w:val="1375348270"/>
        <w:rPr>
          <w:rFonts w:eastAsia="Times New Roman"/>
          <w:lang w:val="en-US"/>
        </w:rPr>
      </w:pPr>
      <w:r>
        <w:rPr>
          <w:rFonts w:eastAsia="Times New Roman"/>
          <w:lang w:val="en-US"/>
        </w:rPr>
        <w:t>ValueSet: CarePlanActivityCategory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CarePlanActivityCategory (Care Plan Activity Category)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High-level categorization of the type of activity in a care plan.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Diet: </w:t>
            </w:r>
            <w:r>
              <w:rPr>
                <w:rFonts w:eastAsia="Times New Roman"/>
                <w:lang w:val="en-US"/>
              </w:rPr>
              <w:t xml:space="preserve">Plan for the patient to consume food of a specified nature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Drug: </w:t>
            </w:r>
            <w:r>
              <w:rPr>
                <w:rFonts w:eastAsia="Times New Roman"/>
                <w:lang w:val="en-US"/>
              </w:rPr>
              <w:t xml:space="preserve">Plan for the patient to consume/receive a drug, vaccine or other product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Encounter: </w:t>
            </w:r>
            <w:r>
              <w:rPr>
                <w:rFonts w:eastAsia="Times New Roman"/>
                <w:lang w:val="en-US"/>
              </w:rPr>
              <w:t xml:space="preserve">Plan to meet or communicate with the patient (in-patient, out-patient, phone call,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Observation: </w:t>
            </w:r>
            <w:r>
              <w:rPr>
                <w:rFonts w:eastAsia="Times New Roman"/>
                <w:lang w:val="en-US"/>
              </w:rPr>
              <w:t xml:space="preserve">Plan to capture information about a patient (vitals, labs, diagnostic images,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w:t>
            </w:r>
            <w:r>
              <w:rPr>
                <w:rFonts w:eastAsia="Times New Roman"/>
                <w:lang w:val="en-US"/>
              </w:rPr>
              <w:t xml:space="preserve">Plan to modify the patient in some way (surgery, physiotherapy, education, counseling,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Supply: </w:t>
            </w:r>
            <w:r>
              <w:rPr>
                <w:rFonts w:eastAsia="Times New Roman"/>
                <w:lang w:val="en-US"/>
              </w:rPr>
              <w:t xml:space="preserve">Plan to provide something to the patient (medication, medical supply,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Some other form of action </w:t>
            </w:r>
          </w:p>
        </w:tc>
      </w:tr>
    </w:tbl>
    <w:p w:rsidR="004049E5" w:rsidRDefault="005B11EB">
      <w:pPr>
        <w:pStyle w:val="Heading2"/>
        <w:divId w:val="1375348270"/>
        <w:rPr>
          <w:rFonts w:eastAsia="Times New Roman"/>
          <w:lang w:val="en-US"/>
        </w:rPr>
      </w:pPr>
      <w:r>
        <w:rPr>
          <w:rFonts w:eastAsia="Times New Roman"/>
          <w:lang w:val="en-US"/>
        </w:rPr>
        <w:t>ValueSet: CarePlanActivityStatus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CarePlanActivityStatus (Care Plan Activity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where the activity is at in its overall life cycle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Not Started: </w:t>
            </w:r>
            <w:r>
              <w:rPr>
                <w:rFonts w:eastAsia="Times New Roman"/>
                <w:lang w:val="en-US"/>
              </w:rPr>
              <w:t xml:space="preserve">Activity is planned but no action has yet been taken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Scheduled: </w:t>
            </w:r>
            <w:r>
              <w:rPr>
                <w:rFonts w:eastAsia="Times New Roman"/>
                <w:lang w:val="en-US"/>
              </w:rPr>
              <w:t xml:space="preserve">Appointment or other booking has occurred but activity has not yet begun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 xml:space="preserve">Activity has been started but is not yet complete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Hold: </w:t>
            </w:r>
            <w:r>
              <w:rPr>
                <w:rFonts w:eastAsia="Times New Roman"/>
                <w:lang w:val="en-US"/>
              </w:rPr>
              <w:t xml:space="preserve">Activity was started but has temporarily ceased with an expectation of resumption at a future time.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activities have been completed (more or less) as planned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 xml:space="preserve">The activities have been ended prior to completion (perhaps even before they were started) </w:t>
            </w:r>
          </w:p>
        </w:tc>
      </w:tr>
    </w:tbl>
    <w:p w:rsidR="004049E5" w:rsidRDefault="005B11EB">
      <w:pPr>
        <w:pStyle w:val="Heading2"/>
        <w:divId w:val="1375348270"/>
        <w:rPr>
          <w:rFonts w:eastAsia="Times New Roman"/>
          <w:lang w:val="en-US"/>
        </w:rPr>
      </w:pPr>
      <w:r>
        <w:rPr>
          <w:rFonts w:eastAsia="Times New Roman"/>
          <w:lang w:val="en-US"/>
        </w:rPr>
        <w:t>ValueSet: CarePlanRelationship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CarePlanRelationship (Care Plan Relationship)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identifying the types of relationships between two plans.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Includes: </w:t>
            </w:r>
            <w:r>
              <w:rPr>
                <w:rFonts w:eastAsia="Times New Roman"/>
                <w:lang w:val="en-US"/>
              </w:rPr>
              <w:t xml:space="preserve">The referenced plan is considered to be part of this plan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Replaces: </w:t>
            </w:r>
            <w:r>
              <w:rPr>
                <w:rFonts w:eastAsia="Times New Roman"/>
                <w:lang w:val="en-US"/>
              </w:rPr>
              <w:t xml:space="preserve">This plan takes the places of the referenced plan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Fulfills: </w:t>
            </w:r>
            <w:r>
              <w:rPr>
                <w:rFonts w:eastAsia="Times New Roman"/>
                <w:lang w:val="en-US"/>
              </w:rPr>
              <w:t xml:space="preserve">This plan provides details about how to perform activities defined at a higher level by the referenced plan </w:t>
            </w:r>
          </w:p>
        </w:tc>
      </w:tr>
    </w:tbl>
    <w:p w:rsidR="004049E5" w:rsidRDefault="005B11EB">
      <w:pPr>
        <w:pStyle w:val="Heading2"/>
        <w:divId w:val="1375348270"/>
        <w:rPr>
          <w:rFonts w:eastAsia="Times New Roman"/>
          <w:lang w:val="en-US"/>
        </w:rPr>
      </w:pPr>
      <w:r>
        <w:rPr>
          <w:rFonts w:eastAsia="Times New Roman"/>
          <w:lang w:val="en-US"/>
        </w:rPr>
        <w:t>ValueSet: CarePlanStatus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CarePlanStatus (Care Plan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whether the plan is currently being acted upon, represents future intentions or is now just historical record.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 xml:space="preserve">The plan has been suggested but no commitment to it has yet been made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Pending: </w:t>
            </w:r>
            <w:r>
              <w:rPr>
                <w:rFonts w:eastAsia="Times New Roman"/>
                <w:lang w:val="en-US"/>
              </w:rPr>
              <w:t xml:space="preserve">The plan is in development or awaiting use but is not yet intended to be acted upon.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The plan is intended to be followed and used as part of patient care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plan is no longer in use and is not expected to be followed or used in patient care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 xml:space="preserve">The plan has been terminated prior to reaching completion (though it may have been replaced by a new plan) </w:t>
            </w:r>
          </w:p>
        </w:tc>
      </w:tr>
    </w:tbl>
    <w:p w:rsidR="004049E5" w:rsidRDefault="005B11EB">
      <w:pPr>
        <w:pStyle w:val="Heading2"/>
        <w:divId w:val="1375348270"/>
        <w:rPr>
          <w:rFonts w:eastAsia="Times New Roman"/>
          <w:lang w:val="en-US"/>
        </w:rPr>
      </w:pPr>
      <w:r>
        <w:rPr>
          <w:rFonts w:eastAsia="Times New Roman"/>
          <w:lang w:val="en-US"/>
        </w:rPr>
        <w:t>ValueSet: ChoiceListOrientation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88"/>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ChoiceListOrientation (Choice List Orientation)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Direction in which lists of question options should be displayed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Horizontal: </w:t>
            </w:r>
            <w:r>
              <w:rPr>
                <w:rFonts w:eastAsia="Times New Roman"/>
                <w:lang w:val="en-US"/>
              </w:rPr>
              <w:t xml:space="preserve">List choices along the horizontal axis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Vertical: </w:t>
            </w:r>
            <w:r>
              <w:rPr>
                <w:rFonts w:eastAsia="Times New Roman"/>
                <w:lang w:val="en-US"/>
              </w:rPr>
              <w:t xml:space="preserve">List choices down the vertical axis </w:t>
            </w:r>
          </w:p>
        </w:tc>
      </w:tr>
    </w:tbl>
    <w:p w:rsidR="004049E5" w:rsidRDefault="005B11EB">
      <w:pPr>
        <w:pStyle w:val="Heading2"/>
        <w:divId w:val="1375348270"/>
        <w:rPr>
          <w:rFonts w:eastAsia="Times New Roman"/>
          <w:lang w:val="en-US"/>
        </w:rPr>
      </w:pPr>
      <w:r>
        <w:rPr>
          <w:rFonts w:eastAsia="Times New Roman"/>
          <w:lang w:val="en-US"/>
        </w:rPr>
        <w:t>ValueSet: ClaimType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ClaimType (Claim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or discipline-style of the claim</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Institutional: </w:t>
            </w:r>
            <w:r>
              <w:rPr>
                <w:rFonts w:eastAsia="Times New Roman"/>
                <w:lang w:val="en-US"/>
              </w:rPr>
              <w:t xml:space="preserve">A claim for Institution based, typically in-patient, goods and services.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Oral Health: </w:t>
            </w:r>
            <w:r>
              <w:rPr>
                <w:rFonts w:eastAsia="Times New Roman"/>
                <w:lang w:val="en-US"/>
              </w:rPr>
              <w:t xml:space="preserve">A claim for Oral Health (Dentist, Denturist, Hygienist) goods and services.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Pharmacy: </w:t>
            </w:r>
            <w:r>
              <w:rPr>
                <w:rFonts w:eastAsia="Times New Roman"/>
                <w:lang w:val="en-US"/>
              </w:rPr>
              <w:t xml:space="preserve">A claim for Pharmacy based goods and services.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Professional: </w:t>
            </w:r>
            <w:r>
              <w:rPr>
                <w:rFonts w:eastAsia="Times New Roman"/>
                <w:lang w:val="en-US"/>
              </w:rPr>
              <w:t xml:space="preserve">A claim for Professional, typically out-patient, goods and services.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Vision: </w:t>
            </w:r>
            <w:r>
              <w:rPr>
                <w:rFonts w:eastAsia="Times New Roman"/>
                <w:lang w:val="en-US"/>
              </w:rPr>
              <w:t xml:space="preserve">A claim for Vision (Opthamologist, Optometrist and Optician) goods and services. </w:t>
            </w:r>
          </w:p>
        </w:tc>
      </w:tr>
    </w:tbl>
    <w:p w:rsidR="004049E5" w:rsidRDefault="005B11EB">
      <w:pPr>
        <w:pStyle w:val="Heading2"/>
        <w:divId w:val="1375348270"/>
        <w:rPr>
          <w:rFonts w:eastAsia="Times New Roman"/>
          <w:lang w:val="en-US"/>
        </w:rPr>
      </w:pPr>
      <w:r>
        <w:rPr>
          <w:rFonts w:eastAsia="Times New Roman"/>
          <w:lang w:val="en-US"/>
        </w:rPr>
        <w:t>ValueSet: ClassificationOrContext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ClassificationOrContext (Classification Or Context)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Identifies whether a useContext represents a context or classification for the element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Classification: </w:t>
            </w:r>
            <w:r>
              <w:rPr>
                <w:rFonts w:eastAsia="Times New Roman"/>
                <w:lang w:val="en-US"/>
              </w:rPr>
              <w:t xml:space="preserve">Indicates the useContext is a classification - e.g. Administrative, financial,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Context: </w:t>
            </w:r>
            <w:r>
              <w:rPr>
                <w:rFonts w:eastAsia="Times New Roman"/>
                <w:lang w:val="en-US"/>
              </w:rPr>
              <w:t xml:space="preserve">Indicates the useContext is a context - a domain of use - e.g. Particular country, organization or system </w:t>
            </w:r>
          </w:p>
        </w:tc>
      </w:tr>
    </w:tbl>
    <w:p w:rsidR="004049E5" w:rsidRDefault="005B11EB">
      <w:pPr>
        <w:pStyle w:val="Heading2"/>
        <w:divId w:val="1375348270"/>
        <w:rPr>
          <w:rFonts w:eastAsia="Times New Roman"/>
          <w:lang w:val="en-US"/>
        </w:rPr>
      </w:pPr>
      <w:r>
        <w:rPr>
          <w:rFonts w:eastAsia="Times New Roman"/>
          <w:lang w:val="en-US"/>
        </w:rPr>
        <w:t>ValueSet: ClinicalImpressionStatus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ClinicalImpressionStatus (Clinical Impression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workflow state of a clinical impression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assessment is still on-going and results are not yet final.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assessment is done and the results are final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This assessment was never actually done and the record is erroneous (e.g. Wrong patient) </w:t>
            </w:r>
          </w:p>
        </w:tc>
      </w:tr>
    </w:tbl>
    <w:p w:rsidR="004049E5" w:rsidRDefault="005B11EB">
      <w:pPr>
        <w:pStyle w:val="Heading2"/>
        <w:divId w:val="1375348270"/>
        <w:rPr>
          <w:rFonts w:eastAsia="Times New Roman"/>
          <w:lang w:val="en-US"/>
        </w:rPr>
      </w:pPr>
      <w:commentRangeStart w:id="1"/>
      <w:r>
        <w:rPr>
          <w:rFonts w:eastAsia="Times New Roman"/>
          <w:lang w:val="en-US"/>
        </w:rPr>
        <w:t>ValueSet: CommunicationRequestStatus</w:t>
      </w:r>
      <w:commentRangeEnd w:id="1"/>
      <w:r w:rsidR="008F28A4">
        <w:rPr>
          <w:rStyle w:val="CommentReference"/>
          <w:b w:val="0"/>
          <w:bCs w:val="0"/>
        </w:rPr>
        <w:commentReference w:id="1"/>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CommunicationRequestStatus (Communication Request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status of the communication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order, but work has not yet commenced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order is happening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work has been complete, the report(s) released, and no further work is planned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Failed: </w:t>
            </w:r>
            <w:r>
              <w:rPr>
                <w:rFonts w:eastAsia="Times New Roman"/>
                <w:lang w:val="en-US"/>
              </w:rPr>
              <w:t xml:space="preserve">The communication was attempted, but due to some procedural error, it could not be completed </w:t>
            </w:r>
          </w:p>
        </w:tc>
      </w:tr>
    </w:tbl>
    <w:p w:rsidR="004049E5" w:rsidRDefault="005B11EB">
      <w:pPr>
        <w:pStyle w:val="Heading2"/>
        <w:divId w:val="1375348270"/>
        <w:rPr>
          <w:rFonts w:eastAsia="Times New Roman"/>
          <w:lang w:val="en-US"/>
        </w:rPr>
      </w:pPr>
      <w:r>
        <w:rPr>
          <w:rFonts w:eastAsia="Times New Roman"/>
          <w:lang w:val="en-US"/>
        </w:rPr>
        <w:t>ValueSet: CommunicationStatus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CommunicationStatus (Communication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status of the communication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communication transmission is ongoing.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message transmission is complete, i.e., delivered to the recipient's destination.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Suspended: </w:t>
            </w:r>
            <w:r>
              <w:rPr>
                <w:rFonts w:eastAsia="Times New Roman"/>
                <w:lang w:val="en-US"/>
              </w:rPr>
              <w:t xml:space="preserve">The communication transmission has been held by originating system/user request.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accept the message.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Failed: </w:t>
            </w:r>
            <w:r>
              <w:rPr>
                <w:rFonts w:eastAsia="Times New Roman"/>
                <w:lang w:val="en-US"/>
              </w:rPr>
              <w:t xml:space="preserve">There was a failure in transmitting the message out. </w:t>
            </w:r>
          </w:p>
        </w:tc>
      </w:tr>
    </w:tbl>
    <w:p w:rsidR="004049E5" w:rsidRDefault="005B11EB">
      <w:pPr>
        <w:pStyle w:val="Heading2"/>
        <w:divId w:val="1375348270"/>
        <w:rPr>
          <w:rFonts w:eastAsia="Times New Roman"/>
          <w:lang w:val="en-US"/>
        </w:rPr>
      </w:pPr>
      <w:r>
        <w:rPr>
          <w:rFonts w:eastAsia="Times New Roman"/>
          <w:lang w:val="en-US"/>
        </w:rPr>
        <w:t>ValueSet: CompositionAttestationMode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CompositionAttestationMode (Composition Attestation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way in which a person authenticated a composition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Personal: </w:t>
            </w:r>
            <w:r>
              <w:rPr>
                <w:rFonts w:eastAsia="Times New Roman"/>
                <w:lang w:val="en-US"/>
              </w:rPr>
              <w:t xml:space="preserve">The person authenticated the content in their personal capacity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Professional: </w:t>
            </w:r>
            <w:r>
              <w:rPr>
                <w:rFonts w:eastAsia="Times New Roman"/>
                <w:lang w:val="en-US"/>
              </w:rPr>
              <w:t xml:space="preserve">The person authenticated the content in their professional capacity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Legal: </w:t>
            </w:r>
            <w:r>
              <w:rPr>
                <w:rFonts w:eastAsia="Times New Roman"/>
                <w:lang w:val="en-US"/>
              </w:rPr>
              <w:t xml:space="preserve">The person authenticated the content and accepted legal responsibility for its content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Official: </w:t>
            </w:r>
            <w:r>
              <w:rPr>
                <w:rFonts w:eastAsia="Times New Roman"/>
                <w:lang w:val="en-US"/>
              </w:rPr>
              <w:t xml:space="preserve">The organization authenticated the content as consistent with their policies and procedures </w:t>
            </w:r>
          </w:p>
        </w:tc>
      </w:tr>
    </w:tbl>
    <w:p w:rsidR="004049E5" w:rsidRDefault="005B11EB">
      <w:pPr>
        <w:pStyle w:val="Heading2"/>
        <w:divId w:val="1375348270"/>
        <w:rPr>
          <w:rFonts w:eastAsia="Times New Roman"/>
          <w:lang w:val="en-US"/>
        </w:rPr>
      </w:pPr>
      <w:r>
        <w:rPr>
          <w:rFonts w:eastAsia="Times New Roman"/>
          <w:lang w:val="en-US"/>
        </w:rPr>
        <w:t>ValueSet: CompositionStatus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CompositionStatus (Composition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workflow/clinical status of the composition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Preliminary: </w:t>
            </w:r>
            <w:r>
              <w:rPr>
                <w:rFonts w:eastAsia="Times New Roman"/>
                <w:lang w:val="en-US"/>
              </w:rPr>
              <w:t xml:space="preserve">This is a preliminary composition or document (also known as initial or interim). The content may be incomplete or unverified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Final: </w:t>
            </w:r>
            <w:r>
              <w:rPr>
                <w:rFonts w:eastAsia="Times New Roman"/>
                <w:lang w:val="en-US"/>
              </w:rPr>
              <w:t xml:space="preserve">This version of the composition is complete and verified by an appropriate person and no further work is planned. Any subsequent updates would be on a new version of the composition.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Amended: </w:t>
            </w:r>
            <w:r>
              <w:rPr>
                <w:rFonts w:eastAsia="Times New Roman"/>
                <w:lang w:val="en-US"/>
              </w:rPr>
              <w:t>The composition content or the referenced resources have been modified (edited or added to) subsequent to being released as "final" and the composition is complete and verified by an authorized person</w:t>
            </w:r>
            <w:del w:id="2"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The composition or document was originally created/issued in error, and this is an amendment that marks that the entire series should not be considered as valid</w:t>
            </w:r>
            <w:del w:id="3" w:author="Riki Merrick" w:date="2015-09-07T17:19:00Z">
              <w:r w:rsidDel="00553FCD">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ConceptMapEquivalence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ConceptMapEquivalence (Concept Map Equivalence)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degree of equivalence between concepts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Equivalent: </w:t>
            </w:r>
            <w:r>
              <w:rPr>
                <w:rFonts w:eastAsia="Times New Roman"/>
                <w:lang w:val="en-US"/>
              </w:rPr>
              <w:t>The definitions of the concepts mean the same thing (including when structural implications of meaning are considered) (i.e. extensionally identical)</w:t>
            </w:r>
            <w:del w:id="4"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Equal: </w:t>
            </w:r>
            <w:r>
              <w:rPr>
                <w:rFonts w:eastAsia="Times New Roman"/>
                <w:lang w:val="en-US"/>
              </w:rPr>
              <w:t xml:space="preserve">The definitions of the concepts are exactly the same (i.e. only grammatical differences) and structural implications of meaning are </w:t>
            </w:r>
            <w:del w:id="5" w:author="Riki Merrick" w:date="2015-09-07T16:34:00Z">
              <w:r w:rsidDel="003512BE">
                <w:rPr>
                  <w:rFonts w:eastAsia="Times New Roman"/>
                  <w:lang w:val="en-US"/>
                </w:rPr>
                <w:delText>identifical</w:delText>
              </w:r>
            </w:del>
            <w:ins w:id="6" w:author="Riki Merrick" w:date="2015-09-07T16:34:00Z">
              <w:r w:rsidR="003512BE">
                <w:rPr>
                  <w:rFonts w:eastAsia="Times New Roman"/>
                  <w:lang w:val="en-US"/>
                </w:rPr>
                <w:t>identical</w:t>
              </w:r>
            </w:ins>
            <w:r>
              <w:rPr>
                <w:rFonts w:eastAsia="Times New Roman"/>
                <w:lang w:val="en-US"/>
              </w:rPr>
              <w:t xml:space="preserve"> or irrelevant (i.e. intensionally identical)</w:t>
            </w:r>
            <w:del w:id="7"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Wider: </w:t>
            </w:r>
            <w:r>
              <w:rPr>
                <w:rFonts w:eastAsia="Times New Roman"/>
                <w:lang w:val="en-US"/>
              </w:rPr>
              <w:t>The target mapping is wider in meaning than the source concept</w:t>
            </w:r>
            <w:del w:id="8"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Subsumes: </w:t>
            </w:r>
            <w:r>
              <w:rPr>
                <w:rFonts w:eastAsia="Times New Roman"/>
                <w:lang w:val="en-US"/>
              </w:rPr>
              <w:t>The target mapping subsumes the meaning of the source concept (e.g. the source is-a target)</w:t>
            </w:r>
            <w:del w:id="9"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Narrower: </w:t>
            </w:r>
            <w:r>
              <w:rPr>
                <w:rFonts w:eastAsia="Times New Roman"/>
                <w:lang w:val="en-US"/>
              </w:rPr>
              <w:t xml:space="preserve">The target mapping is narrower in meaning that the source concept. The sense in which the mapping is narrower SHALL be described in the comments in this case, and applications should be careful when </w:t>
            </w:r>
            <w:del w:id="10" w:author="Riki Merrick" w:date="2015-09-07T16:34:00Z">
              <w:r w:rsidDel="003512BE">
                <w:rPr>
                  <w:rFonts w:eastAsia="Times New Roman"/>
                  <w:lang w:val="en-US"/>
                </w:rPr>
                <w:delText>atempting</w:delText>
              </w:r>
            </w:del>
            <w:ins w:id="11" w:author="Riki Merrick" w:date="2015-09-07T16:34:00Z">
              <w:r w:rsidR="003512BE">
                <w:rPr>
                  <w:rFonts w:eastAsia="Times New Roman"/>
                  <w:lang w:val="en-US"/>
                </w:rPr>
                <w:t>attempting</w:t>
              </w:r>
            </w:ins>
            <w:r>
              <w:rPr>
                <w:rFonts w:eastAsia="Times New Roman"/>
                <w:lang w:val="en-US"/>
              </w:rPr>
              <w:t xml:space="preserve"> to use these mappings operationally</w:t>
            </w:r>
            <w:ins w:id="12" w:author="Riki Merrick" w:date="2015-09-07T17:19:00Z">
              <w:r w:rsidR="00553FCD">
                <w:rPr>
                  <w:rFonts w:eastAsia="Times New Roman"/>
                  <w:lang w:val="en-US"/>
                </w:rPr>
                <w:t>.</w:t>
              </w:r>
            </w:ins>
            <w:del w:id="13"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Specializes: </w:t>
            </w:r>
            <w:r>
              <w:rPr>
                <w:rFonts w:eastAsia="Times New Roman"/>
                <w:lang w:val="en-US"/>
              </w:rPr>
              <w:t>The target mapping specializes the meaning of the source concept (e.g. the target is-a source)</w:t>
            </w:r>
            <w:del w:id="14"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Inexact: </w:t>
            </w:r>
            <w:r>
              <w:rPr>
                <w:rFonts w:eastAsia="Times New Roman"/>
                <w:lang w:val="en-US"/>
              </w:rPr>
              <w:t xml:space="preserve">The target mapping overlaps with the source concept, but both source and target cover additional meaning, or the definitions are imprecise and it is uncertain whether they have the same boundaries to their meaning. The sense in which the mapping is </w:t>
            </w:r>
            <w:commentRangeStart w:id="15"/>
            <w:r>
              <w:rPr>
                <w:rFonts w:eastAsia="Times New Roman"/>
                <w:lang w:val="en-US"/>
              </w:rPr>
              <w:t xml:space="preserve">narrower </w:t>
            </w:r>
            <w:commentRangeEnd w:id="15"/>
            <w:r w:rsidR="003512BE">
              <w:rPr>
                <w:rStyle w:val="CommentReference"/>
              </w:rPr>
              <w:commentReference w:id="15"/>
            </w:r>
            <w:r>
              <w:rPr>
                <w:rFonts w:eastAsia="Times New Roman"/>
                <w:lang w:val="en-US"/>
              </w:rPr>
              <w:t xml:space="preserve">SHALL be described in the comments in this case, and applications should be careful when </w:t>
            </w:r>
            <w:del w:id="16" w:author="Riki Merrick" w:date="2015-09-07T16:34:00Z">
              <w:r w:rsidDel="003512BE">
                <w:rPr>
                  <w:rFonts w:eastAsia="Times New Roman"/>
                  <w:lang w:val="en-US"/>
                </w:rPr>
                <w:delText>atempting</w:delText>
              </w:r>
            </w:del>
            <w:ins w:id="17" w:author="Riki Merrick" w:date="2015-09-07T16:34:00Z">
              <w:r w:rsidR="003512BE">
                <w:rPr>
                  <w:rFonts w:eastAsia="Times New Roman"/>
                  <w:lang w:val="en-US"/>
                </w:rPr>
                <w:t>attempting</w:t>
              </w:r>
            </w:ins>
            <w:r>
              <w:rPr>
                <w:rFonts w:eastAsia="Times New Roman"/>
                <w:lang w:val="en-US"/>
              </w:rPr>
              <w:t xml:space="preserve"> to use these mappings operationally</w:t>
            </w:r>
            <w:ins w:id="18" w:author="Riki Merrick" w:date="2015-09-07T17:19:00Z">
              <w:r w:rsidR="00553FCD">
                <w:rPr>
                  <w:rFonts w:eastAsia="Times New Roman"/>
                  <w:lang w:val="en-US"/>
                </w:rPr>
                <w:t>.</w:t>
              </w:r>
            </w:ins>
            <w:del w:id="19"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Unmatched: </w:t>
            </w:r>
            <w:r>
              <w:rPr>
                <w:rFonts w:eastAsia="Times New Roman"/>
                <w:lang w:val="en-US"/>
              </w:rPr>
              <w:t>There is no match for this concept in the destination concept system</w:t>
            </w:r>
            <w:del w:id="20"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Disjoint: </w:t>
            </w:r>
            <w:r>
              <w:rPr>
                <w:rFonts w:eastAsia="Times New Roman"/>
                <w:lang w:val="en-US"/>
              </w:rPr>
              <w:t>This is an explicit assertion that there is no mapping between the source and target concept</w:t>
            </w:r>
            <w:del w:id="21" w:author="Riki Merrick" w:date="2015-09-07T17:19:00Z">
              <w:r w:rsidDel="00553FCD">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ConditionState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ConditionState (Condition State)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Enumeration indicating whether the condition is currently active, inactive, or has resolved</w:t>
            </w:r>
            <w:ins w:id="22" w:author="Riki Merrick" w:date="2015-09-07T17:19:00Z">
              <w:r w:rsidR="00553FCD">
                <w:rPr>
                  <w:rFonts w:eastAsia="Times New Roman"/>
                  <w:lang w:val="en-US"/>
                </w:rPr>
                <w:t>.</w:t>
              </w:r>
            </w:ins>
            <w:r>
              <w:rPr>
                <w:rFonts w:eastAsia="Times New Roman"/>
                <w:lang w:val="en-US"/>
              </w:rPr>
              <w:t xml:space="preserve"> </w:t>
            </w:r>
            <w:commentRangeStart w:id="23"/>
            <w:r>
              <w:rPr>
                <w:rFonts w:eastAsia="Times New Roman"/>
                <w:lang w:val="en-US"/>
              </w:rPr>
              <w:t>active| inactive| resolved</w:t>
            </w:r>
            <w:commentRangeEnd w:id="23"/>
            <w:r w:rsidR="003512BE">
              <w:rPr>
                <w:rStyle w:val="CommentReference"/>
              </w:rPr>
              <w:commentReference w:id="23"/>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The condition is active</w:t>
            </w:r>
            <w:del w:id="24"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Inactive: </w:t>
            </w:r>
            <w:r>
              <w:rPr>
                <w:rFonts w:eastAsia="Times New Roman"/>
                <w:lang w:val="en-US"/>
              </w:rPr>
              <w:t>The condition inactive but not resolved</w:t>
            </w:r>
            <w:del w:id="25" w:author="Riki Merrick" w:date="2015-09-07T17:19: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Resolved: </w:t>
            </w:r>
            <w:r>
              <w:rPr>
                <w:rFonts w:eastAsia="Times New Roman"/>
                <w:lang w:val="en-US"/>
              </w:rPr>
              <w:t>The condition is resolved</w:t>
            </w:r>
            <w:del w:id="26" w:author="Riki Merrick" w:date="2015-09-07T17:19:00Z">
              <w:r w:rsidDel="00553FCD">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ConditionVerificationStatus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ConditionVerificationStatus (Condition Verification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rsidP="003512BE">
            <w:pPr>
              <w:rPr>
                <w:rFonts w:eastAsia="Times New Roman"/>
                <w:lang w:val="en-US"/>
              </w:rPr>
            </w:pPr>
            <w:r>
              <w:rPr>
                <w:rFonts w:eastAsia="Times New Roman"/>
                <w:lang w:val="en-US"/>
              </w:rPr>
              <w:t xml:space="preserve">The verification status to support or decline the clinical status of the </w:t>
            </w:r>
            <w:del w:id="27" w:author="Riki Merrick" w:date="2015-09-07T16:37:00Z">
              <w:r w:rsidDel="003512BE">
                <w:rPr>
                  <w:rFonts w:eastAsia="Times New Roman"/>
                  <w:lang w:val="en-US"/>
                </w:rPr>
                <w:delText xml:space="preserve">Condition </w:delText>
              </w:r>
            </w:del>
            <w:ins w:id="28" w:author="Riki Merrick" w:date="2015-09-07T16:37:00Z">
              <w:r w:rsidR="003512BE">
                <w:rPr>
                  <w:rFonts w:eastAsia="Times New Roman"/>
                  <w:lang w:val="en-US"/>
                </w:rPr>
                <w:t xml:space="preserve">condition </w:t>
              </w:r>
            </w:ins>
            <w:r>
              <w:rPr>
                <w:rFonts w:eastAsia="Times New Roman"/>
                <w:lang w:val="en-US"/>
              </w:rPr>
              <w:t>or diagnosis</w:t>
            </w:r>
            <w:del w:id="29" w:author="Riki Merrick" w:date="2015-09-11T16:47:00Z">
              <w:r w:rsidDel="008504AB">
                <w:rPr>
                  <w:rFonts w:eastAsia="Times New Roman"/>
                  <w:lang w:val="en-US"/>
                </w:rPr>
                <w:delText>.</w:delText>
              </w:r>
            </w:del>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Provisional: </w:t>
            </w:r>
            <w:r>
              <w:rPr>
                <w:rFonts w:eastAsia="Times New Roman"/>
                <w:lang w:val="en-US"/>
              </w:rPr>
              <w:t>This is a tentative diagnosis - still a candidate that is under consideration</w:t>
            </w:r>
            <w:del w:id="30" w:author="Riki Merrick" w:date="2015-09-07T17:19: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Differential: </w:t>
            </w:r>
            <w:r>
              <w:rPr>
                <w:rFonts w:eastAsia="Times New Roman"/>
                <w:lang w:val="en-US"/>
              </w:rPr>
              <w:t>One of a set of potential (and typically mutually exclusive) diagnosis asserted to further guide the diagnostic process and preliminary treatment</w:t>
            </w:r>
            <w:del w:id="31"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Confirmed: </w:t>
            </w:r>
            <w:r>
              <w:rPr>
                <w:rFonts w:eastAsia="Times New Roman"/>
                <w:lang w:val="en-US"/>
              </w:rPr>
              <w:t>There is sufficient diagnostic and/or clinical evidence to treat this as a confirmed condition</w:t>
            </w:r>
            <w:del w:id="32"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Refuted: </w:t>
            </w:r>
            <w:r>
              <w:rPr>
                <w:rFonts w:eastAsia="Times New Roman"/>
                <w:lang w:val="en-US"/>
              </w:rPr>
              <w:t>This condition has been ruled out by diagnostic and clinical evidence</w:t>
            </w:r>
            <w:del w:id="33"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3512BE">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w:t>
            </w:r>
            <w:del w:id="34" w:author="Riki Merrick" w:date="2015-09-07T16:38:00Z">
              <w:r w:rsidDel="003512BE">
                <w:rPr>
                  <w:rFonts w:eastAsia="Times New Roman"/>
                  <w:lang w:val="en-US"/>
                </w:rPr>
                <w:delText xml:space="preserve">Is </w:delText>
              </w:r>
            </w:del>
            <w:ins w:id="35" w:author="Riki Merrick" w:date="2015-09-07T16:38:00Z">
              <w:r w:rsidR="003512BE">
                <w:rPr>
                  <w:rFonts w:eastAsia="Times New Roman"/>
                  <w:lang w:val="en-US"/>
                </w:rPr>
                <w:t xml:space="preserve">is </w:t>
              </w:r>
            </w:ins>
            <w:r>
              <w:rPr>
                <w:rFonts w:eastAsia="Times New Roman"/>
                <w:lang w:val="en-US"/>
              </w:rPr>
              <w:t>not valid</w:t>
            </w:r>
            <w:del w:id="36"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w:t>
            </w:r>
            <w:r>
              <w:rPr>
                <w:rFonts w:eastAsia="Times New Roman"/>
                <w:lang w:val="en-US"/>
              </w:rPr>
              <w:t>The condition status is unknown. Note that "unknown" is a value of last resort and every attempt should be made to provide a meaningful value other than "unknown"</w:t>
            </w:r>
            <w:ins w:id="37" w:author="Riki Merrick" w:date="2015-09-07T17:20:00Z">
              <w:r w:rsidR="00D54607">
                <w:rPr>
                  <w:rFonts w:eastAsia="Times New Roman"/>
                  <w:lang w:val="en-US"/>
                </w:rPr>
                <w:t>.</w:t>
              </w:r>
            </w:ins>
            <w:del w:id="38" w:author="Riki Merrick" w:date="2015-09-07T17:20:00Z">
              <w:r w:rsidDel="00D54607">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ConditionalDeleteStatus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ConditionalDeleteStatus (Conditional Delete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code that indicates how the server supports conditional delete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Not Supported: </w:t>
            </w:r>
            <w:r>
              <w:rPr>
                <w:rFonts w:eastAsia="Times New Roman"/>
                <w:lang w:val="en-US"/>
              </w:rPr>
              <w:t>No support for conditional deletes</w:t>
            </w:r>
            <w:del w:id="39"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Deletes Supported: </w:t>
            </w:r>
            <w:r>
              <w:rPr>
                <w:rFonts w:eastAsia="Times New Roman"/>
                <w:lang w:val="en-US"/>
              </w:rPr>
              <w:t>Conditional deletes are supported, but only single resources at a time</w:t>
            </w:r>
            <w:del w:id="40"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Multiple Deletes Supported: </w:t>
            </w:r>
            <w:r>
              <w:rPr>
                <w:rFonts w:eastAsia="Times New Roman"/>
                <w:lang w:val="en-US"/>
              </w:rPr>
              <w:t>Conditional deletes are supported, and multiple resources can be deleted in a single interaction</w:t>
            </w:r>
            <w:del w:id="41" w:author="Riki Merrick" w:date="2015-09-07T17:20:00Z">
              <w:r w:rsidDel="00D54607">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ConformanceEventMode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293"/>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ConformanceEventMode (Conformance Event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mode of a message conformance statement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Sender: </w:t>
            </w:r>
            <w:r>
              <w:rPr>
                <w:rFonts w:eastAsia="Times New Roman"/>
                <w:lang w:val="en-US"/>
              </w:rPr>
              <w:t>The application sends requests and receives responses</w:t>
            </w:r>
            <w:del w:id="42"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Receiver: </w:t>
            </w:r>
            <w:r>
              <w:rPr>
                <w:rFonts w:eastAsia="Times New Roman"/>
                <w:lang w:val="en-US"/>
              </w:rPr>
              <w:t>The application receives requests and sends responses</w:t>
            </w:r>
            <w:del w:id="43" w:author="Riki Merrick" w:date="2015-09-07T17:20:00Z">
              <w:r w:rsidDel="00D54607">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ConformanceExpectation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ConformanceExpectation (Conformance Expectation)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Indicates the degree of adherence to a specified behavior or capability expected in order for a system to be deemed conformant with a specification</w:t>
            </w:r>
            <w:del w:id="44"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commentRangeStart w:id="45"/>
            <w:r>
              <w:rPr>
                <w:rFonts w:eastAsia="Times New Roman"/>
                <w:b/>
                <w:bCs/>
                <w:lang w:val="en-US"/>
              </w:rPr>
              <w:t>S H A L L</w:t>
            </w:r>
            <w:commentRangeEnd w:id="45"/>
            <w:r w:rsidR="003512BE">
              <w:rPr>
                <w:rStyle w:val="CommentReference"/>
              </w:rPr>
              <w:commentReference w:id="45"/>
            </w:r>
            <w:r>
              <w:rPr>
                <w:rFonts w:eastAsia="Times New Roman"/>
                <w:b/>
                <w:bCs/>
                <w:lang w:val="en-US"/>
              </w:rPr>
              <w:t xml:space="preserve">: </w:t>
            </w:r>
            <w:r>
              <w:rPr>
                <w:rFonts w:eastAsia="Times New Roman"/>
                <w:lang w:val="en-US"/>
              </w:rPr>
              <w:t>Support for the specified capability is required to be considered conformant</w:t>
            </w:r>
            <w:del w:id="46"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 H O U L D: </w:t>
            </w:r>
            <w:r>
              <w:rPr>
                <w:rFonts w:eastAsia="Times New Roman"/>
                <w:lang w:val="en-US"/>
              </w:rPr>
              <w:t>Support for the specified capability is strongly encouraged and failure to support it should only occur after careful consideration</w:t>
            </w:r>
            <w:del w:id="47"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 A Y: </w:t>
            </w:r>
            <w:r>
              <w:rPr>
                <w:rFonts w:eastAsia="Times New Roman"/>
                <w:lang w:val="en-US"/>
              </w:rPr>
              <w:t>Support for the specified capability is not necessary to be considered conformant and the requirement should be considered strictly optional</w:t>
            </w:r>
            <w:del w:id="48"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 H O U L D N O T: </w:t>
            </w:r>
            <w:r>
              <w:rPr>
                <w:rFonts w:eastAsia="Times New Roman"/>
                <w:lang w:val="en-US"/>
              </w:rPr>
              <w:t>Support for the specified capability is strongly discouraged and should occur only after careful consideration</w:t>
            </w:r>
            <w:del w:id="49" w:author="Riki Merrick" w:date="2015-09-07T17:20:00Z">
              <w:r w:rsidDel="00D54607">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ConformanceResourceStatus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ConformanceResourceStatus (Conformance Resource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lifecycle status of a Value Set or Concept Map</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Draft: </w:t>
            </w:r>
            <w:r>
              <w:rPr>
                <w:rFonts w:eastAsia="Times New Roman"/>
                <w:lang w:val="en-US"/>
              </w:rPr>
              <w:t>This resource is still under development</w:t>
            </w:r>
            <w:del w:id="50"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This resource is ready for normal use</w:t>
            </w:r>
            <w:del w:id="51" w:author="Riki Merrick" w:date="2015-09-07T17:20: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Retired: </w:t>
            </w:r>
            <w:r>
              <w:rPr>
                <w:rFonts w:eastAsia="Times New Roman"/>
                <w:lang w:val="en-US"/>
              </w:rPr>
              <w:t>This resource has been withdrawn or superseded and should no longer be used</w:t>
            </w:r>
            <w:del w:id="52" w:author="Riki Merrick" w:date="2015-09-07T17:20:00Z">
              <w:r w:rsidDel="00D54607">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ConformanceStatementKind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ConformanceStatementKind (Conformance Statement Kind)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a conformance statement is intended to be used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Instance: </w:t>
            </w:r>
            <w:r>
              <w:rPr>
                <w:rFonts w:eastAsia="Times New Roman"/>
                <w:lang w:val="en-US"/>
              </w:rPr>
              <w:t>The Conformance instance represents the present capabilities of a specific system instance. This is the kind returned by OPTIONS for a FHIR server end-point</w:t>
            </w:r>
            <w:ins w:id="53" w:author="Riki Merrick" w:date="2015-09-07T17:21:00Z">
              <w:r w:rsidR="00D54607">
                <w:rPr>
                  <w:rFonts w:eastAsia="Times New Roman"/>
                  <w:lang w:val="en-US"/>
                </w:rPr>
                <w:t>.</w:t>
              </w:r>
            </w:ins>
            <w:del w:id="54" w:author="Riki Merrick" w:date="2015-09-07T17:21: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Capability: </w:t>
            </w:r>
            <w:r>
              <w:rPr>
                <w:rFonts w:eastAsia="Times New Roman"/>
                <w:lang w:val="en-US"/>
              </w:rPr>
              <w:t>The Conformance instance represents the capabilities of a system or piece of software, independent of a particular installation</w:t>
            </w:r>
            <w:del w:id="55" w:author="Riki Merrick" w:date="2015-09-11T16:49: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Requirements: </w:t>
            </w:r>
            <w:r>
              <w:rPr>
                <w:rFonts w:eastAsia="Times New Roman"/>
                <w:lang w:val="en-US"/>
              </w:rPr>
              <w:t>The Conformance instance represents a set of requirements for other systems to meet. E.g. as part of an implementation guide or 'request for proposal'</w:t>
            </w:r>
            <w:ins w:id="56" w:author="Riki Merrick" w:date="2015-09-07T17:21:00Z">
              <w:r w:rsidR="00D54607">
                <w:rPr>
                  <w:rFonts w:eastAsia="Times New Roman"/>
                  <w:lang w:val="en-US"/>
                </w:rPr>
                <w:t>.</w:t>
              </w:r>
            </w:ins>
            <w:del w:id="57" w:author="Riki Merrick" w:date="2015-09-07T17:21:00Z">
              <w:r w:rsidDel="00D54607">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ConstraintSeverity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ConstraintSeverity (Constraint Severity)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58"/>
            <w:r>
              <w:rPr>
                <w:rFonts w:eastAsia="Times New Roman"/>
                <w:lang w:val="en-US"/>
              </w:rPr>
              <w:t>SHALL applications comply with this constraint?</w:t>
            </w:r>
            <w:commentRangeEnd w:id="58"/>
            <w:r w:rsidR="003512BE">
              <w:rPr>
                <w:rStyle w:val="CommentReference"/>
              </w:rPr>
              <w:commentReference w:id="58"/>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Error: </w:t>
            </w:r>
            <w:r>
              <w:rPr>
                <w:rFonts w:eastAsia="Times New Roman"/>
                <w:lang w:val="en-US"/>
              </w:rPr>
              <w:t>If the constraint is violated, the resource is not conformant</w:t>
            </w:r>
            <w:del w:id="59" w:author="Riki Merrick" w:date="2015-09-07T17:21: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Warning: </w:t>
            </w:r>
            <w:r>
              <w:rPr>
                <w:rFonts w:eastAsia="Times New Roman"/>
                <w:lang w:val="en-US"/>
              </w:rPr>
              <w:t>If the constraint is violated, the resource is conformant, but it is not necessarily following best practice</w:t>
            </w:r>
            <w:del w:id="60" w:author="Riki Merrick" w:date="2015-09-11T16:49:00Z">
              <w:r w:rsidDel="008504AB">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ContactPointSystem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ContactPointSystem (Contact Point System)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Telecommunications form for contact point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Phone: </w:t>
            </w:r>
            <w:r>
              <w:rPr>
                <w:rFonts w:eastAsia="Times New Roman"/>
                <w:lang w:val="en-US"/>
              </w:rPr>
              <w:t xml:space="preserve">The value is a telephone number used for voice calls. Use of full international numbers starting with + is recommended to enable automatic dialing support but not required.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D54607">
            <w:pPr>
              <w:rPr>
                <w:rFonts w:eastAsia="Times New Roman"/>
                <w:lang w:val="en-US"/>
              </w:rPr>
            </w:pPr>
            <w:r>
              <w:rPr>
                <w:rFonts w:eastAsia="Times New Roman"/>
                <w:b/>
                <w:bCs/>
                <w:lang w:val="en-US"/>
              </w:rPr>
              <w:t xml:space="preserve">Fax: </w:t>
            </w:r>
            <w:r>
              <w:rPr>
                <w:rFonts w:eastAsia="Times New Roman"/>
                <w:lang w:val="en-US"/>
              </w:rPr>
              <w:t>The value is a fax machine. Use of full international numbers starting with + is recommended to enable automatic dialing support but not required.</w:t>
            </w:r>
            <w:del w:id="61" w:author="Riki Merrick" w:date="2015-09-07T16:45:00Z">
              <w:r w:rsidDel="003512BE">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Email: </w:t>
            </w:r>
            <w:r>
              <w:rPr>
                <w:rFonts w:eastAsia="Times New Roman"/>
                <w:lang w:val="en-US"/>
              </w:rPr>
              <w:t>The value is an email address</w:t>
            </w:r>
            <w:del w:id="62" w:author="Riki Merrick" w:date="2015-09-07T17:21: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Pager: </w:t>
            </w:r>
            <w:r>
              <w:rPr>
                <w:rFonts w:eastAsia="Times New Roman"/>
                <w:lang w:val="en-US"/>
              </w:rPr>
              <w:t>The value is a pager number. These may be local pager numbers that are only usable on a particular pager system</w:t>
            </w:r>
            <w:ins w:id="63" w:author="Riki Merrick" w:date="2015-09-07T17:21:00Z">
              <w:r w:rsidR="00D54607">
                <w:rPr>
                  <w:rFonts w:eastAsia="Times New Roman"/>
                  <w:lang w:val="en-US"/>
                </w:rPr>
                <w:t>.</w:t>
              </w:r>
            </w:ins>
            <w:del w:id="64" w:author="Riki Merrick" w:date="2015-09-07T17:21:00Z">
              <w:r w:rsidDel="00D54607">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URL: </w:t>
            </w:r>
            <w:r>
              <w:rPr>
                <w:rFonts w:eastAsia="Times New Roman"/>
                <w:lang w:val="en-US"/>
              </w:rPr>
              <w:t>A contact that is not a phone, fax, or email address. The format of the value SHOULD be a URL. This is intended for various personal contacts including blogs, Twitter, Facebook, etc. Do not use for email addresses. If this is not a URL, then it will require human interpretation</w:t>
            </w:r>
            <w:ins w:id="65" w:author="Riki Merrick" w:date="2015-09-07T17:21:00Z">
              <w:r w:rsidR="00D54607">
                <w:rPr>
                  <w:rFonts w:eastAsia="Times New Roman"/>
                  <w:lang w:val="en-US"/>
                </w:rPr>
                <w:t>.</w:t>
              </w:r>
            </w:ins>
            <w:del w:id="66" w:author="Riki Merrick" w:date="2015-09-07T17:21:00Z">
              <w:r w:rsidDel="00D54607">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ContactPointUse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ContactPointUse (Contact Point Use)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Use of contact point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Home: </w:t>
            </w:r>
            <w:r>
              <w:rPr>
                <w:rFonts w:eastAsia="Times New Roman"/>
                <w:lang w:val="en-US"/>
              </w:rPr>
              <w:t>A communication contact point at a home; attempted contacts for business purposes might intrude privacy and chances are one will contact family or other household members instead of the person one wishes to call. Typically used with urgent cases, or if no other contacts are available</w:t>
            </w:r>
            <w:del w:id="67" w:author="Riki Merrick" w:date="2015-09-07T16:45:00Z">
              <w:r w:rsidDel="003512BE">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Work: </w:t>
            </w:r>
            <w:r>
              <w:rPr>
                <w:rFonts w:eastAsia="Times New Roman"/>
                <w:lang w:val="en-US"/>
              </w:rPr>
              <w:t>An office contact point. First choice for business related contacts during business hours</w:t>
            </w:r>
            <w:del w:id="68" w:author="Riki Merrick" w:date="2015-09-07T16:45:00Z">
              <w:r w:rsidDel="003512BE">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 </w:t>
            </w:r>
            <w:r>
              <w:rPr>
                <w:rFonts w:eastAsia="Times New Roman"/>
                <w:lang w:val="en-US"/>
              </w:rPr>
              <w:t>A temporary contact point. The period can provide more detailed information</w:t>
            </w:r>
            <w:del w:id="69" w:author="Riki Merrick" w:date="2015-09-07T16:46:00Z">
              <w:r w:rsidDel="003512BE">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Old: </w:t>
            </w:r>
            <w:r>
              <w:rPr>
                <w:rFonts w:eastAsia="Times New Roman"/>
                <w:lang w:val="en-US"/>
              </w:rPr>
              <w:t xml:space="preserve">This contact point is no longer in use (or was never correct, but retained for records)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Mobile: </w:t>
            </w:r>
            <w:r>
              <w:rPr>
                <w:rFonts w:eastAsia="Times New Roman"/>
                <w:lang w:val="en-US"/>
              </w:rPr>
              <w:t xml:space="preserve">A telecommunication device that moves and stays with its owner. May have characteristics of all other use codes, suitable for urgent matters, not the first choice for routine business </w:t>
            </w:r>
          </w:p>
        </w:tc>
      </w:tr>
    </w:tbl>
    <w:p w:rsidR="004049E5" w:rsidRDefault="005B11EB">
      <w:pPr>
        <w:pStyle w:val="Heading2"/>
        <w:divId w:val="1375348270"/>
        <w:rPr>
          <w:rFonts w:eastAsia="Times New Roman"/>
          <w:lang w:val="en-US"/>
        </w:rPr>
      </w:pPr>
      <w:r>
        <w:rPr>
          <w:rFonts w:eastAsia="Times New Roman"/>
          <w:lang w:val="en-US"/>
        </w:rPr>
        <w:t>ValueSet: ContentType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ContentType (Content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content or mime type. The content type or mime type to be specified in Accept or Content-Type header.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xml: </w:t>
            </w:r>
            <w:r>
              <w:rPr>
                <w:rFonts w:eastAsia="Times New Roman"/>
                <w:lang w:val="en-US"/>
              </w:rPr>
              <w:t xml:space="preserve">XML content-type corresponding to the application/xml+fhir mime-type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json: </w:t>
            </w:r>
            <w:r>
              <w:rPr>
                <w:rFonts w:eastAsia="Times New Roman"/>
                <w:lang w:val="en-US"/>
              </w:rPr>
              <w:t xml:space="preserve">JSON content-type corresponding to the application/json+fhir mime-type </w:t>
            </w:r>
          </w:p>
        </w:tc>
      </w:tr>
    </w:tbl>
    <w:p w:rsidR="004049E5" w:rsidRDefault="005B11EB">
      <w:pPr>
        <w:pStyle w:val="Heading2"/>
        <w:divId w:val="1375348270"/>
        <w:rPr>
          <w:rFonts w:eastAsia="Times New Roman"/>
          <w:lang w:val="en-US"/>
        </w:rPr>
      </w:pPr>
      <w:r>
        <w:rPr>
          <w:rFonts w:eastAsia="Times New Roman"/>
          <w:lang w:val="en-US"/>
        </w:rPr>
        <w:lastRenderedPageBreak/>
        <w:t>ValueSet: DataAbsentReason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DataAbsentReason (Data Absent Reason)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Used to specify why the normally expected content of the data element is missing</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Unknown: </w:t>
            </w:r>
            <w:r>
              <w:rPr>
                <w:rFonts w:eastAsia="Times New Roman"/>
                <w:lang w:val="en-US"/>
              </w:rPr>
              <w:t xml:space="preserve">The value is not known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Asked: </w:t>
            </w:r>
            <w:r>
              <w:rPr>
                <w:rFonts w:eastAsia="Times New Roman"/>
                <w:lang w:val="en-US"/>
              </w:rPr>
              <w:t xml:space="preserve">The source human does not know the value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 </w:t>
            </w:r>
            <w:r>
              <w:rPr>
                <w:rFonts w:eastAsia="Times New Roman"/>
                <w:lang w:val="en-US"/>
              </w:rPr>
              <w:t xml:space="preserve">There is reason to expect (from the workflow) that the value may become known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Asked: </w:t>
            </w:r>
            <w:r>
              <w:rPr>
                <w:rFonts w:eastAsia="Times New Roman"/>
                <w:lang w:val="en-US"/>
              </w:rPr>
              <w:t xml:space="preserve">The workflow didn't lead to this value being known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Masked: </w:t>
            </w:r>
            <w:r>
              <w:rPr>
                <w:rFonts w:eastAsia="Times New Roman"/>
                <w:lang w:val="en-US"/>
              </w:rPr>
              <w:t xml:space="preserve">The information is not available due to security, privacy or related reasons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Unsupported: </w:t>
            </w:r>
            <w:r>
              <w:rPr>
                <w:rFonts w:eastAsia="Times New Roman"/>
                <w:lang w:val="en-US"/>
              </w:rPr>
              <w:t xml:space="preserve">The source system wasn't capable of supporting this element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 Text: </w:t>
            </w:r>
            <w:r>
              <w:rPr>
                <w:rFonts w:eastAsia="Times New Roman"/>
                <w:lang w:val="en-US"/>
              </w:rPr>
              <w:t xml:space="preserve">The content of the data is represented in the resource narrative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Error: </w:t>
            </w:r>
            <w:r>
              <w:rPr>
                <w:rFonts w:eastAsia="Times New Roman"/>
                <w:lang w:val="en-US"/>
              </w:rPr>
              <w:t xml:space="preserve">Some system or workflow process error means that the information is not available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 Number: </w:t>
            </w:r>
            <w:r>
              <w:rPr>
                <w:rFonts w:eastAsia="Times New Roman"/>
                <w:lang w:val="en-US"/>
              </w:rPr>
              <w:t xml:space="preserve">NaN, standing for not a number, is a numeric data type value representing an undefined or unrepresentable value </w:t>
            </w:r>
          </w:p>
        </w:tc>
      </w:tr>
    </w:tbl>
    <w:p w:rsidR="004049E5" w:rsidRDefault="005B11EB">
      <w:pPr>
        <w:pStyle w:val="Heading2"/>
        <w:divId w:val="1375348270"/>
        <w:rPr>
          <w:rFonts w:eastAsia="Times New Roman"/>
          <w:lang w:val="en-US"/>
        </w:rPr>
      </w:pPr>
      <w:r>
        <w:rPr>
          <w:rFonts w:eastAsia="Times New Roman"/>
          <w:lang w:val="en-US"/>
        </w:rPr>
        <w:t>ValueSet: DataElementStringency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DataElementStringency (Data Element Stringency)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the degree of precision of the data element definition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Comparable: </w:t>
            </w:r>
            <w:r>
              <w:rPr>
                <w:rFonts w:eastAsia="Times New Roman"/>
                <w:lang w:val="en-US"/>
              </w:rPr>
              <w:t xml:space="preserve">The data element is sufficiently well-constrained that multiple pieces of data captured according to the constraints of the data element will be comparable (though in some cases, a degree of automated conversion/normalization may be required).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Fully Specified: </w:t>
            </w:r>
            <w:r>
              <w:rPr>
                <w:rFonts w:eastAsia="Times New Roman"/>
                <w:lang w:val="en-US"/>
              </w:rPr>
              <w:t xml:space="preserve">The data element is fully specified down to a single value set, single unit of measure, single data type, etc. Multiple pieces of data associated with this data element are fully </w:t>
            </w:r>
            <w:del w:id="70" w:author="Riki Merrick" w:date="2015-09-07T16:48:00Z">
              <w:r w:rsidDel="0041126C">
                <w:rPr>
                  <w:rFonts w:eastAsia="Times New Roman"/>
                  <w:lang w:val="en-US"/>
                </w:rPr>
                <w:delText>compareable</w:delText>
              </w:r>
            </w:del>
            <w:ins w:id="71" w:author="Riki Merrick" w:date="2015-09-07T16:48:00Z">
              <w:r w:rsidR="0041126C">
                <w:rPr>
                  <w:rFonts w:eastAsia="Times New Roman"/>
                  <w:lang w:val="en-US"/>
                </w:rPr>
                <w:t>comparable</w:t>
              </w:r>
            </w:ins>
            <w:ins w:id="72" w:author="Riki Merrick" w:date="2015-09-07T20:32:00Z">
              <w:r w:rsidR="008C0A21">
                <w:rPr>
                  <w:rFonts w:eastAsia="Times New Roman"/>
                  <w:lang w:val="en-US"/>
                </w:rPr>
                <w:t>.</w:t>
              </w:r>
            </w:ins>
            <w:del w:id="73" w:author="Riki Merrick" w:date="2015-09-07T20:32:00Z">
              <w:r w:rsidDel="008C0A21">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Equivalent: </w:t>
            </w:r>
            <w:r>
              <w:rPr>
                <w:rFonts w:eastAsia="Times New Roman"/>
                <w:lang w:val="en-US"/>
              </w:rPr>
              <w:t>The data element allows multiple units of measure having equivalent meaning. E.g. "cc" (cubic centimeter) and "mL"</w:t>
            </w:r>
            <w:ins w:id="74" w:author="Riki Merrick" w:date="2015-09-07T16:48:00Z">
              <w:r w:rsidR="0041126C">
                <w:rPr>
                  <w:rFonts w:eastAsia="Times New Roman"/>
                  <w:lang w:val="en-US"/>
                </w:rPr>
                <w:t xml:space="preserve"> (milliliter)</w:t>
              </w:r>
            </w:ins>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41126C">
            <w:pPr>
              <w:rPr>
                <w:rFonts w:eastAsia="Times New Roman"/>
                <w:lang w:val="en-US"/>
              </w:rPr>
            </w:pPr>
            <w:r>
              <w:rPr>
                <w:rFonts w:eastAsia="Times New Roman"/>
                <w:b/>
                <w:bCs/>
                <w:lang w:val="en-US"/>
              </w:rPr>
              <w:t xml:space="preserve">Convertable: </w:t>
            </w:r>
            <w:r>
              <w:rPr>
                <w:rFonts w:eastAsia="Times New Roman"/>
                <w:lang w:val="en-US"/>
              </w:rPr>
              <w:t xml:space="preserve">The data element allows multiple units of measure that are convertable between each other (e.g. </w:t>
            </w:r>
            <w:del w:id="75" w:author="Riki Merrick" w:date="2015-09-07T16:48:00Z">
              <w:r w:rsidDel="0041126C">
                <w:rPr>
                  <w:rFonts w:eastAsia="Times New Roman"/>
                  <w:lang w:val="en-US"/>
                </w:rPr>
                <w:delText xml:space="preserve">Inches </w:delText>
              </w:r>
            </w:del>
            <w:ins w:id="76" w:author="Riki Merrick" w:date="2015-09-07T16:48:00Z">
              <w:r w:rsidR="0041126C">
                <w:rPr>
                  <w:rFonts w:eastAsia="Times New Roman"/>
                  <w:lang w:val="en-US"/>
                </w:rPr>
                <w:t xml:space="preserve">inches </w:t>
              </w:r>
            </w:ins>
            <w:r>
              <w:rPr>
                <w:rFonts w:eastAsia="Times New Roman"/>
                <w:lang w:val="en-US"/>
              </w:rPr>
              <w:t xml:space="preserve">and centimeters) and/or allows data to be captured in multiple value sets for which a known mapping exists allowing conversion of meaning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41126C">
            <w:pPr>
              <w:rPr>
                <w:rFonts w:eastAsia="Times New Roman"/>
                <w:lang w:val="en-US"/>
              </w:rPr>
            </w:pPr>
            <w:r>
              <w:rPr>
                <w:rFonts w:eastAsia="Times New Roman"/>
                <w:b/>
                <w:bCs/>
                <w:lang w:val="en-US"/>
              </w:rPr>
              <w:t xml:space="preserve">Scaleable: </w:t>
            </w:r>
            <w:r>
              <w:rPr>
                <w:rFonts w:eastAsia="Times New Roman"/>
                <w:lang w:val="en-US"/>
              </w:rPr>
              <w:t>A convertable data element where unit conversions are different only by a power of 10</w:t>
            </w:r>
            <w:del w:id="77" w:author="Riki Merrick" w:date="2015-09-07T16:49:00Z">
              <w:r w:rsidDel="0041126C">
                <w:rPr>
                  <w:rFonts w:eastAsia="Times New Roman"/>
                  <w:lang w:val="en-US"/>
                </w:rPr>
                <w:delText xml:space="preserve">. </w:delText>
              </w:r>
            </w:del>
            <w:ins w:id="78" w:author="Riki Merrick" w:date="2015-09-07T16:49:00Z">
              <w:r w:rsidR="0041126C">
                <w:rPr>
                  <w:rFonts w:eastAsia="Times New Roman"/>
                  <w:lang w:val="en-US"/>
                </w:rPr>
                <w:t>, e</w:t>
              </w:r>
            </w:ins>
            <w:del w:id="79" w:author="Riki Merrick" w:date="2015-09-07T16:49:00Z">
              <w:r w:rsidDel="0041126C">
                <w:rPr>
                  <w:rFonts w:eastAsia="Times New Roman"/>
                  <w:lang w:val="en-US"/>
                </w:rPr>
                <w:delText>E</w:delText>
              </w:r>
            </w:del>
            <w:r>
              <w:rPr>
                <w:rFonts w:eastAsia="Times New Roman"/>
                <w:lang w:val="en-US"/>
              </w:rPr>
              <w:t xml:space="preserve">.g. </w:t>
            </w:r>
            <w:commentRangeStart w:id="80"/>
            <w:ins w:id="81" w:author="Riki Merrick" w:date="2015-09-07T16:49:00Z">
              <w:r w:rsidR="0041126C">
                <w:rPr>
                  <w:rFonts w:eastAsia="Times New Roman"/>
                  <w:lang w:val="en-US"/>
                </w:rPr>
                <w:t>k</w:t>
              </w:r>
            </w:ins>
            <w:r>
              <w:rPr>
                <w:rFonts w:eastAsia="Times New Roman"/>
                <w:lang w:val="en-US"/>
              </w:rPr>
              <w:t xml:space="preserve">g, mg, </w:t>
            </w:r>
            <w:del w:id="82" w:author="Riki Merrick" w:date="2015-09-07T16:49:00Z">
              <w:r w:rsidDel="0041126C">
                <w:rPr>
                  <w:rFonts w:eastAsia="Times New Roman"/>
                  <w:lang w:val="en-US"/>
                </w:rPr>
                <w:delText>k</w:delText>
              </w:r>
            </w:del>
            <w:r>
              <w:rPr>
                <w:rFonts w:eastAsia="Times New Roman"/>
                <w:lang w:val="en-US"/>
              </w:rPr>
              <w:t xml:space="preserve">g </w:t>
            </w:r>
            <w:commentRangeEnd w:id="80"/>
            <w:r w:rsidR="0041126C">
              <w:rPr>
                <w:rStyle w:val="CommentReference"/>
              </w:rPr>
              <w:commentReference w:id="80"/>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Flexible: </w:t>
            </w:r>
            <w:r>
              <w:rPr>
                <w:rFonts w:eastAsia="Times New Roman"/>
                <w:lang w:val="en-US"/>
              </w:rPr>
              <w:t xml:space="preserve">The data element is unconstrained in units, choice of data types and/or choice of vocabulary such that automated comparison of data captured using the data element is not possible. </w:t>
            </w:r>
          </w:p>
        </w:tc>
      </w:tr>
    </w:tbl>
    <w:p w:rsidR="004049E5" w:rsidRDefault="005B11EB">
      <w:pPr>
        <w:pStyle w:val="Heading2"/>
        <w:divId w:val="1375348270"/>
        <w:rPr>
          <w:rFonts w:eastAsia="Times New Roman"/>
          <w:lang w:val="en-US"/>
        </w:rPr>
      </w:pPr>
      <w:r>
        <w:rPr>
          <w:rFonts w:eastAsia="Times New Roman"/>
          <w:lang w:val="en-US"/>
        </w:rPr>
        <w:t>ValueSet: DataType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DataType (Data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of an element - one of the FHIR data types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commentRangeStart w:id="83"/>
            <w:r>
              <w:rPr>
                <w:rFonts w:eastAsia="Times New Roman"/>
                <w:b/>
                <w:bCs/>
                <w:lang w:val="en-US"/>
              </w:rPr>
              <w:t xml:space="preserve">Address: </w:t>
            </w:r>
            <w:commentRangeEnd w:id="83"/>
            <w:r w:rsidR="008C0A21">
              <w:rPr>
                <w:rStyle w:val="CommentReference"/>
              </w:rPr>
              <w:commentReference w:id="83"/>
            </w:r>
            <w:r>
              <w:rPr>
                <w:rFonts w:eastAsia="Times New Roman"/>
                <w:lang w:val="en-US"/>
              </w:rPr>
              <w:t xml:space="preserve">There is a variety of postal address formats defined around the world. This format defines a superset that is the basis for all addresses around the world.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84"/>
            <w:r>
              <w:rPr>
                <w:rFonts w:eastAsia="Times New Roman"/>
                <w:b/>
                <w:bCs/>
                <w:lang w:val="en-US"/>
              </w:rPr>
              <w:t>Age:</w:t>
            </w:r>
            <w:ins w:id="85" w:author="Riki Merrick" w:date="2015-09-07T17:10:00Z">
              <w:r w:rsidR="00553FCD">
                <w:rPr>
                  <w:rFonts w:eastAsia="Times New Roman"/>
                  <w:b/>
                  <w:bCs/>
                  <w:lang w:val="en-US"/>
                </w:rPr>
                <w:t xml:space="preserve"> </w:t>
              </w:r>
            </w:ins>
            <w:commentRangeEnd w:id="84"/>
            <w:ins w:id="86" w:author="Riki Merrick" w:date="2015-09-07T17:12:00Z">
              <w:r w:rsidR="00553FCD">
                <w:rPr>
                  <w:rStyle w:val="CommentReference"/>
                </w:rPr>
                <w:commentReference w:id="84"/>
              </w:r>
            </w:ins>
            <w:ins w:id="87" w:author="Riki Merrick" w:date="2015-09-07T17:10:00Z">
              <w:r w:rsidR="00553FCD">
                <w:rPr>
                  <w:rFonts w:eastAsia="Times New Roman"/>
                  <w:lang w:val="en-US"/>
                </w:rPr>
                <w:t>A duration (length of time) with a UCUM code</w:t>
              </w:r>
            </w:ins>
            <w:del w:id="88" w:author="Riki Merrick" w:date="2015-09-07T20:32:00Z">
              <w:r w:rsidDel="008C0A21">
                <w:rPr>
                  <w:rFonts w:eastAsia="Times New Roman"/>
                  <w:b/>
                  <w:bCs/>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Annotation: </w:t>
            </w:r>
            <w:r>
              <w:rPr>
                <w:rFonts w:eastAsia="Times New Roman"/>
                <w:lang w:val="en-US"/>
              </w:rPr>
              <w:t>A text note which also contains information about who made the statement and when</w:t>
            </w:r>
            <w:del w:id="89" w:author="Riki Merrick" w:date="2015-09-11T16:50:00Z">
              <w:r w:rsidDel="008504AB">
                <w:rPr>
                  <w:rFonts w:eastAsia="Times New Roman"/>
                  <w:lang w:val="en-US"/>
                </w:rPr>
                <w:delText>.</w:delText>
              </w:r>
            </w:del>
            <w:del w:id="90" w:author="Riki Merrick" w:date="2015-09-07T16:58:00Z">
              <w:r w:rsidDel="00E71FD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Attachment: </w:t>
            </w:r>
            <w:r>
              <w:rPr>
                <w:rFonts w:eastAsia="Times New Roman"/>
                <w:lang w:val="en-US"/>
              </w:rPr>
              <w:t>For referring to data content defined in other formats</w:t>
            </w:r>
            <w:del w:id="91" w:author="Riki Merrick" w:date="2015-09-11T16:50: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BackboneElement: </w:t>
            </w:r>
            <w:r>
              <w:rPr>
                <w:rFonts w:eastAsia="Times New Roman"/>
                <w:lang w:val="en-US"/>
              </w:rPr>
              <w:t>Base definition for all elements that are defined inside a resource - but not those in a data type</w:t>
            </w:r>
            <w:del w:id="92" w:author="Riki Merrick" w:date="2015-09-11T16:50: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CodeableConcept: </w:t>
            </w:r>
            <w:r>
              <w:rPr>
                <w:rFonts w:eastAsia="Times New Roman"/>
                <w:lang w:val="en-US"/>
              </w:rPr>
              <w:t>A concept that may be defined by a formal reference to a terminology or ontology or may be provided by text</w:t>
            </w:r>
            <w:del w:id="93" w:author="Riki Merrick" w:date="2015-09-11T16:50: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Coding: </w:t>
            </w:r>
            <w:r>
              <w:rPr>
                <w:rFonts w:eastAsia="Times New Roman"/>
                <w:lang w:val="en-US"/>
              </w:rPr>
              <w:t>A reference to a code defined by a terminology system</w:t>
            </w:r>
            <w:del w:id="94" w:author="Riki Merrick" w:date="2015-09-11T16:50: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E71FD2">
            <w:pPr>
              <w:rPr>
                <w:rFonts w:eastAsia="Times New Roman"/>
                <w:lang w:val="en-US"/>
              </w:rPr>
            </w:pPr>
            <w:r>
              <w:rPr>
                <w:rFonts w:eastAsia="Times New Roman"/>
                <w:b/>
                <w:bCs/>
                <w:lang w:val="en-US"/>
              </w:rPr>
              <w:t xml:space="preserve">ContactPoint: </w:t>
            </w:r>
            <w:r>
              <w:rPr>
                <w:rFonts w:eastAsia="Times New Roman"/>
                <w:lang w:val="en-US"/>
              </w:rPr>
              <w:t xml:space="preserve">Details for </w:t>
            </w:r>
            <w:del w:id="95" w:author="Riki Merrick" w:date="2015-09-07T16:59:00Z">
              <w:r w:rsidDel="00E71FD2">
                <w:rPr>
                  <w:rFonts w:eastAsia="Times New Roman"/>
                  <w:lang w:val="en-US"/>
                </w:rPr>
                <w:delText xml:space="preserve">All </w:delText>
              </w:r>
            </w:del>
            <w:ins w:id="96" w:author="Riki Merrick" w:date="2015-09-07T16:59:00Z">
              <w:r w:rsidR="00E71FD2">
                <w:rPr>
                  <w:rFonts w:eastAsia="Times New Roman"/>
                  <w:lang w:val="en-US"/>
                </w:rPr>
                <w:t xml:space="preserve">all </w:t>
              </w:r>
            </w:ins>
            <w:r>
              <w:rPr>
                <w:rFonts w:eastAsia="Times New Roman"/>
                <w:lang w:val="en-US"/>
              </w:rPr>
              <w:t>kinds of technology mediated contact points for a person or organization, including telephone, email, etc.</w:t>
            </w:r>
            <w:del w:id="97" w:author="Riki Merrick" w:date="2015-09-11T16:50: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98"/>
            <w:r>
              <w:rPr>
                <w:rFonts w:eastAsia="Times New Roman"/>
                <w:b/>
                <w:bCs/>
                <w:lang w:val="en-US"/>
              </w:rPr>
              <w:t xml:space="preserve">Count: </w:t>
            </w:r>
            <w:commentRangeEnd w:id="98"/>
            <w:r w:rsidR="00553FCD">
              <w:rPr>
                <w:rStyle w:val="CommentReference"/>
              </w:rPr>
              <w:commentReference w:id="98"/>
            </w:r>
            <w:ins w:id="99" w:author="Riki Merrick" w:date="2015-09-07T17:11:00Z">
              <w:r w:rsidR="00553FCD">
                <w:rPr>
                  <w:rFonts w:eastAsia="Times New Roman"/>
                  <w:lang w:val="en-US"/>
                </w:rPr>
                <w:t>A count of a discrete element (no unit)</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00"/>
            <w:r>
              <w:rPr>
                <w:rFonts w:eastAsia="Times New Roman"/>
                <w:b/>
                <w:bCs/>
                <w:lang w:val="en-US"/>
              </w:rPr>
              <w:t xml:space="preserve">Distance: </w:t>
            </w:r>
            <w:commentRangeEnd w:id="100"/>
            <w:ins w:id="101" w:author="Riki Merrick" w:date="2015-09-07T17:11:00Z">
              <w:r w:rsidR="00553FCD">
                <w:rPr>
                  <w:rFonts w:eastAsia="Times New Roman"/>
                  <w:b/>
                  <w:bCs/>
                  <w:lang w:val="en-US"/>
                </w:rPr>
                <w:t xml:space="preserve"> </w:t>
              </w:r>
              <w:r w:rsidR="00553FCD">
                <w:rPr>
                  <w:rFonts w:eastAsia="Times New Roman"/>
                  <w:lang w:val="en-US"/>
                </w:rPr>
                <w:t>A measure of distance</w:t>
              </w:r>
            </w:ins>
            <w:r w:rsidR="00E71FD2">
              <w:rPr>
                <w:rStyle w:val="CommentReference"/>
              </w:rPr>
              <w:commentReference w:id="100"/>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02"/>
            <w:r>
              <w:rPr>
                <w:rFonts w:eastAsia="Times New Roman"/>
                <w:b/>
                <w:bCs/>
                <w:lang w:val="en-US"/>
              </w:rPr>
              <w:t xml:space="preserve">Duration: </w:t>
            </w:r>
            <w:commentRangeEnd w:id="102"/>
            <w:r w:rsidR="00E71FD2">
              <w:rPr>
                <w:rStyle w:val="CommentReference"/>
              </w:rPr>
              <w:commentReference w:id="102"/>
            </w:r>
            <w:ins w:id="103" w:author="Riki Merrick" w:date="2015-09-07T17:13:00Z">
              <w:r w:rsidR="00553FCD">
                <w:rPr>
                  <w:rFonts w:eastAsia="Times New Roman"/>
                  <w:lang w:val="en-US"/>
                </w:rPr>
                <w:t xml:space="preserve"> A length of time</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Element: </w:t>
            </w:r>
            <w:r>
              <w:rPr>
                <w:rFonts w:eastAsia="Times New Roman"/>
                <w:lang w:val="en-US"/>
              </w:rPr>
              <w:t>Base definition for all elements in a resource</w:t>
            </w:r>
            <w:del w:id="104" w:author="Riki Merrick" w:date="2015-09-11T16:50: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ElementDefinition: </w:t>
            </w:r>
            <w:r>
              <w:rPr>
                <w:rFonts w:eastAsia="Times New Roman"/>
                <w:lang w:val="en-US"/>
              </w:rPr>
              <w:t>Captures constraints on each element within the resource, profile, or extension</w:t>
            </w:r>
            <w:del w:id="105" w:author="Riki Merrick" w:date="2015-09-11T16:50: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Extension: </w:t>
            </w:r>
            <w:r>
              <w:rPr>
                <w:rFonts w:eastAsia="Times New Roman"/>
                <w:lang w:val="en-US"/>
              </w:rPr>
              <w:t>Optional Extensions Element - found in all resources</w:t>
            </w:r>
            <w:del w:id="106" w:author="Riki Merrick" w:date="2015-09-11T16:51: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HumanName: </w:t>
            </w:r>
            <w:r>
              <w:rPr>
                <w:rFonts w:eastAsia="Times New Roman"/>
                <w:lang w:val="en-US"/>
              </w:rPr>
              <w:t>A human's name with the ability to identify parts and usage</w:t>
            </w:r>
            <w:del w:id="107" w:author="Riki Merrick" w:date="2015-09-11T16:51: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Identifier: </w:t>
            </w:r>
            <w:r>
              <w:rPr>
                <w:rFonts w:eastAsia="Times New Roman"/>
                <w:lang w:val="en-US"/>
              </w:rPr>
              <w:t>A technical identifier - identifies some entity uniquely and unambiguously</w:t>
            </w:r>
            <w:del w:id="108" w:author="Riki Merrick" w:date="2015-09-11T16:51: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 </w:t>
            </w:r>
            <w:r>
              <w:rPr>
                <w:rFonts w:eastAsia="Times New Roman"/>
                <w:lang w:val="en-US"/>
              </w:rPr>
              <w:t xml:space="preserve">The metadata about a resource. This is content in the resource that is maintained by the infrastructure. Changes to the content may not always be associated with version changes to the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09"/>
            <w:r>
              <w:rPr>
                <w:rFonts w:eastAsia="Times New Roman"/>
                <w:b/>
                <w:bCs/>
                <w:lang w:val="en-US"/>
              </w:rPr>
              <w:t xml:space="preserve">Money: </w:t>
            </w:r>
            <w:commentRangeEnd w:id="109"/>
            <w:r w:rsidR="00E71FD2">
              <w:rPr>
                <w:rStyle w:val="CommentReference"/>
              </w:rPr>
              <w:commentReference w:id="109"/>
            </w:r>
            <w:ins w:id="110" w:author="Riki Merrick" w:date="2015-09-07T17:14:00Z">
              <w:r w:rsidR="00553FCD">
                <w:rPr>
                  <w:rFonts w:eastAsia="Times New Roman"/>
                  <w:lang w:val="en-US"/>
                </w:rPr>
                <w:t xml:space="preserve"> An amount of money. With regard to precision, see [Decimal Precision](datatypes.html#precision)</w:t>
              </w:r>
            </w:ins>
            <w:ins w:id="111" w:author="Riki Merrick" w:date="2015-09-07T20:33:00Z">
              <w:r w:rsidR="008C0A21">
                <w:rPr>
                  <w:rFonts w:eastAsia="Times New Roman"/>
                  <w:lang w:val="en-US"/>
                </w:rPr>
                <w:t>.</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Narrative: </w:t>
            </w:r>
            <w:r>
              <w:rPr>
                <w:rFonts w:eastAsia="Times New Roman"/>
                <w:lang w:val="en-US"/>
              </w:rPr>
              <w:t>A human-readable formatted text, including images</w:t>
            </w:r>
            <w:del w:id="112" w:author="Riki Merrick" w:date="2015-09-11T16:51: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Period: </w:t>
            </w:r>
            <w:r>
              <w:rPr>
                <w:rFonts w:eastAsia="Times New Roman"/>
                <w:lang w:val="en-US"/>
              </w:rPr>
              <w:t>A time period defined by a start and end date and optionally time</w:t>
            </w:r>
            <w:del w:id="113" w:author="Riki Merrick" w:date="2015-09-11T16:51: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Quantity: </w:t>
            </w:r>
            <w:r>
              <w:rPr>
                <w:rFonts w:eastAsia="Times New Roman"/>
                <w:lang w:val="en-US"/>
              </w:rPr>
              <w:t xml:space="preserve">A measured amount (or an amount that can potentially be measured). Note that measured amounts include amounts that are not precisely quantified, including amounts involving arbitrary units and floating currencies.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Range: </w:t>
            </w:r>
            <w:r>
              <w:rPr>
                <w:rFonts w:eastAsia="Times New Roman"/>
                <w:lang w:val="en-US"/>
              </w:rPr>
              <w:t>A set of ordered Quantities defined by a low and high limit</w:t>
            </w:r>
            <w:del w:id="114" w:author="Riki Merrick" w:date="2015-09-11T16:51: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Ratio: </w:t>
            </w:r>
            <w:r>
              <w:rPr>
                <w:rFonts w:eastAsia="Times New Roman"/>
                <w:lang w:val="en-US"/>
              </w:rPr>
              <w:t>A relationship of two Quantity values - expressed as a numerator and a denominator</w:t>
            </w:r>
            <w:del w:id="115" w:author="Riki Merrick" w:date="2015-09-11T16:51: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 </w:t>
            </w:r>
            <w:r>
              <w:rPr>
                <w:rFonts w:eastAsia="Times New Roman"/>
                <w:lang w:val="en-US"/>
              </w:rPr>
              <w:t>A reference from one resource to another</w:t>
            </w:r>
            <w:del w:id="116" w:author="Riki Merrick" w:date="2015-09-11T16:51: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SampledData: </w:t>
            </w:r>
            <w:r>
              <w:rPr>
                <w:rFonts w:eastAsia="Times New Roman"/>
                <w:lang w:val="en-US"/>
              </w:rPr>
              <w:t xml:space="preserve">A series of measurements taken by a device, with upper and lower limits. There may be more than one dimension in the data.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Signature: </w:t>
            </w:r>
            <w:r>
              <w:rPr>
                <w:rFonts w:eastAsia="Times New Roman"/>
                <w:lang w:val="en-US"/>
              </w:rPr>
              <w:t xml:space="preserve">A digital signature along with supporting context. The signature may be electronic/cryptographic in nature, or a graphical image representing a hand-written signature, or a signature process. Different Signature approaches have different utilities.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17"/>
            <w:r>
              <w:rPr>
                <w:rFonts w:eastAsia="Times New Roman"/>
                <w:b/>
                <w:bCs/>
                <w:lang w:val="en-US"/>
              </w:rPr>
              <w:t>SimpleQuantity:</w:t>
            </w:r>
            <w:commentRangeEnd w:id="117"/>
            <w:r w:rsidR="00553FCD">
              <w:rPr>
                <w:rStyle w:val="CommentReference"/>
              </w:rPr>
              <w:commentReference w:id="117"/>
            </w:r>
            <w:r>
              <w:rPr>
                <w:rFonts w:eastAsia="Times New Roman"/>
                <w:b/>
                <w:bCs/>
                <w:lang w:val="en-US"/>
              </w:rPr>
              <w:t xml:space="preserve"> </w:t>
            </w:r>
            <w:ins w:id="118" w:author="Riki Merrick" w:date="2015-09-07T17:16:00Z">
              <w:r w:rsidR="00553FCD">
                <w:rPr>
                  <w:rFonts w:eastAsia="Times New Roman"/>
                  <w:lang w:val="en-US"/>
                </w:rPr>
                <w:t>A fixed quantity (no comparator)</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Timing: </w:t>
            </w:r>
            <w:r>
              <w:rPr>
                <w:rFonts w:eastAsia="Times New Roman"/>
                <w:lang w:val="en-US"/>
              </w:rPr>
              <w:t xml:space="preserve">Specifies an event that may occur multiple times. Timing schedules are used to record when things are expected or requested to occur. The most common usage is in dosage instructions for medications. They are also used when planning care of various kinds.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base64Binary: </w:t>
            </w:r>
            <w:r>
              <w:rPr>
                <w:rFonts w:eastAsia="Times New Roman"/>
                <w:lang w:val="en-US"/>
              </w:rPr>
              <w:t>A stream of bytes</w:t>
            </w:r>
            <w:del w:id="119" w:author="Riki Merrick" w:date="2015-09-07T17:17: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553FCD">
            <w:pPr>
              <w:rPr>
                <w:rFonts w:eastAsia="Times New Roman"/>
                <w:lang w:val="en-US"/>
              </w:rPr>
            </w:pPr>
            <w:r>
              <w:rPr>
                <w:rFonts w:eastAsia="Times New Roman"/>
                <w:b/>
                <w:bCs/>
                <w:lang w:val="en-US"/>
              </w:rPr>
              <w:t xml:space="preserve">boolean: </w:t>
            </w:r>
            <w:r>
              <w:rPr>
                <w:rFonts w:eastAsia="Times New Roman"/>
                <w:lang w:val="en-US"/>
              </w:rPr>
              <w:t>Value of "true" or "false"</w:t>
            </w:r>
            <w:del w:id="120" w:author="Riki Merrick" w:date="2015-09-07T17:17:00Z">
              <w:r w:rsidDel="00553FCD">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code: </w:t>
            </w:r>
            <w:r>
              <w:rPr>
                <w:rFonts w:eastAsia="Times New Roman"/>
                <w:lang w:val="en-US"/>
              </w:rPr>
              <w:t>A string which has at least one character and no leading or trailing whitespace and where there is no whitespace other than single spaces in the contents</w:t>
            </w:r>
            <w:del w:id="121" w:author="Riki Merrick" w:date="2015-09-07T20:33:00Z">
              <w:r w:rsidDel="008C0A21">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 </w:t>
            </w:r>
            <w:r>
              <w:rPr>
                <w:rFonts w:eastAsia="Times New Roman"/>
                <w:lang w:val="en-US"/>
              </w:rPr>
              <w:t xml:space="preserve">A date, or partial date (e.g. just year or year + month). There is no time zone. The format is a union of the schema types gYear, gYearMonth and date. Dates SHALL be valid dates.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w:t>
            </w:r>
            <w:r>
              <w:rPr>
                <w:rFonts w:eastAsia="Times New Roman"/>
                <w:lang w:val="en-US"/>
              </w:rPr>
              <w:t xml:space="preserve">A date, date-time or partial date (e.g. just year or year + month). If hours and minutes are specified, a time zone SHALL be populated. The format is a union of the schema types gYear, gYearMonth, date and dateTime. Seconds must be provided due to schema type constraints but may be zero-filled and may be ignored. Dates SHALL be valid dates.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decimal: </w:t>
            </w:r>
            <w:r>
              <w:rPr>
                <w:rFonts w:eastAsia="Times New Roman"/>
                <w:lang w:val="en-US"/>
              </w:rPr>
              <w:t>A rational number with implicit precision</w:t>
            </w:r>
            <w:del w:id="122" w:author="Riki Merrick" w:date="2015-09-07T20:33:00Z">
              <w:r w:rsidDel="008C0A21">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 </w:t>
            </w:r>
            <w:r>
              <w:rPr>
                <w:rFonts w:eastAsia="Times New Roman"/>
                <w:lang w:val="en-US"/>
              </w:rPr>
              <w:t xml:space="preserve">Any combination of letters, numerals, "-" and ".", with a length limit of 64 characters. (This might be an integer, an unprefixed OID, UUID or any other identifier pattern that meets these constraints.) Ids are case-insensitive.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instant: </w:t>
            </w:r>
            <w:r>
              <w:rPr>
                <w:rFonts w:eastAsia="Times New Roman"/>
                <w:lang w:val="en-US"/>
              </w:rPr>
              <w:t>An instant in time - known at least to the second</w:t>
            </w:r>
            <w:del w:id="123"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integer: </w:t>
            </w:r>
            <w:r>
              <w:rPr>
                <w:rFonts w:eastAsia="Times New Roman"/>
                <w:lang w:val="en-US"/>
              </w:rPr>
              <w:t>A whole number</w:t>
            </w:r>
            <w:del w:id="124"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markdown: </w:t>
            </w:r>
            <w:r>
              <w:rPr>
                <w:rFonts w:eastAsia="Times New Roman"/>
                <w:lang w:val="en-US"/>
              </w:rPr>
              <w:t>A string that may contain markdown syntax for optional processing by a mark down presentation engine</w:t>
            </w:r>
            <w:del w:id="125"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oid: </w:t>
            </w:r>
            <w:r>
              <w:rPr>
                <w:rFonts w:eastAsia="Times New Roman"/>
                <w:lang w:val="en-US"/>
              </w:rPr>
              <w:t>An oid represented as a URI</w:t>
            </w:r>
            <w:del w:id="126"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positiveInt: </w:t>
            </w:r>
            <w:r>
              <w:rPr>
                <w:rFonts w:eastAsia="Times New Roman"/>
                <w:lang w:val="en-US"/>
              </w:rPr>
              <w:t>An integer with a value that is positive (e.g. &gt;0)</w:t>
            </w:r>
            <w:del w:id="127"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string: </w:t>
            </w:r>
            <w:r>
              <w:rPr>
                <w:rFonts w:eastAsia="Times New Roman"/>
                <w:lang w:val="en-US"/>
              </w:rPr>
              <w:t>A sequence of Unicode characters</w:t>
            </w:r>
            <w:del w:id="128"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w:t>
            </w:r>
            <w:r>
              <w:rPr>
                <w:rFonts w:eastAsia="Times New Roman"/>
                <w:lang w:val="en-US"/>
              </w:rPr>
              <w:t>A time during the day, with no date specified</w:t>
            </w:r>
            <w:del w:id="129"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unsignedInt: </w:t>
            </w:r>
            <w:r>
              <w:rPr>
                <w:rFonts w:eastAsia="Times New Roman"/>
                <w:lang w:val="en-US"/>
              </w:rPr>
              <w:t>An integer with a value that is not negative (e.g. &gt;= 0)</w:t>
            </w:r>
            <w:del w:id="130"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uri: </w:t>
            </w:r>
            <w:r>
              <w:rPr>
                <w:rFonts w:eastAsia="Times New Roman"/>
                <w:lang w:val="en-US"/>
              </w:rPr>
              <w:t>String of characters used to identify a name or a resource</w:t>
            </w:r>
            <w:del w:id="131"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uuid: </w:t>
            </w:r>
            <w:r>
              <w:rPr>
                <w:rFonts w:eastAsia="Times New Roman"/>
                <w:lang w:val="en-US"/>
              </w:rPr>
              <w:t>A UUID, represented as a URI</w:t>
            </w:r>
            <w:del w:id="132" w:author="Riki Merrick" w:date="2015-09-07T20:36:00Z">
              <w:r w:rsidDel="006A6D3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XHTML: </w:t>
            </w:r>
            <w:r>
              <w:rPr>
                <w:rFonts w:eastAsia="Times New Roman"/>
                <w:lang w:val="en-US"/>
              </w:rPr>
              <w:t>XHTML format, as defined by W3C, but restricted usage (mainly, no active content)</w:t>
            </w:r>
            <w:del w:id="133" w:author="Riki Merrick" w:date="2015-09-07T20:37:00Z">
              <w:r w:rsidDel="006A6D3C">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DaysOfWeek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027"/>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DaysOfWeek (Days Of Week)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days of the week</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Monday: </w:t>
            </w:r>
            <w:r>
              <w:rPr>
                <w:rFonts w:eastAsia="Times New Roman"/>
                <w:lang w:val="en-US"/>
              </w:rPr>
              <w:t xml:space="preserve">Monday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Tuesday: </w:t>
            </w:r>
            <w:r>
              <w:rPr>
                <w:rFonts w:eastAsia="Times New Roman"/>
                <w:lang w:val="en-US"/>
              </w:rPr>
              <w:t xml:space="preserve">Tuesday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Wednesday: </w:t>
            </w:r>
            <w:r>
              <w:rPr>
                <w:rFonts w:eastAsia="Times New Roman"/>
                <w:lang w:val="en-US"/>
              </w:rPr>
              <w:t xml:space="preserve">Wednesday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Thursday: </w:t>
            </w:r>
            <w:r>
              <w:rPr>
                <w:rFonts w:eastAsia="Times New Roman"/>
                <w:lang w:val="en-US"/>
              </w:rPr>
              <w:t xml:space="preserve">Thursday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Friday: </w:t>
            </w:r>
            <w:r>
              <w:rPr>
                <w:rFonts w:eastAsia="Times New Roman"/>
                <w:lang w:val="en-US"/>
              </w:rPr>
              <w:t xml:space="preserve">Friday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Saturday: </w:t>
            </w:r>
            <w:r>
              <w:rPr>
                <w:rFonts w:eastAsia="Times New Roman"/>
                <w:lang w:val="en-US"/>
              </w:rPr>
              <w:t xml:space="preserve">Saturday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Sunday: </w:t>
            </w:r>
            <w:r>
              <w:rPr>
                <w:rFonts w:eastAsia="Times New Roman"/>
                <w:lang w:val="en-US"/>
              </w:rPr>
              <w:t xml:space="preserve">Sunday </w:t>
            </w:r>
          </w:p>
        </w:tc>
      </w:tr>
    </w:tbl>
    <w:p w:rsidR="004049E5" w:rsidRDefault="005B11EB">
      <w:pPr>
        <w:pStyle w:val="Heading2"/>
        <w:divId w:val="1375348270"/>
        <w:rPr>
          <w:rFonts w:eastAsia="Times New Roman"/>
          <w:lang w:val="en-US"/>
        </w:rPr>
      </w:pPr>
      <w:r>
        <w:rPr>
          <w:rFonts w:eastAsia="Times New Roman"/>
          <w:lang w:val="en-US"/>
        </w:rPr>
        <w:t>ValueSet: DetectedIssueSeverity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DetectedIssueSeverity (Detected Issue Severity)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the potential degree of impact of the identified issue on the patient</w:t>
            </w:r>
            <w:ins w:id="134" w:author="Riki Merrick" w:date="2015-09-08T08:35:00Z">
              <w:r w:rsidR="00590BD4">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High: </w:t>
            </w:r>
            <w:r>
              <w:rPr>
                <w:rFonts w:eastAsia="Times New Roman"/>
                <w:lang w:val="en-US"/>
              </w:rPr>
              <w:t>Indicates the issue may be life-threatening or has the potential to cause permanent injury</w:t>
            </w:r>
            <w:del w:id="135" w:author="Riki Merrick" w:date="2015-09-08T08:35: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590BD4">
            <w:pPr>
              <w:rPr>
                <w:rFonts w:eastAsia="Times New Roman"/>
                <w:lang w:val="en-US"/>
              </w:rPr>
            </w:pPr>
            <w:r>
              <w:rPr>
                <w:rFonts w:eastAsia="Times New Roman"/>
                <w:b/>
                <w:bCs/>
                <w:lang w:val="en-US"/>
              </w:rPr>
              <w:t xml:space="preserve">Moderate: </w:t>
            </w:r>
            <w:r>
              <w:rPr>
                <w:rFonts w:eastAsia="Times New Roman"/>
                <w:lang w:val="en-US"/>
              </w:rPr>
              <w:t xml:space="preserve">Indicates the issue may result in </w:t>
            </w:r>
            <w:del w:id="136" w:author="Riki Merrick" w:date="2015-09-08T08:35:00Z">
              <w:r w:rsidDel="00590BD4">
                <w:rPr>
                  <w:rFonts w:eastAsia="Times New Roman"/>
                  <w:lang w:val="en-US"/>
                </w:rPr>
                <w:delText>noticable</w:delText>
              </w:r>
            </w:del>
            <w:ins w:id="137" w:author="Riki Merrick" w:date="2015-09-08T08:35:00Z">
              <w:r w:rsidR="00590BD4">
                <w:rPr>
                  <w:rFonts w:eastAsia="Times New Roman"/>
                  <w:lang w:val="en-US"/>
                </w:rPr>
                <w:t>noticeable</w:t>
              </w:r>
            </w:ins>
            <w:r>
              <w:rPr>
                <w:rFonts w:eastAsia="Times New Roman"/>
                <w:lang w:val="en-US"/>
              </w:rPr>
              <w:t xml:space="preserve"> adverse </w:t>
            </w:r>
            <w:del w:id="138" w:author="Riki Merrick" w:date="2015-09-08T08:35:00Z">
              <w:r w:rsidDel="00590BD4">
                <w:rPr>
                  <w:rFonts w:eastAsia="Times New Roman"/>
                  <w:lang w:val="en-US"/>
                </w:rPr>
                <w:delText xml:space="preserve">adverse </w:delText>
              </w:r>
            </w:del>
            <w:r>
              <w:rPr>
                <w:rFonts w:eastAsia="Times New Roman"/>
                <w:lang w:val="en-US"/>
              </w:rPr>
              <w:t>consequences</w:t>
            </w:r>
            <w:ins w:id="139" w:author="Riki Merrick" w:date="2015-09-08T08:35:00Z">
              <w:r w:rsidR="00590BD4">
                <w:rPr>
                  <w:rFonts w:eastAsia="Times New Roman"/>
                  <w:lang w:val="en-US"/>
                </w:rPr>
                <w:t>,</w:t>
              </w:r>
            </w:ins>
            <w:r>
              <w:rPr>
                <w:rFonts w:eastAsia="Times New Roman"/>
                <w:lang w:val="en-US"/>
              </w:rPr>
              <w:t xml:space="preserve"> but is unlikely to be life-threatening or cause permanent injury</w:t>
            </w:r>
            <w:del w:id="140" w:author="Riki Merrick" w:date="2015-09-08T08:35: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Low: </w:t>
            </w:r>
            <w:r>
              <w:rPr>
                <w:rFonts w:eastAsia="Times New Roman"/>
                <w:lang w:val="en-US"/>
              </w:rPr>
              <w:t>Indicates the issue may result in some adverse consequences</w:t>
            </w:r>
            <w:ins w:id="141" w:author="Riki Merrick" w:date="2015-09-08T08:35:00Z">
              <w:r w:rsidR="00590BD4">
                <w:rPr>
                  <w:rFonts w:eastAsia="Times New Roman"/>
                  <w:lang w:val="en-US"/>
                </w:rPr>
                <w:t>,</w:t>
              </w:r>
            </w:ins>
            <w:r>
              <w:rPr>
                <w:rFonts w:eastAsia="Times New Roman"/>
                <w:lang w:val="en-US"/>
              </w:rPr>
              <w:t xml:space="preserve"> but is unlikely to substantially affect the situation of the subjec</w:t>
            </w:r>
            <w:ins w:id="142" w:author="Riki Merrick" w:date="2015-09-08T08:35:00Z">
              <w:r w:rsidR="008504AB">
                <w:rPr>
                  <w:rFonts w:eastAsia="Times New Roman"/>
                  <w:lang w:val="en-US"/>
                </w:rPr>
                <w:t>t</w:t>
              </w:r>
            </w:ins>
            <w:del w:id="143" w:author="Riki Merrick" w:date="2015-09-11T16:52:00Z">
              <w:r w:rsidDel="008504AB">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DeviceMetricCalibrationState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420"/>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DeviceMetricCalibrationState (Device Metric Calibration State)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144"/>
            <w:r>
              <w:rPr>
                <w:rFonts w:eastAsia="Times New Roman"/>
                <w:lang w:val="en-US"/>
              </w:rPr>
              <w:t>Describes the state of a metric calibration</w:t>
            </w:r>
            <w:commentRangeEnd w:id="144"/>
            <w:r w:rsidR="00590BD4">
              <w:rPr>
                <w:rStyle w:val="CommentReference"/>
              </w:rPr>
              <w:commentReference w:id="144"/>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Not Calibrated: </w:t>
            </w:r>
            <w:r>
              <w:rPr>
                <w:rFonts w:eastAsia="Times New Roman"/>
                <w:lang w:val="en-US"/>
              </w:rPr>
              <w:t>The metric has not been calibrated</w:t>
            </w:r>
            <w:del w:id="145" w:author="Riki Merrick" w:date="2015-09-11T16:52: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Required: </w:t>
            </w:r>
            <w:r>
              <w:rPr>
                <w:rFonts w:eastAsia="Times New Roman"/>
                <w:lang w:val="en-US"/>
              </w:rPr>
              <w:t>The metric needs to be calibrated</w:t>
            </w:r>
            <w:del w:id="146" w:author="Riki Merrick" w:date="2015-09-11T16:52: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Calibrated: </w:t>
            </w:r>
            <w:r>
              <w:rPr>
                <w:rFonts w:eastAsia="Times New Roman"/>
                <w:lang w:val="en-US"/>
              </w:rPr>
              <w:t>The metric has been calibrated</w:t>
            </w:r>
            <w:del w:id="147" w:author="Riki Merrick" w:date="2015-09-11T16:52: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Unspecified: </w:t>
            </w:r>
            <w:r>
              <w:rPr>
                <w:rFonts w:eastAsia="Times New Roman"/>
                <w:lang w:val="en-US"/>
              </w:rPr>
              <w:t>The state of calibration of this metric is unspecified</w:t>
            </w:r>
            <w:del w:id="148" w:author="Riki Merrick" w:date="2015-09-11T16:53:00Z">
              <w:r w:rsidDel="008504AB">
                <w:rPr>
                  <w:rFonts w:eastAsia="Times New Roman"/>
                  <w:lang w:val="en-US"/>
                </w:rPr>
                <w:delText>.</w:delText>
              </w:r>
            </w:del>
            <w:r>
              <w:rPr>
                <w:rFonts w:eastAsia="Times New Roman"/>
                <w:lang w:val="en-US"/>
              </w:rPr>
              <w:t xml:space="preserve"> </w:t>
            </w:r>
          </w:p>
        </w:tc>
      </w:tr>
    </w:tbl>
    <w:p w:rsidR="004049E5" w:rsidRDefault="005B11EB">
      <w:pPr>
        <w:pStyle w:val="Heading2"/>
        <w:divId w:val="1375348270"/>
        <w:rPr>
          <w:rFonts w:eastAsia="Times New Roman"/>
          <w:lang w:val="en-US"/>
        </w:rPr>
      </w:pPr>
      <w:r>
        <w:rPr>
          <w:rFonts w:eastAsia="Times New Roman"/>
          <w:lang w:val="en-US"/>
        </w:rPr>
        <w:t>ValueSet: DeviceMetricCalibrationType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260"/>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DeviceMetricCalibrationType (Device Metric Calibration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149"/>
            <w:r>
              <w:rPr>
                <w:rFonts w:eastAsia="Times New Roman"/>
                <w:lang w:val="en-US"/>
              </w:rPr>
              <w:t>Describes the type of a metric calibration</w:t>
            </w:r>
            <w:commentRangeEnd w:id="149"/>
            <w:r w:rsidR="00590BD4">
              <w:rPr>
                <w:rStyle w:val="CommentReference"/>
              </w:rPr>
              <w:commentReference w:id="149"/>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Unspecified: </w:t>
            </w:r>
            <w:r>
              <w:rPr>
                <w:rFonts w:eastAsia="Times New Roman"/>
                <w:lang w:val="en-US"/>
              </w:rPr>
              <w:t xml:space="preserve">TODO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Offset: </w:t>
            </w:r>
            <w:r>
              <w:rPr>
                <w:rFonts w:eastAsia="Times New Roman"/>
                <w:lang w:val="en-US"/>
              </w:rPr>
              <w:t xml:space="preserve">TODO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Gain: </w:t>
            </w:r>
            <w:r>
              <w:rPr>
                <w:rFonts w:eastAsia="Times New Roman"/>
                <w:lang w:val="en-US"/>
              </w:rPr>
              <w:t xml:space="preserve">TODO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Two Point: </w:t>
            </w:r>
            <w:r>
              <w:rPr>
                <w:rFonts w:eastAsia="Times New Roman"/>
                <w:lang w:val="en-US"/>
              </w:rPr>
              <w:t xml:space="preserve">TODO </w:t>
            </w:r>
          </w:p>
        </w:tc>
      </w:tr>
    </w:tbl>
    <w:p w:rsidR="004049E5" w:rsidRDefault="005B11EB">
      <w:pPr>
        <w:pStyle w:val="Heading2"/>
        <w:divId w:val="1375348270"/>
        <w:rPr>
          <w:rFonts w:eastAsia="Times New Roman"/>
          <w:lang w:val="en-US"/>
        </w:rPr>
      </w:pPr>
      <w:r>
        <w:rPr>
          <w:rFonts w:eastAsia="Times New Roman"/>
          <w:lang w:val="en-US"/>
        </w:rPr>
        <w:lastRenderedPageBreak/>
        <w:t>ValueSet: DeviceMetricCategory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DeviceMetricCategory (Device Metric Category)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150"/>
            <w:r>
              <w:rPr>
                <w:rFonts w:eastAsia="Times New Roman"/>
                <w:lang w:val="en-US"/>
              </w:rPr>
              <w:t>Describes the category of the metric</w:t>
            </w:r>
            <w:commentRangeEnd w:id="150"/>
            <w:r w:rsidR="00590BD4">
              <w:rPr>
                <w:rStyle w:val="CommentReference"/>
              </w:rPr>
              <w:commentReference w:id="150"/>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Measurement: </w:t>
            </w:r>
            <w:r>
              <w:rPr>
                <w:rFonts w:eastAsia="Times New Roman"/>
                <w:lang w:val="en-US"/>
              </w:rPr>
              <w:t>DeviceObservations generated for this DeviceMetric are measured</w:t>
            </w:r>
            <w:del w:id="151" w:author="Riki Merrick" w:date="2015-09-11T16:53:00Z">
              <w:r w:rsidDel="008504AB">
                <w:rPr>
                  <w:rFonts w:eastAsia="Times New Roman"/>
                  <w:lang w:val="en-US"/>
                </w:rPr>
                <w:delText>.</w:delText>
              </w:r>
            </w:del>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Setting: </w:t>
            </w:r>
            <w:r>
              <w:rPr>
                <w:rFonts w:eastAsia="Times New Roman"/>
                <w:lang w:val="en-US"/>
              </w:rPr>
              <w:t>DeviceObservations generated for this DeviceMetric is a setting that will influence the behavior of the Device</w:t>
            </w:r>
            <w:del w:id="152" w:author="Riki Merrick" w:date="2015-09-11T16:53: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Calculation: </w:t>
            </w:r>
            <w:r>
              <w:rPr>
                <w:rFonts w:eastAsia="Times New Roman"/>
                <w:lang w:val="en-US"/>
              </w:rPr>
              <w:t>DeviceObservations generated for this DeviceMetric are calculated</w:t>
            </w:r>
            <w:del w:id="153" w:author="Riki Merrick" w:date="2015-09-11T16:53:00Z">
              <w:r w:rsidDel="008504AB">
                <w:rPr>
                  <w:rFonts w:eastAsia="Times New Roman"/>
                  <w:lang w:val="en-US"/>
                </w:rPr>
                <w:delText>.</w:delText>
              </w:r>
            </w:del>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Unspecified: </w:t>
            </w:r>
            <w:r>
              <w:rPr>
                <w:rFonts w:eastAsia="Times New Roman"/>
                <w:lang w:val="en-US"/>
              </w:rPr>
              <w:t>The category of this DeviceMetric is unspecified</w:t>
            </w:r>
            <w:del w:id="154" w:author="Riki Merrick" w:date="2015-09-11T16:53:00Z">
              <w:r w:rsidDel="008504AB">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DeviceMetricColor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207"/>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DeviceMetricColor (Device Metric Color)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155"/>
            <w:r>
              <w:rPr>
                <w:rFonts w:eastAsia="Times New Roman"/>
                <w:lang w:val="en-US"/>
              </w:rPr>
              <w:t>Describes the typical color of representation</w:t>
            </w:r>
            <w:commentRangeEnd w:id="155"/>
            <w:r w:rsidR="00590BD4">
              <w:rPr>
                <w:rStyle w:val="CommentReference"/>
              </w:rPr>
              <w:commentReference w:id="155"/>
            </w:r>
            <w:ins w:id="156" w:author="Riki Merrick" w:date="2015-09-08T08:41:00Z">
              <w:r w:rsidR="00590BD4">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Color Black: </w:t>
            </w:r>
            <w:r>
              <w:rPr>
                <w:rFonts w:eastAsia="Times New Roman"/>
                <w:lang w:val="en-US"/>
              </w:rPr>
              <w:t xml:space="preserve">Color for representation </w:t>
            </w:r>
            <w:del w:id="157" w:author="Riki Merrick" w:date="2015-09-08T08:42:00Z">
              <w:r w:rsidDel="00590BD4">
                <w:rPr>
                  <w:rFonts w:eastAsia="Times New Roman"/>
                  <w:lang w:val="en-US"/>
                </w:rPr>
                <w:delText>-</w:delText>
              </w:r>
            </w:del>
            <w:ins w:id="158" w:author="Riki Merrick" w:date="2015-09-08T08:42:00Z">
              <w:r w:rsidR="00590BD4">
                <w:rPr>
                  <w:rFonts w:eastAsia="Times New Roman"/>
                  <w:lang w:val="en-US"/>
                </w:rPr>
                <w:t>–</w:t>
              </w:r>
            </w:ins>
            <w:r>
              <w:rPr>
                <w:rFonts w:eastAsia="Times New Roman"/>
                <w:lang w:val="en-US"/>
              </w:rPr>
              <w:t xml:space="preserve"> black</w:t>
            </w:r>
            <w:del w:id="159" w:author="Riki Merrick" w:date="2015-09-08T08:42: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Color Red: </w:t>
            </w:r>
            <w:r>
              <w:rPr>
                <w:rFonts w:eastAsia="Times New Roman"/>
                <w:lang w:val="en-US"/>
              </w:rPr>
              <w:t xml:space="preserve">Color for representation </w:t>
            </w:r>
            <w:del w:id="160" w:author="Riki Merrick" w:date="2015-09-08T08:42:00Z">
              <w:r w:rsidDel="00590BD4">
                <w:rPr>
                  <w:rFonts w:eastAsia="Times New Roman"/>
                  <w:lang w:val="en-US"/>
                </w:rPr>
                <w:delText>-</w:delText>
              </w:r>
            </w:del>
            <w:ins w:id="161" w:author="Riki Merrick" w:date="2015-09-08T08:42:00Z">
              <w:r w:rsidR="00590BD4">
                <w:rPr>
                  <w:rFonts w:eastAsia="Times New Roman"/>
                  <w:lang w:val="en-US"/>
                </w:rPr>
                <w:t>–</w:t>
              </w:r>
            </w:ins>
            <w:r>
              <w:rPr>
                <w:rFonts w:eastAsia="Times New Roman"/>
                <w:lang w:val="en-US"/>
              </w:rPr>
              <w:t xml:space="preserve"> red</w:t>
            </w:r>
            <w:del w:id="162" w:author="Riki Merrick" w:date="2015-09-08T08:42: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Color Green: </w:t>
            </w:r>
            <w:r>
              <w:rPr>
                <w:rFonts w:eastAsia="Times New Roman"/>
                <w:lang w:val="en-US"/>
              </w:rPr>
              <w:t xml:space="preserve">Color for representation </w:t>
            </w:r>
            <w:del w:id="163" w:author="Riki Merrick" w:date="2015-09-08T08:42:00Z">
              <w:r w:rsidDel="00590BD4">
                <w:rPr>
                  <w:rFonts w:eastAsia="Times New Roman"/>
                  <w:lang w:val="en-US"/>
                </w:rPr>
                <w:delText>-</w:delText>
              </w:r>
            </w:del>
            <w:ins w:id="164" w:author="Riki Merrick" w:date="2015-09-08T08:42:00Z">
              <w:r w:rsidR="00590BD4">
                <w:rPr>
                  <w:rFonts w:eastAsia="Times New Roman"/>
                  <w:lang w:val="en-US"/>
                </w:rPr>
                <w:t>–</w:t>
              </w:r>
            </w:ins>
            <w:r>
              <w:rPr>
                <w:rFonts w:eastAsia="Times New Roman"/>
                <w:lang w:val="en-US"/>
              </w:rPr>
              <w:t xml:space="preserve"> green</w:t>
            </w:r>
            <w:del w:id="165" w:author="Riki Merrick" w:date="2015-09-08T08:42: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Color Yellow: </w:t>
            </w:r>
            <w:r>
              <w:rPr>
                <w:rFonts w:eastAsia="Times New Roman"/>
                <w:lang w:val="en-US"/>
              </w:rPr>
              <w:t xml:space="preserve">Color for representation </w:t>
            </w:r>
            <w:del w:id="166" w:author="Riki Merrick" w:date="2015-09-08T08:42:00Z">
              <w:r w:rsidDel="00590BD4">
                <w:rPr>
                  <w:rFonts w:eastAsia="Times New Roman"/>
                  <w:lang w:val="en-US"/>
                </w:rPr>
                <w:delText>-</w:delText>
              </w:r>
            </w:del>
            <w:ins w:id="167" w:author="Riki Merrick" w:date="2015-09-08T08:42:00Z">
              <w:r w:rsidR="00590BD4">
                <w:rPr>
                  <w:rFonts w:eastAsia="Times New Roman"/>
                  <w:lang w:val="en-US"/>
                </w:rPr>
                <w:t>–</w:t>
              </w:r>
            </w:ins>
            <w:r>
              <w:rPr>
                <w:rFonts w:eastAsia="Times New Roman"/>
                <w:lang w:val="en-US"/>
              </w:rPr>
              <w:t xml:space="preserve"> yellow</w:t>
            </w:r>
            <w:del w:id="168" w:author="Riki Merrick" w:date="2015-09-08T08:42: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Color Blue: </w:t>
            </w:r>
            <w:r>
              <w:rPr>
                <w:rFonts w:eastAsia="Times New Roman"/>
                <w:lang w:val="en-US"/>
              </w:rPr>
              <w:t xml:space="preserve">Color for representation </w:t>
            </w:r>
            <w:del w:id="169" w:author="Riki Merrick" w:date="2015-09-08T08:42:00Z">
              <w:r w:rsidDel="00590BD4">
                <w:rPr>
                  <w:rFonts w:eastAsia="Times New Roman"/>
                  <w:lang w:val="en-US"/>
                </w:rPr>
                <w:delText>-</w:delText>
              </w:r>
            </w:del>
            <w:ins w:id="170" w:author="Riki Merrick" w:date="2015-09-08T08:42:00Z">
              <w:r w:rsidR="00590BD4">
                <w:rPr>
                  <w:rFonts w:eastAsia="Times New Roman"/>
                  <w:lang w:val="en-US"/>
                </w:rPr>
                <w:t>–</w:t>
              </w:r>
            </w:ins>
            <w:r>
              <w:rPr>
                <w:rFonts w:eastAsia="Times New Roman"/>
                <w:lang w:val="en-US"/>
              </w:rPr>
              <w:t xml:space="preserve"> blue</w:t>
            </w:r>
            <w:del w:id="171" w:author="Riki Merrick" w:date="2015-09-08T08:42: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Color Magenta: </w:t>
            </w:r>
            <w:r>
              <w:rPr>
                <w:rFonts w:eastAsia="Times New Roman"/>
                <w:lang w:val="en-US"/>
              </w:rPr>
              <w:t xml:space="preserve">Color for representation </w:t>
            </w:r>
            <w:del w:id="172" w:author="Riki Merrick" w:date="2015-09-08T08:42:00Z">
              <w:r w:rsidDel="00590BD4">
                <w:rPr>
                  <w:rFonts w:eastAsia="Times New Roman"/>
                  <w:lang w:val="en-US"/>
                </w:rPr>
                <w:delText>-</w:delText>
              </w:r>
            </w:del>
            <w:ins w:id="173" w:author="Riki Merrick" w:date="2015-09-08T08:42:00Z">
              <w:r w:rsidR="00590BD4">
                <w:rPr>
                  <w:rFonts w:eastAsia="Times New Roman"/>
                  <w:lang w:val="en-US"/>
                </w:rPr>
                <w:t>–</w:t>
              </w:r>
            </w:ins>
            <w:r>
              <w:rPr>
                <w:rFonts w:eastAsia="Times New Roman"/>
                <w:lang w:val="en-US"/>
              </w:rPr>
              <w:t xml:space="preserve"> magenta</w:t>
            </w:r>
            <w:del w:id="174" w:author="Riki Merrick" w:date="2015-09-08T08:42: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Color Cyan: </w:t>
            </w:r>
            <w:r>
              <w:rPr>
                <w:rFonts w:eastAsia="Times New Roman"/>
                <w:lang w:val="en-US"/>
              </w:rPr>
              <w:t xml:space="preserve">Color for representation </w:t>
            </w:r>
            <w:del w:id="175" w:author="Riki Merrick" w:date="2015-09-08T08:42:00Z">
              <w:r w:rsidDel="00590BD4">
                <w:rPr>
                  <w:rFonts w:eastAsia="Times New Roman"/>
                  <w:lang w:val="en-US"/>
                </w:rPr>
                <w:delText>-</w:delText>
              </w:r>
            </w:del>
            <w:ins w:id="176" w:author="Riki Merrick" w:date="2015-09-08T08:42:00Z">
              <w:r w:rsidR="00590BD4">
                <w:rPr>
                  <w:rFonts w:eastAsia="Times New Roman"/>
                  <w:lang w:val="en-US"/>
                </w:rPr>
                <w:t>–</w:t>
              </w:r>
            </w:ins>
            <w:r>
              <w:rPr>
                <w:rFonts w:eastAsia="Times New Roman"/>
                <w:lang w:val="en-US"/>
              </w:rPr>
              <w:t xml:space="preserve"> cyan</w:t>
            </w:r>
            <w:del w:id="177" w:author="Riki Merrick" w:date="2015-09-08T08:42: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Color White: </w:t>
            </w:r>
            <w:r>
              <w:rPr>
                <w:rFonts w:eastAsia="Times New Roman"/>
                <w:lang w:val="en-US"/>
              </w:rPr>
              <w:t xml:space="preserve">Color for representation </w:t>
            </w:r>
            <w:del w:id="178" w:author="Riki Merrick" w:date="2015-09-08T08:42:00Z">
              <w:r w:rsidDel="00590BD4">
                <w:rPr>
                  <w:rFonts w:eastAsia="Times New Roman"/>
                  <w:lang w:val="en-US"/>
                </w:rPr>
                <w:delText>-</w:delText>
              </w:r>
            </w:del>
            <w:ins w:id="179" w:author="Riki Merrick" w:date="2015-09-08T08:42:00Z">
              <w:r w:rsidR="00590BD4">
                <w:rPr>
                  <w:rFonts w:eastAsia="Times New Roman"/>
                  <w:lang w:val="en-US"/>
                </w:rPr>
                <w:t>–</w:t>
              </w:r>
            </w:ins>
            <w:r>
              <w:rPr>
                <w:rFonts w:eastAsia="Times New Roman"/>
                <w:lang w:val="en-US"/>
              </w:rPr>
              <w:t xml:space="preserve"> white</w:t>
            </w:r>
            <w:del w:id="180" w:author="Riki Merrick" w:date="2015-09-08T08:42:00Z">
              <w:r w:rsidDel="00590BD4">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DeviceMetricOperationalStatus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DeviceMetricOperationalStatus (Device Metric Operational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181"/>
            <w:r>
              <w:rPr>
                <w:rFonts w:eastAsia="Times New Roman"/>
                <w:lang w:val="en-US"/>
              </w:rPr>
              <w:t>Describes the operational status of the DeviceMetric</w:t>
            </w:r>
            <w:commentRangeEnd w:id="181"/>
            <w:r w:rsidR="00590BD4">
              <w:rPr>
                <w:rStyle w:val="CommentReference"/>
              </w:rPr>
              <w:commentReference w:id="181"/>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On: </w:t>
            </w:r>
            <w:r>
              <w:rPr>
                <w:rFonts w:eastAsia="Times New Roman"/>
                <w:lang w:val="en-US"/>
              </w:rPr>
              <w:t>The DeviceMetric is operating and will generate DeviceObservations</w:t>
            </w:r>
            <w:del w:id="182" w:author="Riki Merrick" w:date="2015-09-08T08:43: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 </w:t>
            </w:r>
            <w:r>
              <w:rPr>
                <w:rFonts w:eastAsia="Times New Roman"/>
                <w:lang w:val="en-US"/>
              </w:rPr>
              <w:t>The DeviceMetric is not operating</w:t>
            </w:r>
            <w:del w:id="183" w:author="Riki Merrick" w:date="2015-09-08T08:43: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Standby: </w:t>
            </w:r>
            <w:r>
              <w:rPr>
                <w:rFonts w:eastAsia="Times New Roman"/>
                <w:lang w:val="en-US"/>
              </w:rPr>
              <w:t>The DeviceMetric is operating, but will not generate any DeviceObservations</w:t>
            </w:r>
            <w:del w:id="184" w:author="Riki Merrick" w:date="2015-09-08T08:44:00Z">
              <w:r w:rsidDel="00590BD4">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DeviceStatus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DeviceStatus (Device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availability status of the device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Available: </w:t>
            </w:r>
            <w:r>
              <w:rPr>
                <w:rFonts w:eastAsia="Times New Roman"/>
                <w:lang w:val="en-US"/>
              </w:rPr>
              <w:t>The Device is available for use</w:t>
            </w:r>
            <w:del w:id="185" w:author="Riki Merrick" w:date="2015-09-08T08:44: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Available: </w:t>
            </w:r>
            <w:r>
              <w:rPr>
                <w:rFonts w:eastAsia="Times New Roman"/>
                <w:lang w:val="en-US"/>
              </w:rPr>
              <w:t>The Device is no longer available for use (</w:t>
            </w:r>
            <w:del w:id="186" w:author="Riki Merrick" w:date="2015-09-08T08:44:00Z">
              <w:r w:rsidDel="00590BD4">
                <w:rPr>
                  <w:rFonts w:eastAsia="Times New Roman"/>
                  <w:lang w:val="en-US"/>
                </w:rPr>
                <w:delText xml:space="preserve"> </w:delText>
              </w:r>
            </w:del>
            <w:r>
              <w:rPr>
                <w:rFonts w:eastAsia="Times New Roman"/>
                <w:lang w:val="en-US"/>
              </w:rPr>
              <w:t>e.g</w:t>
            </w:r>
            <w:ins w:id="187" w:author="Riki Merrick" w:date="2015-09-08T08:44:00Z">
              <w:r w:rsidR="00590BD4">
                <w:rPr>
                  <w:rFonts w:eastAsia="Times New Roman"/>
                  <w:lang w:val="en-US"/>
                </w:rPr>
                <w:t>.</w:t>
              </w:r>
            </w:ins>
            <w:r>
              <w:rPr>
                <w:rFonts w:eastAsia="Times New Roman"/>
                <w:lang w:val="en-US"/>
              </w:rPr>
              <w:t xml:space="preserve"> lost, expired, damaged)</w:t>
            </w:r>
            <w:del w:id="188" w:author="Riki Merrick" w:date="2015-09-08T08:44:00Z">
              <w:r w:rsidDel="00590BD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The Device was entered in error and voided</w:t>
            </w:r>
            <w:del w:id="189" w:author="Riki Merrick" w:date="2015-09-08T08:46:00Z">
              <w:r w:rsidDel="00995F9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DeviceUseRequestPriority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61"/>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DeviceUseRequestPriority (Device Use Request Priority)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rsidP="008504AB">
            <w:pPr>
              <w:rPr>
                <w:rFonts w:eastAsia="Times New Roman"/>
                <w:lang w:val="en-US"/>
              </w:rPr>
            </w:pPr>
            <w:commentRangeStart w:id="190"/>
            <w:r>
              <w:rPr>
                <w:rFonts w:eastAsia="Times New Roman"/>
                <w:lang w:val="en-US"/>
              </w:rPr>
              <w:t>Codes representing the priority of the request</w:t>
            </w:r>
            <w:commentRangeEnd w:id="190"/>
            <w:ins w:id="191" w:author="Riki Merrick" w:date="2015-09-08T08:46:00Z">
              <w:r w:rsidR="00995F92">
                <w:rPr>
                  <w:rStyle w:val="CommentReference"/>
                </w:rPr>
                <w:commentReference w:id="190"/>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Routine: </w:t>
            </w:r>
            <w:r>
              <w:rPr>
                <w:rFonts w:eastAsia="Times New Roman"/>
                <w:lang w:val="en-US"/>
              </w:rPr>
              <w:t>The request has a normal priority</w:t>
            </w:r>
            <w:del w:id="192" w:author="Riki Merrick" w:date="2015-09-11T16:54: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Urgent: </w:t>
            </w:r>
            <w:r>
              <w:rPr>
                <w:rFonts w:eastAsia="Times New Roman"/>
                <w:lang w:val="en-US"/>
              </w:rPr>
              <w:t>The request should be done urgently</w:t>
            </w:r>
            <w:del w:id="193" w:author="Riki Merrick" w:date="2015-09-11T16:54: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 </w:t>
            </w:r>
            <w:r>
              <w:rPr>
                <w:rFonts w:eastAsia="Times New Roman"/>
                <w:lang w:val="en-US"/>
              </w:rPr>
              <w:t>The request is time-critical</w:t>
            </w:r>
            <w:del w:id="194" w:author="Riki Merrick" w:date="2015-09-11T16:54: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ASAP: </w:t>
            </w:r>
            <w:r>
              <w:rPr>
                <w:rFonts w:eastAsia="Times New Roman"/>
                <w:lang w:val="en-US"/>
              </w:rPr>
              <w:t>The request should be acted on as soon as possible</w:t>
            </w:r>
            <w:del w:id="195" w:author="Riki Merrick" w:date="2015-09-11T16:54:00Z">
              <w:r w:rsidDel="008504AB">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DeviceUseRequestStatus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DeviceUseRequestStatus (Device Use Request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Codes representing </w:t>
            </w:r>
            <w:commentRangeStart w:id="196"/>
            <w:r>
              <w:rPr>
                <w:rFonts w:eastAsia="Times New Roman"/>
                <w:lang w:val="en-US"/>
              </w:rPr>
              <w:t>the status of the request</w:t>
            </w:r>
            <w:commentRangeEnd w:id="196"/>
            <w:r w:rsidR="007E4BD3">
              <w:rPr>
                <w:rStyle w:val="CommentReference"/>
              </w:rPr>
              <w:commentReference w:id="196"/>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The request has been proposed</w:t>
            </w:r>
            <w:del w:id="197"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Planned: </w:t>
            </w:r>
            <w:r>
              <w:rPr>
                <w:rFonts w:eastAsia="Times New Roman"/>
                <w:lang w:val="en-US"/>
              </w:rPr>
              <w:t>The request has been planned</w:t>
            </w:r>
            <w:del w:id="198"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Requested: </w:t>
            </w:r>
            <w:r>
              <w:rPr>
                <w:rFonts w:eastAsia="Times New Roman"/>
                <w:lang w:val="en-US"/>
              </w:rPr>
              <w:t>The request has been placed</w:t>
            </w:r>
            <w:ins w:id="199" w:author="Riki Merrick" w:date="2015-09-08T08:49:00Z">
              <w:r w:rsidR="00995F92">
                <w:rPr>
                  <w:rFonts w:eastAsia="Times New Roman"/>
                  <w:lang w:val="en-US"/>
                </w:rPr>
                <w:t>.</w:t>
              </w:r>
            </w:ins>
            <w:del w:id="200"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Received: </w:t>
            </w:r>
            <w:r>
              <w:rPr>
                <w:rFonts w:eastAsia="Times New Roman"/>
                <w:lang w:val="en-US"/>
              </w:rPr>
              <w:t>The receiving system has received the request but not yet decided whether it will be performed</w:t>
            </w:r>
            <w:del w:id="201"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The receiving system has accepted the request but work has not yet commenced</w:t>
            </w:r>
            <w:del w:id="202"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The work to fulfill the order is happening</w:t>
            </w:r>
            <w:del w:id="203"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The work has been complete</w:t>
            </w:r>
            <w:ins w:id="204" w:author="Riki Merrick" w:date="2015-09-08T08:49:00Z">
              <w:r w:rsidR="00995F92">
                <w:rPr>
                  <w:rFonts w:eastAsia="Times New Roman"/>
                  <w:lang w:val="en-US"/>
                </w:rPr>
                <w:t>d</w:t>
              </w:r>
            </w:ins>
            <w:r>
              <w:rPr>
                <w:rFonts w:eastAsia="Times New Roman"/>
                <w:lang w:val="en-US"/>
              </w:rPr>
              <w:t>, the report(s) released, and no further work is planned</w:t>
            </w:r>
            <w:del w:id="205"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Suspended: </w:t>
            </w:r>
            <w:r>
              <w:rPr>
                <w:rFonts w:eastAsia="Times New Roman"/>
                <w:lang w:val="en-US"/>
              </w:rPr>
              <w:t>The request has been held by originating system/user request</w:t>
            </w:r>
            <w:del w:id="206"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w:t>
            </w:r>
            <w:r>
              <w:rPr>
                <w:rFonts w:eastAsia="Times New Roman"/>
                <w:lang w:val="en-US"/>
              </w:rPr>
              <w:t>The receiving system has declined to fulfill the request</w:t>
            </w:r>
            <w:ins w:id="207" w:author="Riki Merrick" w:date="2015-09-08T08:49:00Z">
              <w:r w:rsidR="00995F92">
                <w:rPr>
                  <w:rFonts w:eastAsia="Times New Roman"/>
                  <w:lang w:val="en-US"/>
                </w:rPr>
                <w:t>.</w:t>
              </w:r>
            </w:ins>
            <w:del w:id="208" w:author="Riki Merrick" w:date="2015-09-08T08:49: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Aborted: </w:t>
            </w:r>
            <w:r>
              <w:rPr>
                <w:rFonts w:eastAsia="Times New Roman"/>
                <w:lang w:val="en-US"/>
              </w:rPr>
              <w:t>The request was attempted, but due to some procedural error, it could not be completed</w:t>
            </w:r>
            <w:del w:id="209" w:author="Riki Merrick" w:date="2015-09-08T08:49:00Z">
              <w:r w:rsidDel="00995F9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DiagnosticOrderPriority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1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DiagnosticOrderPriority (Diagnostic Order Priority)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210"/>
            <w:r>
              <w:rPr>
                <w:rFonts w:eastAsia="Times New Roman"/>
                <w:lang w:val="en-US"/>
              </w:rPr>
              <w:t>The clinical priority of a diagnostic order</w:t>
            </w:r>
            <w:commentRangeEnd w:id="210"/>
            <w:r w:rsidR="00995F92">
              <w:rPr>
                <w:rStyle w:val="CommentReference"/>
              </w:rPr>
              <w:commentReference w:id="210"/>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Routine: </w:t>
            </w:r>
            <w:r>
              <w:rPr>
                <w:rFonts w:eastAsia="Times New Roman"/>
                <w:lang w:val="en-US"/>
              </w:rPr>
              <w:t>The order has a normal priority</w:t>
            </w:r>
            <w:del w:id="211"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Urgent: </w:t>
            </w:r>
            <w:r>
              <w:rPr>
                <w:rFonts w:eastAsia="Times New Roman"/>
                <w:lang w:val="en-US"/>
              </w:rPr>
              <w:t>The order should be urgently</w:t>
            </w:r>
            <w:del w:id="212"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 </w:t>
            </w:r>
            <w:r>
              <w:rPr>
                <w:rFonts w:eastAsia="Times New Roman"/>
                <w:lang w:val="en-US"/>
              </w:rPr>
              <w:t>The order is time-critical</w:t>
            </w:r>
            <w:del w:id="213"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ASAP: </w:t>
            </w:r>
            <w:r>
              <w:rPr>
                <w:rFonts w:eastAsia="Times New Roman"/>
                <w:lang w:val="en-US"/>
              </w:rPr>
              <w:t xml:space="preserve">The order should be acted on as soon as possible </w:t>
            </w:r>
          </w:p>
        </w:tc>
      </w:tr>
    </w:tbl>
    <w:p w:rsidR="004049E5" w:rsidRDefault="005B11EB">
      <w:pPr>
        <w:pStyle w:val="Heading2"/>
        <w:divId w:val="1375348270"/>
        <w:rPr>
          <w:rFonts w:eastAsia="Times New Roman"/>
          <w:lang w:val="en-US"/>
        </w:rPr>
      </w:pPr>
      <w:r>
        <w:rPr>
          <w:rFonts w:eastAsia="Times New Roman"/>
          <w:lang w:val="en-US"/>
        </w:rPr>
        <w:lastRenderedPageBreak/>
        <w:t>ValueSet: DiagnosticOrderStatus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DiagnosticOrderStatus (Diagnostic Order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214"/>
            <w:r>
              <w:rPr>
                <w:rFonts w:eastAsia="Times New Roman"/>
                <w:lang w:val="en-US"/>
              </w:rPr>
              <w:t>The status of a diagnostic order</w:t>
            </w:r>
            <w:commentRangeEnd w:id="214"/>
            <w:r w:rsidR="007E4BD3">
              <w:rPr>
                <w:rStyle w:val="CommentReference"/>
              </w:rPr>
              <w:commentReference w:id="214"/>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The request has been proposed</w:t>
            </w:r>
            <w:del w:id="215"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Draft: </w:t>
            </w:r>
            <w:ins w:id="216" w:author="Riki Merrick" w:date="2015-09-08T08:50:00Z">
              <w:r w:rsidR="00995F92">
                <w:rPr>
                  <w:rFonts w:eastAsia="Times New Roman"/>
                  <w:lang w:val="en-US"/>
                </w:rPr>
                <w:t>T</w:t>
              </w:r>
            </w:ins>
            <w:del w:id="217" w:author="Riki Merrick" w:date="2015-09-08T08:50:00Z">
              <w:r w:rsidDel="00995F92">
                <w:rPr>
                  <w:rFonts w:eastAsia="Times New Roman"/>
                  <w:lang w:val="en-US"/>
                </w:rPr>
                <w:delText>t</w:delText>
              </w:r>
            </w:del>
            <w:r>
              <w:rPr>
                <w:rFonts w:eastAsia="Times New Roman"/>
                <w:lang w:val="en-US"/>
              </w:rPr>
              <w:t>he request is in preliminary form prior to being sent</w:t>
            </w:r>
            <w:del w:id="218"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Planned: </w:t>
            </w:r>
            <w:r>
              <w:rPr>
                <w:rFonts w:eastAsia="Times New Roman"/>
                <w:lang w:val="en-US"/>
              </w:rPr>
              <w:t>The request has been planned</w:t>
            </w:r>
            <w:del w:id="219"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Requested: </w:t>
            </w:r>
            <w:r>
              <w:rPr>
                <w:rFonts w:eastAsia="Times New Roman"/>
                <w:lang w:val="en-US"/>
              </w:rPr>
              <w:t>The request has been placed</w:t>
            </w:r>
            <w:del w:id="220"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Received: </w:t>
            </w:r>
            <w:r>
              <w:rPr>
                <w:rFonts w:eastAsia="Times New Roman"/>
                <w:lang w:val="en-US"/>
              </w:rPr>
              <w:t>The receiving system has received the order, but not yet decided whether it will be performed</w:t>
            </w:r>
            <w:del w:id="221"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The receiving system has accepted the order, but work has not yet commenced</w:t>
            </w:r>
            <w:del w:id="222"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In-Progress: </w:t>
            </w:r>
            <w:r>
              <w:rPr>
                <w:rFonts w:eastAsia="Times New Roman"/>
                <w:lang w:val="en-US"/>
              </w:rPr>
              <w:t>The work to fulfill the order is happening</w:t>
            </w:r>
            <w:del w:id="223" w:author="Riki Merrick" w:date="2015-09-08T08:50: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Review: </w:t>
            </w:r>
            <w:r>
              <w:rPr>
                <w:rFonts w:eastAsia="Times New Roman"/>
                <w:lang w:val="en-US"/>
              </w:rPr>
              <w:t>The work is complete, and the outcomes are being reviewed for approval</w:t>
            </w:r>
            <w:del w:id="224" w:author="Riki Merrick" w:date="2015-09-08T08:51: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The work has been complete</w:t>
            </w:r>
            <w:ins w:id="225" w:author="Riki Merrick" w:date="2015-09-08T08:51:00Z">
              <w:r w:rsidR="00995F92">
                <w:rPr>
                  <w:rFonts w:eastAsia="Times New Roman"/>
                  <w:lang w:val="en-US"/>
                </w:rPr>
                <w:t>d</w:t>
              </w:r>
            </w:ins>
            <w:r>
              <w:rPr>
                <w:rFonts w:eastAsia="Times New Roman"/>
                <w:lang w:val="en-US"/>
              </w:rPr>
              <w:t>, the report(s) released, and no further work is planned</w:t>
            </w:r>
            <w:del w:id="226" w:author="Riki Merrick" w:date="2015-09-08T08:51: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995F92">
            <w:pPr>
              <w:rPr>
                <w:rFonts w:eastAsia="Times New Roman"/>
                <w:lang w:val="en-US"/>
              </w:rPr>
            </w:pPr>
            <w:r>
              <w:rPr>
                <w:rFonts w:eastAsia="Times New Roman"/>
                <w:b/>
                <w:bCs/>
                <w:lang w:val="en-US"/>
              </w:rPr>
              <w:t xml:space="preserve">Cancelled: </w:t>
            </w:r>
            <w:ins w:id="227" w:author="Riki Merrick" w:date="2015-09-08T08:51:00Z">
              <w:r w:rsidR="00995F92">
                <w:rPr>
                  <w:rFonts w:eastAsia="Times New Roman"/>
                  <w:b/>
                  <w:bCs/>
                  <w:lang w:val="en-US"/>
                </w:rPr>
                <w:t>T</w:t>
              </w:r>
            </w:ins>
            <w:del w:id="228" w:author="Riki Merrick" w:date="2015-09-08T08:51:00Z">
              <w:r w:rsidDel="00995F92">
                <w:rPr>
                  <w:rFonts w:eastAsia="Times New Roman"/>
                  <w:lang w:val="en-US"/>
                </w:rPr>
                <w:delText>t</w:delText>
              </w:r>
            </w:del>
            <w:r>
              <w:rPr>
                <w:rFonts w:eastAsia="Times New Roman"/>
                <w:lang w:val="en-US"/>
              </w:rPr>
              <w:t>he request has been withdrawn</w:t>
            </w:r>
            <w:del w:id="229" w:author="Riki Merrick" w:date="2015-09-08T08:51: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Suspended: </w:t>
            </w:r>
            <w:r>
              <w:rPr>
                <w:rFonts w:eastAsia="Times New Roman"/>
                <w:lang w:val="en-US"/>
              </w:rPr>
              <w:t>The request has been held by originating system/user request</w:t>
            </w:r>
            <w:del w:id="230" w:author="Riki Merrick" w:date="2015-09-08T08:51: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w:t>
            </w:r>
            <w:r>
              <w:rPr>
                <w:rFonts w:eastAsia="Times New Roman"/>
                <w:lang w:val="en-US"/>
              </w:rPr>
              <w:t>The receiving system has declined to fulfill the request</w:t>
            </w:r>
            <w:del w:id="231" w:author="Riki Merrick" w:date="2015-09-08T08:51: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Failed: </w:t>
            </w:r>
            <w:r>
              <w:rPr>
                <w:rFonts w:eastAsia="Times New Roman"/>
                <w:lang w:val="en-US"/>
              </w:rPr>
              <w:t>The diagnostic investigation was attempted, but due to some procedural error, it could not be completed</w:t>
            </w:r>
            <w:del w:id="232" w:author="Riki Merrick" w:date="2015-09-08T08:51:00Z">
              <w:r w:rsidDel="00995F9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DiagnosticReportStatus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DiagnosticReportStatus (Diagnostic Report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233"/>
            <w:r>
              <w:rPr>
                <w:rFonts w:eastAsia="Times New Roman"/>
                <w:lang w:val="en-US"/>
              </w:rPr>
              <w:t>The status of the diagnostic report as a whole</w:t>
            </w:r>
            <w:commentRangeEnd w:id="233"/>
            <w:r w:rsidR="007E4BD3">
              <w:rPr>
                <w:rStyle w:val="CommentReference"/>
              </w:rPr>
              <w:commentReference w:id="233"/>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w:t>
            </w:r>
            <w:r>
              <w:rPr>
                <w:rFonts w:eastAsia="Times New Roman"/>
                <w:lang w:val="en-US"/>
              </w:rPr>
              <w:t>The existence of the report is registered, but there is nothing yet available</w:t>
            </w:r>
            <w:del w:id="234" w:author="Riki Merrick" w:date="2015-09-08T08:51: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Partial: </w:t>
            </w:r>
            <w:r>
              <w:rPr>
                <w:rFonts w:eastAsia="Times New Roman"/>
                <w:lang w:val="en-US"/>
              </w:rPr>
              <w:t>This is a partial (e.g. initial, interim or preliminary) report: data in the report may be incomplete or unverified</w:t>
            </w:r>
            <w:del w:id="235" w:author="Riki Merrick" w:date="2015-09-08T08:51: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Final: </w:t>
            </w:r>
            <w:r>
              <w:rPr>
                <w:rFonts w:eastAsia="Times New Roman"/>
                <w:lang w:val="en-US"/>
              </w:rPr>
              <w:t>The report is complete and verified by an authorized person</w:t>
            </w:r>
            <w:del w:id="236" w:author="Riki Merrick" w:date="2015-09-08T08:52: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Corrected: </w:t>
            </w:r>
            <w:r>
              <w:rPr>
                <w:rFonts w:eastAsia="Times New Roman"/>
                <w:lang w:val="en-US"/>
              </w:rPr>
              <w:t>The report has been modified subsequent to being Final, and is complete and verified by an authorized person</w:t>
            </w:r>
            <w:del w:id="237" w:author="Riki Merrick" w:date="2015-09-08T08:52: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Appended: </w:t>
            </w:r>
            <w:r>
              <w:rPr>
                <w:rFonts w:eastAsia="Times New Roman"/>
                <w:lang w:val="en-US"/>
              </w:rPr>
              <w:t>The report has been modified subsequent to being Final, and is complete and verified by an authorized person. New content has been added, but existing content hasn't changed</w:t>
            </w:r>
            <w:ins w:id="238" w:author="Riki Merrick" w:date="2015-09-08T08:52:00Z">
              <w:r w:rsidR="00995F92">
                <w:rPr>
                  <w:rFonts w:eastAsia="Times New Roman"/>
                  <w:lang w:val="en-US"/>
                </w:rPr>
                <w:t>.</w:t>
              </w:r>
            </w:ins>
            <w:del w:id="239" w:author="Riki Merrick" w:date="2015-09-08T08:52: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The report is unavailable because the measurement was not started or not completed (also sometimes called "aborted")</w:t>
            </w:r>
            <w:del w:id="240" w:author="Riki Merrick" w:date="2015-09-08T08:52: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Entered in Error: </w:t>
            </w:r>
            <w:r>
              <w:rPr>
                <w:rFonts w:eastAsia="Times New Roman"/>
                <w:lang w:val="en-US"/>
              </w:rPr>
              <w:t>The report has been withdrawn following previous Final release</w:t>
            </w:r>
            <w:del w:id="241" w:author="Riki Merrick" w:date="2015-09-08T08:52:00Z">
              <w:r w:rsidDel="00995F9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lastRenderedPageBreak/>
        <w:t>ValueSet: DigitalMediaType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DigitalMediaType (Digital Media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Whether the Media is a photo, video, or audio</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Photo: </w:t>
            </w:r>
            <w:r>
              <w:rPr>
                <w:rFonts w:eastAsia="Times New Roman"/>
                <w:lang w:val="en-US"/>
              </w:rPr>
              <w:t>The media consists of one or more unmoving images, including photographs, computer-generated graphs and charts, and scanned documents</w:t>
            </w:r>
            <w:del w:id="242" w:author="Riki Merrick" w:date="2015-09-08T08:52: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Video: </w:t>
            </w:r>
            <w:r>
              <w:rPr>
                <w:rFonts w:eastAsia="Times New Roman"/>
                <w:lang w:val="en-US"/>
              </w:rPr>
              <w:t>The media consists of a series of frames that capture a moving image</w:t>
            </w:r>
            <w:del w:id="243" w:author="Riki Merrick" w:date="2015-09-08T08:52: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Audio: </w:t>
            </w:r>
            <w:r>
              <w:rPr>
                <w:rFonts w:eastAsia="Times New Roman"/>
                <w:lang w:val="en-US"/>
              </w:rPr>
              <w:t>The media consists of a sound recording</w:t>
            </w:r>
            <w:del w:id="244" w:author="Riki Merrick" w:date="2015-09-08T08:52:00Z">
              <w:r w:rsidDel="00995F9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DocumentMode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900"/>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DocumentMode (Document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Whether the application produces or consumes documents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Producer: </w:t>
            </w:r>
            <w:r>
              <w:rPr>
                <w:rFonts w:eastAsia="Times New Roman"/>
                <w:lang w:val="en-US"/>
              </w:rPr>
              <w:t>The application produces documents of the specified type</w:t>
            </w:r>
            <w:del w:id="245" w:author="Riki Merrick" w:date="2015-09-08T08:53: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Consumer: </w:t>
            </w:r>
            <w:r>
              <w:rPr>
                <w:rFonts w:eastAsia="Times New Roman"/>
                <w:lang w:val="en-US"/>
              </w:rPr>
              <w:t xml:space="preserve">The application consumes documents of the specified type </w:t>
            </w:r>
          </w:p>
        </w:tc>
      </w:tr>
    </w:tbl>
    <w:p w:rsidR="004049E5" w:rsidRDefault="005B11EB">
      <w:pPr>
        <w:pStyle w:val="Heading2"/>
        <w:divId w:val="1375348270"/>
        <w:rPr>
          <w:rFonts w:eastAsia="Times New Roman"/>
          <w:lang w:val="en-US"/>
        </w:rPr>
      </w:pPr>
      <w:r>
        <w:rPr>
          <w:rFonts w:eastAsia="Times New Roman"/>
          <w:lang w:val="en-US"/>
        </w:rPr>
        <w:t>ValueSet: DocumentReferenceStatus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833"/>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DocumentReferenceStatus (Document Reference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246"/>
            <w:r>
              <w:rPr>
                <w:rFonts w:eastAsia="Times New Roman"/>
                <w:lang w:val="en-US"/>
              </w:rPr>
              <w:t>The status of the document reference</w:t>
            </w:r>
            <w:commentRangeEnd w:id="246"/>
            <w:r w:rsidR="007E4BD3">
              <w:rPr>
                <w:rStyle w:val="CommentReference"/>
              </w:rPr>
              <w:commentReference w:id="246"/>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Current: </w:t>
            </w:r>
            <w:r>
              <w:rPr>
                <w:rFonts w:eastAsia="Times New Roman"/>
                <w:lang w:val="en-US"/>
              </w:rPr>
              <w:t>T</w:t>
            </w:r>
            <w:del w:id="247" w:author="Riki Merrick" w:date="2015-09-08T08:54:00Z">
              <w:r w:rsidDel="00995F92">
                <w:rPr>
                  <w:rFonts w:eastAsia="Times New Roman"/>
                  <w:lang w:val="en-US"/>
                </w:rPr>
                <w:delText>his is t</w:delText>
              </w:r>
            </w:del>
            <w:r>
              <w:rPr>
                <w:rFonts w:eastAsia="Times New Roman"/>
                <w:lang w:val="en-US"/>
              </w:rPr>
              <w:t>he current reference for this document</w:t>
            </w:r>
            <w:del w:id="248" w:author="Riki Merrick" w:date="2015-09-08T08:53: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Superseded: </w:t>
            </w:r>
            <w:r>
              <w:rPr>
                <w:rFonts w:eastAsia="Times New Roman"/>
                <w:lang w:val="en-US"/>
              </w:rPr>
              <w:t xml:space="preserve">This reference has been superseded by another reference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This reference was created in error</w:t>
            </w:r>
            <w:del w:id="249" w:author="Riki Merrick" w:date="2015-09-08T08:53:00Z">
              <w:r w:rsidDel="00995F9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DocumentRelationshipType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DocumentRelationshipType (Document Relationship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250"/>
            <w:r>
              <w:rPr>
                <w:rFonts w:eastAsia="Times New Roman"/>
                <w:lang w:val="en-US"/>
              </w:rPr>
              <w:t>The type of relationship between documents</w:t>
            </w:r>
            <w:commentRangeEnd w:id="250"/>
            <w:r w:rsidR="007E4BD3">
              <w:rPr>
                <w:rStyle w:val="CommentReference"/>
              </w:rPr>
              <w:commentReference w:id="250"/>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Replaces: </w:t>
            </w:r>
            <w:r>
              <w:rPr>
                <w:rFonts w:eastAsia="Times New Roman"/>
                <w:lang w:val="en-US"/>
              </w:rPr>
              <w:t>This document logically replaces or supersedes the target document</w:t>
            </w:r>
            <w:del w:id="251" w:author="Riki Merrick" w:date="2015-09-08T08:54: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Transforms: </w:t>
            </w:r>
            <w:r>
              <w:rPr>
                <w:rFonts w:eastAsia="Times New Roman"/>
                <w:lang w:val="en-US"/>
              </w:rPr>
              <w:t>This document was generated by transforming the target document (e.g. format or language conversion)</w:t>
            </w:r>
            <w:ins w:id="252" w:author="Riki Merrick" w:date="2015-09-08T08:54:00Z">
              <w:r w:rsidR="00995F92">
                <w:rPr>
                  <w:rFonts w:eastAsia="Times New Roman"/>
                  <w:lang w:val="en-US"/>
                </w:rPr>
                <w:t>.</w:t>
              </w:r>
            </w:ins>
            <w:del w:id="253" w:author="Riki Merrick" w:date="2015-09-08T08:54: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Signs: </w:t>
            </w:r>
            <w:r>
              <w:rPr>
                <w:rFonts w:eastAsia="Times New Roman"/>
                <w:lang w:val="en-US"/>
              </w:rPr>
              <w:t>This document is a signature of the target document</w:t>
            </w:r>
            <w:del w:id="254" w:author="Riki Merrick" w:date="2015-09-08T08:54: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Appends: </w:t>
            </w:r>
            <w:r>
              <w:rPr>
                <w:rFonts w:eastAsia="Times New Roman"/>
                <w:lang w:val="en-US"/>
              </w:rPr>
              <w:t>This document adds additional information to the target document</w:t>
            </w:r>
            <w:del w:id="255" w:author="Riki Merrick" w:date="2015-09-08T08:54:00Z">
              <w:r w:rsidDel="00995F9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EncounterClass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EncounterClass (Encounter Class)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Classification of the encounter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Inpatient: </w:t>
            </w:r>
            <w:r>
              <w:rPr>
                <w:rFonts w:eastAsia="Times New Roman"/>
                <w:lang w:val="en-US"/>
              </w:rPr>
              <w:t>An encounter during which the patient is hospitalized and stays overnight</w:t>
            </w:r>
            <w:del w:id="256" w:author="Riki Merrick" w:date="2015-09-11T16:56: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Outpatient: </w:t>
            </w:r>
            <w:r>
              <w:rPr>
                <w:rFonts w:eastAsia="Times New Roman"/>
                <w:lang w:val="en-US"/>
              </w:rPr>
              <w:t>An encounter during which the patient is not hospitalized overnight</w:t>
            </w:r>
            <w:del w:id="257" w:author="Riki Merrick" w:date="2015-09-08T08:54: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Ambulatory: </w:t>
            </w:r>
            <w:r>
              <w:rPr>
                <w:rFonts w:eastAsia="Times New Roman"/>
                <w:lang w:val="en-US"/>
              </w:rPr>
              <w:t>An encounter where the patient visits the practitioner in his/her office, e.g. a G.P. visit</w:t>
            </w:r>
            <w:del w:id="258" w:author="Riki Merrick" w:date="2015-09-08T08:55: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Emergency: </w:t>
            </w:r>
            <w:r>
              <w:rPr>
                <w:rFonts w:eastAsia="Times New Roman"/>
                <w:lang w:val="en-US"/>
              </w:rPr>
              <w:t>An encounter in the Emergency Care Department</w:t>
            </w:r>
            <w:del w:id="259" w:author="Riki Merrick" w:date="2015-09-08T08:55: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Home: </w:t>
            </w:r>
            <w:r>
              <w:rPr>
                <w:rFonts w:eastAsia="Times New Roman"/>
                <w:lang w:val="en-US"/>
              </w:rPr>
              <w:t>An encounter where the practitioner visits the patient at his/her home</w:t>
            </w:r>
            <w:del w:id="260" w:author="Riki Merrick" w:date="2015-09-08T08:55: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Field: </w:t>
            </w:r>
            <w:r>
              <w:rPr>
                <w:rFonts w:eastAsia="Times New Roman"/>
                <w:lang w:val="en-US"/>
              </w:rPr>
              <w:t>An encounter taking place outside the regular environment for giving care</w:t>
            </w:r>
            <w:del w:id="261" w:author="Riki Merrick" w:date="2015-09-08T08:55: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Daytime: </w:t>
            </w:r>
            <w:r>
              <w:rPr>
                <w:rFonts w:eastAsia="Times New Roman"/>
                <w:lang w:val="en-US"/>
              </w:rPr>
              <w:t>An encounter where the patient needs more prolonged treatment or investigations than outpatients, but who do not need to stay in the hospital overnight</w:t>
            </w:r>
            <w:del w:id="262" w:author="Riki Merrick" w:date="2015-09-08T08:55: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Virtual: </w:t>
            </w:r>
            <w:r>
              <w:rPr>
                <w:rFonts w:eastAsia="Times New Roman"/>
                <w:lang w:val="en-US"/>
              </w:rPr>
              <w:t>An encounter that takes place where the patient and practitioner do not physically meet but use electronic means for contact</w:t>
            </w:r>
            <w:del w:id="263" w:author="Riki Merrick" w:date="2015-09-08T08:55:00Z">
              <w:r w:rsidDel="00995F9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Any other encounter type that is not described by one of the other values. Where this is used</w:t>
            </w:r>
            <w:ins w:id="264" w:author="Riki Merrick" w:date="2015-09-08T08:55:00Z">
              <w:r w:rsidR="00995F92">
                <w:rPr>
                  <w:rFonts w:eastAsia="Times New Roman"/>
                  <w:lang w:val="en-US"/>
                </w:rPr>
                <w:t>,</w:t>
              </w:r>
            </w:ins>
            <w:r>
              <w:rPr>
                <w:rFonts w:eastAsia="Times New Roman"/>
                <w:lang w:val="en-US"/>
              </w:rPr>
              <w:t xml:space="preserve"> it is expected that an implementer will include an extension value to define what the actual other type is</w:t>
            </w:r>
            <w:ins w:id="265" w:author="Riki Merrick" w:date="2015-09-08T08:55:00Z">
              <w:r w:rsidR="00995F92">
                <w:rPr>
                  <w:rFonts w:eastAsia="Times New Roman"/>
                  <w:lang w:val="en-US"/>
                </w:rPr>
                <w:t>.</w:t>
              </w:r>
            </w:ins>
            <w:del w:id="266" w:author="Riki Merrick" w:date="2015-09-08T08:55:00Z">
              <w:r w:rsidDel="00995F9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EncounterLocationStatus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EncounterLocationStatus (Encounter Location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267"/>
            <w:r>
              <w:rPr>
                <w:rFonts w:eastAsia="Times New Roman"/>
                <w:lang w:val="en-US"/>
              </w:rPr>
              <w:t>The status of the location</w:t>
            </w:r>
            <w:commentRangeEnd w:id="267"/>
            <w:r w:rsidR="007E4BD3">
              <w:rPr>
                <w:rStyle w:val="CommentReference"/>
              </w:rPr>
              <w:commentReference w:id="267"/>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Planned: </w:t>
            </w:r>
            <w:r>
              <w:rPr>
                <w:rFonts w:eastAsia="Times New Roman"/>
                <w:lang w:val="en-US"/>
              </w:rPr>
              <w:t>The patient is planned to be moved to this location at some point in the future</w:t>
            </w:r>
            <w:del w:id="268" w:author="Riki Merrick" w:date="2015-09-08T08:56:00Z">
              <w:r w:rsidDel="007E4BD3">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The patient is currently at this location, or was between the period specified</w:t>
            </w:r>
            <w:ins w:id="269" w:author="Riki Merrick" w:date="2015-09-08T08:59:00Z">
              <w:r w:rsidR="007E4BD3">
                <w:rPr>
                  <w:rFonts w:eastAsia="Times New Roman"/>
                  <w:lang w:val="en-US"/>
                </w:rPr>
                <w:t>.</w:t>
              </w:r>
            </w:ins>
            <w:r>
              <w:rPr>
                <w:rFonts w:eastAsia="Times New Roman"/>
                <w:lang w:val="en-US"/>
              </w:rPr>
              <w:t xml:space="preserve"> A system may update these records when the patient leaves the location to either reserved, or completed</w:t>
            </w:r>
            <w:ins w:id="270" w:author="Riki Merrick" w:date="2015-09-08T08:59:00Z">
              <w:r w:rsidR="007E4BD3">
                <w:rPr>
                  <w:rFonts w:eastAsia="Times New Roman"/>
                  <w:lang w:val="en-US"/>
                </w:rPr>
                <w:t>.</w:t>
              </w:r>
            </w:ins>
            <w:del w:id="271" w:author="Riki Merrick" w:date="2015-09-08T08:59:00Z">
              <w:r w:rsidDel="007E4BD3">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Reserved: </w:t>
            </w:r>
            <w:r>
              <w:rPr>
                <w:rFonts w:eastAsia="Times New Roman"/>
                <w:lang w:val="en-US"/>
              </w:rPr>
              <w:t>This location is held empty for this patient</w:t>
            </w:r>
            <w:del w:id="272" w:author="Riki Merrick" w:date="2015-09-08T08:59:00Z">
              <w:r w:rsidDel="007E4BD3">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The patient was at this location during the period specified</w:t>
            </w:r>
            <w:ins w:id="273" w:author="Riki Merrick" w:date="2015-09-08T08:59:00Z">
              <w:r w:rsidR="007E4BD3">
                <w:rPr>
                  <w:rFonts w:eastAsia="Times New Roman"/>
                  <w:lang w:val="en-US"/>
                </w:rPr>
                <w:t>.</w:t>
              </w:r>
            </w:ins>
            <w:r>
              <w:rPr>
                <w:rFonts w:eastAsia="Times New Roman"/>
                <w:lang w:val="en-US"/>
              </w:rPr>
              <w:t xml:space="preserve"> Not to be used when the patient is currently at the location</w:t>
            </w:r>
            <w:ins w:id="274" w:author="Riki Merrick" w:date="2015-09-08T08:59:00Z">
              <w:r w:rsidR="007E4BD3">
                <w:rPr>
                  <w:rFonts w:eastAsia="Times New Roman"/>
                  <w:lang w:val="en-US"/>
                </w:rPr>
                <w:t>.</w:t>
              </w:r>
            </w:ins>
            <w:del w:id="275" w:author="Riki Merrick" w:date="2015-09-08T08:59:00Z">
              <w:r w:rsidDel="007E4BD3">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EncounterState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EncounterState (Encounter State)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Current state of the encounter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Planned: </w:t>
            </w:r>
            <w:r>
              <w:rPr>
                <w:rFonts w:eastAsia="Times New Roman"/>
                <w:lang w:val="en-US"/>
              </w:rPr>
              <w:t>The Encounter has not yet started</w:t>
            </w:r>
            <w:del w:id="276" w:author="Riki Merrick" w:date="2015-09-08T17:30: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Arrived: </w:t>
            </w:r>
            <w:r>
              <w:rPr>
                <w:rFonts w:eastAsia="Times New Roman"/>
                <w:lang w:val="en-US"/>
              </w:rPr>
              <w:t>The Patient is present for the encounter, however is not currently meeting with a practitioner</w:t>
            </w:r>
            <w:del w:id="277" w:author="Riki Merrick" w:date="2015-09-08T17:30: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The Encounter has begun and the patient is present / the practitioner and the patient are meeting</w:t>
            </w:r>
            <w:del w:id="278" w:author="Riki Merrick" w:date="2015-09-08T17:30: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Leave: </w:t>
            </w:r>
            <w:r>
              <w:rPr>
                <w:rFonts w:eastAsia="Times New Roman"/>
                <w:lang w:val="en-US"/>
              </w:rPr>
              <w:t>The Encounter has begun, but the patient is temporarily on leave</w:t>
            </w:r>
            <w:del w:id="279" w:author="Riki Merrick" w:date="2015-09-08T17:30: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Finished: </w:t>
            </w:r>
            <w:r>
              <w:rPr>
                <w:rFonts w:eastAsia="Times New Roman"/>
                <w:lang w:val="en-US"/>
              </w:rPr>
              <w:t>The Encounter has ended</w:t>
            </w:r>
            <w:del w:id="280" w:author="Riki Merrick" w:date="2015-09-08T17:30: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The Encounter has ended before it has begun</w:t>
            </w:r>
            <w:del w:id="281" w:author="Riki Merrick" w:date="2015-09-08T17:30:00Z">
              <w:r w:rsidDel="00356A5C">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lastRenderedPageBreak/>
        <w:t>ValueSet: EntityNamePartQualifier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EntityNamePartQualifier (Entity Name Part Qualifier)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rsidP="008504AB">
            <w:pPr>
              <w:rPr>
                <w:rFonts w:eastAsia="Times New Roman"/>
                <w:lang w:val="en-US"/>
              </w:rPr>
            </w:pPr>
            <w:r>
              <w:rPr>
                <w:rFonts w:eastAsia="Times New Roman"/>
                <w:lang w:val="en-US"/>
              </w:rPr>
              <w:t xml:space="preserve">A set of codes each of which specifies a certain subcategory of the name part in addition to the main name part </w:t>
            </w:r>
            <w:commentRangeStart w:id="282"/>
            <w:r>
              <w:rPr>
                <w:rFonts w:eastAsia="Times New Roman"/>
                <w:lang w:val="en-US"/>
              </w:rPr>
              <w:t>type</w:t>
            </w:r>
            <w:commentRangeEnd w:id="282"/>
            <w:ins w:id="283" w:author="Riki Merrick" w:date="2015-09-08T17:30:00Z">
              <w:r w:rsidR="00356A5C">
                <w:rPr>
                  <w:rStyle w:val="CommentReference"/>
                </w:rPr>
                <w:commentReference w:id="282"/>
              </w:r>
            </w:ins>
          </w:p>
        </w:tc>
      </w:tr>
    </w:tbl>
    <w:p w:rsidR="004049E5" w:rsidRDefault="005B11EB">
      <w:pPr>
        <w:pStyle w:val="Heading2"/>
        <w:divId w:val="1375348270"/>
        <w:rPr>
          <w:rFonts w:eastAsia="Times New Roman"/>
          <w:lang w:val="en-US"/>
        </w:rPr>
      </w:pPr>
      <w:r>
        <w:rPr>
          <w:rFonts w:eastAsia="Times New Roman"/>
          <w:lang w:val="en-US"/>
        </w:rPr>
        <w:t>ValueSet: EpisodeOfCareStatus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EpisodeOfCareStatus (Episode Of Care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status of the encounter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Planned: </w:t>
            </w:r>
            <w:r>
              <w:rPr>
                <w:rFonts w:eastAsia="Times New Roman"/>
                <w:lang w:val="en-US"/>
              </w:rPr>
              <w:t>This episode of care is planned to start at the date specified in the period.start. During this status an organization may perform assessments to determine if they are eligible to receive services, or be organizing to make resources available to provide care services</w:t>
            </w:r>
            <w:ins w:id="284" w:author="Riki Merrick" w:date="2015-09-08T17:31:00Z">
              <w:r w:rsidR="00356A5C">
                <w:rPr>
                  <w:rFonts w:eastAsia="Times New Roman"/>
                  <w:lang w:val="en-US"/>
                </w:rPr>
                <w:t>.</w:t>
              </w:r>
            </w:ins>
            <w:del w:id="285" w:author="Riki Merrick" w:date="2015-09-08T17:31: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Waitlist: </w:t>
            </w:r>
            <w:r>
              <w:rPr>
                <w:rFonts w:eastAsia="Times New Roman"/>
                <w:lang w:val="en-US"/>
              </w:rPr>
              <w:t>This episode has been placed on a waitlist, pending the episode being made active (or cancelled)</w:t>
            </w:r>
            <w:del w:id="286" w:author="Riki Merrick" w:date="2015-09-08T17:31: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This episode of care is current</w:t>
            </w:r>
            <w:del w:id="287" w:author="Riki Merrick" w:date="2015-09-08T17:31: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Hold: </w:t>
            </w:r>
            <w:r>
              <w:rPr>
                <w:rFonts w:eastAsia="Times New Roman"/>
                <w:lang w:val="en-US"/>
              </w:rPr>
              <w:t>This episode of care is on hold, the organization has limited responsibility for the patient (such as while on respite)</w:t>
            </w:r>
            <w:del w:id="288" w:author="Riki Merrick" w:date="2015-09-08T17:31: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Finished: </w:t>
            </w:r>
            <w:r>
              <w:rPr>
                <w:rFonts w:eastAsia="Times New Roman"/>
                <w:lang w:val="en-US"/>
              </w:rPr>
              <w:t>This episode of care is finished at the organization is not expecting to be providing care to the patient. Can also be known as "closed", "completed" or other similar terms</w:t>
            </w:r>
            <w:ins w:id="289" w:author="Riki Merrick" w:date="2015-09-08T17:31:00Z">
              <w:r w:rsidR="00356A5C">
                <w:rPr>
                  <w:rFonts w:eastAsia="Times New Roman"/>
                  <w:lang w:val="en-US"/>
                </w:rPr>
                <w:t>.</w:t>
              </w:r>
            </w:ins>
            <w:del w:id="290" w:author="Riki Merrick" w:date="2015-09-08T17:31: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The episode of care was cancelled, or withdrawn from service, often selected during the planned stage as the patient may have gone elsewhere, or the circumstances have changed and the organization is unable to provide the care. It indicates that services terminated outside the planned/expected workflow</w:t>
            </w:r>
            <w:ins w:id="291" w:author="Riki Merrick" w:date="2015-09-08T17:32:00Z">
              <w:r w:rsidR="00356A5C">
                <w:rPr>
                  <w:rFonts w:eastAsia="Times New Roman"/>
                  <w:lang w:val="en-US"/>
                </w:rPr>
                <w:t>.</w:t>
              </w:r>
            </w:ins>
            <w:del w:id="292" w:author="Riki Merrick" w:date="2015-09-08T17:32:00Z">
              <w:r w:rsidDel="00356A5C">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EventTiming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836"/>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EventTiming (Event Timing)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rsidP="008504AB">
            <w:pPr>
              <w:rPr>
                <w:rFonts w:eastAsia="Times New Roman"/>
                <w:lang w:val="en-US"/>
              </w:rPr>
            </w:pPr>
            <w:commentRangeStart w:id="293"/>
            <w:r>
              <w:rPr>
                <w:rFonts w:eastAsia="Times New Roman"/>
                <w:lang w:val="en-US"/>
              </w:rPr>
              <w:t>Real world event that the schedule relates to</w:t>
            </w:r>
            <w:commentRangeEnd w:id="293"/>
            <w:ins w:id="294" w:author="Riki Merrick" w:date="2015-09-08T17:32:00Z">
              <w:r w:rsidR="00356A5C">
                <w:rPr>
                  <w:rStyle w:val="CommentReference"/>
                </w:rPr>
                <w:commentReference w:id="293"/>
              </w:r>
            </w:ins>
          </w:p>
        </w:tc>
      </w:tr>
    </w:tbl>
    <w:p w:rsidR="004049E5" w:rsidRDefault="005B11EB">
      <w:pPr>
        <w:pStyle w:val="Heading2"/>
        <w:divId w:val="1375348270"/>
        <w:rPr>
          <w:rFonts w:eastAsia="Times New Roman"/>
          <w:lang w:val="en-US"/>
        </w:rPr>
      </w:pPr>
      <w:r>
        <w:rPr>
          <w:rFonts w:eastAsia="Times New Roman"/>
          <w:lang w:val="en-US"/>
        </w:rPr>
        <w:t>ValueSet: ExtensionContext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ExtensionContext (Extension Context)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rsidP="008504AB">
            <w:pPr>
              <w:rPr>
                <w:rFonts w:eastAsia="Times New Roman"/>
                <w:lang w:val="en-US"/>
              </w:rPr>
            </w:pPr>
            <w:commentRangeStart w:id="295"/>
            <w:r>
              <w:rPr>
                <w:rFonts w:eastAsia="Times New Roman"/>
                <w:lang w:val="en-US"/>
              </w:rPr>
              <w:t>How an extension context is interpreted</w:t>
            </w:r>
            <w:commentRangeEnd w:id="295"/>
            <w:ins w:id="296" w:author="Riki Merrick" w:date="2015-09-08T17:33:00Z">
              <w:r w:rsidR="00356A5C">
                <w:rPr>
                  <w:rStyle w:val="CommentReference"/>
                </w:rPr>
                <w:commentReference w:id="295"/>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Resource: </w:t>
            </w:r>
            <w:r>
              <w:rPr>
                <w:rFonts w:eastAsia="Times New Roman"/>
                <w:lang w:val="en-US"/>
              </w:rPr>
              <w:t>The context is all elements matching a particular resource element path</w:t>
            </w:r>
            <w:ins w:id="297" w:author="Riki Merrick" w:date="2015-09-08T17:35:00Z">
              <w:r w:rsidR="00356A5C">
                <w:rPr>
                  <w:rFonts w:eastAsia="Times New Roman"/>
                  <w:lang w:val="en-US"/>
                </w:rPr>
                <w:t>.</w:t>
              </w:r>
            </w:ins>
            <w:del w:id="298" w:author="Riki Merrick" w:date="2015-09-08T17:35: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Datatype: </w:t>
            </w:r>
            <w:r>
              <w:rPr>
                <w:rFonts w:eastAsia="Times New Roman"/>
                <w:lang w:val="en-US"/>
              </w:rPr>
              <w:t>The context is all nodes matching a particular data type element path</w:t>
            </w:r>
            <w:ins w:id="299" w:author="Riki Merrick" w:date="2015-09-08T17:35:00Z">
              <w:r w:rsidR="00356A5C">
                <w:rPr>
                  <w:rFonts w:eastAsia="Times New Roman"/>
                  <w:lang w:val="en-US"/>
                </w:rPr>
                <w:t>.</w:t>
              </w:r>
            </w:ins>
            <w:del w:id="300" w:author="Riki Merrick" w:date="2015-09-08T17:35:00Z">
              <w:r w:rsidDel="00356A5C">
                <w:rPr>
                  <w:rFonts w:eastAsia="Times New Roman"/>
                  <w:lang w:val="en-US"/>
                </w:rPr>
                <w:delText xml:space="preserve"> </w:delText>
              </w:r>
            </w:del>
            <w:r>
              <w:rPr>
                <w:rFonts w:eastAsia="Times New Roman"/>
                <w:lang w:val="en-US"/>
              </w:rPr>
              <w:t>(root or repeating element) or all elements referencing a particular primitive data type (expressed as the datatype name)</w:t>
            </w:r>
            <w:ins w:id="301" w:author="Riki Merrick" w:date="2015-09-08T17:35:00Z">
              <w:r w:rsidR="00356A5C">
                <w:rPr>
                  <w:rFonts w:eastAsia="Times New Roman"/>
                  <w:lang w:val="en-US"/>
                </w:rPr>
                <w:t>.</w:t>
              </w:r>
            </w:ins>
            <w:del w:id="302" w:author="Riki Merrick" w:date="2015-09-08T17:35: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Mapping: </w:t>
            </w:r>
            <w:r>
              <w:rPr>
                <w:rFonts w:eastAsia="Times New Roman"/>
                <w:lang w:val="en-US"/>
              </w:rPr>
              <w:t>The context is all nodes whose mapping to a specified reference model corresponds to a particular mapping structure. The context identifies the mapping target. The mapping should clearly identify where such an extension could be used</w:t>
            </w:r>
            <w:ins w:id="303" w:author="Riki Merrick" w:date="2015-09-08T17:35:00Z">
              <w:r w:rsidR="00356A5C">
                <w:rPr>
                  <w:rFonts w:eastAsia="Times New Roman"/>
                  <w:lang w:val="en-US"/>
                </w:rPr>
                <w:t>.</w:t>
              </w:r>
            </w:ins>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Extension: </w:t>
            </w:r>
            <w:r>
              <w:rPr>
                <w:rFonts w:eastAsia="Times New Roman"/>
                <w:lang w:val="en-US"/>
              </w:rPr>
              <w:t>The context is a particular extension from a particular profile, a uri that identifies the extension definition</w:t>
            </w:r>
            <w:del w:id="304" w:author="Riki Merrick" w:date="2015-09-08T17:35:00Z">
              <w:r w:rsidDel="00356A5C">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FHIRDefinedType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737"/>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FHIRDefinedType (</w:t>
            </w:r>
            <w:commentRangeStart w:id="305"/>
            <w:r>
              <w:rPr>
                <w:rFonts w:eastAsia="Times New Roman"/>
                <w:lang w:val="en-US"/>
              </w:rPr>
              <w:t xml:space="preserve">F H I R </w:t>
            </w:r>
            <w:commentRangeEnd w:id="305"/>
            <w:r w:rsidR="00356A5C">
              <w:rPr>
                <w:rStyle w:val="CommentReference"/>
              </w:rPr>
              <w:commentReference w:id="305"/>
            </w:r>
            <w:r>
              <w:rPr>
                <w:rFonts w:eastAsia="Times New Roman"/>
                <w:lang w:val="en-US"/>
              </w:rPr>
              <w:t xml:space="preserve">Defined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Either a resource or a data type</w:t>
            </w:r>
          </w:p>
        </w:tc>
      </w:tr>
    </w:tbl>
    <w:p w:rsidR="004049E5" w:rsidRDefault="005B11EB">
      <w:pPr>
        <w:pStyle w:val="Heading2"/>
        <w:divId w:val="1375348270"/>
        <w:rPr>
          <w:rFonts w:eastAsia="Times New Roman"/>
          <w:lang w:val="en-US"/>
        </w:rPr>
      </w:pPr>
      <w:r>
        <w:rPr>
          <w:rFonts w:eastAsia="Times New Roman"/>
          <w:lang w:val="en-US"/>
        </w:rPr>
        <w:t>ValueSet: FamilyHistoryStatus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FamilyHistoryStatus (Family History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rsidP="008504AB">
            <w:pPr>
              <w:rPr>
                <w:rFonts w:eastAsia="Times New Roman"/>
                <w:lang w:val="en-US"/>
              </w:rPr>
            </w:pPr>
            <w:commentRangeStart w:id="306"/>
            <w:r>
              <w:rPr>
                <w:rFonts w:eastAsia="Times New Roman"/>
                <w:lang w:val="en-US"/>
              </w:rPr>
              <w:t>A code that identifies the status of the family history record</w:t>
            </w:r>
            <w:commentRangeEnd w:id="306"/>
            <w:ins w:id="307" w:author="Riki Merrick" w:date="2015-09-08T17:36:00Z">
              <w:r w:rsidR="00356A5C">
                <w:rPr>
                  <w:rStyle w:val="CommentReference"/>
                </w:rPr>
                <w:commentReference w:id="306"/>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Partial: </w:t>
            </w:r>
            <w:r>
              <w:rPr>
                <w:rFonts w:eastAsia="Times New Roman"/>
                <w:lang w:val="en-US"/>
              </w:rPr>
              <w:t>Some health information is known and captured, but not complete</w:t>
            </w:r>
            <w:ins w:id="308" w:author="Riki Merrick" w:date="2015-09-08T17:36:00Z">
              <w:r w:rsidR="00356A5C">
                <w:rPr>
                  <w:rFonts w:eastAsia="Times New Roman"/>
                  <w:lang w:val="en-US"/>
                </w:rPr>
                <w:t>ly</w:t>
              </w:r>
            </w:ins>
            <w:r>
              <w:rPr>
                <w:rFonts w:eastAsia="Times New Roman"/>
                <w:lang w:val="en-US"/>
              </w:rPr>
              <w:t xml:space="preserve"> - see notes for details</w:t>
            </w:r>
            <w:del w:id="309" w:author="Riki Merrick" w:date="2015-09-08T17:36: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All relevant health information is known and captured</w:t>
            </w:r>
            <w:del w:id="310" w:author="Riki Merrick" w:date="2015-09-08T17:36: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This instance should not have been part of this patient's medical record</w:t>
            </w:r>
            <w:del w:id="311" w:author="Riki Merrick" w:date="2015-09-08T17:36: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Health unknown: </w:t>
            </w:r>
            <w:r>
              <w:rPr>
                <w:rFonts w:eastAsia="Times New Roman"/>
                <w:lang w:val="en-US"/>
              </w:rPr>
              <w:t>Health information for this individual is unavailable/unknown</w:t>
            </w:r>
            <w:del w:id="312" w:author="Riki Merrick" w:date="2015-09-08T17:36:00Z">
              <w:r w:rsidDel="00356A5C">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FilterOperator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FilterOperator (Filter Operator)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kind of operation to perform as a part of a property based filter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Equals: </w:t>
            </w:r>
            <w:r>
              <w:rPr>
                <w:rFonts w:eastAsia="Times New Roman"/>
                <w:lang w:val="en-US"/>
              </w:rPr>
              <w:t>The specified property of the code equals the provided value</w:t>
            </w:r>
            <w:del w:id="313" w:author="Riki Merrick" w:date="2015-09-08T17:37: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Is A (by subsumption): </w:t>
            </w:r>
            <w:r>
              <w:rPr>
                <w:rFonts w:eastAsia="Times New Roman"/>
                <w:lang w:val="en-US"/>
              </w:rPr>
              <w:t>Includes all concept ids that have a transitive is-a relationship with the concept Id provided as the value, including the provided concept itself</w:t>
            </w:r>
            <w:del w:id="314" w:author="Riki Merrick" w:date="2015-09-08T17:37: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(Is A) (by subsumption): </w:t>
            </w:r>
            <w:r>
              <w:rPr>
                <w:rFonts w:eastAsia="Times New Roman"/>
                <w:lang w:val="en-US"/>
              </w:rPr>
              <w:t>The specified property of the code does not have an is-a relationship with the provided value</w:t>
            </w:r>
            <w:del w:id="315" w:author="Riki Merrick" w:date="2015-09-08T17:37: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Regular Expression: </w:t>
            </w:r>
            <w:r>
              <w:rPr>
                <w:rFonts w:eastAsia="Times New Roman"/>
                <w:lang w:val="en-US"/>
              </w:rPr>
              <w:t>The specified property of the code matches the regex specified in the provided value</w:t>
            </w:r>
            <w:del w:id="316" w:author="Riki Merrick" w:date="2015-09-08T17:37: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Set: </w:t>
            </w:r>
            <w:r>
              <w:rPr>
                <w:rFonts w:eastAsia="Times New Roman"/>
                <w:lang w:val="en-US"/>
              </w:rPr>
              <w:t>The specified property of the code is in the set of codes or concepts specified in the provided value (comma separated list)</w:t>
            </w:r>
            <w:del w:id="317" w:author="Riki Merrick" w:date="2015-09-08T17:37: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in Set: </w:t>
            </w:r>
            <w:r>
              <w:rPr>
                <w:rFonts w:eastAsia="Times New Roman"/>
                <w:lang w:val="en-US"/>
              </w:rPr>
              <w:t>The specified property of the code is not in the set of codes or concepts specified in the provided value (comma separated list)</w:t>
            </w:r>
            <w:del w:id="318" w:author="Riki Merrick" w:date="2015-09-08T17:38:00Z">
              <w:r w:rsidDel="00356A5C">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FlagStatus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FlagStatus (Flag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whether this flag is active and needs to be displayed to a user, or whether it is no longer needed or entered in error</w:t>
            </w:r>
            <w:del w:id="319" w:author="Riki Merrick" w:date="2015-09-08T17:38: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A current flag that should be displayed to a user. A system may use the category to determine which roles should view the flag</w:t>
            </w:r>
            <w:del w:id="320" w:author="Riki Merrick" w:date="2015-09-08T17:38: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Inactive: </w:t>
            </w:r>
            <w:r>
              <w:rPr>
                <w:rFonts w:eastAsia="Times New Roman"/>
                <w:lang w:val="en-US"/>
              </w:rPr>
              <w:t>The flag does not need to be displayed any more</w:t>
            </w:r>
            <w:del w:id="321" w:author="Riki Merrick" w:date="2015-09-08T17:38: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flag was added in error, and should no longer be displayed </w:t>
            </w:r>
          </w:p>
        </w:tc>
      </w:tr>
    </w:tbl>
    <w:p w:rsidR="004049E5" w:rsidRDefault="005B11EB">
      <w:pPr>
        <w:pStyle w:val="Heading2"/>
        <w:divId w:val="1375348270"/>
        <w:rPr>
          <w:rFonts w:eastAsia="Times New Roman"/>
          <w:lang w:val="en-US"/>
        </w:rPr>
      </w:pPr>
      <w:r>
        <w:rPr>
          <w:rFonts w:eastAsia="Times New Roman"/>
          <w:lang w:val="en-US"/>
        </w:rPr>
        <w:t>ValueSet: GoalAcceptanceStatus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20"/>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GoalAcceptanceStatus (Goal Acceptance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indicating whether the goal has been accepted by a stakeholder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Agree: </w:t>
            </w:r>
            <w:r>
              <w:rPr>
                <w:rFonts w:eastAsia="Times New Roman"/>
                <w:lang w:val="en-US"/>
              </w:rPr>
              <w:t>Stakeholder supports pursuit of the goal</w:t>
            </w:r>
            <w:del w:id="322" w:author="Riki Merrick" w:date="2015-09-08T17:38: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Disagree: </w:t>
            </w:r>
            <w:r>
              <w:rPr>
                <w:rFonts w:eastAsia="Times New Roman"/>
                <w:lang w:val="en-US"/>
              </w:rPr>
              <w:t>Stakeholder is not in support of the pursuit of the goal</w:t>
            </w:r>
            <w:ins w:id="323" w:author="Riki Merrick" w:date="2015-09-08T17:38:00Z">
              <w:r w:rsidR="00356A5C">
                <w:rPr>
                  <w:rFonts w:eastAsia="Times New Roman"/>
                  <w:lang w:val="en-US"/>
                </w:rPr>
                <w:t>.</w:t>
              </w:r>
            </w:ins>
            <w:del w:id="324" w:author="Riki Merrick" w:date="2015-09-08T17:38: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Pending: </w:t>
            </w:r>
            <w:r>
              <w:rPr>
                <w:rFonts w:eastAsia="Times New Roman"/>
                <w:lang w:val="en-US"/>
              </w:rPr>
              <w:t xml:space="preserve">Stakeholder has not yet made a decision on whether they support the goal </w:t>
            </w:r>
          </w:p>
        </w:tc>
      </w:tr>
    </w:tbl>
    <w:p w:rsidR="004049E5" w:rsidRDefault="005B11EB">
      <w:pPr>
        <w:pStyle w:val="Heading2"/>
        <w:divId w:val="1375348270"/>
        <w:rPr>
          <w:rFonts w:eastAsia="Times New Roman"/>
          <w:lang w:val="en-US"/>
        </w:rPr>
      </w:pPr>
      <w:r>
        <w:rPr>
          <w:rFonts w:eastAsia="Times New Roman"/>
          <w:lang w:val="en-US"/>
        </w:rPr>
        <w:t>ValueSet: GoalRelationshipType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GoalRelationshipType (Goal Relationship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Types of relationships between two goals</w:t>
            </w:r>
            <w:ins w:id="325" w:author="Riki Merrick" w:date="2015-09-08T17:39:00Z">
              <w:r w:rsidR="00356A5C">
                <w:rPr>
                  <w:rFonts w:eastAsia="Times New Roman"/>
                  <w:lang w:val="en-US"/>
                </w:rPr>
                <w:t>.</w:t>
              </w:r>
            </w:ins>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Predecessor: </w:t>
            </w:r>
            <w:r>
              <w:rPr>
                <w:rFonts w:eastAsia="Times New Roman"/>
                <w:lang w:val="en-US"/>
              </w:rPr>
              <w:t>Indicates that the target goal is one which must be met before striving for the current goal</w:t>
            </w:r>
            <w:del w:id="326" w:author="Riki Merrick" w:date="2015-09-08T17:39: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Successor: </w:t>
            </w:r>
            <w:r>
              <w:rPr>
                <w:rFonts w:eastAsia="Times New Roman"/>
                <w:lang w:val="en-US"/>
              </w:rPr>
              <w:t>Indicates that the target goal is a desired objective once the current goal is met</w:t>
            </w:r>
            <w:del w:id="327" w:author="Riki Merrick" w:date="2015-09-08T17:39: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Replacement: </w:t>
            </w:r>
            <w:r>
              <w:rPr>
                <w:rFonts w:eastAsia="Times New Roman"/>
                <w:lang w:val="en-US"/>
              </w:rPr>
              <w:t>Indicates that this goal has been replaced by the target goal</w:t>
            </w:r>
            <w:del w:id="328" w:author="Riki Merrick" w:date="2015-09-08T17:39: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Component: </w:t>
            </w:r>
            <w:r>
              <w:rPr>
                <w:rFonts w:eastAsia="Times New Roman"/>
                <w:lang w:val="en-US"/>
              </w:rPr>
              <w:t>Indicates that the target goal is considered to be a "piece" of attaining this goal</w:t>
            </w:r>
            <w:del w:id="329" w:author="Riki Merrick" w:date="2015-09-11T16:58:00Z">
              <w:r w:rsidDel="008504AB">
                <w:rPr>
                  <w:rFonts w:eastAsia="Times New Roman"/>
                  <w:lang w:val="en-US"/>
                </w:rPr>
                <w:delText>.</w:delText>
              </w:r>
            </w:del>
            <w:del w:id="330" w:author="Riki Merrick" w:date="2015-09-08T17:39:00Z">
              <w:r w:rsidDel="00356A5C">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Indicates that the relationship is not covered by one of the pre-defined codes. (An extension may convey more information about the meaning of the relationship.) </w:t>
            </w:r>
          </w:p>
        </w:tc>
      </w:tr>
    </w:tbl>
    <w:p w:rsidR="004049E5" w:rsidRDefault="005B11EB">
      <w:pPr>
        <w:pStyle w:val="Heading2"/>
        <w:divId w:val="1375348270"/>
        <w:rPr>
          <w:rFonts w:eastAsia="Times New Roman"/>
          <w:lang w:val="en-US"/>
        </w:rPr>
      </w:pPr>
      <w:r>
        <w:rPr>
          <w:rFonts w:eastAsia="Times New Roman"/>
          <w:lang w:val="en-US"/>
        </w:rPr>
        <w:t>ValueSet: GoalStatus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GoalStatus (Goal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whether the goal has been met and is still being targeted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A goal is proposed for this patient</w:t>
            </w:r>
            <w:del w:id="331" w:author="Riki Merrick" w:date="2015-09-08T20:22: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Planned: </w:t>
            </w:r>
            <w:r>
              <w:rPr>
                <w:rFonts w:eastAsia="Times New Roman"/>
                <w:lang w:val="en-US"/>
              </w:rPr>
              <w:t>A goal is planned for this patient</w:t>
            </w:r>
            <w:del w:id="332" w:author="Riki Merrick" w:date="2015-09-08T20:22: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A proposed goal was accepted</w:t>
            </w:r>
            <w:del w:id="333" w:author="Riki Merrick" w:date="2015-09-08T20:22: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w:t>
            </w:r>
            <w:r>
              <w:rPr>
                <w:rFonts w:eastAsia="Times New Roman"/>
                <w:lang w:val="en-US"/>
              </w:rPr>
              <w:t>A proposed goal was rejected</w:t>
            </w:r>
            <w:del w:id="334" w:author="Riki Merrick" w:date="2015-09-08T20:22: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goal is being sought but has not yet been reached. (Also applies if </w:t>
            </w:r>
            <w:r>
              <w:rPr>
                <w:rFonts w:eastAsia="Times New Roman"/>
                <w:lang w:val="en-US"/>
              </w:rPr>
              <w:lastRenderedPageBreak/>
              <w:t>goal was reached in the past but there has been regression and goal is being sought again)</w:t>
            </w:r>
            <w:del w:id="335" w:author="Riki Merrick" w:date="2015-09-08T20:23: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Achieved: </w:t>
            </w:r>
            <w:r>
              <w:rPr>
                <w:rFonts w:eastAsia="Times New Roman"/>
                <w:lang w:val="en-US"/>
              </w:rPr>
              <w:t>The goal has been met and no further action is needed</w:t>
            </w:r>
            <w:del w:id="336" w:author="Riki Merrick" w:date="2015-09-08T20:23: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Sustaining: </w:t>
            </w:r>
            <w:r>
              <w:rPr>
                <w:rFonts w:eastAsia="Times New Roman"/>
                <w:lang w:val="en-US"/>
              </w:rPr>
              <w:t>The goal has been met, but ongoing activity is needed to sustain the goal objective</w:t>
            </w:r>
            <w:del w:id="337" w:author="Riki Merrick" w:date="2015-09-08T20:23: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Hold: </w:t>
            </w:r>
            <w:r>
              <w:rPr>
                <w:rFonts w:eastAsia="Times New Roman"/>
                <w:lang w:val="en-US"/>
              </w:rPr>
              <w:t>The goal remains a long term objective but is no longer being actively pursued for a temporary period of time</w:t>
            </w:r>
            <w:del w:id="338" w:author="Riki Merrick" w:date="2015-09-11T16:59: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The goal is no longer being sought</w:t>
            </w:r>
            <w:del w:id="339" w:author="Riki Merrick" w:date="2015-09-08T20:23:00Z">
              <w:r w:rsidDel="00630128">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GroupType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106"/>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GroupType (Group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Types of resources that are part of group</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Person: </w:t>
            </w:r>
            <w:r>
              <w:rPr>
                <w:rFonts w:eastAsia="Times New Roman"/>
                <w:lang w:val="en-US"/>
              </w:rPr>
              <w:t>Group contains "person" Patient resources</w:t>
            </w:r>
            <w:del w:id="340" w:author="Riki Merrick" w:date="2015-09-08T20:23: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Animal: </w:t>
            </w:r>
            <w:r>
              <w:rPr>
                <w:rFonts w:eastAsia="Times New Roman"/>
                <w:lang w:val="en-US"/>
              </w:rPr>
              <w:t>Group contains "animal" Patient resources</w:t>
            </w:r>
            <w:del w:id="341" w:author="Riki Merrick" w:date="2015-09-08T20:23: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Practitioner: </w:t>
            </w:r>
            <w:r>
              <w:rPr>
                <w:rFonts w:eastAsia="Times New Roman"/>
                <w:lang w:val="en-US"/>
              </w:rPr>
              <w:t xml:space="preserve">Group contains healthcare practitioner resources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w:t>
            </w:r>
            <w:r>
              <w:rPr>
                <w:rFonts w:eastAsia="Times New Roman"/>
                <w:lang w:val="en-US"/>
              </w:rPr>
              <w:t>Group contains Device resources</w:t>
            </w:r>
            <w:del w:id="342" w:author="Riki Merrick" w:date="2015-09-08T20:23: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 </w:t>
            </w:r>
            <w:r>
              <w:rPr>
                <w:rFonts w:eastAsia="Times New Roman"/>
                <w:lang w:val="en-US"/>
              </w:rPr>
              <w:t>Group contains Medication resources</w:t>
            </w:r>
            <w:del w:id="343" w:author="Riki Merrick" w:date="2015-09-08T20:23: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Substance: </w:t>
            </w:r>
            <w:r>
              <w:rPr>
                <w:rFonts w:eastAsia="Times New Roman"/>
                <w:lang w:val="en-US"/>
              </w:rPr>
              <w:t>Group contains Substance resources</w:t>
            </w:r>
            <w:del w:id="344" w:author="Riki Merrick" w:date="2015-09-08T20:23:00Z">
              <w:r w:rsidDel="00630128">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GuideDependencyType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21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GuideDependencyType (Guide Dependency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a dependency is represented when the guide is published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Reference: </w:t>
            </w:r>
            <w:r>
              <w:rPr>
                <w:rFonts w:eastAsia="Times New Roman"/>
                <w:lang w:val="en-US"/>
              </w:rPr>
              <w:t>The guide is referred to by URL</w:t>
            </w:r>
            <w:del w:id="345" w:author="Riki Merrick" w:date="2015-09-11T16:59:00Z">
              <w:r w:rsidDel="008504AB">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Inclusion: </w:t>
            </w:r>
            <w:r>
              <w:rPr>
                <w:rFonts w:eastAsia="Times New Roman"/>
                <w:lang w:val="en-US"/>
              </w:rPr>
              <w:t xml:space="preserve">The guide is embedded in this guide when published </w:t>
            </w:r>
          </w:p>
        </w:tc>
      </w:tr>
    </w:tbl>
    <w:p w:rsidR="004049E5" w:rsidRDefault="005B11EB">
      <w:pPr>
        <w:pStyle w:val="Heading2"/>
        <w:divId w:val="1375348270"/>
        <w:rPr>
          <w:rFonts w:eastAsia="Times New Roman"/>
          <w:lang w:val="en-US"/>
        </w:rPr>
      </w:pPr>
      <w:r>
        <w:rPr>
          <w:rFonts w:eastAsia="Times New Roman"/>
          <w:lang w:val="en-US"/>
        </w:rPr>
        <w:t>ValueSet: GuidePageKind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GuidePageKind (Guide Page Kind)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kind of an included page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Page: </w:t>
            </w:r>
            <w:r>
              <w:rPr>
                <w:rFonts w:eastAsia="Times New Roman"/>
                <w:lang w:val="en-US"/>
              </w:rPr>
              <w:t>This is a page of content that is included in the implementation guide. It has no particular function</w:t>
            </w:r>
            <w:ins w:id="346" w:author="Riki Merrick" w:date="2015-09-11T16:59:00Z">
              <w:r w:rsidR="008504AB">
                <w:rPr>
                  <w:rFonts w:eastAsia="Times New Roman"/>
                  <w:lang w:val="en-US"/>
                </w:rPr>
                <w:t>.</w:t>
              </w:r>
            </w:ins>
            <w:del w:id="347" w:author="Riki Merrick" w:date="2015-09-08T20:25: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Example: </w:t>
            </w:r>
            <w:r>
              <w:rPr>
                <w:rFonts w:eastAsia="Times New Roman"/>
                <w:lang w:val="en-US"/>
              </w:rPr>
              <w:t xml:space="preserve">This is a page that represents a human readable rendering of an example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List: </w:t>
            </w:r>
            <w:r>
              <w:rPr>
                <w:rFonts w:eastAsia="Times New Roman"/>
                <w:lang w:val="en-US"/>
              </w:rPr>
              <w:t>This is a page that represents a list of resources of one or more types</w:t>
            </w:r>
            <w:del w:id="348" w:author="Riki Merrick" w:date="2015-09-08T20:25: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Include: </w:t>
            </w:r>
            <w:commentRangeStart w:id="349"/>
            <w:r>
              <w:rPr>
                <w:rFonts w:eastAsia="Times New Roman"/>
                <w:lang w:val="en-US"/>
              </w:rPr>
              <w:t>This is a page that is where an included guide is injected</w:t>
            </w:r>
            <w:commentRangeEnd w:id="349"/>
            <w:r w:rsidR="00630128">
              <w:rPr>
                <w:rStyle w:val="CommentReference"/>
              </w:rPr>
              <w:commentReference w:id="349"/>
            </w:r>
            <w:del w:id="350" w:author="Riki Merrick" w:date="2015-09-08T20:25: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Directory: </w:t>
            </w:r>
            <w:r>
              <w:rPr>
                <w:rFonts w:eastAsia="Times New Roman"/>
                <w:lang w:val="en-US"/>
              </w:rPr>
              <w:t>This is a page that lists the resources of a given type, and also creates pages for all the listed types as other pages in the section</w:t>
            </w:r>
            <w:del w:id="351" w:author="Riki Merrick" w:date="2015-09-08T20:26: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Dictionary: </w:t>
            </w:r>
            <w:r>
              <w:rPr>
                <w:rFonts w:eastAsia="Times New Roman"/>
                <w:lang w:val="en-US"/>
              </w:rPr>
              <w:t>This is a page that creates the listed resources as a dictionary</w:t>
            </w:r>
            <w:del w:id="352" w:author="Riki Merrick" w:date="2015-09-08T20:26: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Table Of Contents: </w:t>
            </w:r>
            <w:r>
              <w:rPr>
                <w:rFonts w:eastAsia="Times New Roman"/>
                <w:lang w:val="en-US"/>
              </w:rPr>
              <w:t>This is a generated page that contains the table of contents</w:t>
            </w:r>
            <w:del w:id="353" w:author="Riki Merrick" w:date="2015-09-08T20:26:00Z">
              <w:r w:rsidDel="0063012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w:t>
            </w:r>
            <w:r>
              <w:rPr>
                <w:rFonts w:eastAsia="Times New Roman"/>
                <w:lang w:val="en-US"/>
              </w:rPr>
              <w:t>This is a page that represents a presented resource. This is typically used for generated conformance resource presentations</w:t>
            </w:r>
            <w:ins w:id="354" w:author="Riki Merrick" w:date="2015-09-08T20:26:00Z">
              <w:r w:rsidR="00630128">
                <w:rPr>
                  <w:rFonts w:eastAsia="Times New Roman"/>
                  <w:lang w:val="en-US"/>
                </w:rPr>
                <w:t>.</w:t>
              </w:r>
            </w:ins>
            <w:del w:id="355" w:author="Riki Merrick" w:date="2015-09-08T20:26:00Z">
              <w:r w:rsidDel="00630128">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GuideResourcePurpose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GuideResourcePurpose (Guide Resource Purpose)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Why a resource is included in the guide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Example: </w:t>
            </w:r>
            <w:r>
              <w:rPr>
                <w:rFonts w:eastAsia="Times New Roman"/>
                <w:lang w:val="en-US"/>
              </w:rPr>
              <w:t xml:space="preserve">The resource is intended as an example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504AB">
            <w:pPr>
              <w:rPr>
                <w:rFonts w:eastAsia="Times New Roman"/>
                <w:lang w:val="en-US"/>
              </w:rPr>
            </w:pPr>
            <w:r>
              <w:rPr>
                <w:rFonts w:eastAsia="Times New Roman"/>
                <w:b/>
                <w:bCs/>
                <w:lang w:val="en-US"/>
              </w:rPr>
              <w:t xml:space="preserve">Terminology: </w:t>
            </w:r>
            <w:r>
              <w:rPr>
                <w:rFonts w:eastAsia="Times New Roman"/>
                <w:lang w:val="en-US"/>
              </w:rPr>
              <w:t xml:space="preserve">The resource defines a value set or concept map used in the </w:t>
            </w:r>
            <w:ins w:id="356" w:author="Riki Merrick" w:date="2015-09-11T17:00:00Z">
              <w:r w:rsidR="008504AB">
                <w:rPr>
                  <w:rFonts w:eastAsia="Times New Roman"/>
                  <w:lang w:val="en-US"/>
                </w:rPr>
                <w:t>i</w:t>
              </w:r>
            </w:ins>
            <w:del w:id="357" w:author="Riki Merrick" w:date="2015-09-11T17:00:00Z">
              <w:r w:rsidDel="008504AB">
                <w:rPr>
                  <w:rFonts w:eastAsia="Times New Roman"/>
                  <w:lang w:val="en-US"/>
                </w:rPr>
                <w:delText>I</w:delText>
              </w:r>
            </w:del>
            <w:r>
              <w:rPr>
                <w:rFonts w:eastAsia="Times New Roman"/>
                <w:lang w:val="en-US"/>
              </w:rPr>
              <w:t xml:space="preserve">mplementation </w:t>
            </w:r>
            <w:del w:id="358" w:author="Riki Merrick" w:date="2015-09-11T17:00:00Z">
              <w:r w:rsidDel="008504AB">
                <w:rPr>
                  <w:rFonts w:eastAsia="Times New Roman"/>
                  <w:lang w:val="en-US"/>
                </w:rPr>
                <w:delText>G</w:delText>
              </w:r>
            </w:del>
            <w:ins w:id="359" w:author="Riki Merrick" w:date="2015-09-11T17:00:00Z">
              <w:r w:rsidR="008504AB">
                <w:rPr>
                  <w:rFonts w:eastAsia="Times New Roman"/>
                  <w:lang w:val="en-US"/>
                </w:rPr>
                <w:t>g</w:t>
              </w:r>
            </w:ins>
            <w:r>
              <w:rPr>
                <w:rFonts w:eastAsia="Times New Roman"/>
                <w:lang w:val="en-US"/>
              </w:rPr>
              <w:t xml:space="preserve">uide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Profile: </w:t>
            </w:r>
            <w:r>
              <w:rPr>
                <w:rFonts w:eastAsia="Times New Roman"/>
                <w:lang w:val="en-US"/>
              </w:rPr>
              <w:t xml:space="preserve">The resource defines a profile (StructureDefinition) that is used in the implementation guide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Extension: </w:t>
            </w:r>
            <w:r>
              <w:rPr>
                <w:rFonts w:eastAsia="Times New Roman"/>
                <w:lang w:val="en-US"/>
              </w:rPr>
              <w:t xml:space="preserve">The resource defines an extension (StructureDefinition) that is used in the implementation guide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Dictionary: </w:t>
            </w:r>
            <w:r>
              <w:rPr>
                <w:rFonts w:eastAsia="Times New Roman"/>
                <w:lang w:val="en-US"/>
              </w:rPr>
              <w:t xml:space="preserve">The resource contains a dictionary that is part of the implementation guide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Logical Model: </w:t>
            </w:r>
            <w:r>
              <w:rPr>
                <w:rFonts w:eastAsia="Times New Roman"/>
                <w:lang w:val="en-US"/>
              </w:rPr>
              <w:t xml:space="preserve">The resource defines a logical model (in a StructureDefinition) that is used in the implementation guide </w:t>
            </w:r>
          </w:p>
        </w:tc>
      </w:tr>
    </w:tbl>
    <w:p w:rsidR="004049E5" w:rsidRDefault="005B11EB">
      <w:pPr>
        <w:pStyle w:val="Heading2"/>
        <w:divId w:val="1375348270"/>
        <w:rPr>
          <w:rFonts w:eastAsia="Times New Roman"/>
          <w:lang w:val="en-US"/>
        </w:rPr>
      </w:pPr>
      <w:r>
        <w:rPr>
          <w:rFonts w:eastAsia="Times New Roman"/>
          <w:lang w:val="en-US"/>
        </w:rPr>
        <w:t>ValueSet: HTTPVerb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101"/>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HTTPVerb (</w:t>
            </w:r>
            <w:commentRangeStart w:id="360"/>
            <w:r>
              <w:rPr>
                <w:rFonts w:eastAsia="Times New Roman"/>
                <w:lang w:val="en-US"/>
              </w:rPr>
              <w:t xml:space="preserve">H T T P </w:t>
            </w:r>
            <w:commentRangeEnd w:id="360"/>
            <w:r w:rsidR="008504AB">
              <w:rPr>
                <w:rStyle w:val="CommentReference"/>
              </w:rPr>
              <w:commentReference w:id="360"/>
            </w:r>
            <w:r>
              <w:rPr>
                <w:rFonts w:eastAsia="Times New Roman"/>
                <w:lang w:val="en-US"/>
              </w:rPr>
              <w:t xml:space="preserve">Verb)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HTTP verbs (in the HTTP command line)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GET: </w:t>
            </w:r>
            <w:r>
              <w:rPr>
                <w:rFonts w:eastAsia="Times New Roman"/>
                <w:lang w:val="en-US"/>
              </w:rPr>
              <w:t xml:space="preserve">HTTP GET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 </w:t>
            </w:r>
            <w:r>
              <w:rPr>
                <w:rFonts w:eastAsia="Times New Roman"/>
                <w:lang w:val="en-US"/>
              </w:rPr>
              <w:t xml:space="preserve">HTTP POST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PUT: </w:t>
            </w:r>
            <w:r>
              <w:rPr>
                <w:rFonts w:eastAsia="Times New Roman"/>
                <w:lang w:val="en-US"/>
              </w:rPr>
              <w:t xml:space="preserve">HTTP PUT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DELETE: </w:t>
            </w:r>
            <w:r>
              <w:rPr>
                <w:rFonts w:eastAsia="Times New Roman"/>
                <w:lang w:val="en-US"/>
              </w:rPr>
              <w:t xml:space="preserve">HTTP DELETE </w:t>
            </w:r>
          </w:p>
        </w:tc>
      </w:tr>
    </w:tbl>
    <w:p w:rsidR="004049E5" w:rsidRDefault="005B11EB">
      <w:pPr>
        <w:pStyle w:val="Heading2"/>
        <w:divId w:val="1375348270"/>
        <w:rPr>
          <w:rFonts w:eastAsia="Times New Roman"/>
          <w:lang w:val="en-US"/>
        </w:rPr>
      </w:pPr>
      <w:r>
        <w:rPr>
          <w:rFonts w:eastAsia="Times New Roman"/>
          <w:lang w:val="en-US"/>
        </w:rPr>
        <w:t>ValueSet: Identifier Type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gridCol w:w="8398"/>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Identifier</w:t>
            </w:r>
            <w:del w:id="361" w:author="Riki Merrick" w:date="2015-09-11T17:01:00Z">
              <w:r w:rsidDel="008504AB">
                <w:rPr>
                  <w:rFonts w:eastAsia="Times New Roman"/>
                  <w:lang w:val="en-US"/>
                </w:rPr>
                <w:delText xml:space="preserve"> </w:delText>
              </w:r>
            </w:del>
            <w:r>
              <w:rPr>
                <w:rFonts w:eastAsia="Times New Roman"/>
                <w:lang w:val="en-US"/>
              </w:rPr>
              <w:t>Type</w:t>
            </w:r>
            <w:del w:id="362" w:author="Riki Merrick" w:date="2015-09-11T17:01:00Z">
              <w:r w:rsidDel="008504AB">
                <w:rPr>
                  <w:rFonts w:eastAsia="Times New Roman"/>
                  <w:lang w:val="en-US"/>
                </w:rPr>
                <w:delText xml:space="preserve"> </w:delText>
              </w:r>
            </w:del>
            <w:r>
              <w:rPr>
                <w:rFonts w:eastAsia="Times New Roman"/>
                <w:lang w:val="en-US"/>
              </w:rPr>
              <w:t xml:space="preserve">Codes (Identifier Type Codes)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coded type for an identifier that can be used to determine which identifier to use for a specific purpose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Universal Device Identifier: </w:t>
            </w:r>
            <w:r>
              <w:rPr>
                <w:rFonts w:eastAsia="Times New Roman"/>
                <w:lang w:val="en-US"/>
              </w:rPr>
              <w:t>A identifier assigned to a device using the Universal Device Identifier framework as defined by FDA</w:t>
            </w:r>
            <w:ins w:id="363" w:author="Riki Merrick" w:date="2015-09-11T17:02:00Z">
              <w:r w:rsidR="008504AB">
                <w:rPr>
                  <w:rFonts w:eastAsia="Times New Roman"/>
                  <w:lang w:val="en-US"/>
                </w:rPr>
                <w:t>.</w:t>
              </w:r>
            </w:ins>
            <w:r>
              <w:rPr>
                <w:rFonts w:eastAsia="Times New Roman"/>
                <w:lang w:val="en-US"/>
              </w:rPr>
              <w:t xml:space="preserve"> (http://www.fda.gov/MedicalDevices/DeviceRegulationandGuidance/UniqueDeviceIdentification/)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Serial Number: </w:t>
            </w:r>
            <w:r>
              <w:rPr>
                <w:rFonts w:eastAsia="Times New Roman"/>
                <w:lang w:val="en-US"/>
              </w:rPr>
              <w:t xml:space="preserve">An identifier affixed to an item by the manufacturer when it is first made, where each item has a different identifier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Social Beneficiary Identifier: </w:t>
            </w:r>
            <w:r>
              <w:rPr>
                <w:rFonts w:eastAsia="Times New Roman"/>
                <w:lang w:val="en-US"/>
              </w:rPr>
              <w:t xml:space="preserve">An identifier issued by a governmental organization to an individual for the purpose of the receipt of social services and benefits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Placer Identifier: </w:t>
            </w:r>
            <w:r>
              <w:rPr>
                <w:rFonts w:eastAsia="Times New Roman"/>
                <w:lang w:val="en-US"/>
              </w:rPr>
              <w:t xml:space="preserve">The identifier associated with the person or service that requests or places an order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Filler Identifier: </w:t>
            </w:r>
            <w:r>
              <w:rPr>
                <w:rFonts w:eastAsia="Times New Roman"/>
                <w:lang w:val="en-US"/>
              </w:rPr>
              <w:t xml:space="preserve">The Identifier associated with the person, or service, who produces the observations or fulfills the order requested by the requestor </w:t>
            </w:r>
          </w:p>
        </w:tc>
      </w:tr>
    </w:tbl>
    <w:p w:rsidR="004049E5" w:rsidRDefault="005B11EB">
      <w:pPr>
        <w:pStyle w:val="Heading2"/>
        <w:divId w:val="1375348270"/>
        <w:rPr>
          <w:rFonts w:eastAsia="Times New Roman"/>
          <w:lang w:val="en-US"/>
        </w:rPr>
      </w:pPr>
      <w:r>
        <w:rPr>
          <w:rFonts w:eastAsia="Times New Roman"/>
          <w:lang w:val="en-US"/>
        </w:rPr>
        <w:t>ValueSet: IdentifierUse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IdentifierUse (Identifier Use)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Identifies the purpose for this identifier, if known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rsidP="00BA43A9">
            <w:pPr>
              <w:rPr>
                <w:rFonts w:eastAsia="Times New Roman"/>
                <w:lang w:val="en-US"/>
              </w:rPr>
            </w:pPr>
            <w:r>
              <w:rPr>
                <w:rFonts w:eastAsia="Times New Roman"/>
                <w:b/>
                <w:bCs/>
                <w:lang w:val="en-US"/>
              </w:rPr>
              <w:t xml:space="preserve">Usual: </w:t>
            </w:r>
            <w:ins w:id="364" w:author="Riki Merrick" w:date="2015-09-11T17:04:00Z">
              <w:r w:rsidR="00BA43A9">
                <w:rPr>
                  <w:rFonts w:eastAsia="Times New Roman"/>
                  <w:b/>
                  <w:bCs/>
                  <w:lang w:val="en-US"/>
                </w:rPr>
                <w:t>T</w:t>
              </w:r>
            </w:ins>
            <w:del w:id="365" w:author="Riki Merrick" w:date="2015-09-11T17:04:00Z">
              <w:r w:rsidDel="00BA43A9">
                <w:rPr>
                  <w:rFonts w:eastAsia="Times New Roman"/>
                  <w:lang w:val="en-US"/>
                </w:rPr>
                <w:delText>t</w:delText>
              </w:r>
            </w:del>
            <w:r>
              <w:rPr>
                <w:rFonts w:eastAsia="Times New Roman"/>
                <w:lang w:val="en-US"/>
              </w:rPr>
              <w:t xml:space="preserve">he identifier recommended for display and use in real-world interactions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Official: </w:t>
            </w:r>
            <w:ins w:id="366" w:author="Riki Merrick" w:date="2015-09-11T17:05:00Z">
              <w:r w:rsidR="00BA43A9">
                <w:rPr>
                  <w:rFonts w:eastAsia="Times New Roman"/>
                  <w:lang w:val="en-US"/>
                </w:rPr>
                <w:t>T</w:t>
              </w:r>
            </w:ins>
            <w:del w:id="367" w:author="Riki Merrick" w:date="2015-09-11T17:05:00Z">
              <w:r w:rsidDel="00BA43A9">
                <w:rPr>
                  <w:rFonts w:eastAsia="Times New Roman"/>
                  <w:lang w:val="en-US"/>
                </w:rPr>
                <w:delText>t</w:delText>
              </w:r>
            </w:del>
            <w:r>
              <w:rPr>
                <w:rFonts w:eastAsia="Times New Roman"/>
                <w:lang w:val="en-US"/>
              </w:rPr>
              <w:t xml:space="preserve">he identifier considered to be most trusted for the identification of this item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identifier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Secondary: </w:t>
            </w:r>
            <w:r>
              <w:rPr>
                <w:rFonts w:eastAsia="Times New Roman"/>
                <w:lang w:val="en-US"/>
              </w:rPr>
              <w:t xml:space="preserve">An identifier that was assigned in secondary use - it serves to identify the object in a relative context, but cannot be consistently assigned to the same object again in a different context </w:t>
            </w:r>
          </w:p>
        </w:tc>
      </w:tr>
    </w:tbl>
    <w:p w:rsidR="004049E5" w:rsidRDefault="005B11EB">
      <w:pPr>
        <w:pStyle w:val="Heading2"/>
        <w:divId w:val="1375348270"/>
        <w:rPr>
          <w:rFonts w:eastAsia="Times New Roman"/>
          <w:lang w:val="en-US"/>
        </w:rPr>
      </w:pPr>
      <w:r>
        <w:rPr>
          <w:rFonts w:eastAsia="Times New Roman"/>
          <w:lang w:val="en-US"/>
        </w:rPr>
        <w:t>ValueSet: IdentityAssuranceLevel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IdentityAssuranceLevel (Identity Assurance Level)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level of confidence that this link represents the same actual person, based on NIST Authentication Levels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Level 1: </w:t>
            </w:r>
            <w:r>
              <w:rPr>
                <w:rFonts w:eastAsia="Times New Roman"/>
                <w:lang w:val="en-US"/>
              </w:rPr>
              <w:t>Little or no confidence in the asserted identity's accuracy</w:t>
            </w:r>
            <w:del w:id="368" w:author="Riki Merrick" w:date="2015-09-11T17:05:00Z">
              <w:r w:rsidDel="00BA43A9">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Level 2: </w:t>
            </w:r>
            <w:r>
              <w:rPr>
                <w:rFonts w:eastAsia="Times New Roman"/>
                <w:lang w:val="en-US"/>
              </w:rPr>
              <w:t>Some confidence in the asserted identity's accuracy</w:t>
            </w:r>
            <w:del w:id="369" w:author="Riki Merrick" w:date="2015-09-11T17:05:00Z">
              <w:r w:rsidDel="00BA43A9">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Level 3: </w:t>
            </w:r>
            <w:r>
              <w:rPr>
                <w:rFonts w:eastAsia="Times New Roman"/>
                <w:lang w:val="en-US"/>
              </w:rPr>
              <w:t>High confidence in the asserted identity's accuracy</w:t>
            </w:r>
            <w:del w:id="370" w:author="Riki Merrick" w:date="2015-09-11T17:05:00Z">
              <w:r w:rsidDel="00BA43A9">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Level 4: </w:t>
            </w:r>
            <w:r>
              <w:rPr>
                <w:rFonts w:eastAsia="Times New Roman"/>
                <w:lang w:val="en-US"/>
              </w:rPr>
              <w:t>Very high confidence in the asserted identity's accuracy</w:t>
            </w:r>
            <w:del w:id="371" w:author="Riki Merrick" w:date="2015-09-11T17:05:00Z">
              <w:r w:rsidDel="00BA43A9">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 xml:space="preserve">ValueSet: </w:t>
      </w:r>
      <w:commentRangeStart w:id="372"/>
      <w:r>
        <w:rPr>
          <w:rFonts w:eastAsia="Times New Roman"/>
          <w:lang w:val="en-US"/>
        </w:rPr>
        <w:t>InstanceAvailability</w:t>
      </w:r>
      <w:commentRangeEnd w:id="372"/>
      <w:r w:rsidR="00BA43A9">
        <w:rPr>
          <w:rStyle w:val="CommentReference"/>
          <w:b w:val="0"/>
          <w:bCs w:val="0"/>
        </w:rPr>
        <w:commentReference w:id="372"/>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InstanceAvailability (Instance Availability)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Availability of the resource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4049E5" w:rsidRDefault="005B11EB">
      <w:pPr>
        <w:pStyle w:val="Heading2"/>
        <w:divId w:val="1375348270"/>
        <w:rPr>
          <w:rFonts w:eastAsia="Times New Roman"/>
          <w:lang w:val="en-US"/>
        </w:rPr>
      </w:pPr>
      <w:r>
        <w:rPr>
          <w:rFonts w:eastAsia="Times New Roman"/>
          <w:lang w:val="en-US"/>
        </w:rPr>
        <w:t>ValueSet: IssueSeverity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IssueSeverity (Issue Severity)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Description</w:t>
            </w:r>
          </w:p>
        </w:tc>
        <w:tc>
          <w:tcPr>
            <w:tcW w:w="0" w:type="auto"/>
            <w:vAlign w:val="center"/>
            <w:hideMark/>
          </w:tcPr>
          <w:p w:rsidR="004049E5" w:rsidRDefault="005B11EB">
            <w:pPr>
              <w:rPr>
                <w:rFonts w:eastAsia="Times New Roman"/>
                <w:lang w:val="en-US"/>
              </w:rPr>
            </w:pPr>
            <w:r>
              <w:rPr>
                <w:rFonts w:eastAsia="Times New Roman"/>
                <w:lang w:val="en-US"/>
              </w:rPr>
              <w:t>How the issue affects the success of the action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Fatal: </w:t>
            </w:r>
            <w:r>
              <w:rPr>
                <w:rFonts w:eastAsia="Times New Roman"/>
                <w:lang w:val="en-US"/>
              </w:rPr>
              <w:t xml:space="preserve">The issue caused the action to fail, and no further checking could be performed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Error: </w:t>
            </w:r>
            <w:r>
              <w:rPr>
                <w:rFonts w:eastAsia="Times New Roman"/>
                <w:lang w:val="en-US"/>
              </w:rPr>
              <w:t xml:space="preserve">The issue is sufficiently important to cause the action to fail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Warning: </w:t>
            </w:r>
            <w:r>
              <w:rPr>
                <w:rFonts w:eastAsia="Times New Roman"/>
                <w:lang w:val="en-US"/>
              </w:rPr>
              <w:t xml:space="preserve">The issue is not important enough to cause the action to fail, but may cause it to be performed suboptimally or in a way that is not as desired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Information: </w:t>
            </w:r>
            <w:r>
              <w:rPr>
                <w:rFonts w:eastAsia="Times New Roman"/>
                <w:lang w:val="en-US"/>
              </w:rPr>
              <w:t xml:space="preserve">The issue has no relation to the degree of success of the action </w:t>
            </w:r>
          </w:p>
        </w:tc>
      </w:tr>
    </w:tbl>
    <w:p w:rsidR="004049E5" w:rsidRDefault="005B11EB">
      <w:pPr>
        <w:pStyle w:val="Heading2"/>
        <w:divId w:val="1375348270"/>
        <w:rPr>
          <w:rFonts w:eastAsia="Times New Roman"/>
          <w:lang w:val="en-US"/>
        </w:rPr>
      </w:pPr>
      <w:r>
        <w:rPr>
          <w:rFonts w:eastAsia="Times New Roman"/>
          <w:lang w:val="en-US"/>
        </w:rPr>
        <w:t>ValueSet: IssueType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IssueType (Issue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code that describes the type of issue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Invalid Content: </w:t>
            </w:r>
            <w:r>
              <w:rPr>
                <w:rFonts w:eastAsia="Times New Roman"/>
                <w:lang w:val="en-US"/>
              </w:rPr>
              <w:t xml:space="preserve">Content invalid against the Specification or a Profile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Structural Issue: </w:t>
            </w:r>
            <w:r>
              <w:rPr>
                <w:rFonts w:eastAsia="Times New Roman"/>
                <w:lang w:val="en-US"/>
              </w:rPr>
              <w:t xml:space="preserve">A structural issue in the content such as wrong namespace, or unable to parse the content completely, or invalid </w:t>
            </w:r>
            <w:commentRangeStart w:id="373"/>
            <w:r>
              <w:rPr>
                <w:rFonts w:eastAsia="Times New Roman"/>
                <w:lang w:val="en-US"/>
              </w:rPr>
              <w:t xml:space="preserve">json syntax </w:t>
            </w:r>
            <w:commentRangeEnd w:id="373"/>
            <w:r w:rsidR="00BA43A9">
              <w:rPr>
                <w:rStyle w:val="CommentReference"/>
              </w:rPr>
              <w:commentReference w:id="373"/>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Required element missing: </w:t>
            </w:r>
            <w:r>
              <w:rPr>
                <w:rFonts w:eastAsia="Times New Roman"/>
                <w:lang w:val="en-US"/>
              </w:rPr>
              <w:t xml:space="preserve">A required element is missing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Element value invalid: </w:t>
            </w:r>
            <w:ins w:id="374" w:author="Riki Merrick" w:date="2015-09-11T17:08:00Z">
              <w:r w:rsidR="00BA43A9">
                <w:rPr>
                  <w:rFonts w:eastAsia="Times New Roman"/>
                  <w:b/>
                  <w:bCs/>
                  <w:lang w:val="en-US"/>
                </w:rPr>
                <w:t xml:space="preserve">An </w:t>
              </w:r>
            </w:ins>
            <w:r>
              <w:rPr>
                <w:rFonts w:eastAsia="Times New Roman"/>
                <w:lang w:val="en-US"/>
              </w:rPr>
              <w:t xml:space="preserve">element value </w:t>
            </w:r>
            <w:ins w:id="375" w:author="Riki Merrick" w:date="2015-09-11T17:08:00Z">
              <w:r w:rsidR="00BA43A9">
                <w:rPr>
                  <w:rFonts w:eastAsia="Times New Roman"/>
                  <w:lang w:val="en-US"/>
                </w:rPr>
                <w:t xml:space="preserve">is </w:t>
              </w:r>
            </w:ins>
            <w:r>
              <w:rPr>
                <w:rFonts w:eastAsia="Times New Roman"/>
                <w:lang w:val="en-US"/>
              </w:rPr>
              <w:t xml:space="preserve">invalid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Validation rule failed: </w:t>
            </w:r>
            <w:r>
              <w:rPr>
                <w:rFonts w:eastAsia="Times New Roman"/>
                <w:lang w:val="en-US"/>
              </w:rPr>
              <w:t xml:space="preserve">A content validation rule failed - e.g. a schematron rule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Problem: </w:t>
            </w:r>
            <w:r>
              <w:rPr>
                <w:rFonts w:eastAsia="Times New Roman"/>
                <w:lang w:val="en-US"/>
              </w:rPr>
              <w:t>An authentication/authorization/permissions issue</w:t>
            </w:r>
            <w:ins w:id="376" w:author="Riki Merrick" w:date="2015-09-11T17:08:00Z">
              <w:r w:rsidR="00BA43A9">
                <w:rPr>
                  <w:rFonts w:eastAsia="Times New Roman"/>
                  <w:lang w:val="en-US"/>
                </w:rPr>
                <w:t xml:space="preserve"> </w:t>
              </w:r>
            </w:ins>
            <w:r>
              <w:rPr>
                <w:rFonts w:eastAsia="Times New Roman"/>
                <w:lang w:val="en-US"/>
              </w:rPr>
              <w:t xml:space="preserve">of some kind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Login Required: </w:t>
            </w:r>
            <w:ins w:id="377" w:author="Riki Merrick" w:date="2015-09-11T17:09:00Z">
              <w:r w:rsidR="00BA43A9">
                <w:rPr>
                  <w:rFonts w:eastAsia="Times New Roman"/>
                  <w:lang w:val="en-US"/>
                </w:rPr>
                <w:t>T</w:t>
              </w:r>
            </w:ins>
            <w:del w:id="378" w:author="Riki Merrick" w:date="2015-09-11T17:09:00Z">
              <w:r w:rsidDel="00BA43A9">
                <w:rPr>
                  <w:rFonts w:eastAsia="Times New Roman"/>
                  <w:lang w:val="en-US"/>
                </w:rPr>
                <w:delText>t</w:delText>
              </w:r>
            </w:del>
            <w:r>
              <w:rPr>
                <w:rFonts w:eastAsia="Times New Roman"/>
                <w:lang w:val="en-US"/>
              </w:rPr>
              <w:t xml:space="preserve">he client needs to initiate an authentication process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User: </w:t>
            </w:r>
            <w:r>
              <w:rPr>
                <w:rFonts w:eastAsia="Times New Roman"/>
                <w:lang w:val="en-US"/>
              </w:rPr>
              <w:t xml:space="preserve">The user or system was not able to be authenticated (either there is no process, or the </w:t>
            </w:r>
            <w:del w:id="379" w:author="Riki Merrick" w:date="2015-09-11T17:09:00Z">
              <w:r w:rsidDel="00BA43A9">
                <w:rPr>
                  <w:rFonts w:eastAsia="Times New Roman"/>
                  <w:lang w:val="en-US"/>
                </w:rPr>
                <w:delText>proferred</w:delText>
              </w:r>
            </w:del>
            <w:ins w:id="380" w:author="Riki Merrick" w:date="2015-09-11T17:09:00Z">
              <w:r w:rsidR="00BA43A9">
                <w:rPr>
                  <w:rFonts w:eastAsia="Times New Roman"/>
                  <w:lang w:val="en-US"/>
                </w:rPr>
                <w:t>proffered</w:t>
              </w:r>
            </w:ins>
            <w:r>
              <w:rPr>
                <w:rFonts w:eastAsia="Times New Roman"/>
                <w:lang w:val="en-US"/>
              </w:rPr>
              <w:t xml:space="preserve"> token is unacceptable)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Session Expired: </w:t>
            </w:r>
            <w:r>
              <w:rPr>
                <w:rFonts w:eastAsia="Times New Roman"/>
                <w:lang w:val="en-US"/>
              </w:rPr>
              <w:t xml:space="preserve">User session expired; a login may be required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Forbidden: </w:t>
            </w:r>
            <w:r>
              <w:rPr>
                <w:rFonts w:eastAsia="Times New Roman"/>
                <w:lang w:val="en-US"/>
              </w:rPr>
              <w:t xml:space="preserve">The user does not have the rights to perform this action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Information Suppressed: </w:t>
            </w:r>
            <w:r>
              <w:rPr>
                <w:rFonts w:eastAsia="Times New Roman"/>
                <w:lang w:val="en-US"/>
              </w:rPr>
              <w:t>Some information was not or may not have been returned due to business rules, consent or privacy rules, or access permission constraints. This information may be accessible through alternate processes</w:t>
            </w:r>
            <w:ins w:id="381" w:author="Riki Merrick" w:date="2015-09-11T17:09:00Z">
              <w:r w:rsidR="00BA43A9">
                <w:rPr>
                  <w:rFonts w:eastAsia="Times New Roman"/>
                  <w:lang w:val="en-US"/>
                </w:rPr>
                <w:t>.</w:t>
              </w:r>
            </w:ins>
            <w:del w:id="382" w:author="Riki Merrick" w:date="2015-09-11T17:09:00Z">
              <w:r w:rsidDel="00BA43A9">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Processing Failure: </w:t>
            </w:r>
            <w:r>
              <w:rPr>
                <w:rFonts w:eastAsia="Times New Roman"/>
                <w:lang w:val="en-US"/>
              </w:rPr>
              <w:t>Processing issues. These are expected to be final</w:t>
            </w:r>
            <w:ins w:id="383" w:author="Riki Merrick" w:date="2015-09-11T17:09:00Z">
              <w:r w:rsidR="00BA43A9">
                <w:rPr>
                  <w:rFonts w:eastAsia="Times New Roman"/>
                  <w:lang w:val="en-US"/>
                </w:rPr>
                <w:t>,</w:t>
              </w:r>
            </w:ins>
            <w:r>
              <w:rPr>
                <w:rFonts w:eastAsia="Times New Roman"/>
                <w:lang w:val="en-US"/>
              </w:rPr>
              <w:t xml:space="preserve"> e.g.</w:t>
            </w:r>
            <w:ins w:id="384" w:author="Riki Merrick" w:date="2015-09-11T17:09:00Z">
              <w:r w:rsidR="00BA43A9">
                <w:rPr>
                  <w:rFonts w:eastAsia="Times New Roman"/>
                  <w:lang w:val="en-US"/>
                </w:rPr>
                <w:t>,</w:t>
              </w:r>
            </w:ins>
            <w:r>
              <w:rPr>
                <w:rFonts w:eastAsia="Times New Roman"/>
                <w:lang w:val="en-US"/>
              </w:rPr>
              <w:t xml:space="preserve"> there is no point resubmitting the same content unchanged</w:t>
            </w:r>
            <w:ins w:id="385" w:author="Riki Merrick" w:date="2015-09-11T17:09:00Z">
              <w:r w:rsidR="00BA43A9">
                <w:rPr>
                  <w:rFonts w:eastAsia="Times New Roman"/>
                  <w:lang w:val="en-US"/>
                </w:rPr>
                <w:t>.</w:t>
              </w:r>
            </w:ins>
            <w:del w:id="386" w:author="Riki Merrick" w:date="2015-09-11T17:09:00Z">
              <w:r w:rsidDel="00BA43A9">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Content not supported: </w:t>
            </w:r>
            <w:r>
              <w:rPr>
                <w:rFonts w:eastAsia="Times New Roman"/>
                <w:lang w:val="en-US"/>
              </w:rPr>
              <w:t xml:space="preserve">The resource or profile is not supported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Duplicate: </w:t>
            </w:r>
            <w:r>
              <w:rPr>
                <w:rFonts w:eastAsia="Times New Roman"/>
                <w:lang w:val="en-US"/>
              </w:rPr>
              <w:t xml:space="preserve">An attempt was made to create a duplicate record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Found: </w:t>
            </w:r>
            <w:r>
              <w:rPr>
                <w:rFonts w:eastAsia="Times New Roman"/>
                <w:lang w:val="en-US"/>
              </w:rPr>
              <w:t>The reference provided was not found. In a pure RESTful environment, this would be an HTTP 404 error, but this code may be used where the content is not found further into the application architecture</w:t>
            </w:r>
            <w:ins w:id="387" w:author="Riki Merrick" w:date="2015-09-11T17:10:00Z">
              <w:r w:rsidR="00BA43A9">
                <w:rPr>
                  <w:rFonts w:eastAsia="Times New Roman"/>
                  <w:lang w:val="en-US"/>
                </w:rPr>
                <w:t>.</w:t>
              </w:r>
            </w:ins>
            <w:del w:id="388" w:author="Riki Merrick" w:date="2015-09-11T17:10:00Z">
              <w:r w:rsidDel="00BA43A9">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Content Too Long: </w:t>
            </w:r>
            <w:r>
              <w:rPr>
                <w:rFonts w:eastAsia="Times New Roman"/>
                <w:lang w:val="en-US"/>
              </w:rPr>
              <w:t xml:space="preserve">Provided content is too long (typically, this is a denial of service protection type of error)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Invalid Code: </w:t>
            </w:r>
            <w:r>
              <w:rPr>
                <w:rFonts w:eastAsia="Times New Roman"/>
                <w:lang w:val="en-US"/>
              </w:rPr>
              <w:t xml:space="preserve">The code or </w:t>
            </w:r>
            <w:ins w:id="389" w:author="Riki Merrick" w:date="2015-09-11T17:10:00Z">
              <w:r w:rsidR="00BA43A9">
                <w:rPr>
                  <w:rFonts w:eastAsia="Times New Roman"/>
                  <w:lang w:val="en-US"/>
                </w:rPr>
                <w:t xml:space="preserve">code </w:t>
              </w:r>
            </w:ins>
            <w:r>
              <w:rPr>
                <w:rFonts w:eastAsia="Times New Roman"/>
                <w:lang w:val="en-US"/>
              </w:rPr>
              <w:t xml:space="preserve">system could not be understood, or it was not valid in the context of a particular ValueSet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Unacceptable Extension: </w:t>
            </w:r>
            <w:r>
              <w:rPr>
                <w:rFonts w:eastAsia="Times New Roman"/>
                <w:lang w:val="en-US"/>
              </w:rPr>
              <w:t xml:space="preserve">An extension was found that was not acceptable, or that could not be resolved, or a modifierExtension that was not </w:t>
            </w:r>
            <w:del w:id="390" w:author="Riki Merrick" w:date="2015-09-11T17:10:00Z">
              <w:r w:rsidDel="00BA43A9">
                <w:rPr>
                  <w:rFonts w:eastAsia="Times New Roman"/>
                  <w:lang w:val="en-US"/>
                </w:rPr>
                <w:delText>recognised</w:delText>
              </w:r>
            </w:del>
            <w:ins w:id="391" w:author="Riki Merrick" w:date="2015-09-11T17:10:00Z">
              <w:r w:rsidR="00BA43A9">
                <w:rPr>
                  <w:rFonts w:eastAsia="Times New Roman"/>
                  <w:lang w:val="en-US"/>
                </w:rPr>
                <w:t>recognized</w:t>
              </w:r>
            </w:ins>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Operation Too Costly: </w:t>
            </w:r>
            <w:r>
              <w:rPr>
                <w:rFonts w:eastAsia="Times New Roman"/>
                <w:lang w:val="en-US"/>
              </w:rPr>
              <w:t>The operation was stopped to protect server resources. E.g. a request for a value set expansion on all of SNOMED CT</w:t>
            </w:r>
            <w:ins w:id="392" w:author="Riki Merrick" w:date="2015-09-11T17:11:00Z">
              <w:r w:rsidR="00BA43A9">
                <w:rPr>
                  <w:rFonts w:eastAsia="Times New Roman"/>
                  <w:lang w:val="en-US"/>
                </w:rPr>
                <w:t>.</w:t>
              </w:r>
            </w:ins>
            <w:del w:id="393" w:author="Riki Merrick" w:date="2015-09-11T17:10:00Z">
              <w:r w:rsidDel="00BA43A9">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Business Rule Violation: </w:t>
            </w:r>
            <w:r>
              <w:rPr>
                <w:rFonts w:eastAsia="Times New Roman"/>
                <w:lang w:val="en-US"/>
              </w:rPr>
              <w:t xml:space="preserve">The content/operation failed to pass some business rule, and so could not proceed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Edit Version Conflict: </w:t>
            </w:r>
            <w:ins w:id="394" w:author="Riki Merrick" w:date="2015-09-11T17:11:00Z">
              <w:r w:rsidR="00BA43A9">
                <w:rPr>
                  <w:rFonts w:eastAsia="Times New Roman"/>
                  <w:lang w:val="en-US"/>
                </w:rPr>
                <w:t>C</w:t>
              </w:r>
            </w:ins>
            <w:del w:id="395" w:author="Riki Merrick" w:date="2015-09-11T17:11:00Z">
              <w:r w:rsidDel="00BA43A9">
                <w:rPr>
                  <w:rFonts w:eastAsia="Times New Roman"/>
                  <w:lang w:val="en-US"/>
                </w:rPr>
                <w:delText>c</w:delText>
              </w:r>
            </w:del>
            <w:r>
              <w:rPr>
                <w:rFonts w:eastAsia="Times New Roman"/>
                <w:lang w:val="en-US"/>
              </w:rPr>
              <w:t>ontent could not be accepted because of an edit conflict (</w:t>
            </w:r>
            <w:commentRangeStart w:id="396"/>
            <w:r>
              <w:rPr>
                <w:rFonts w:eastAsia="Times New Roman"/>
                <w:lang w:val="en-US"/>
              </w:rPr>
              <w:t>i.e. version aware updates</w:t>
            </w:r>
            <w:commentRangeEnd w:id="396"/>
            <w:r w:rsidR="00BA43A9">
              <w:rPr>
                <w:rStyle w:val="CommentReference"/>
              </w:rPr>
              <w:commentReference w:id="396"/>
            </w:r>
            <w:r>
              <w:rPr>
                <w:rFonts w:eastAsia="Times New Roman"/>
                <w:lang w:val="en-US"/>
              </w:rPr>
              <w:t xml:space="preserve">) (In a pure RESTful environment, this would be an HTTP 404 error, but this code may be used where the conflict is discovered further into the application architecture)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Incomplete Results: </w:t>
            </w:r>
            <w:r>
              <w:rPr>
                <w:rFonts w:eastAsia="Times New Roman"/>
                <w:lang w:val="en-US"/>
              </w:rPr>
              <w:t xml:space="preserve">Not all data sources typically accessed could be reached, or responded </w:t>
            </w:r>
            <w:ins w:id="397" w:author="Riki Merrick" w:date="2015-09-11T17:12:00Z">
              <w:r w:rsidR="00BA43A9">
                <w:rPr>
                  <w:rFonts w:eastAsia="Times New Roman"/>
                  <w:lang w:val="en-US"/>
                </w:rPr>
                <w:t xml:space="preserve">to </w:t>
              </w:r>
            </w:ins>
            <w:r>
              <w:rPr>
                <w:rFonts w:eastAsia="Times New Roman"/>
                <w:lang w:val="en-US"/>
              </w:rPr>
              <w:t xml:space="preserve">in time, so the returned information may not be complete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Transient Issue: </w:t>
            </w:r>
            <w:commentRangeStart w:id="398"/>
            <w:r>
              <w:rPr>
                <w:rFonts w:eastAsia="Times New Roman"/>
                <w:lang w:val="en-US"/>
              </w:rPr>
              <w:t>Transient processing issues</w:t>
            </w:r>
            <w:commentRangeEnd w:id="398"/>
            <w:r w:rsidR="00BA43A9">
              <w:rPr>
                <w:rStyle w:val="CommentReference"/>
              </w:rPr>
              <w:commentReference w:id="398"/>
            </w:r>
            <w:r>
              <w:rPr>
                <w:rFonts w:eastAsia="Times New Roman"/>
                <w:lang w:val="en-US"/>
              </w:rPr>
              <w:t>. The system receiving the error may be able to resubmit the same content once an underlying issue is resolved</w:t>
            </w:r>
            <w:ins w:id="399" w:author="Riki Merrick" w:date="2015-09-11T17:12:00Z">
              <w:r w:rsidR="00BA43A9">
                <w:rPr>
                  <w:rFonts w:eastAsia="Times New Roman"/>
                  <w:lang w:val="en-US"/>
                </w:rPr>
                <w:t>.</w:t>
              </w:r>
            </w:ins>
            <w:del w:id="400" w:author="Riki Merrick" w:date="2015-09-11T17:12:00Z">
              <w:r w:rsidDel="00BA43A9">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Lock Error: </w:t>
            </w:r>
            <w:r>
              <w:rPr>
                <w:rFonts w:eastAsia="Times New Roman"/>
                <w:lang w:val="en-US"/>
              </w:rPr>
              <w:t xml:space="preserve">A resource/record locking failure (usually in an underlying database)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Store Available: </w:t>
            </w:r>
            <w:r>
              <w:rPr>
                <w:rFonts w:eastAsia="Times New Roman"/>
                <w:lang w:val="en-US"/>
              </w:rPr>
              <w:t>The persistent store unavailable. E.g. the database is down for maintenance or similar</w:t>
            </w:r>
            <w:ins w:id="401" w:author="Riki Merrick" w:date="2015-09-11T17:13:00Z">
              <w:r w:rsidR="009156FA">
                <w:rPr>
                  <w:rFonts w:eastAsia="Times New Roman"/>
                  <w:lang w:val="en-US"/>
                </w:rPr>
                <w:t>.</w:t>
              </w:r>
            </w:ins>
            <w:del w:id="402" w:author="Riki Merrick" w:date="2015-09-11T17:13:00Z">
              <w:r w:rsidDel="009156FA">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Exception: </w:t>
            </w:r>
            <w:r>
              <w:rPr>
                <w:rFonts w:eastAsia="Times New Roman"/>
                <w:lang w:val="en-US"/>
              </w:rPr>
              <w:t xml:space="preserve">An unexpected internal error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Timeout: </w:t>
            </w:r>
            <w:r>
              <w:rPr>
                <w:rFonts w:eastAsia="Times New Roman"/>
                <w:lang w:val="en-US"/>
              </w:rPr>
              <w:t xml:space="preserve">An internal timeout occurred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Throttled: </w:t>
            </w:r>
            <w:r>
              <w:rPr>
                <w:rFonts w:eastAsia="Times New Roman"/>
                <w:lang w:val="en-US"/>
              </w:rPr>
              <w:t xml:space="preserve">The system is not prepared to handle this request due to load management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Informational Note: </w:t>
            </w:r>
            <w:r>
              <w:rPr>
                <w:rFonts w:eastAsia="Times New Roman"/>
                <w:lang w:val="en-US"/>
              </w:rPr>
              <w:t xml:space="preserve">A message unrelated to the processing success of the completed operation (Examples of the latter include things like reminders of password expiry, system maintenance times, etc.) </w:t>
            </w:r>
          </w:p>
        </w:tc>
      </w:tr>
    </w:tbl>
    <w:p w:rsidR="004049E5" w:rsidRDefault="005B11EB">
      <w:pPr>
        <w:pStyle w:val="Heading2"/>
        <w:divId w:val="1375348270"/>
        <w:rPr>
          <w:rFonts w:eastAsia="Times New Roman"/>
          <w:lang w:val="en-US"/>
        </w:rPr>
      </w:pPr>
      <w:commentRangeStart w:id="403"/>
      <w:r>
        <w:rPr>
          <w:rFonts w:eastAsia="Times New Roman"/>
          <w:lang w:val="en-US"/>
        </w:rPr>
        <w:t>ValueSet: KOStitle</w:t>
      </w:r>
      <w:commentRangeEnd w:id="403"/>
      <w:r w:rsidR="009156FA">
        <w:rPr>
          <w:rStyle w:val="CommentReference"/>
          <w:b w:val="0"/>
          <w:bCs w:val="0"/>
        </w:rPr>
        <w:commentReference w:id="403"/>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KOStitle (K O S</w:t>
            </w:r>
            <w:ins w:id="404" w:author="Riki Merrick" w:date="2015-09-11T17:14:00Z">
              <w:r w:rsidR="009156FA">
                <w:rPr>
                  <w:rFonts w:eastAsia="Times New Roman"/>
                  <w:lang w:val="en-US"/>
                </w:rPr>
                <w:t xml:space="preserve"> </w:t>
              </w:r>
            </w:ins>
            <w:r>
              <w:rPr>
                <w:rFonts w:eastAsia="Times New Roman"/>
                <w:lang w:val="en-US"/>
              </w:rPr>
              <w:t xml:space="preserve">title)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document title code of key object selection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4049E5" w:rsidRDefault="005B11EB">
      <w:pPr>
        <w:pStyle w:val="Heading2"/>
        <w:divId w:val="1375348270"/>
        <w:rPr>
          <w:rFonts w:eastAsia="Times New Roman"/>
          <w:lang w:val="en-US"/>
        </w:rPr>
      </w:pPr>
      <w:r>
        <w:rPr>
          <w:rFonts w:eastAsia="Times New Roman"/>
          <w:lang w:val="en-US"/>
        </w:rPr>
        <w:t>ValueSet: LDLCodes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LDLCodes (L D L </w:t>
            </w:r>
            <w:ins w:id="405" w:author="Riki Merrick" w:date="2015-09-11T17:15:00Z">
              <w:r w:rsidR="009156FA">
                <w:rPr>
                  <w:rFonts w:eastAsia="Times New Roman"/>
                  <w:lang w:val="en-US"/>
                </w:rPr>
                <w:t>c</w:t>
              </w:r>
            </w:ins>
            <w:del w:id="406" w:author="Riki Merrick" w:date="2015-09-11T17:15:00Z">
              <w:r w:rsidDel="009156FA">
                <w:rPr>
                  <w:rFonts w:eastAsia="Times New Roman"/>
                  <w:lang w:val="en-US"/>
                </w:rPr>
                <w:delText>C</w:delText>
              </w:r>
            </w:del>
            <w:r>
              <w:rPr>
                <w:rFonts w:eastAsia="Times New Roman"/>
                <w:lang w:val="en-US"/>
              </w:rPr>
              <w:t xml:space="preserve">odes)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LDL Cholesterol codes - measured or calculated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445068" w:rsidP="009156FA">
            <w:pPr>
              <w:rPr>
                <w:rFonts w:eastAsia="Times New Roman"/>
                <w:lang w:val="en-US"/>
              </w:rPr>
            </w:pPr>
            <w:ins w:id="407" w:author="Riki Merrick" w:date="2015-09-11T17:15:00Z">
              <w:r>
                <w:rPr>
                  <w:rFonts w:eastAsia="Times New Roman"/>
                  <w:lang w:val="en-US"/>
                </w:rPr>
                <w:t>Th</w:t>
              </w:r>
            </w:ins>
            <w:ins w:id="408" w:author="Riki Merrick" w:date="2015-09-12T08:01:00Z">
              <w:r>
                <w:rPr>
                  <w:rFonts w:eastAsia="Times New Roman"/>
                  <w:lang w:val="en-US"/>
                </w:rPr>
                <w:t>is content is</w:t>
              </w:r>
            </w:ins>
            <w:ins w:id="409" w:author="Riki Merrick" w:date="2015-09-11T17:15:00Z">
              <w:r w:rsidR="009156FA">
                <w:rPr>
                  <w:rFonts w:eastAsia="Times New Roman"/>
                  <w:lang w:val="en-US"/>
                </w:rPr>
                <w:t xml:space="preserve"> from</w:t>
              </w:r>
            </w:ins>
            <w:del w:id="410" w:author="Riki Merrick" w:date="2015-09-11T17:15:00Z">
              <w:r w:rsidR="005B11EB" w:rsidDel="009156FA">
                <w:rPr>
                  <w:rFonts w:eastAsia="Times New Roman"/>
                  <w:lang w:val="en-US"/>
                </w:rPr>
                <w:delText>This content from</w:delText>
              </w:r>
            </w:del>
            <w:r w:rsidR="005B11EB">
              <w:rPr>
                <w:rFonts w:eastAsia="Times New Roman"/>
                <w:lang w:val="en-US"/>
              </w:rPr>
              <w:t xml:space="preserve"> LOINC</w:t>
            </w:r>
            <w:del w:id="411" w:author="Riki Merrick" w:date="2015-09-11T17:15:00Z">
              <w:r w:rsidR="005B11EB" w:rsidDel="009156FA">
                <w:rPr>
                  <w:rFonts w:eastAsia="Times New Roman"/>
                  <w:lang w:val="en-US"/>
                </w:rPr>
                <w:delText xml:space="preserve">??LOINC?? </w:delText>
              </w:r>
            </w:del>
            <w:ins w:id="412" w:author="Riki Merrick" w:date="2015-09-11T17:16:00Z">
              <w:r w:rsidR="009156FA">
                <w:rPr>
                  <w:rFonts w:eastAsia="Times New Roman"/>
                  <w:lang w:val="en-US"/>
                </w:rPr>
                <w:t xml:space="preserve"> (Laboratory Observation Identifiers Names and Codes), </w:t>
              </w:r>
            </w:ins>
            <w:del w:id="413" w:author="Riki Merrick" w:date="2015-09-11T17:16:00Z">
              <w:r w:rsidR="005B11EB" w:rsidDel="009156FA">
                <w:rPr>
                  <w:rFonts w:eastAsia="Times New Roman"/>
                  <w:lang w:val="en-US"/>
                </w:rPr>
                <w:delText>is c</w:delText>
              </w:r>
            </w:del>
            <w:ins w:id="414" w:author="Riki Merrick" w:date="2015-09-11T17:16:00Z">
              <w:r w:rsidR="009156FA">
                <w:rPr>
                  <w:rFonts w:eastAsia="Times New Roman"/>
                  <w:lang w:val="en-US"/>
                </w:rPr>
                <w:t>C</w:t>
              </w:r>
            </w:ins>
            <w:r w:rsidR="005B11EB">
              <w:rPr>
                <w:rFonts w:eastAsia="Times New Roman"/>
                <w:lang w:val="en-US"/>
              </w:rPr>
              <w:t xml:space="preserve">opyright </w:t>
            </w:r>
            <w:del w:id="415" w:author="Riki Merrick" w:date="2015-09-11T17:16:00Z">
              <w:r w:rsidR="005B11EB" w:rsidDel="009156FA">
                <w:rPr>
                  <w:rFonts w:eastAsia="Times New Roman"/>
                  <w:lang w:val="en-US"/>
                </w:rPr>
                <w:delText xml:space="preserve">?? </w:delText>
              </w:r>
            </w:del>
            <w:del w:id="416" w:author="Riki Merrick" w:date="2015-09-11T17:20:00Z">
              <w:r w:rsidR="005B11EB" w:rsidDel="009156FA">
                <w:rPr>
                  <w:rFonts w:eastAsia="Times New Roman"/>
                  <w:lang w:val="en-US"/>
                </w:rPr>
                <w:delText xml:space="preserve">1995 </w:delText>
              </w:r>
            </w:del>
            <w:ins w:id="417" w:author="Riki Merrick" w:date="2015-09-11T17:20:00Z">
              <w:r w:rsidR="009156FA">
                <w:rPr>
                  <w:rFonts w:eastAsia="Times New Roman"/>
                  <w:lang w:val="en-US"/>
                </w:rPr>
                <w:t xml:space="preserve">1994-2015 by the  </w:t>
              </w:r>
            </w:ins>
            <w:r w:rsidR="005B11EB">
              <w:rPr>
                <w:rFonts w:eastAsia="Times New Roman"/>
                <w:lang w:val="en-US"/>
              </w:rPr>
              <w:t xml:space="preserve">Regenstrief Institute, Inc. and the LOINC Committee, and available at no cost under the license at http://loinc.org/terms-of-use </w:t>
            </w:r>
          </w:p>
        </w:tc>
      </w:tr>
    </w:tbl>
    <w:p w:rsidR="004049E5" w:rsidRDefault="005B11EB">
      <w:pPr>
        <w:pStyle w:val="Heading2"/>
        <w:divId w:val="1375348270"/>
        <w:rPr>
          <w:rFonts w:eastAsia="Times New Roman"/>
          <w:lang w:val="en-US"/>
        </w:rPr>
      </w:pPr>
      <w:r>
        <w:rPr>
          <w:rFonts w:eastAsia="Times New Roman"/>
          <w:lang w:val="en-US"/>
        </w:rPr>
        <w:t>ValueSet: LinkType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LinkType (Link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of link between this patient resource and another patient resource</w:t>
            </w:r>
            <w:del w:id="418" w:author="Riki Merrick" w:date="2015-09-11T17:17:00Z">
              <w:r w:rsidDel="009156FA">
                <w:rPr>
                  <w:rFonts w:eastAsia="Times New Roman"/>
                  <w:lang w:val="en-US"/>
                </w:rPr>
                <w:delText>.</w:delText>
              </w:r>
            </w:del>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rsidP="009156FA">
            <w:pPr>
              <w:rPr>
                <w:rFonts w:eastAsia="Times New Roman"/>
                <w:lang w:val="en-US"/>
              </w:rPr>
            </w:pPr>
            <w:r>
              <w:rPr>
                <w:rFonts w:eastAsia="Times New Roman"/>
                <w:b/>
                <w:bCs/>
                <w:lang w:val="en-US"/>
              </w:rPr>
              <w:t xml:space="preserve">Replace: </w:t>
            </w:r>
            <w:r>
              <w:rPr>
                <w:rFonts w:eastAsia="Times New Roman"/>
                <w:lang w:val="en-US"/>
              </w:rPr>
              <w:t xml:space="preserve">The patient resource containing this link must no longer be used. The link points forward to another patient resource that must be used in lieu of the patient resource that contains </w:t>
            </w:r>
            <w:del w:id="419" w:author="Riki Merrick" w:date="2015-09-11T17:17:00Z">
              <w:r w:rsidDel="009156FA">
                <w:rPr>
                  <w:rFonts w:eastAsia="Times New Roman"/>
                  <w:lang w:val="en-US"/>
                </w:rPr>
                <w:delText xml:space="preserve">the </w:delText>
              </w:r>
            </w:del>
            <w:ins w:id="420" w:author="Riki Merrick" w:date="2015-09-11T17:17:00Z">
              <w:r w:rsidR="009156FA">
                <w:rPr>
                  <w:rFonts w:eastAsia="Times New Roman"/>
                  <w:lang w:val="en-US"/>
                </w:rPr>
                <w:t xml:space="preserve">this </w:t>
              </w:r>
            </w:ins>
            <w:r>
              <w:rPr>
                <w:rFonts w:eastAsia="Times New Roman"/>
                <w:lang w:val="en-US"/>
              </w:rPr>
              <w:t xml:space="preserve">link.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 </w:t>
            </w:r>
            <w:r>
              <w:rPr>
                <w:rFonts w:eastAsia="Times New Roman"/>
                <w:lang w:val="en-US"/>
              </w:rPr>
              <w:t xml:space="preserve">The patient resource containing this link is in use and valid but not considered the main source of information about a patient. The link points forward to another patient resource that should be consulted to retrieve additional patient information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See also: </w:t>
            </w:r>
            <w:r>
              <w:rPr>
                <w:rFonts w:eastAsia="Times New Roman"/>
                <w:lang w:val="en-US"/>
              </w:rPr>
              <w:t xml:space="preserve">The patient resource containing this link is in use and valid, but points to another patient resource that is known to contain data about the same person. Data in this resource might overlap or contradict information found in the other patient resource. This link does not indicate any relative importance of the resources concerned, and both should be regarded as equally valid. </w:t>
            </w:r>
          </w:p>
        </w:tc>
      </w:tr>
    </w:tbl>
    <w:p w:rsidR="004049E5" w:rsidRDefault="005B11EB">
      <w:pPr>
        <w:pStyle w:val="Heading2"/>
        <w:divId w:val="1375348270"/>
        <w:rPr>
          <w:rFonts w:eastAsia="Times New Roman"/>
          <w:lang w:val="en-US"/>
        </w:rPr>
      </w:pPr>
      <w:r>
        <w:rPr>
          <w:rFonts w:eastAsia="Times New Roman"/>
          <w:lang w:val="en-US"/>
        </w:rPr>
        <w:t>ValueSet: ListMode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ListMode (List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processing mode that applies to this list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Working List: </w:t>
            </w:r>
            <w:r>
              <w:rPr>
                <w:rFonts w:eastAsia="Times New Roman"/>
                <w:lang w:val="en-US"/>
              </w:rPr>
              <w:t xml:space="preserve">This list is the master list, maintained in an ongoing fashion with regular updates as the real world list it is tracking changes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Snapshot List: </w:t>
            </w:r>
            <w:r>
              <w:rPr>
                <w:rFonts w:eastAsia="Times New Roman"/>
                <w:lang w:val="en-US"/>
              </w:rPr>
              <w:t>This list was prepared as a snapshot. It should not be assumed to be current</w:t>
            </w:r>
            <w:ins w:id="421" w:author="Riki Merrick" w:date="2015-09-11T17:18:00Z">
              <w:r w:rsidR="009156FA">
                <w:rPr>
                  <w:rFonts w:eastAsia="Times New Roman"/>
                  <w:lang w:val="en-US"/>
                </w:rPr>
                <w:t>.</w:t>
              </w:r>
            </w:ins>
            <w:del w:id="422" w:author="Riki Merrick" w:date="2015-09-11T17:18:00Z">
              <w:r w:rsidDel="009156FA">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Change List: </w:t>
            </w:r>
            <w:r>
              <w:rPr>
                <w:rFonts w:eastAsia="Times New Roman"/>
                <w:lang w:val="en-US"/>
              </w:rPr>
              <w:t xml:space="preserve">A list that indicates where changes have been made or recommended </w:t>
            </w:r>
          </w:p>
        </w:tc>
      </w:tr>
    </w:tbl>
    <w:p w:rsidR="004049E5" w:rsidRDefault="005B11EB">
      <w:pPr>
        <w:pStyle w:val="Heading2"/>
        <w:divId w:val="1375348270"/>
        <w:rPr>
          <w:rFonts w:eastAsia="Times New Roman"/>
          <w:lang w:val="en-US"/>
        </w:rPr>
      </w:pPr>
      <w:r>
        <w:rPr>
          <w:rFonts w:eastAsia="Times New Roman"/>
          <w:lang w:val="en-US"/>
        </w:rPr>
        <w:t>ValueSet: ListStatus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ListStatus (List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current state of the list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Current: </w:t>
            </w:r>
            <w:r>
              <w:rPr>
                <w:rFonts w:eastAsia="Times New Roman"/>
                <w:lang w:val="en-US"/>
              </w:rPr>
              <w:t>The list is considered to be an active part of the patient's record</w:t>
            </w:r>
            <w:del w:id="423" w:author="Riki Merrick" w:date="2015-09-11T17:19:00Z">
              <w:r w:rsidDel="009156FA">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Retired: </w:t>
            </w:r>
            <w:r>
              <w:rPr>
                <w:rFonts w:eastAsia="Times New Roman"/>
                <w:lang w:val="en-US"/>
              </w:rPr>
              <w:t>The list is "old" and should no longer be considered accurate or relevant</w:t>
            </w:r>
            <w:del w:id="424" w:author="Riki Merrick" w:date="2015-09-11T17:19:00Z">
              <w:r w:rsidDel="009156FA">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list was never accurate. It is retained for medico-legal purposes only. </w:t>
            </w:r>
          </w:p>
        </w:tc>
      </w:tr>
    </w:tbl>
    <w:p w:rsidR="004049E5" w:rsidRDefault="005B11EB">
      <w:pPr>
        <w:pStyle w:val="Heading2"/>
        <w:divId w:val="1375348270"/>
        <w:rPr>
          <w:rFonts w:eastAsia="Times New Roman"/>
          <w:lang w:val="en-US"/>
        </w:rPr>
      </w:pPr>
      <w:r>
        <w:rPr>
          <w:rFonts w:eastAsia="Times New Roman"/>
          <w:lang w:val="en-US"/>
        </w:rPr>
        <w:t>ValueSet: LocationMode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LocationMode (Location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whether a resource instance represents a specific location or a class of locations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rsidP="009156FA">
            <w:pPr>
              <w:rPr>
                <w:rFonts w:eastAsia="Times New Roman"/>
                <w:lang w:val="en-US"/>
              </w:rPr>
            </w:pPr>
            <w:r>
              <w:rPr>
                <w:rFonts w:eastAsia="Times New Roman"/>
                <w:b/>
                <w:bCs/>
                <w:lang w:val="en-US"/>
              </w:rPr>
              <w:t xml:space="preserve">Instance: </w:t>
            </w:r>
            <w:r>
              <w:rPr>
                <w:rFonts w:eastAsia="Times New Roman"/>
                <w:lang w:val="en-US"/>
              </w:rPr>
              <w:t xml:space="preserve">The </w:t>
            </w:r>
            <w:del w:id="425" w:author="Riki Merrick" w:date="2015-09-11T17:21:00Z">
              <w:r w:rsidDel="009156FA">
                <w:rPr>
                  <w:rFonts w:eastAsia="Times New Roman"/>
                  <w:lang w:val="en-US"/>
                </w:rPr>
                <w:delText xml:space="preserve">Location </w:delText>
              </w:r>
            </w:del>
            <w:ins w:id="426" w:author="Riki Merrick" w:date="2015-09-11T17:21:00Z">
              <w:r w:rsidR="009156FA">
                <w:rPr>
                  <w:rFonts w:eastAsia="Times New Roman"/>
                  <w:lang w:val="en-US"/>
                </w:rPr>
                <w:t xml:space="preserve">location </w:t>
              </w:r>
            </w:ins>
            <w:r>
              <w:rPr>
                <w:rFonts w:eastAsia="Times New Roman"/>
                <w:lang w:val="en-US"/>
              </w:rPr>
              <w:t xml:space="preserve">resource represents a specific instance of a </w:t>
            </w:r>
            <w:del w:id="427" w:author="Riki Merrick" w:date="2015-09-11T17:21:00Z">
              <w:r w:rsidDel="009156FA">
                <w:rPr>
                  <w:rFonts w:eastAsia="Times New Roman"/>
                  <w:lang w:val="en-US"/>
                </w:rPr>
                <w:delText xml:space="preserve">Location </w:delText>
              </w:r>
            </w:del>
            <w:ins w:id="428" w:author="Riki Merrick" w:date="2015-09-11T17:21:00Z">
              <w:r w:rsidR="009156FA">
                <w:rPr>
                  <w:rFonts w:eastAsia="Times New Roman"/>
                  <w:lang w:val="en-US"/>
                </w:rPr>
                <w:t xml:space="preserve">location </w:t>
              </w:r>
            </w:ins>
            <w:r>
              <w:rPr>
                <w:rFonts w:eastAsia="Times New Roman"/>
                <w:lang w:val="en-US"/>
              </w:rPr>
              <w:t xml:space="preserve">(e.g. Operating Theatre 1A)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9156FA">
            <w:pPr>
              <w:rPr>
                <w:rFonts w:eastAsia="Times New Roman"/>
                <w:lang w:val="en-US"/>
              </w:rPr>
            </w:pPr>
            <w:r>
              <w:rPr>
                <w:rFonts w:eastAsia="Times New Roman"/>
                <w:b/>
                <w:bCs/>
                <w:lang w:val="en-US"/>
              </w:rPr>
              <w:t xml:space="preserve">Kind: </w:t>
            </w:r>
            <w:r>
              <w:rPr>
                <w:rFonts w:eastAsia="Times New Roman"/>
                <w:lang w:val="en-US"/>
              </w:rPr>
              <w:t xml:space="preserve">The </w:t>
            </w:r>
            <w:del w:id="429" w:author="Riki Merrick" w:date="2015-09-11T17:21:00Z">
              <w:r w:rsidDel="009156FA">
                <w:rPr>
                  <w:rFonts w:eastAsia="Times New Roman"/>
                  <w:lang w:val="en-US"/>
                </w:rPr>
                <w:delText xml:space="preserve">Location </w:delText>
              </w:r>
            </w:del>
            <w:ins w:id="430" w:author="Riki Merrick" w:date="2015-09-11T17:21:00Z">
              <w:r w:rsidR="009156FA">
                <w:rPr>
                  <w:rFonts w:eastAsia="Times New Roman"/>
                  <w:lang w:val="en-US"/>
                </w:rPr>
                <w:t xml:space="preserve">location </w:t>
              </w:r>
            </w:ins>
            <w:r>
              <w:rPr>
                <w:rFonts w:eastAsia="Times New Roman"/>
                <w:lang w:val="en-US"/>
              </w:rPr>
              <w:t xml:space="preserve">represents a class of </w:t>
            </w:r>
            <w:del w:id="431" w:author="Riki Merrick" w:date="2015-09-11T17:21:00Z">
              <w:r w:rsidDel="009156FA">
                <w:rPr>
                  <w:rFonts w:eastAsia="Times New Roman"/>
                  <w:lang w:val="en-US"/>
                </w:rPr>
                <w:delText xml:space="preserve">Locations </w:delText>
              </w:r>
            </w:del>
            <w:ins w:id="432" w:author="Riki Merrick" w:date="2015-09-11T17:21:00Z">
              <w:r w:rsidR="009156FA">
                <w:rPr>
                  <w:rFonts w:eastAsia="Times New Roman"/>
                  <w:lang w:val="en-US"/>
                </w:rPr>
                <w:t xml:space="preserve">locations </w:t>
              </w:r>
            </w:ins>
            <w:r>
              <w:rPr>
                <w:rFonts w:eastAsia="Times New Roman"/>
                <w:lang w:val="en-US"/>
              </w:rPr>
              <w:t>(e.g. Any Operating Theatre)</w:t>
            </w:r>
            <w:ins w:id="433" w:author="Riki Merrick" w:date="2015-09-11T17:21:00Z">
              <w:r w:rsidR="009156FA">
                <w:rPr>
                  <w:rFonts w:eastAsia="Times New Roman"/>
                  <w:lang w:val="en-US"/>
                </w:rPr>
                <w:t>, a</w:t>
              </w:r>
            </w:ins>
            <w:del w:id="434" w:author="Riki Merrick" w:date="2015-09-11T17:21:00Z">
              <w:r w:rsidDel="009156FA">
                <w:rPr>
                  <w:rFonts w:eastAsia="Times New Roman"/>
                  <w:lang w:val="en-US"/>
                </w:rPr>
                <w:delText>. A</w:delText>
              </w:r>
            </w:del>
            <w:r>
              <w:rPr>
                <w:rFonts w:eastAsia="Times New Roman"/>
                <w:lang w:val="en-US"/>
              </w:rPr>
              <w:t>lthough this class of locations could be constrained within a specific boundary (such as organization, or parent location, address etc</w:t>
            </w:r>
            <w:ins w:id="435" w:author="Riki Merrick" w:date="2015-09-11T17:22:00Z">
              <w:r w:rsidR="009156FA">
                <w:rPr>
                  <w:rFonts w:eastAsia="Times New Roman"/>
                  <w:lang w:val="en-US"/>
                </w:rPr>
                <w:t>.</w:t>
              </w:r>
            </w:ins>
            <w:r>
              <w:rPr>
                <w:rFonts w:eastAsia="Times New Roman"/>
                <w:lang w:val="en-US"/>
              </w:rPr>
              <w:t>)</w:t>
            </w:r>
            <w:del w:id="436" w:author="Riki Merrick" w:date="2015-09-11T17:21:00Z">
              <w:r w:rsidDel="009156FA">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LocationStatus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602"/>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LocationStatus (Location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Indicates whether the location is still in use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The location is operational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Suspended: </w:t>
            </w:r>
            <w:r>
              <w:rPr>
                <w:rFonts w:eastAsia="Times New Roman"/>
                <w:lang w:val="en-US"/>
              </w:rPr>
              <w:t xml:space="preserve">The location is temporarily closed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Inactive: </w:t>
            </w:r>
            <w:r>
              <w:rPr>
                <w:rFonts w:eastAsia="Times New Roman"/>
                <w:lang w:val="en-US"/>
              </w:rPr>
              <w:t xml:space="preserve">The location is no longer used </w:t>
            </w:r>
          </w:p>
        </w:tc>
      </w:tr>
    </w:tbl>
    <w:p w:rsidR="004049E5" w:rsidRDefault="005B11EB">
      <w:pPr>
        <w:pStyle w:val="Heading2"/>
        <w:divId w:val="1375348270"/>
        <w:rPr>
          <w:rFonts w:eastAsia="Times New Roman"/>
          <w:lang w:val="en-US"/>
        </w:rPr>
      </w:pPr>
      <w:r>
        <w:rPr>
          <w:rFonts w:eastAsia="Times New Roman"/>
          <w:lang w:val="en-US"/>
        </w:rPr>
        <w:t>ValueSet: MPIMatch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MPIMatch (M P I Match)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Master Patient Index (MPI) assessment of whether a candidate patient record is a match or not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Certain Match: </w:t>
            </w:r>
            <w:r>
              <w:rPr>
                <w:rFonts w:eastAsia="Times New Roman"/>
                <w:lang w:val="en-US"/>
              </w:rPr>
              <w:t xml:space="preserve">This record meets the MPI criteria to be automatically considered as a full match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Probable Match: </w:t>
            </w:r>
            <w:r>
              <w:rPr>
                <w:rFonts w:eastAsia="Times New Roman"/>
                <w:lang w:val="en-US"/>
              </w:rPr>
              <w:t>This record is a close match, but not a certain match. Additional review (e.g. by a human) may be required before using this as a match</w:t>
            </w:r>
            <w:ins w:id="437" w:author="Riki Merrick" w:date="2015-09-11T17:22:00Z">
              <w:r w:rsidR="009156FA">
                <w:rPr>
                  <w:rFonts w:eastAsia="Times New Roman"/>
                  <w:lang w:val="en-US"/>
                </w:rPr>
                <w:t>.</w:t>
              </w:r>
            </w:ins>
            <w:del w:id="438" w:author="Riki Merrick" w:date="2015-09-11T17:22:00Z">
              <w:r w:rsidDel="009156FA">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Possible Match: </w:t>
            </w:r>
            <w:r>
              <w:rPr>
                <w:rFonts w:eastAsia="Times New Roman"/>
                <w:lang w:val="en-US"/>
              </w:rPr>
              <w:t>This record may be a matching one. Additional review (e.g. by a human) SHOULD be performed before using this as a match</w:t>
            </w:r>
            <w:ins w:id="439" w:author="Riki Merrick" w:date="2015-09-11T17:22:00Z">
              <w:r w:rsidR="009156FA">
                <w:rPr>
                  <w:rFonts w:eastAsia="Times New Roman"/>
                  <w:lang w:val="en-US"/>
                </w:rPr>
                <w:t>.</w:t>
              </w:r>
            </w:ins>
            <w:del w:id="440" w:author="Riki Merrick" w:date="2015-09-11T17:22:00Z">
              <w:r w:rsidDel="009156FA">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Certainly Not a Match: </w:t>
            </w:r>
            <w:r>
              <w:rPr>
                <w:rFonts w:eastAsia="Times New Roman"/>
                <w:lang w:val="en-US"/>
              </w:rPr>
              <w:t>This record is known not to be a match. Note that usually non-matching records are not returned, but in some cases records previously or likely considered as a match may specifically be negated by the MPI</w:t>
            </w:r>
            <w:ins w:id="441" w:author="Riki Merrick" w:date="2015-09-11T17:23:00Z">
              <w:r w:rsidR="009156FA">
                <w:rPr>
                  <w:rFonts w:eastAsia="Times New Roman"/>
                  <w:lang w:val="en-US"/>
                </w:rPr>
                <w:t>.</w:t>
              </w:r>
            </w:ins>
            <w:del w:id="442" w:author="Riki Merrick" w:date="2015-09-11T17:23:00Z">
              <w:r w:rsidDel="009156FA">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MaxOccurs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99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MaxOccurs (Max Occurs)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Flags an element as having unlimited repetitions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Repeating: </w:t>
            </w:r>
            <w:r>
              <w:rPr>
                <w:rFonts w:eastAsia="Times New Roman"/>
                <w:lang w:val="en-US"/>
              </w:rPr>
              <w:t xml:space="preserve">Element can repeat an unlimited number of times </w:t>
            </w:r>
          </w:p>
        </w:tc>
      </w:tr>
    </w:tbl>
    <w:p w:rsidR="004049E5" w:rsidRDefault="005B11EB">
      <w:pPr>
        <w:pStyle w:val="Heading2"/>
        <w:divId w:val="1375348270"/>
        <w:rPr>
          <w:rFonts w:eastAsia="Times New Roman"/>
          <w:lang w:val="en-US"/>
        </w:rPr>
      </w:pPr>
      <w:r>
        <w:rPr>
          <w:rFonts w:eastAsia="Times New Roman"/>
          <w:lang w:val="en-US"/>
        </w:rPr>
        <w:t>ValueSet: Measmnt-Principle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667"/>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Measmnt-Principle (</w:t>
            </w:r>
            <w:commentRangeStart w:id="443"/>
            <w:r>
              <w:rPr>
                <w:rFonts w:eastAsia="Times New Roman"/>
                <w:lang w:val="en-US"/>
              </w:rPr>
              <w:t>Measmnt-</w:t>
            </w:r>
            <w:commentRangeEnd w:id="443"/>
            <w:r w:rsidR="009156FA">
              <w:rPr>
                <w:rStyle w:val="CommentReference"/>
              </w:rPr>
              <w:commentReference w:id="443"/>
            </w:r>
            <w:r>
              <w:rPr>
                <w:rFonts w:eastAsia="Times New Roman"/>
                <w:lang w:val="en-US"/>
              </w:rPr>
              <w:t xml:space="preserve"> Principle)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Different </w:t>
            </w:r>
            <w:commentRangeStart w:id="444"/>
            <w:r>
              <w:rPr>
                <w:rFonts w:eastAsia="Times New Roman"/>
                <w:lang w:val="en-US"/>
              </w:rPr>
              <w:t xml:space="preserve">measurement principle </w:t>
            </w:r>
            <w:commentRangeEnd w:id="444"/>
            <w:r w:rsidR="007524B2">
              <w:rPr>
                <w:rStyle w:val="CommentReference"/>
              </w:rPr>
              <w:commentReference w:id="444"/>
            </w:r>
            <w:r>
              <w:rPr>
                <w:rFonts w:eastAsia="Times New Roman"/>
                <w:lang w:val="en-US"/>
              </w:rPr>
              <w:t>supported by the device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MSP Other: </w:t>
            </w:r>
            <w:r>
              <w:rPr>
                <w:rFonts w:eastAsia="Times New Roman"/>
                <w:lang w:val="en-US"/>
              </w:rPr>
              <w:t xml:space="preserve">Measurement principle isn't in the list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Chemical: </w:t>
            </w:r>
            <w:r>
              <w:rPr>
                <w:rFonts w:eastAsia="Times New Roman"/>
                <w:lang w:val="en-US"/>
              </w:rPr>
              <w:t xml:space="preserve">Measurement is done using chemical </w:t>
            </w:r>
            <w:ins w:id="445" w:author="Riki Merrick" w:date="2015-09-11T17:25:00Z">
              <w:r w:rsidR="007524B2">
                <w:rPr>
                  <w:rFonts w:eastAsia="Times New Roman"/>
                  <w:lang w:val="en-US"/>
                </w:rPr>
                <w:t>principle</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Electrical: </w:t>
            </w:r>
            <w:r>
              <w:rPr>
                <w:rFonts w:eastAsia="Times New Roman"/>
                <w:lang w:val="en-US"/>
              </w:rPr>
              <w:t xml:space="preserve">Measurement is done using electrical </w:t>
            </w:r>
            <w:ins w:id="446" w:author="Riki Merrick" w:date="2015-09-11T17:25:00Z">
              <w:r w:rsidR="007524B2">
                <w:rPr>
                  <w:rFonts w:eastAsia="Times New Roman"/>
                  <w:lang w:val="en-US"/>
                </w:rPr>
                <w:t>principle</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Impedance: </w:t>
            </w:r>
            <w:r>
              <w:rPr>
                <w:rFonts w:eastAsia="Times New Roman"/>
                <w:lang w:val="en-US"/>
              </w:rPr>
              <w:t xml:space="preserve">Measurement is done using impedance </w:t>
            </w:r>
            <w:ins w:id="447" w:author="Riki Merrick" w:date="2015-09-11T17:25:00Z">
              <w:r w:rsidR="007524B2">
                <w:rPr>
                  <w:rFonts w:eastAsia="Times New Roman"/>
                  <w:lang w:val="en-US"/>
                </w:rPr>
                <w:t>principle</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Nuclear: </w:t>
            </w:r>
            <w:r>
              <w:rPr>
                <w:rFonts w:eastAsia="Times New Roman"/>
                <w:lang w:val="en-US"/>
              </w:rPr>
              <w:t xml:space="preserve">Measurement is done using nuclear </w:t>
            </w:r>
            <w:ins w:id="448" w:author="Riki Merrick" w:date="2015-09-11T17:25:00Z">
              <w:r w:rsidR="007524B2">
                <w:rPr>
                  <w:rFonts w:eastAsia="Times New Roman"/>
                  <w:lang w:val="en-US"/>
                </w:rPr>
                <w:t>principle</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Optical: </w:t>
            </w:r>
            <w:r>
              <w:rPr>
                <w:rFonts w:eastAsia="Times New Roman"/>
                <w:lang w:val="en-US"/>
              </w:rPr>
              <w:t xml:space="preserve">Measurement is done using optical </w:t>
            </w:r>
            <w:ins w:id="449" w:author="Riki Merrick" w:date="2015-09-11T17:25:00Z">
              <w:r w:rsidR="007524B2">
                <w:rPr>
                  <w:rFonts w:eastAsia="Times New Roman"/>
                  <w:lang w:val="en-US"/>
                </w:rPr>
                <w:t>principle</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Thermal: </w:t>
            </w:r>
            <w:r>
              <w:rPr>
                <w:rFonts w:eastAsia="Times New Roman"/>
                <w:lang w:val="en-US"/>
              </w:rPr>
              <w:t xml:space="preserve">Measurement is done using thermal </w:t>
            </w:r>
            <w:ins w:id="450" w:author="Riki Merrick" w:date="2015-09-11T17:25:00Z">
              <w:r w:rsidR="007524B2">
                <w:rPr>
                  <w:rFonts w:eastAsia="Times New Roman"/>
                  <w:lang w:val="en-US"/>
                </w:rPr>
                <w:t>principle</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Biological: </w:t>
            </w:r>
            <w:r>
              <w:rPr>
                <w:rFonts w:eastAsia="Times New Roman"/>
                <w:lang w:val="en-US"/>
              </w:rPr>
              <w:t xml:space="preserve">Measurement is done using biological </w:t>
            </w:r>
            <w:ins w:id="451" w:author="Riki Merrick" w:date="2015-09-11T17:25:00Z">
              <w:r w:rsidR="007524B2">
                <w:rPr>
                  <w:rFonts w:eastAsia="Times New Roman"/>
                  <w:lang w:val="en-US"/>
                </w:rPr>
                <w:t>principle</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Mechanical: </w:t>
            </w:r>
            <w:r>
              <w:rPr>
                <w:rFonts w:eastAsia="Times New Roman"/>
                <w:lang w:val="en-US"/>
              </w:rPr>
              <w:t xml:space="preserve">Measurement is done using mechanical </w:t>
            </w:r>
            <w:ins w:id="452" w:author="Riki Merrick" w:date="2015-09-11T17:25:00Z">
              <w:r w:rsidR="007524B2">
                <w:rPr>
                  <w:rFonts w:eastAsia="Times New Roman"/>
                  <w:lang w:val="en-US"/>
                </w:rPr>
                <w:t>principle</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Acoustical: </w:t>
            </w:r>
            <w:r>
              <w:rPr>
                <w:rFonts w:eastAsia="Times New Roman"/>
                <w:lang w:val="en-US"/>
              </w:rPr>
              <w:t xml:space="preserve">Measurement is done using acoustical </w:t>
            </w:r>
            <w:ins w:id="453" w:author="Riki Merrick" w:date="2015-09-11T17:25:00Z">
              <w:r w:rsidR="007524B2">
                <w:rPr>
                  <w:rFonts w:eastAsia="Times New Roman"/>
                  <w:lang w:val="en-US"/>
                </w:rPr>
                <w:t>principle</w:t>
              </w:r>
            </w:ins>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MSP Manual: </w:t>
            </w:r>
            <w:r>
              <w:rPr>
                <w:rFonts w:eastAsia="Times New Roman"/>
                <w:lang w:val="en-US"/>
              </w:rPr>
              <w:t xml:space="preserve">Measurement is done using manual </w:t>
            </w:r>
            <w:ins w:id="454" w:author="Riki Merrick" w:date="2015-09-11T17:25:00Z">
              <w:r w:rsidR="007524B2">
                <w:rPr>
                  <w:rFonts w:eastAsia="Times New Roman"/>
                  <w:lang w:val="en-US"/>
                </w:rPr>
                <w:t>principle</w:t>
              </w:r>
            </w:ins>
          </w:p>
        </w:tc>
      </w:tr>
    </w:tbl>
    <w:p w:rsidR="004049E5" w:rsidRDefault="005B11EB">
      <w:pPr>
        <w:pStyle w:val="Heading2"/>
        <w:divId w:val="1375348270"/>
        <w:rPr>
          <w:rFonts w:eastAsia="Times New Roman"/>
          <w:lang w:val="en-US"/>
        </w:rPr>
      </w:pPr>
      <w:r>
        <w:rPr>
          <w:rFonts w:eastAsia="Times New Roman"/>
          <w:lang w:val="en-US"/>
        </w:rPr>
        <w:t>ValueSet: MedicationAdministrationStatus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MedicationAdministrationStatus (Medication Administration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set of codes indicating the current status of a MedicationAdministration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The administration has started but has not yet completed</w:t>
            </w:r>
            <w:del w:id="455" w:author="Riki Merrick" w:date="2015-09-11T17:26: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administration have been temporarily halted, but are expected to continue later. May also be called "suspended".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All actions that are implied by the administration have occurred</w:t>
            </w:r>
            <w:del w:id="456" w:author="Riki Merrick" w:date="2015-09-11T17:26: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The administration was entered in error and therefore nullified</w:t>
            </w:r>
            <w:del w:id="457" w:author="Riki Merrick" w:date="2015-09-11T17:26: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Stopped: </w:t>
            </w:r>
            <w:r>
              <w:rPr>
                <w:rFonts w:eastAsia="Times New Roman"/>
                <w:lang w:val="en-US"/>
              </w:rPr>
              <w:t>Actions implied by the administration have been permanently halted, before all of them occurred</w:t>
            </w:r>
            <w:del w:id="458" w:author="Riki Merrick" w:date="2015-09-11T17:26:00Z">
              <w:r w:rsidDel="007524B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MedicationDispenseStatus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MedicationDispenseStatus (Medication Dispense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code specifying the state of the dispense event. Describes the lifecycle of the dispense.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The dispense has started but has not yet completed</w:t>
            </w:r>
            <w:del w:id="459" w:author="Riki Merrick" w:date="2015-09-11T17:26: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administration have been temporarily halted, but are expected to continue later. May also be called "suspended"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All actions that are implied by the dispense have occurred</w:t>
            </w:r>
            <w:del w:id="460" w:author="Riki Merrick" w:date="2015-09-11T17:26: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in-Error: </w:t>
            </w:r>
            <w:r>
              <w:rPr>
                <w:rFonts w:eastAsia="Times New Roman"/>
                <w:lang w:val="en-US"/>
              </w:rPr>
              <w:t>The dispense was entered in error and therefore nullified</w:t>
            </w:r>
            <w:del w:id="461" w:author="Riki Merrick" w:date="2015-09-11T17:27:00Z">
              <w:r w:rsidDel="007524B2">
                <w:rPr>
                  <w:rFonts w:eastAsia="Times New Roman"/>
                  <w:lang w:val="en-US"/>
                </w:rPr>
                <w:delText>.</w:delText>
              </w:r>
            </w:del>
            <w:del w:id="462" w:author="Riki Merrick" w:date="2015-09-11T17:26: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Stopped: </w:t>
            </w:r>
            <w:r>
              <w:rPr>
                <w:rFonts w:eastAsia="Times New Roman"/>
                <w:lang w:val="en-US"/>
              </w:rPr>
              <w:t>Actions implied by the dispense have been permanently halted, before all of them occurred</w:t>
            </w:r>
            <w:del w:id="463" w:author="Riki Merrick" w:date="2015-09-11T17:27:00Z">
              <w:r w:rsidDel="007524B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MedicationOrderStatus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MedicationOrderStatus (Medication Order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code specifying the state of the prescribing event. Describes the lifecycle of the prescription.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The prescription is 'actionable', but not all actions that are implied by it have occurred yet</w:t>
            </w:r>
            <w:del w:id="464" w:author="Riki Merrick" w:date="2015-09-11T17:27: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Hold: </w:t>
            </w:r>
            <w:r>
              <w:rPr>
                <w:rFonts w:eastAsia="Times New Roman"/>
                <w:lang w:val="en-US"/>
              </w:rPr>
              <w:t xml:space="preserve">Actions implied by the prescription are to be temporarily halted, but are expected to continue later. May also be called "suspended".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All actions that are implied by the prescription have occurred</w:t>
            </w:r>
            <w:del w:id="465" w:author="Riki Merrick" w:date="2015-09-11T17:27: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The prescription was entered in error</w:t>
            </w:r>
            <w:del w:id="466" w:author="Riki Merrick" w:date="2015-09-11T17:27: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Stopped: </w:t>
            </w:r>
            <w:r>
              <w:rPr>
                <w:rFonts w:eastAsia="Times New Roman"/>
                <w:lang w:val="en-US"/>
              </w:rPr>
              <w:t>Actions implied by the prescription are to be permanently halted, before all of them occurred</w:t>
            </w:r>
            <w:del w:id="467" w:author="Riki Merrick" w:date="2015-09-11T17:27: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Draft: </w:t>
            </w:r>
            <w:r>
              <w:rPr>
                <w:rFonts w:eastAsia="Times New Roman"/>
                <w:lang w:val="en-US"/>
              </w:rPr>
              <w:t xml:space="preserve">The prescription is not yet 'actionable', i.e. it is a work in progress, requires sign-off or verification, </w:t>
            </w:r>
            <w:del w:id="468" w:author="Riki Merrick" w:date="2015-09-11T17:27:00Z">
              <w:r w:rsidDel="007524B2">
                <w:rPr>
                  <w:rFonts w:eastAsia="Times New Roman"/>
                  <w:lang w:val="en-US"/>
                </w:rPr>
                <w:delText>needs</w:delText>
              </w:r>
            </w:del>
            <w:ins w:id="469" w:author="Riki Merrick" w:date="2015-09-11T17:27:00Z">
              <w:r w:rsidR="007524B2">
                <w:rPr>
                  <w:rFonts w:eastAsia="Times New Roman"/>
                  <w:lang w:val="en-US"/>
                </w:rPr>
                <w:t>and needs</w:t>
              </w:r>
            </w:ins>
            <w:r>
              <w:rPr>
                <w:rFonts w:eastAsia="Times New Roman"/>
                <w:lang w:val="en-US"/>
              </w:rPr>
              <w:t xml:space="preserve"> to be run through decision support process</w:t>
            </w:r>
            <w:del w:id="470" w:author="Riki Merrick" w:date="2015-09-11T17:27:00Z">
              <w:r w:rsidDel="007524B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MedicationStatementStatus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700"/>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MedicationStatementStatus (Medication Statement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set of codes indicating the current status of a MedicationStatement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The medication is still being taken</w:t>
            </w:r>
            <w:del w:id="471" w:author="Riki Merrick" w:date="2015-09-11T17:28: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The medication is no longer being taken</w:t>
            </w:r>
            <w:del w:id="472" w:author="Riki Merrick" w:date="2015-09-11T17:28: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The statement was entered in error</w:t>
            </w:r>
            <w:del w:id="473" w:author="Riki Merrick" w:date="2015-09-11T17:28: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Intended: </w:t>
            </w:r>
            <w:r>
              <w:rPr>
                <w:rFonts w:eastAsia="Times New Roman"/>
                <w:lang w:val="en-US"/>
              </w:rPr>
              <w:t>The medication may be taken at some time in the future</w:t>
            </w:r>
            <w:del w:id="474" w:author="Riki Merrick" w:date="2015-09-11T17:28:00Z">
              <w:r w:rsidDel="007524B2">
                <w:rPr>
                  <w:rFonts w:eastAsia="Times New Roman"/>
                  <w:lang w:val="en-US"/>
                </w:rPr>
                <w:delText>.</w:delText>
              </w:r>
            </w:del>
            <w:r>
              <w:rPr>
                <w:rFonts w:eastAsia="Times New Roman"/>
                <w:lang w:val="en-US"/>
              </w:rPr>
              <w:t xml:space="preserve"> </w:t>
            </w:r>
          </w:p>
        </w:tc>
      </w:tr>
    </w:tbl>
    <w:p w:rsidR="004049E5" w:rsidRDefault="005B11EB">
      <w:pPr>
        <w:pStyle w:val="Heading2"/>
        <w:divId w:val="1375348270"/>
        <w:rPr>
          <w:rFonts w:eastAsia="Times New Roman"/>
          <w:lang w:val="en-US"/>
        </w:rPr>
      </w:pPr>
      <w:r>
        <w:rPr>
          <w:rFonts w:eastAsia="Times New Roman"/>
          <w:lang w:val="en-US"/>
        </w:rPr>
        <w:t>ValueSet: MessageEvent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MessageEvent (Message Event)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One of the message events defined as part of FHIR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MedicationAdministration-Complete: </w:t>
            </w:r>
            <w:r>
              <w:rPr>
                <w:rFonts w:eastAsia="Times New Roman"/>
                <w:lang w:val="en-US"/>
              </w:rPr>
              <w:t>Change the status of a Medication Administration to show that it is complete</w:t>
            </w:r>
            <w:del w:id="475" w:author="Riki Merrick" w:date="2015-09-11T17:28: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MedicationAdministration-Nullification: </w:t>
            </w:r>
            <w:r>
              <w:rPr>
                <w:rFonts w:eastAsia="Times New Roman"/>
                <w:lang w:val="en-US"/>
              </w:rPr>
              <w:t>Someone wishes to record that the record of administration of a medication is in error and should be ignored</w:t>
            </w:r>
            <w:del w:id="476" w:author="Riki Merrick" w:date="2015-09-11T17:28: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MedicationAdministration-Recording: </w:t>
            </w:r>
            <w:r>
              <w:rPr>
                <w:rFonts w:eastAsia="Times New Roman"/>
                <w:lang w:val="en-US"/>
              </w:rPr>
              <w:t>Indicates that a medication has been recorded against the patient's record</w:t>
            </w:r>
            <w:del w:id="477" w:author="Riki Merrick" w:date="2015-09-11T17:28: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MedicationAdministration-Update: </w:t>
            </w:r>
            <w:r>
              <w:rPr>
                <w:rFonts w:eastAsia="Times New Roman"/>
                <w:lang w:val="en-US"/>
              </w:rPr>
              <w:t>Update a Medication Administration record</w:t>
            </w:r>
            <w:del w:id="478" w:author="Riki Merrick" w:date="2015-09-11T17:28:00Z">
              <w:r w:rsidDel="007524B2">
                <w:rPr>
                  <w:rFonts w:eastAsia="Times New Roman"/>
                  <w:lang w:val="en-US"/>
                </w:rPr>
                <w:delText>.</w:delText>
              </w:r>
            </w:del>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admin-notify: </w:t>
            </w:r>
            <w:r>
              <w:rPr>
                <w:rFonts w:eastAsia="Times New Roman"/>
                <w:lang w:val="en-US"/>
              </w:rPr>
              <w:t xml:space="preserve">Notification of a change to an administrative resource (either create or update). Note that there is no delete, though some administrative resources have status or period elements for this use.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diagnosticreport-provide: </w:t>
            </w:r>
            <w:r>
              <w:rPr>
                <w:rFonts w:eastAsia="Times New Roman"/>
                <w:lang w:val="en-US"/>
              </w:rPr>
              <w:t xml:space="preserve">Provide a diagnostic report, or update a previously provided diagnostic report.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observation-provide: </w:t>
            </w:r>
            <w:r>
              <w:rPr>
                <w:rFonts w:eastAsia="Times New Roman"/>
                <w:lang w:val="en-US"/>
              </w:rPr>
              <w:t>Provide a simple observation or update a previously provided simple observation</w:t>
            </w:r>
            <w:del w:id="479" w:author="Riki Merrick" w:date="2015-09-11T17:28: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patient-link: </w:t>
            </w:r>
            <w:r>
              <w:rPr>
                <w:rFonts w:eastAsia="Times New Roman"/>
                <w:lang w:val="en-US"/>
              </w:rPr>
              <w:t>Notification that two patient records actually identify the same patient</w:t>
            </w:r>
            <w:del w:id="480" w:author="Riki Merrick" w:date="2015-09-11T17:28: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patient-unlink: </w:t>
            </w:r>
            <w:r>
              <w:rPr>
                <w:rFonts w:eastAsia="Times New Roman"/>
                <w:lang w:val="en-US"/>
              </w:rPr>
              <w:t xml:space="preserve">Notification that previous advice that two patient records concern </w:t>
            </w:r>
            <w:r>
              <w:rPr>
                <w:rFonts w:eastAsia="Times New Roman"/>
                <w:lang w:val="en-US"/>
              </w:rPr>
              <w:lastRenderedPageBreak/>
              <w:t>the same patient is now considered incorrect</w:t>
            </w:r>
            <w:del w:id="481" w:author="Riki Merrick" w:date="2015-09-11T17:28: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valueset-expand: </w:t>
            </w:r>
            <w:r>
              <w:rPr>
                <w:rFonts w:eastAsia="Times New Roman"/>
                <w:lang w:val="en-US"/>
              </w:rPr>
              <w:t xml:space="preserve">The definition of a value set is used to create a simple collection of codes suitable for use for data entry or validation. An expanded value set will be returned, or an error message. </w:t>
            </w:r>
          </w:p>
        </w:tc>
      </w:tr>
    </w:tbl>
    <w:p w:rsidR="004049E5" w:rsidRDefault="005B11EB">
      <w:pPr>
        <w:pStyle w:val="Heading2"/>
        <w:divId w:val="1375348270"/>
        <w:rPr>
          <w:rFonts w:eastAsia="Times New Roman"/>
          <w:lang w:val="en-US"/>
        </w:rPr>
      </w:pPr>
      <w:r>
        <w:rPr>
          <w:rFonts w:eastAsia="Times New Roman"/>
          <w:lang w:val="en-US"/>
        </w:rPr>
        <w:t>ValueSet: MessageSignificanceCategory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MessageSignificanceCategory (Message Significance Category)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impact of the content of a message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Consequence: </w:t>
            </w:r>
            <w:r>
              <w:rPr>
                <w:rFonts w:eastAsia="Times New Roman"/>
                <w:lang w:val="en-US"/>
              </w:rPr>
              <w:t>The message represents/requests a change that should not be processed more than once. E.g. Making a booking for an appointment</w:t>
            </w:r>
            <w:ins w:id="482" w:author="Riki Merrick" w:date="2015-09-11T17:29:00Z">
              <w:r w:rsidR="007524B2">
                <w:rPr>
                  <w:rFonts w:eastAsia="Times New Roman"/>
                  <w:lang w:val="en-US"/>
                </w:rPr>
                <w:t>.</w:t>
              </w:r>
            </w:ins>
            <w:del w:id="483" w:author="Riki Merrick" w:date="2015-09-11T17:29: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Currency: </w:t>
            </w:r>
            <w:r>
              <w:rPr>
                <w:rFonts w:eastAsia="Times New Roman"/>
                <w:lang w:val="en-US"/>
              </w:rPr>
              <w:t>The message represents a response to query for current information. Retrospective processing is wrong and/or wasteful</w:t>
            </w:r>
            <w:ins w:id="484" w:author="Riki Merrick" w:date="2015-09-11T17:29:00Z">
              <w:r w:rsidR="007524B2">
                <w:rPr>
                  <w:rFonts w:eastAsia="Times New Roman"/>
                  <w:lang w:val="en-US"/>
                </w:rPr>
                <w:t>.</w:t>
              </w:r>
            </w:ins>
            <w:del w:id="485" w:author="Riki Merrick" w:date="2015-09-11T17:29: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Notification: </w:t>
            </w:r>
            <w:r>
              <w:rPr>
                <w:rFonts w:eastAsia="Times New Roman"/>
                <w:lang w:val="en-US"/>
              </w:rPr>
              <w:t xml:space="preserve">The content is not necessarily intended to be current, and it can be reprocessed, though there may be version issues created by processing old notifications </w:t>
            </w:r>
          </w:p>
        </w:tc>
      </w:tr>
    </w:tbl>
    <w:p w:rsidR="004049E5" w:rsidRDefault="005B11EB">
      <w:pPr>
        <w:pStyle w:val="Heading2"/>
        <w:divId w:val="1375348270"/>
        <w:rPr>
          <w:rFonts w:eastAsia="Times New Roman"/>
          <w:lang w:val="en-US"/>
        </w:rPr>
      </w:pPr>
      <w:r>
        <w:rPr>
          <w:rFonts w:eastAsia="Times New Roman"/>
          <w:lang w:val="en-US"/>
        </w:rPr>
        <w:t>ValueSet: MessageTransport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MessageTransport (Message Transport)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protocol used for message transport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HTTP: </w:t>
            </w:r>
            <w:r>
              <w:rPr>
                <w:rFonts w:eastAsia="Times New Roman"/>
                <w:lang w:val="en-US"/>
              </w:rPr>
              <w:t xml:space="preserve">The application sends or receives messages using HTTP POST (may be over http or https)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FTP: </w:t>
            </w:r>
            <w:r>
              <w:rPr>
                <w:rFonts w:eastAsia="Times New Roman"/>
                <w:lang w:val="en-US"/>
              </w:rPr>
              <w:t xml:space="preserve">The application sends or receives messages using File Transfer Protocol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MLLP: </w:t>
            </w:r>
            <w:r>
              <w:rPr>
                <w:rFonts w:eastAsia="Times New Roman"/>
                <w:lang w:val="en-US"/>
              </w:rPr>
              <w:t>The application sends or receive</w:t>
            </w:r>
            <w:del w:id="486" w:author="Riki Merrick" w:date="2015-09-11T17:29:00Z">
              <w:r w:rsidDel="007524B2">
                <w:rPr>
                  <w:rFonts w:eastAsia="Times New Roman"/>
                  <w:lang w:val="en-US"/>
                </w:rPr>
                <w:delText>r</w:delText>
              </w:r>
            </w:del>
            <w:r>
              <w:rPr>
                <w:rFonts w:eastAsia="Times New Roman"/>
                <w:lang w:val="en-US"/>
              </w:rPr>
              <w:t xml:space="preserve">s messages using HL7's Minimal Lower Level Protocol </w:t>
            </w:r>
          </w:p>
        </w:tc>
      </w:tr>
    </w:tbl>
    <w:p w:rsidR="004049E5" w:rsidRDefault="005B11EB">
      <w:pPr>
        <w:pStyle w:val="Heading2"/>
        <w:divId w:val="1375348270"/>
        <w:rPr>
          <w:rFonts w:eastAsia="Times New Roman"/>
          <w:lang w:val="en-US"/>
        </w:rPr>
      </w:pPr>
      <w:r>
        <w:rPr>
          <w:rFonts w:eastAsia="Times New Roman"/>
          <w:lang w:val="en-US"/>
        </w:rPr>
        <w:t>ValueSet: NameUse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NameUse (Name Use)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use of a human name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Usual: </w:t>
            </w:r>
            <w:r>
              <w:rPr>
                <w:rFonts w:eastAsia="Times New Roman"/>
                <w:lang w:val="en-US"/>
              </w:rPr>
              <w:t xml:space="preserve">Known as/conventional/the one you normally use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Official: </w:t>
            </w:r>
            <w:r>
              <w:rPr>
                <w:rFonts w:eastAsia="Times New Roman"/>
                <w:lang w:val="en-US"/>
              </w:rPr>
              <w:t xml:space="preserve">The formal name as registered in an official (government) registry, but which name might not be commonly used. May be called "legal name".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 </w:t>
            </w:r>
            <w:r>
              <w:rPr>
                <w:rFonts w:eastAsia="Times New Roman"/>
                <w:lang w:val="en-US"/>
              </w:rPr>
              <w:t xml:space="preserve">A temporary name. Name.period can provide more detailed information. This may also be used for temporary names assigned at birth or in emergency situations.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Nickname: </w:t>
            </w:r>
            <w:r>
              <w:rPr>
                <w:rFonts w:eastAsia="Times New Roman"/>
                <w:lang w:val="en-US"/>
              </w:rPr>
              <w:t xml:space="preserve">A name that is used to address the person in an informal manner, but is not part of their formal or usual name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Anonymous: </w:t>
            </w:r>
            <w:r>
              <w:rPr>
                <w:rFonts w:eastAsia="Times New Roman"/>
                <w:lang w:val="en-US"/>
              </w:rPr>
              <w:t xml:space="preserve">Anonymous assigned name, alias, or pseudonym (used to protect a </w:t>
            </w:r>
            <w:r>
              <w:rPr>
                <w:rFonts w:eastAsia="Times New Roman"/>
                <w:lang w:val="en-US"/>
              </w:rPr>
              <w:lastRenderedPageBreak/>
              <w:t xml:space="preserve">person's identity for privacy reasons)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Old: </w:t>
            </w:r>
            <w:r>
              <w:rPr>
                <w:rFonts w:eastAsia="Times New Roman"/>
                <w:lang w:val="en-US"/>
              </w:rPr>
              <w:t xml:space="preserve">This name is no longer in use (or was never correct, but retained for records)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Maiden: </w:t>
            </w:r>
            <w:r>
              <w:rPr>
                <w:rFonts w:eastAsia="Times New Roman"/>
                <w:lang w:val="en-US"/>
              </w:rPr>
              <w:t xml:space="preserve">A name used prior to marriage. Marriage naming customs vary greatly around the world. This name use is for use by applications that collect and store "maiden" names. Though the concept of maiden name is often gender specific, the use of this term is not gender specific. The use of this term does not imply any particular history for a person's name, nor should the maiden name be determined algorithmically. </w:t>
            </w:r>
          </w:p>
        </w:tc>
      </w:tr>
    </w:tbl>
    <w:p w:rsidR="004049E5" w:rsidRDefault="005B11EB">
      <w:pPr>
        <w:pStyle w:val="Heading2"/>
        <w:divId w:val="1375348270"/>
        <w:rPr>
          <w:rFonts w:eastAsia="Times New Roman"/>
          <w:lang w:val="en-US"/>
        </w:rPr>
      </w:pPr>
      <w:r>
        <w:rPr>
          <w:rFonts w:eastAsia="Times New Roman"/>
          <w:lang w:val="en-US"/>
        </w:rPr>
        <w:t>ValueSet: NamingSystemIdentifierType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NamingSystemIdentifierType (Naming System Identifier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Identifies the style of unique identifier used to identify a name</w:t>
            </w:r>
            <w:ins w:id="487" w:author="Riki Merrick" w:date="2015-09-11T17:30:00Z">
              <w:r w:rsidR="007524B2">
                <w:rPr>
                  <w:rFonts w:eastAsia="Times New Roman"/>
                  <w:lang w:val="en-US"/>
                </w:rPr>
                <w:t>s</w:t>
              </w:r>
            </w:ins>
            <w:r>
              <w:rPr>
                <w:rFonts w:eastAsia="Times New Roman"/>
                <w:lang w:val="en-US"/>
              </w:rPr>
              <w:t>pace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OID: </w:t>
            </w:r>
            <w:r>
              <w:rPr>
                <w:rFonts w:eastAsia="Times New Roman"/>
                <w:lang w:val="en-US"/>
              </w:rPr>
              <w:t>An ISO object identifier. E.g. 1.2.3.4.5</w:t>
            </w:r>
            <w:ins w:id="488" w:author="Riki Merrick" w:date="2015-09-11T17:31:00Z">
              <w:r w:rsidR="007524B2">
                <w:rPr>
                  <w:rFonts w:eastAsia="Times New Roman"/>
                  <w:lang w:val="en-US"/>
                </w:rPr>
                <w:t>.</w:t>
              </w:r>
            </w:ins>
            <w:del w:id="489" w:author="Riki Merrick" w:date="2015-09-11T17:31: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UUID: </w:t>
            </w:r>
            <w:r>
              <w:rPr>
                <w:rFonts w:eastAsia="Times New Roman"/>
                <w:lang w:val="en-US"/>
              </w:rPr>
              <w:t xml:space="preserve">A universally unique identifier of the form a5afddf4-e880-459b-876e-e4591b0acc11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URI: </w:t>
            </w:r>
            <w:r>
              <w:rPr>
                <w:rFonts w:eastAsia="Times New Roman"/>
                <w:lang w:val="en-US"/>
              </w:rPr>
              <w:t>A uniform resource identifier (ideally a URL - uniform resource locator). E.g. http://unitsofmeasure.org</w:t>
            </w:r>
            <w:ins w:id="490" w:author="Riki Merrick" w:date="2015-09-11T17:31:00Z">
              <w:r w:rsidR="007524B2">
                <w:rPr>
                  <w:rFonts w:eastAsia="Times New Roman"/>
                  <w:lang w:val="en-US"/>
                </w:rPr>
                <w:t>.</w:t>
              </w:r>
            </w:ins>
            <w:del w:id="491" w:author="Riki Merrick" w:date="2015-09-11T17:31: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Some other type of unique identifier. E.g HL7-assigned reserved string such as LN for LOINC</w:t>
            </w:r>
            <w:ins w:id="492" w:author="Riki Merrick" w:date="2015-09-11T17:31:00Z">
              <w:r w:rsidR="007524B2">
                <w:rPr>
                  <w:rFonts w:eastAsia="Times New Roman"/>
                  <w:lang w:val="en-US"/>
                </w:rPr>
                <w:t>.</w:t>
              </w:r>
            </w:ins>
            <w:del w:id="493" w:author="Riki Merrick" w:date="2015-09-11T17:31:00Z">
              <w:r w:rsidDel="007524B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NamingSystemType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NamingSystemType (Naming System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Identifies the purpose of the namingsystem</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Code System: </w:t>
            </w:r>
            <w:r>
              <w:rPr>
                <w:rFonts w:eastAsia="Times New Roman"/>
                <w:lang w:val="en-US"/>
              </w:rPr>
              <w:t xml:space="preserve">The namingsystem is used to define concepts and symbols to represent those concepts. E.g. UCUM, LOINC, NDC code, local lab codes,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Identifier: </w:t>
            </w:r>
            <w:r>
              <w:rPr>
                <w:rFonts w:eastAsia="Times New Roman"/>
                <w:lang w:val="en-US"/>
              </w:rPr>
              <w:t xml:space="preserve">The namingsystem is used to manage identifiers (e.g. license numbers, order numbers,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Root: </w:t>
            </w:r>
            <w:r>
              <w:rPr>
                <w:rFonts w:eastAsia="Times New Roman"/>
                <w:lang w:val="en-US"/>
              </w:rPr>
              <w:t xml:space="preserve">The namingsystem is used as the root for other identifiers and namingsystems </w:t>
            </w:r>
          </w:p>
        </w:tc>
      </w:tr>
    </w:tbl>
    <w:p w:rsidR="004049E5" w:rsidRDefault="005B11EB">
      <w:pPr>
        <w:pStyle w:val="Heading2"/>
        <w:divId w:val="1375348270"/>
        <w:rPr>
          <w:rFonts w:eastAsia="Times New Roman"/>
          <w:lang w:val="en-US"/>
        </w:rPr>
      </w:pPr>
      <w:r>
        <w:rPr>
          <w:rFonts w:eastAsia="Times New Roman"/>
          <w:lang w:val="en-US"/>
        </w:rPr>
        <w:t>ValueSet: NarrativeStatus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NarrativeStatus (Narrative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status of a resource narrative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Generated: </w:t>
            </w:r>
            <w:r>
              <w:rPr>
                <w:rFonts w:eastAsia="Times New Roman"/>
                <w:lang w:val="en-US"/>
              </w:rPr>
              <w:t>The contents of the narrative are entirely generated from the structured data in the content</w:t>
            </w:r>
            <w:del w:id="494" w:author="Riki Merrick" w:date="2015-09-11T17:31: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Extensions: </w:t>
            </w:r>
            <w:r>
              <w:rPr>
                <w:rFonts w:eastAsia="Times New Roman"/>
                <w:lang w:val="en-US"/>
              </w:rPr>
              <w:t xml:space="preserve">The contents of the narrative are entirely generated from the structured data in the content and some of the content is generated from extensions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Additional: </w:t>
            </w:r>
            <w:r>
              <w:rPr>
                <w:rFonts w:eastAsia="Times New Roman"/>
                <w:lang w:val="en-US"/>
              </w:rPr>
              <w:t xml:space="preserve">The contents of the narrative contain additional information not found </w:t>
            </w:r>
            <w:r>
              <w:rPr>
                <w:rFonts w:eastAsia="Times New Roman"/>
                <w:lang w:val="en-US"/>
              </w:rPr>
              <w:lastRenderedPageBreak/>
              <w:t xml:space="preserve">in the structured data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Empty: </w:t>
            </w:r>
            <w:r>
              <w:rPr>
                <w:rFonts w:eastAsia="Times New Roman"/>
                <w:lang w:val="en-US"/>
              </w:rPr>
              <w:t xml:space="preserve">The contents of the narrative are some equivalent of "No human-readable text provided in this case" </w:t>
            </w:r>
          </w:p>
        </w:tc>
      </w:tr>
    </w:tbl>
    <w:p w:rsidR="004049E5" w:rsidRDefault="005B11EB">
      <w:pPr>
        <w:pStyle w:val="Heading2"/>
        <w:divId w:val="1375348270"/>
        <w:rPr>
          <w:rFonts w:eastAsia="Times New Roman"/>
          <w:lang w:val="en-US"/>
        </w:rPr>
      </w:pPr>
      <w:r>
        <w:rPr>
          <w:rFonts w:eastAsia="Times New Roman"/>
          <w:lang w:val="en-US"/>
        </w:rPr>
        <w:t>ValueSet: NoteType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83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NoteType (Note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presentation types of notes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Display: </w:t>
            </w:r>
            <w:r>
              <w:rPr>
                <w:rFonts w:eastAsia="Times New Roman"/>
                <w:lang w:val="en-US"/>
              </w:rPr>
              <w:t>Display the note</w:t>
            </w:r>
            <w:del w:id="495" w:author="Riki Merrick" w:date="2015-09-11T17:32: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 (Form): </w:t>
            </w:r>
            <w:r>
              <w:rPr>
                <w:rFonts w:eastAsia="Times New Roman"/>
                <w:lang w:val="en-US"/>
              </w:rPr>
              <w:t>Print the note on the form</w:t>
            </w:r>
            <w:del w:id="496" w:author="Riki Merrick" w:date="2015-09-11T17:32: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 (Operator): </w:t>
            </w:r>
            <w:r>
              <w:rPr>
                <w:rFonts w:eastAsia="Times New Roman"/>
                <w:lang w:val="en-US"/>
              </w:rPr>
              <w:t>Print the note for the operator</w:t>
            </w:r>
            <w:del w:id="497" w:author="Riki Merrick" w:date="2015-09-11T17:32:00Z">
              <w:r w:rsidDel="007524B2">
                <w:rPr>
                  <w:rFonts w:eastAsia="Times New Roman"/>
                  <w:lang w:val="en-US"/>
                </w:rPr>
                <w:delText>.</w:delText>
              </w:r>
            </w:del>
            <w:r>
              <w:rPr>
                <w:rFonts w:eastAsia="Times New Roman"/>
                <w:lang w:val="en-US"/>
              </w:rPr>
              <w:t xml:space="preserve"> </w:t>
            </w:r>
          </w:p>
        </w:tc>
      </w:tr>
    </w:tbl>
    <w:p w:rsidR="004049E5" w:rsidRDefault="005B11EB">
      <w:pPr>
        <w:pStyle w:val="Heading2"/>
        <w:divId w:val="1375348270"/>
        <w:rPr>
          <w:rFonts w:eastAsia="Times New Roman"/>
          <w:lang w:val="en-US"/>
        </w:rPr>
      </w:pPr>
      <w:r>
        <w:rPr>
          <w:rFonts w:eastAsia="Times New Roman"/>
          <w:lang w:val="en-US"/>
        </w:rPr>
        <w:t>ValueSet: NutritionOrderStatus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NutritionOrderStatus (Nutrition Order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specifying the state of the request. Describes the lifecycle of the nutrition order.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sent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Planned: </w:t>
            </w:r>
            <w:r>
              <w:rPr>
                <w:rFonts w:eastAsia="Times New Roman"/>
                <w:lang w:val="en-US"/>
              </w:rPr>
              <w:t xml:space="preserve">The request has been planned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7524B2">
            <w:pPr>
              <w:rPr>
                <w:rFonts w:eastAsia="Times New Roman"/>
                <w:lang w:val="en-US"/>
              </w:rPr>
            </w:pPr>
            <w:r>
              <w:rPr>
                <w:rFonts w:eastAsia="Times New Roman"/>
                <w:b/>
                <w:bCs/>
                <w:lang w:val="en-US"/>
              </w:rPr>
              <w:t xml:space="preserve">Active: </w:t>
            </w:r>
            <w:r>
              <w:rPr>
                <w:rFonts w:eastAsia="Times New Roman"/>
                <w:lang w:val="en-US"/>
              </w:rPr>
              <w:t>The request is 'actionable', but not all actions that are implied by it have occurred yet</w:t>
            </w:r>
            <w:del w:id="498" w:author="Riki Merrick" w:date="2015-09-11T17:32:00Z">
              <w:r w:rsidDel="007524B2">
                <w:rPr>
                  <w:rFonts w:eastAsia="Times New Roman"/>
                  <w:lang w:val="en-US"/>
                </w:rPr>
                <w:delText>.</w:delText>
              </w:r>
            </w:del>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On-Hold: </w:t>
            </w:r>
            <w:r>
              <w:rPr>
                <w:rFonts w:eastAsia="Times New Roman"/>
                <w:lang w:val="en-US"/>
              </w:rPr>
              <w:t xml:space="preserve">Actions implied by the request have been temporarily halted, but are expected to continue later. May also be called "suspended".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All actions that are implied by the order have occurred and no continuation is planned (this will rarely be made explicit)</w:t>
            </w:r>
            <w:del w:id="499" w:author="Riki Merrick" w:date="2015-09-11T17:32:00Z">
              <w:r w:rsidDel="007524B2">
                <w:rPr>
                  <w:rFonts w:eastAsia="Times New Roman"/>
                  <w:lang w:val="en-US"/>
                </w:rPr>
                <w:delText>.</w:delText>
              </w:r>
            </w:del>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7524B2">
            <w:pPr>
              <w:rPr>
                <w:rFonts w:eastAsia="Times New Roman"/>
                <w:lang w:val="en-US"/>
              </w:rPr>
            </w:pPr>
            <w:r>
              <w:rPr>
                <w:rFonts w:eastAsia="Times New Roman"/>
                <w:b/>
                <w:bCs/>
                <w:lang w:val="en-US"/>
              </w:rPr>
              <w:t xml:space="preserve">Cancelled: </w:t>
            </w:r>
            <w:r>
              <w:rPr>
                <w:rFonts w:eastAsia="Times New Roman"/>
                <w:lang w:val="en-US"/>
              </w:rPr>
              <w:t>The request has been withdrawn and is no longer actionable</w:t>
            </w:r>
            <w:del w:id="500" w:author="Riki Merrick" w:date="2015-09-11T17:32:00Z">
              <w:r w:rsidDel="007524B2">
                <w:rPr>
                  <w:rFonts w:eastAsia="Times New Roman"/>
                  <w:lang w:val="en-US"/>
                </w:rPr>
                <w:delText>.</w:delText>
              </w:r>
            </w:del>
            <w:r>
              <w:rPr>
                <w:rFonts w:eastAsia="Times New Roman"/>
                <w:lang w:val="en-US"/>
              </w:rPr>
              <w:t xml:space="preserve"> </w:t>
            </w:r>
          </w:p>
        </w:tc>
      </w:tr>
    </w:tbl>
    <w:p w:rsidR="004049E5" w:rsidRDefault="005B11EB">
      <w:pPr>
        <w:pStyle w:val="Heading2"/>
        <w:divId w:val="1375348270"/>
        <w:rPr>
          <w:rFonts w:eastAsia="Times New Roman"/>
          <w:lang w:val="en-US"/>
        </w:rPr>
      </w:pPr>
      <w:r>
        <w:rPr>
          <w:rFonts w:eastAsia="Times New Roman"/>
          <w:lang w:val="en-US"/>
        </w:rPr>
        <w:t>ValueSet: ObservationRelationshipType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ObservationRelationshipType (Observation Relationship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specifying how two observations are related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Has Member: </w:t>
            </w:r>
            <w:r>
              <w:rPr>
                <w:rFonts w:eastAsia="Times New Roman"/>
                <w:lang w:val="en-US"/>
              </w:rPr>
              <w:t xml:space="preserve">This observation is a group observation (e.g. a battery, a panel of tests, a set of vital sign measurements) that includes the target as a member of the group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Derived From: </w:t>
            </w:r>
            <w:r>
              <w:rPr>
                <w:rFonts w:eastAsia="Times New Roman"/>
                <w:lang w:val="en-US"/>
              </w:rPr>
              <w:t xml:space="preserve">The target resource (Observation or QuestionnaireAnswer) is part of the information from which this observation value is derived. (e.g. calculated anion gap, Apgar score) NOTE: "derived-from" is only logical choice when referencing QuestionnaireAnswer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Sequel To: </w:t>
            </w:r>
            <w:r>
              <w:rPr>
                <w:rFonts w:eastAsia="Times New Roman"/>
                <w:lang w:val="en-US"/>
              </w:rPr>
              <w:t xml:space="preserve">This observation follows the target observation (e.g. timed tests such as Glucose Tolerance Test)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501"/>
            <w:r>
              <w:rPr>
                <w:rFonts w:eastAsia="Times New Roman"/>
                <w:b/>
                <w:bCs/>
                <w:lang w:val="en-US"/>
              </w:rPr>
              <w:t xml:space="preserve">Replaces Replaces: </w:t>
            </w:r>
            <w:commentRangeEnd w:id="501"/>
            <w:r w:rsidR="007524B2">
              <w:rPr>
                <w:rStyle w:val="CommentReference"/>
              </w:rPr>
              <w:commentReference w:id="501"/>
            </w:r>
            <w:r>
              <w:rPr>
                <w:rFonts w:eastAsia="Times New Roman"/>
                <w:lang w:val="en-US"/>
              </w:rPr>
              <w:t>This observation replaces a previous observation (i.e. a revised value). The target observation is now obsolete</w:t>
            </w:r>
            <w:ins w:id="502" w:author="Riki Merrick" w:date="2015-09-11T17:33:00Z">
              <w:r w:rsidR="007524B2">
                <w:rPr>
                  <w:rFonts w:eastAsia="Times New Roman"/>
                  <w:lang w:val="en-US"/>
                </w:rPr>
                <w:t>.</w:t>
              </w:r>
            </w:ins>
            <w:del w:id="503" w:author="Riki Merrick" w:date="2015-09-11T17:33:00Z">
              <w:r w:rsidDel="007524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Qualified By: </w:t>
            </w:r>
            <w:r>
              <w:rPr>
                <w:rFonts w:eastAsia="Times New Roman"/>
                <w:lang w:val="en-US"/>
              </w:rPr>
              <w:t xml:space="preserve">The value of the target observation qualifies (refines) the semantics of the source observation (e.g. a lipaemia measure target from a plasma measure)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7524B2">
            <w:pPr>
              <w:rPr>
                <w:rFonts w:eastAsia="Times New Roman"/>
                <w:lang w:val="en-US"/>
              </w:rPr>
            </w:pPr>
            <w:r>
              <w:rPr>
                <w:rFonts w:eastAsia="Times New Roman"/>
                <w:b/>
                <w:bCs/>
                <w:lang w:val="en-US"/>
              </w:rPr>
              <w:t xml:space="preserve">Interfered By: </w:t>
            </w:r>
            <w:r>
              <w:rPr>
                <w:rFonts w:eastAsia="Times New Roman"/>
                <w:lang w:val="en-US"/>
              </w:rPr>
              <w:t>The value of the target observation interferes (deg</w:t>
            </w:r>
            <w:ins w:id="504" w:author="Riki Merrick" w:date="2015-09-11T17:34:00Z">
              <w:r w:rsidR="007524B2">
                <w:rPr>
                  <w:rFonts w:eastAsia="Times New Roman"/>
                  <w:lang w:val="en-US"/>
                </w:rPr>
                <w:t>r</w:t>
              </w:r>
            </w:ins>
            <w:r>
              <w:rPr>
                <w:rFonts w:eastAsia="Times New Roman"/>
                <w:lang w:val="en-US"/>
              </w:rPr>
              <w:t>a</w:t>
            </w:r>
            <w:del w:id="505" w:author="Riki Merrick" w:date="2015-09-11T17:34:00Z">
              <w:r w:rsidDel="007524B2">
                <w:rPr>
                  <w:rFonts w:eastAsia="Times New Roman"/>
                  <w:lang w:val="en-US"/>
                </w:rPr>
                <w:delText>r</w:delText>
              </w:r>
            </w:del>
            <w:r>
              <w:rPr>
                <w:rFonts w:eastAsia="Times New Roman"/>
                <w:lang w:val="en-US"/>
              </w:rPr>
              <w:t xml:space="preserve">des quality, or prevents valid observation) with the semantics of the source observation (e.g. a hemolysis measure target from a plasma potassium measure which has no value) </w:t>
            </w:r>
          </w:p>
        </w:tc>
      </w:tr>
    </w:tbl>
    <w:p w:rsidR="004049E5" w:rsidRDefault="005B11EB">
      <w:pPr>
        <w:pStyle w:val="Heading2"/>
        <w:divId w:val="1375348270"/>
        <w:rPr>
          <w:rFonts w:eastAsia="Times New Roman"/>
          <w:lang w:val="en-US"/>
        </w:rPr>
      </w:pPr>
      <w:r>
        <w:rPr>
          <w:rFonts w:eastAsia="Times New Roman"/>
          <w:lang w:val="en-US"/>
        </w:rPr>
        <w:t>ValueSet: ObservationStatus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ObservationStatus (Observation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providing the status of an observation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Registered: </w:t>
            </w:r>
            <w:r>
              <w:rPr>
                <w:rFonts w:eastAsia="Times New Roman"/>
                <w:lang w:val="en-US"/>
              </w:rPr>
              <w:t xml:space="preserve">The existence of the observation is registered, but there is no result yet available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Preliminary: </w:t>
            </w:r>
            <w:r>
              <w:rPr>
                <w:rFonts w:eastAsia="Times New Roman"/>
                <w:lang w:val="en-US"/>
              </w:rPr>
              <w:t xml:space="preserve">This is an initial or interim observation: data may be incomplete or unverified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Final: </w:t>
            </w:r>
            <w:r>
              <w:rPr>
                <w:rFonts w:eastAsia="Times New Roman"/>
                <w:lang w:val="en-US"/>
              </w:rPr>
              <w:t xml:space="preserve">The observation is complete and verified by an authorized person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Amended: </w:t>
            </w:r>
            <w:r>
              <w:rPr>
                <w:rFonts w:eastAsia="Times New Roman"/>
                <w:lang w:val="en-US"/>
              </w:rPr>
              <w:t xml:space="preserve">The observation has been modified subsequent to being Final, and is complete and verified by an authorized person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 xml:space="preserve">The observation is unavailable because the measurement was not started or not completed (also sometimes called "aborted")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 in Error: </w:t>
            </w:r>
            <w:r>
              <w:rPr>
                <w:rFonts w:eastAsia="Times New Roman"/>
                <w:lang w:val="en-US"/>
              </w:rPr>
              <w:t xml:space="preserve">The observation has been withdrawn following previous Final release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Status: </w:t>
            </w:r>
            <w:r>
              <w:rPr>
                <w:rFonts w:eastAsia="Times New Roman"/>
                <w:lang w:val="en-US"/>
              </w:rPr>
              <w:t>The observation status is unknown. Note that "unknown" is a value of last resort and every attempt should be made to provide a meaningful value other than "unknown"</w:t>
            </w:r>
            <w:ins w:id="506" w:author="Riki Merrick" w:date="2015-09-11T17:34:00Z">
              <w:r w:rsidR="002447A9">
                <w:rPr>
                  <w:rFonts w:eastAsia="Times New Roman"/>
                  <w:lang w:val="en-US"/>
                </w:rPr>
                <w:t>.</w:t>
              </w:r>
            </w:ins>
            <w:del w:id="507" w:author="Riki Merrick" w:date="2015-09-11T17:34:00Z">
              <w:r w:rsidDel="002447A9">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Operation Outcome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Operation Outcome Codes (Operation Outcome Codes)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Operation Outcome codes used by FHIR test servers (see Implementation file translations.xml)</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commentRangeStart w:id="508"/>
            <w:r>
              <w:rPr>
                <w:rFonts w:eastAsia="Times New Roman"/>
                <w:b/>
                <w:bCs/>
                <w:lang w:val="en-US"/>
              </w:rPr>
              <w:t xml:space="preserve">You must authenticate before you can use this service: </w:t>
            </w:r>
            <w:commentRangeEnd w:id="508"/>
            <w:r w:rsidR="002447A9">
              <w:rPr>
                <w:rStyle w:val="CommentReference"/>
              </w:rPr>
              <w:commentReference w:id="508"/>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Bad Syntax: "%s" must be a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Bad Syntax in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Unable to parse feed (entry content type =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Unable to parse feed (root element name =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New resource created: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The Date value %s is not in the correct format (Xml Date Format required):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This resource has been deleted: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deleted: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The resource "%s" has been deleted: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Duplicate Id %s for resource type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Error parsing resource Xml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 "%s" has an invalid character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 "%s" too long (length limit 36):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 not accepted: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Json Source for a resource should start with an object: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Unable to resolve local reference to resource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Resource found matching the query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Id "%s" does not exist: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module could be found to handle the request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Summary for this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Operation %s not allowed for resource %s (due to local configuration):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chained parameter name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Parameter "%s" is not allowed to repeat: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Parameter "%s" not understood: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Resources with identity "example" cannot be deleted (for testing/training purposes):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unable to allocate resource id: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allowed to submit a resource for this operation: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 resource is required: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Id Mismatch: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Id Missing: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Type Mismatch: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sort parameter name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Duplicate Identifier in transaction: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Missing Identifier in transaction - an entry.id must be provided: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Unhandled xml node type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Content (%s) at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FHIR http operation: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Type "%s" not recognised: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existing resource updated: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Version aware updates are required for this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Update Conflict (server current version = "%s", client version referenced =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Version specific URL not recognised: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This does not appear to be a FHIR element or resource (wrong namespace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Error: Multiple matches exist for %s search parameters "%s":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Error: Multiple matches exist for the conditional update: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Error: no processable search found for %s search parameters "%s": </w:t>
            </w:r>
          </w:p>
        </w:tc>
      </w:tr>
    </w:tbl>
    <w:p w:rsidR="004049E5" w:rsidRDefault="005B11EB">
      <w:pPr>
        <w:pStyle w:val="Heading2"/>
        <w:divId w:val="1375348270"/>
        <w:rPr>
          <w:rFonts w:eastAsia="Times New Roman"/>
          <w:lang w:val="en-US"/>
        </w:rPr>
      </w:pPr>
      <w:r>
        <w:rPr>
          <w:rFonts w:eastAsia="Times New Roman"/>
          <w:lang w:val="en-US"/>
        </w:rPr>
        <w:t>ValueSet: OperationKind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607"/>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OperationKind (Operation Kind)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Whether an operation is a normal operation or a query</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Operation: </w:t>
            </w:r>
            <w:r>
              <w:rPr>
                <w:rFonts w:eastAsia="Times New Roman"/>
                <w:lang w:val="en-US"/>
              </w:rPr>
              <w:t xml:space="preserve">This operation is invoked as an operation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Query: </w:t>
            </w:r>
            <w:r>
              <w:rPr>
                <w:rFonts w:eastAsia="Times New Roman"/>
                <w:lang w:val="en-US"/>
              </w:rPr>
              <w:t xml:space="preserve">This operation is a named query, invoked using the search mechanism </w:t>
            </w:r>
          </w:p>
        </w:tc>
      </w:tr>
    </w:tbl>
    <w:p w:rsidR="004049E5" w:rsidRDefault="005B11EB">
      <w:pPr>
        <w:pStyle w:val="Heading2"/>
        <w:divId w:val="1375348270"/>
        <w:rPr>
          <w:rFonts w:eastAsia="Times New Roman"/>
          <w:lang w:val="en-US"/>
        </w:rPr>
      </w:pPr>
      <w:r>
        <w:rPr>
          <w:rFonts w:eastAsia="Times New Roman"/>
          <w:lang w:val="en-US"/>
        </w:rPr>
        <w:t>ValueSet: OperationParameterUse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473"/>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OperationParameterUse (Operation Parameter Use)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Whether an operation parameter is an input or an output parameter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w:t>
            </w:r>
            <w:r>
              <w:rPr>
                <w:rFonts w:eastAsia="Times New Roman"/>
                <w:lang w:val="en-US"/>
              </w:rPr>
              <w:t xml:space="preserve">This is an input parameter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 </w:t>
            </w:r>
            <w:r>
              <w:rPr>
                <w:rFonts w:eastAsia="Times New Roman"/>
                <w:lang w:val="en-US"/>
              </w:rPr>
              <w:t xml:space="preserve">This is an output parameter </w:t>
            </w:r>
          </w:p>
        </w:tc>
      </w:tr>
    </w:tbl>
    <w:p w:rsidR="004049E5" w:rsidRDefault="005B11EB">
      <w:pPr>
        <w:pStyle w:val="Heading2"/>
        <w:divId w:val="1375348270"/>
        <w:rPr>
          <w:rFonts w:eastAsia="Times New Roman"/>
          <w:lang w:val="en-US"/>
        </w:rPr>
      </w:pPr>
      <w:r>
        <w:rPr>
          <w:rFonts w:eastAsia="Times New Roman"/>
          <w:lang w:val="en-US"/>
        </w:rPr>
        <w:t>ValueSet: OrderStatus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OrderStatus (Order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status of the response to an order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Pending: </w:t>
            </w:r>
            <w:r>
              <w:rPr>
                <w:rFonts w:eastAsia="Times New Roman"/>
                <w:lang w:val="en-US"/>
              </w:rPr>
              <w:t xml:space="preserve">The order is known, but no processing has occurred at this time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Review: </w:t>
            </w:r>
            <w:r>
              <w:rPr>
                <w:rFonts w:eastAsia="Times New Roman"/>
                <w:lang w:val="en-US"/>
              </w:rPr>
              <w:t xml:space="preserve">The order is undergoing initial processing to determine whether it will be accepted (usually this involves human review)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w:t>
            </w:r>
            <w:r>
              <w:rPr>
                <w:rFonts w:eastAsia="Times New Roman"/>
                <w:lang w:val="en-US"/>
              </w:rPr>
              <w:t xml:space="preserve">The order was rejected because of a workflow/business logic reason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Error: </w:t>
            </w:r>
            <w:r>
              <w:rPr>
                <w:rFonts w:eastAsia="Times New Roman"/>
                <w:lang w:val="en-US"/>
              </w:rPr>
              <w:t xml:space="preserve">The order was unable to be processed because of a technical error (i.e. unexpected error)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 xml:space="preserve">The order has been accepted, and work is in progress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 xml:space="preserve">Processing the order was halted at the initiators request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Replaced: </w:t>
            </w:r>
            <w:r>
              <w:rPr>
                <w:rFonts w:eastAsia="Times New Roman"/>
                <w:lang w:val="en-US"/>
              </w:rPr>
              <w:t xml:space="preserve">The order has been cancelled and replaced by another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Aborted: </w:t>
            </w:r>
            <w:r>
              <w:rPr>
                <w:rFonts w:eastAsia="Times New Roman"/>
                <w:lang w:val="en-US"/>
              </w:rPr>
              <w:t xml:space="preserve">Processing the order was stopped because of some workflow/business logic reason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order has been completed </w:t>
            </w:r>
          </w:p>
        </w:tc>
      </w:tr>
    </w:tbl>
    <w:p w:rsidR="004049E5" w:rsidRDefault="005B11EB">
      <w:pPr>
        <w:pStyle w:val="Heading2"/>
        <w:divId w:val="1375348270"/>
        <w:rPr>
          <w:rFonts w:eastAsia="Times New Roman"/>
          <w:lang w:val="en-US"/>
        </w:rPr>
      </w:pPr>
      <w:r>
        <w:rPr>
          <w:rFonts w:eastAsia="Times New Roman"/>
          <w:lang w:val="en-US"/>
        </w:rPr>
        <w:t>ValueSet: ParticipantRequired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ParticipantRequired (Participant Required)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Is the Participant required to attend the appointment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Required: </w:t>
            </w:r>
            <w:r>
              <w:rPr>
                <w:rFonts w:eastAsia="Times New Roman"/>
                <w:lang w:val="en-US"/>
              </w:rPr>
              <w:t xml:space="preserve">The participant is required to attend the appointment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Optional: </w:t>
            </w:r>
            <w:r>
              <w:rPr>
                <w:rFonts w:eastAsia="Times New Roman"/>
                <w:lang w:val="en-US"/>
              </w:rPr>
              <w:t xml:space="preserve">The participant may optionally attend the appointment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447A9">
            <w:pPr>
              <w:rPr>
                <w:rFonts w:eastAsia="Times New Roman"/>
                <w:lang w:val="en-US"/>
              </w:rPr>
            </w:pPr>
            <w:r>
              <w:rPr>
                <w:rFonts w:eastAsia="Times New Roman"/>
                <w:b/>
                <w:bCs/>
                <w:lang w:val="en-US"/>
              </w:rPr>
              <w:t xml:space="preserve">Information Only: </w:t>
            </w:r>
            <w:r>
              <w:rPr>
                <w:rFonts w:eastAsia="Times New Roman"/>
                <w:lang w:val="en-US"/>
              </w:rPr>
              <w:t>The participant is excluded from the appointment, and may not be informed of the appointment taking place. (</w:t>
            </w:r>
            <w:del w:id="509" w:author="Riki Merrick" w:date="2015-09-11T17:37:00Z">
              <w:r w:rsidDel="002447A9">
                <w:rPr>
                  <w:rFonts w:eastAsia="Times New Roman"/>
                  <w:lang w:val="en-US"/>
                </w:rPr>
                <w:delText xml:space="preserve">appointment </w:delText>
              </w:r>
            </w:del>
            <w:ins w:id="510" w:author="Riki Merrick" w:date="2015-09-11T17:37:00Z">
              <w:r w:rsidR="002447A9">
                <w:rPr>
                  <w:rFonts w:eastAsia="Times New Roman"/>
                  <w:lang w:val="en-US"/>
                </w:rPr>
                <w:t xml:space="preserve">Appointment </w:t>
              </w:r>
            </w:ins>
            <w:r>
              <w:rPr>
                <w:rFonts w:eastAsia="Times New Roman"/>
                <w:lang w:val="en-US"/>
              </w:rPr>
              <w:t>is about them, not for them - such as 2 doctors discussing results about a patient's test</w:t>
            </w:r>
            <w:ins w:id="511" w:author="Riki Merrick" w:date="2015-09-11T17:37:00Z">
              <w:r w:rsidR="002447A9">
                <w:rPr>
                  <w:rFonts w:eastAsia="Times New Roman"/>
                  <w:lang w:val="en-US"/>
                </w:rPr>
                <w:t>.</w:t>
              </w:r>
            </w:ins>
            <w:r>
              <w:rPr>
                <w:rFonts w:eastAsia="Times New Roman"/>
                <w:lang w:val="en-US"/>
              </w:rPr>
              <w:t xml:space="preserve">) </w:t>
            </w:r>
          </w:p>
        </w:tc>
      </w:tr>
    </w:tbl>
    <w:p w:rsidR="004049E5" w:rsidRDefault="005B11EB">
      <w:pPr>
        <w:pStyle w:val="Heading2"/>
        <w:divId w:val="1375348270"/>
        <w:rPr>
          <w:rFonts w:eastAsia="Times New Roman"/>
          <w:lang w:val="en-US"/>
        </w:rPr>
      </w:pPr>
      <w:commentRangeStart w:id="512"/>
      <w:r>
        <w:rPr>
          <w:rFonts w:eastAsia="Times New Roman"/>
          <w:lang w:val="en-US"/>
        </w:rPr>
        <w:t>ValueSet: ParticipantStatus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ParticipantStatus (Participant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Participation status of an appointment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 xml:space="preserve">The appointment participant has accepted that they can attend the appointment at the time specified in the AppointmentResponse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Declined: </w:t>
            </w:r>
            <w:r>
              <w:rPr>
                <w:rFonts w:eastAsia="Times New Roman"/>
                <w:lang w:val="en-US"/>
              </w:rPr>
              <w:t xml:space="preserve">The appointment participant has declined the appointment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Tentative: </w:t>
            </w:r>
            <w:r>
              <w:rPr>
                <w:rFonts w:eastAsia="Times New Roman"/>
                <w:lang w:val="en-US"/>
              </w:rPr>
              <w:t xml:space="preserve">The appointment participant has tentatively accepted the appointment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Process: </w:t>
            </w:r>
            <w:commentRangeStart w:id="513"/>
            <w:r>
              <w:rPr>
                <w:rFonts w:eastAsia="Times New Roman"/>
                <w:lang w:val="en-US"/>
              </w:rPr>
              <w:t xml:space="preserve">The participant has in-process the appointment </w:t>
            </w:r>
            <w:commentRangeEnd w:id="513"/>
            <w:r w:rsidR="002447A9">
              <w:rPr>
                <w:rStyle w:val="CommentReference"/>
              </w:rPr>
              <w:commentReference w:id="513"/>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participant has completed the appointment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Needs Action: </w:t>
            </w:r>
            <w:r>
              <w:rPr>
                <w:rFonts w:eastAsia="Times New Roman"/>
                <w:lang w:val="en-US"/>
              </w:rPr>
              <w:t xml:space="preserve">This is the </w:t>
            </w:r>
            <w:del w:id="514" w:author="Riki Merrick" w:date="2015-09-11T17:39:00Z">
              <w:r w:rsidDel="002447A9">
                <w:rPr>
                  <w:rFonts w:eastAsia="Times New Roman"/>
                  <w:lang w:val="en-US"/>
                </w:rPr>
                <w:delText>intitial</w:delText>
              </w:r>
            </w:del>
            <w:ins w:id="515" w:author="Riki Merrick" w:date="2015-09-11T17:39:00Z">
              <w:r w:rsidR="002447A9">
                <w:rPr>
                  <w:rFonts w:eastAsia="Times New Roman"/>
                  <w:lang w:val="en-US"/>
                </w:rPr>
                <w:t>initial</w:t>
              </w:r>
            </w:ins>
            <w:r>
              <w:rPr>
                <w:rFonts w:eastAsia="Times New Roman"/>
                <w:lang w:val="en-US"/>
              </w:rPr>
              <w:t xml:space="preserve"> status of an appointment participant until a participant has replied. It implies that there is no commitment for the appointment</w:t>
            </w:r>
            <w:ins w:id="516" w:author="Riki Merrick" w:date="2015-09-11T17:39:00Z">
              <w:r w:rsidR="002447A9">
                <w:rPr>
                  <w:rFonts w:eastAsia="Times New Roman"/>
                  <w:lang w:val="en-US"/>
                </w:rPr>
                <w:t>.</w:t>
              </w:r>
            </w:ins>
            <w:r>
              <w:rPr>
                <w:rFonts w:eastAsia="Times New Roman"/>
                <w:lang w:val="en-US"/>
              </w:rPr>
              <w:t xml:space="preserve"> </w:t>
            </w:r>
          </w:p>
        </w:tc>
      </w:tr>
    </w:tbl>
    <w:p w:rsidR="004049E5" w:rsidRDefault="005B11EB">
      <w:pPr>
        <w:pStyle w:val="Heading2"/>
        <w:divId w:val="1375348270"/>
        <w:rPr>
          <w:rFonts w:eastAsia="Times New Roman"/>
          <w:lang w:val="en-US"/>
        </w:rPr>
      </w:pPr>
      <w:r>
        <w:rPr>
          <w:rFonts w:eastAsia="Times New Roman"/>
          <w:lang w:val="en-US"/>
        </w:rPr>
        <w:t>ValueSet: ParticipationStatus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ParticipationStatus (Participation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Participation status of an appointment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 xml:space="preserve">The participant has accepted the appointment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Declined: </w:t>
            </w:r>
            <w:r>
              <w:rPr>
                <w:rFonts w:eastAsia="Times New Roman"/>
                <w:lang w:val="en-US"/>
              </w:rPr>
              <w:t xml:space="preserve">The participant has declined the appointment and will not participate in the appointment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Tentative: </w:t>
            </w:r>
            <w:r>
              <w:rPr>
                <w:rFonts w:eastAsia="Times New Roman"/>
                <w:lang w:val="en-US"/>
              </w:rPr>
              <w:t>The participant has tentatively accepted the appointment. This could be automatically created by a system and requires further processing before it can be accepted. There is no commitment that attendance will occur</w:t>
            </w:r>
            <w:ins w:id="517" w:author="Riki Merrick" w:date="2015-09-11T17:42:00Z">
              <w:r w:rsidR="002447A9">
                <w:rPr>
                  <w:rFonts w:eastAsia="Times New Roman"/>
                  <w:lang w:val="en-US"/>
                </w:rPr>
                <w:t>.</w:t>
              </w:r>
            </w:ins>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Needs Action: </w:t>
            </w:r>
            <w:r>
              <w:rPr>
                <w:rFonts w:eastAsia="Times New Roman"/>
                <w:lang w:val="en-US"/>
              </w:rPr>
              <w:t xml:space="preserve">The participant needs to indicate if they accept the appointment by changing this status to one of the other statuses </w:t>
            </w:r>
          </w:p>
        </w:tc>
      </w:tr>
    </w:tbl>
    <w:commentRangeEnd w:id="512"/>
    <w:p w:rsidR="004049E5" w:rsidRDefault="002447A9">
      <w:pPr>
        <w:pStyle w:val="Heading2"/>
        <w:divId w:val="1375348270"/>
        <w:rPr>
          <w:rFonts w:eastAsia="Times New Roman"/>
          <w:lang w:val="en-US"/>
        </w:rPr>
      </w:pPr>
      <w:r>
        <w:rPr>
          <w:rStyle w:val="CommentReference"/>
          <w:b w:val="0"/>
          <w:bCs w:val="0"/>
        </w:rPr>
        <w:commentReference w:id="512"/>
      </w:r>
      <w:r w:rsidR="005B11EB">
        <w:rPr>
          <w:rFonts w:eastAsia="Times New Roman"/>
          <w:lang w:val="en-US"/>
        </w:rPr>
        <w:t>ValueSet: PostalAddressUse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10"/>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PostalAddressUse (Postal Address Use) </w:t>
            </w:r>
          </w:p>
        </w:tc>
      </w:tr>
      <w:tr w:rsidR="004049E5">
        <w:trPr>
          <w:divId w:val="1375348270"/>
          <w:tblCellSpacing w:w="15" w:type="dxa"/>
        </w:trPr>
        <w:tc>
          <w:tcPr>
            <w:tcW w:w="0" w:type="auto"/>
            <w:vAlign w:val="center"/>
            <w:hideMark/>
          </w:tcPr>
          <w:p w:rsidR="004049E5" w:rsidRDefault="005B11EB">
            <w:pPr>
              <w:rPr>
                <w:rFonts w:eastAsia="Times New Roman"/>
                <w:lang w:val="en-US"/>
              </w:rPr>
            </w:pPr>
            <w:commentRangeStart w:id="518"/>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Uses of an address not included in Address.use</w:t>
            </w:r>
            <w:commentRangeEnd w:id="518"/>
            <w:r w:rsidR="002447A9">
              <w:rPr>
                <w:rStyle w:val="CommentReference"/>
              </w:rPr>
              <w:commentReference w:id="518"/>
            </w:r>
          </w:p>
        </w:tc>
      </w:tr>
    </w:tbl>
    <w:p w:rsidR="004049E5" w:rsidRDefault="005B11EB">
      <w:pPr>
        <w:pStyle w:val="Heading2"/>
        <w:divId w:val="1375348270"/>
        <w:rPr>
          <w:rFonts w:eastAsia="Times New Roman"/>
          <w:lang w:val="en-US"/>
        </w:rPr>
      </w:pPr>
      <w:r>
        <w:rPr>
          <w:rFonts w:eastAsia="Times New Roman"/>
          <w:lang w:val="en-US"/>
        </w:rPr>
        <w:lastRenderedPageBreak/>
        <w:t>ValueSet: ProbabilityDistributionType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8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ProbabilityDistributionType (Probability Distribution Type) </w:t>
            </w:r>
          </w:p>
        </w:tc>
      </w:tr>
      <w:tr w:rsidR="004049E5">
        <w:trPr>
          <w:divId w:val="1375348270"/>
          <w:tblCellSpacing w:w="15" w:type="dxa"/>
        </w:trPr>
        <w:tc>
          <w:tcPr>
            <w:tcW w:w="0" w:type="auto"/>
            <w:vAlign w:val="center"/>
            <w:hideMark/>
          </w:tcPr>
          <w:p w:rsidR="004049E5" w:rsidRDefault="005B11EB">
            <w:pPr>
              <w:rPr>
                <w:rFonts w:eastAsia="Times New Roman"/>
                <w:lang w:val="en-US"/>
              </w:rPr>
            </w:pPr>
            <w:commentRangeStart w:id="519"/>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specifying the type of probability distribution</w:t>
            </w:r>
            <w:commentRangeEnd w:id="519"/>
            <w:r w:rsidR="002447A9">
              <w:rPr>
                <w:rStyle w:val="CommentReference"/>
              </w:rPr>
              <w:commentReference w:id="519"/>
            </w:r>
          </w:p>
        </w:tc>
      </w:tr>
    </w:tbl>
    <w:p w:rsidR="004049E5" w:rsidRDefault="005B11EB">
      <w:pPr>
        <w:pStyle w:val="Heading2"/>
        <w:divId w:val="1375348270"/>
        <w:rPr>
          <w:rFonts w:eastAsia="Times New Roman"/>
          <w:lang w:val="en-US"/>
        </w:rPr>
      </w:pPr>
      <w:r>
        <w:rPr>
          <w:rFonts w:eastAsia="Times New Roman"/>
          <w:lang w:val="en-US"/>
        </w:rPr>
        <w:t>ValueSet: ProcedureRelationshipType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313"/>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ProcedureRelationshipType (Procedure Relationship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nature of the relationship with this procedure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Caused By: </w:t>
            </w:r>
            <w:r>
              <w:rPr>
                <w:rFonts w:eastAsia="Times New Roman"/>
                <w:lang w:val="en-US"/>
              </w:rPr>
              <w:t xml:space="preserve">This procedure had to be performed because of the related one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Because Of: </w:t>
            </w:r>
            <w:r>
              <w:rPr>
                <w:rFonts w:eastAsia="Times New Roman"/>
                <w:lang w:val="en-US"/>
              </w:rPr>
              <w:t xml:space="preserve">This procedure caused the related one to be performed </w:t>
            </w:r>
          </w:p>
        </w:tc>
      </w:tr>
    </w:tbl>
    <w:p w:rsidR="004049E5" w:rsidRDefault="005B11EB">
      <w:pPr>
        <w:pStyle w:val="Heading2"/>
        <w:divId w:val="1375348270"/>
        <w:rPr>
          <w:rFonts w:eastAsia="Times New Roman"/>
          <w:lang w:val="en-US"/>
        </w:rPr>
      </w:pPr>
      <w:r>
        <w:rPr>
          <w:rFonts w:eastAsia="Times New Roman"/>
          <w:lang w:val="en-US"/>
        </w:rPr>
        <w:t>ValueSet: ProcedureRequestPriority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61"/>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ProcedureRequestPriority (Procedure Request Priority)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520"/>
            <w:r>
              <w:rPr>
                <w:rFonts w:eastAsia="Times New Roman"/>
                <w:lang w:val="en-US"/>
              </w:rPr>
              <w:t>The priority of the request</w:t>
            </w:r>
            <w:commentRangeEnd w:id="520"/>
            <w:r w:rsidR="002447A9">
              <w:rPr>
                <w:rStyle w:val="CommentReference"/>
              </w:rPr>
              <w:commentReference w:id="520"/>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Routine: </w:t>
            </w:r>
            <w:r>
              <w:rPr>
                <w:rFonts w:eastAsia="Times New Roman"/>
                <w:lang w:val="en-US"/>
              </w:rPr>
              <w:t>The request has a normal priority</w:t>
            </w:r>
            <w:del w:id="521" w:author="Riki Merrick" w:date="2015-09-11T17:43:00Z">
              <w:r w:rsidDel="002447A9">
                <w:rPr>
                  <w:rFonts w:eastAsia="Times New Roman"/>
                  <w:lang w:val="en-US"/>
                </w:rPr>
                <w:delText>.</w:delText>
              </w:r>
            </w:del>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447A9">
            <w:pPr>
              <w:rPr>
                <w:rFonts w:eastAsia="Times New Roman"/>
                <w:lang w:val="en-US"/>
              </w:rPr>
            </w:pPr>
            <w:r>
              <w:rPr>
                <w:rFonts w:eastAsia="Times New Roman"/>
                <w:b/>
                <w:bCs/>
                <w:lang w:val="en-US"/>
              </w:rPr>
              <w:t xml:space="preserve">Urgent: </w:t>
            </w:r>
            <w:r>
              <w:rPr>
                <w:rFonts w:eastAsia="Times New Roman"/>
                <w:lang w:val="en-US"/>
              </w:rPr>
              <w:t>The request should be done urgently</w:t>
            </w:r>
            <w:del w:id="522" w:author="Riki Merrick" w:date="2015-09-11T17:43:00Z">
              <w:r w:rsidDel="002447A9">
                <w:rPr>
                  <w:rFonts w:eastAsia="Times New Roman"/>
                  <w:lang w:val="en-US"/>
                </w:rPr>
                <w:delText>.</w:delText>
              </w:r>
            </w:del>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447A9">
            <w:pPr>
              <w:rPr>
                <w:rFonts w:eastAsia="Times New Roman"/>
                <w:lang w:val="en-US"/>
              </w:rPr>
            </w:pPr>
            <w:r>
              <w:rPr>
                <w:rFonts w:eastAsia="Times New Roman"/>
                <w:b/>
                <w:bCs/>
                <w:lang w:val="en-US"/>
              </w:rPr>
              <w:t xml:space="preserve">Stat: </w:t>
            </w:r>
            <w:r>
              <w:rPr>
                <w:rFonts w:eastAsia="Times New Roman"/>
                <w:lang w:val="en-US"/>
              </w:rPr>
              <w:t>The request is time-critical</w:t>
            </w:r>
            <w:del w:id="523" w:author="Riki Merrick" w:date="2015-09-11T17:43:00Z">
              <w:r w:rsidDel="002447A9">
                <w:rPr>
                  <w:rFonts w:eastAsia="Times New Roman"/>
                  <w:lang w:val="en-US"/>
                </w:rPr>
                <w:delText>.</w:delText>
              </w:r>
            </w:del>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447A9">
            <w:pPr>
              <w:rPr>
                <w:rFonts w:eastAsia="Times New Roman"/>
                <w:lang w:val="en-US"/>
              </w:rPr>
            </w:pPr>
            <w:r>
              <w:rPr>
                <w:rFonts w:eastAsia="Times New Roman"/>
                <w:b/>
                <w:bCs/>
                <w:lang w:val="en-US"/>
              </w:rPr>
              <w:t xml:space="preserve">ASAP: </w:t>
            </w:r>
            <w:r>
              <w:rPr>
                <w:rFonts w:eastAsia="Times New Roman"/>
                <w:lang w:val="en-US"/>
              </w:rPr>
              <w:t>The request should be acted on as soon as possible</w:t>
            </w:r>
            <w:del w:id="524" w:author="Riki Merrick" w:date="2015-09-11T17:43:00Z">
              <w:r w:rsidDel="002447A9">
                <w:rPr>
                  <w:rFonts w:eastAsia="Times New Roman"/>
                  <w:lang w:val="en-US"/>
                </w:rPr>
                <w:delText>.</w:delText>
              </w:r>
            </w:del>
            <w:r>
              <w:rPr>
                <w:rFonts w:eastAsia="Times New Roman"/>
                <w:lang w:val="en-US"/>
              </w:rPr>
              <w:t xml:space="preserve"> </w:t>
            </w:r>
          </w:p>
        </w:tc>
      </w:tr>
    </w:tbl>
    <w:p w:rsidR="004049E5" w:rsidRDefault="005B11EB">
      <w:pPr>
        <w:pStyle w:val="Heading2"/>
        <w:divId w:val="1375348270"/>
        <w:rPr>
          <w:rFonts w:eastAsia="Times New Roman"/>
          <w:lang w:val="en-US"/>
        </w:rPr>
      </w:pPr>
      <w:r>
        <w:rPr>
          <w:rFonts w:eastAsia="Times New Roman"/>
          <w:lang w:val="en-US"/>
        </w:rPr>
        <w:t>ValueSet: ProcedureRequestStatus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ProcedureRequestStatus (Procedure Request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status of the request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 xml:space="preserve">The request has been proposed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Draft: </w:t>
            </w:r>
            <w:r>
              <w:rPr>
                <w:rFonts w:eastAsia="Times New Roman"/>
                <w:lang w:val="en-US"/>
              </w:rPr>
              <w:t xml:space="preserve">The request is in preliminary form, prior to being requested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request has been placed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Received: </w:t>
            </w:r>
            <w:r>
              <w:rPr>
                <w:rFonts w:eastAsia="Times New Roman"/>
                <w:lang w:val="en-US"/>
              </w:rPr>
              <w:t xml:space="preserve">The receiving system has received the request but not yet decided whether it will be performed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receiving system has accepted the request, but work has not yet commenced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work to fulfill the request is happening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The work has been complete</w:t>
            </w:r>
            <w:ins w:id="525" w:author="Riki Merrick" w:date="2015-09-11T17:43:00Z">
              <w:r w:rsidR="002447A9">
                <w:rPr>
                  <w:rFonts w:eastAsia="Times New Roman"/>
                  <w:lang w:val="en-US"/>
                </w:rPr>
                <w:t>d</w:t>
              </w:r>
            </w:ins>
            <w:r>
              <w:rPr>
                <w:rFonts w:eastAsia="Times New Roman"/>
                <w:lang w:val="en-US"/>
              </w:rPr>
              <w:t xml:space="preserve">, the report(s) released, and no further work is planned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Suspended: </w:t>
            </w:r>
            <w:r>
              <w:rPr>
                <w:rFonts w:eastAsia="Times New Roman"/>
                <w:lang w:val="en-US"/>
              </w:rPr>
              <w:t xml:space="preserve">The request has been held by originating system/user request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receiving system has declined to fulfill the request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Aborted: </w:t>
            </w:r>
            <w:r>
              <w:rPr>
                <w:rFonts w:eastAsia="Times New Roman"/>
                <w:lang w:val="en-US"/>
              </w:rPr>
              <w:t xml:space="preserve">The request was attempted, but due to some procedural error, it could not be completed </w:t>
            </w:r>
          </w:p>
        </w:tc>
      </w:tr>
    </w:tbl>
    <w:p w:rsidR="004049E5" w:rsidRDefault="005B11EB">
      <w:pPr>
        <w:pStyle w:val="Heading2"/>
        <w:divId w:val="1375348270"/>
        <w:rPr>
          <w:rFonts w:eastAsia="Times New Roman"/>
          <w:lang w:val="en-US"/>
        </w:rPr>
      </w:pPr>
      <w:r>
        <w:rPr>
          <w:rFonts w:eastAsia="Times New Roman"/>
          <w:lang w:val="en-US"/>
        </w:rPr>
        <w:lastRenderedPageBreak/>
        <w:t>ValueSet: ProcedureStatus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147"/>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ProcedureStatus (Procedure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code specifying the state of the procedure record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 xml:space="preserve">The procedure is still occurring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Abo</w:t>
            </w:r>
            <w:ins w:id="526" w:author="Riki Merrick" w:date="2015-09-11T17:44:00Z">
              <w:r w:rsidR="00B42DE5">
                <w:rPr>
                  <w:rFonts w:eastAsia="Times New Roman"/>
                  <w:b/>
                  <w:bCs/>
                  <w:lang w:val="en-US"/>
                </w:rPr>
                <w:t>r</w:t>
              </w:r>
            </w:ins>
            <w:r>
              <w:rPr>
                <w:rFonts w:eastAsia="Times New Roman"/>
                <w:b/>
                <w:bCs/>
                <w:lang w:val="en-US"/>
              </w:rPr>
              <w:t xml:space="preserve">ted: </w:t>
            </w:r>
            <w:r>
              <w:rPr>
                <w:rFonts w:eastAsia="Times New Roman"/>
                <w:lang w:val="en-US"/>
              </w:rPr>
              <w:t xml:space="preserve">The procedure was terminated without completing successfully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All actions involved in the procedure have taken place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B42DE5">
            <w:pPr>
              <w:rPr>
                <w:rFonts w:eastAsia="Times New Roman"/>
                <w:lang w:val="en-US"/>
              </w:rPr>
            </w:pPr>
            <w:r>
              <w:rPr>
                <w:rFonts w:eastAsia="Times New Roman"/>
                <w:b/>
                <w:bCs/>
                <w:lang w:val="en-US"/>
              </w:rPr>
              <w:t xml:space="preserve">Entered in Error: </w:t>
            </w:r>
            <w:r>
              <w:rPr>
                <w:rFonts w:eastAsia="Times New Roman"/>
                <w:lang w:val="en-US"/>
              </w:rPr>
              <w:t xml:space="preserve">The statement was entered in error and </w:t>
            </w:r>
            <w:del w:id="527" w:author="Riki Merrick" w:date="2015-09-11T17:44:00Z">
              <w:r w:rsidDel="00B42DE5">
                <w:rPr>
                  <w:rFonts w:eastAsia="Times New Roman"/>
                  <w:lang w:val="en-US"/>
                </w:rPr>
                <w:delText xml:space="preserve">Is </w:delText>
              </w:r>
            </w:del>
            <w:ins w:id="528" w:author="Riki Merrick" w:date="2015-09-11T17:44:00Z">
              <w:r w:rsidR="00B42DE5">
                <w:rPr>
                  <w:rFonts w:eastAsia="Times New Roman"/>
                  <w:lang w:val="en-US"/>
                </w:rPr>
                <w:t xml:space="preserve">is </w:t>
              </w:r>
            </w:ins>
            <w:r>
              <w:rPr>
                <w:rFonts w:eastAsia="Times New Roman"/>
                <w:lang w:val="en-US"/>
              </w:rPr>
              <w:t xml:space="preserve">not valid </w:t>
            </w:r>
          </w:p>
        </w:tc>
      </w:tr>
    </w:tbl>
    <w:p w:rsidR="004049E5" w:rsidRDefault="005B11EB">
      <w:pPr>
        <w:pStyle w:val="Heading2"/>
        <w:divId w:val="1375348270"/>
        <w:rPr>
          <w:rFonts w:eastAsia="Times New Roman"/>
          <w:lang w:val="en-US"/>
        </w:rPr>
      </w:pPr>
      <w:r>
        <w:rPr>
          <w:rFonts w:eastAsia="Times New Roman"/>
          <w:lang w:val="en-US"/>
        </w:rPr>
        <w:t>ValueSet: PropertyRepresentation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PropertyRepresentation (Property Representation)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a property is represented on the wire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XML </w:t>
            </w:r>
            <w:del w:id="529" w:author="Riki Merrick" w:date="2015-09-11T17:44:00Z">
              <w:r w:rsidDel="00B42DE5">
                <w:rPr>
                  <w:rFonts w:eastAsia="Times New Roman"/>
                  <w:b/>
                  <w:bCs/>
                  <w:lang w:val="en-US"/>
                </w:rPr>
                <w:delText>Attirbute</w:delText>
              </w:r>
            </w:del>
            <w:ins w:id="530" w:author="Riki Merrick" w:date="2015-09-11T17:44:00Z">
              <w:r w:rsidR="00B42DE5">
                <w:rPr>
                  <w:rFonts w:eastAsia="Times New Roman"/>
                  <w:b/>
                  <w:bCs/>
                  <w:lang w:val="en-US"/>
                </w:rPr>
                <w:t>Attribute</w:t>
              </w:r>
            </w:ins>
            <w:r>
              <w:rPr>
                <w:rFonts w:eastAsia="Times New Roman"/>
                <w:b/>
                <w:bCs/>
                <w:lang w:val="en-US"/>
              </w:rPr>
              <w:t xml:space="preserve">: </w:t>
            </w:r>
            <w:r>
              <w:rPr>
                <w:rFonts w:eastAsia="Times New Roman"/>
                <w:lang w:val="en-US"/>
              </w:rPr>
              <w:t xml:space="preserve">In XML, this property is represented as an attribute not an element </w:t>
            </w:r>
          </w:p>
        </w:tc>
      </w:tr>
    </w:tbl>
    <w:p w:rsidR="004049E5" w:rsidRDefault="005B11EB">
      <w:pPr>
        <w:pStyle w:val="Heading2"/>
        <w:divId w:val="1375348270"/>
        <w:rPr>
          <w:rFonts w:eastAsia="Times New Roman"/>
          <w:lang w:val="en-US"/>
        </w:rPr>
      </w:pPr>
      <w:r>
        <w:rPr>
          <w:rFonts w:eastAsia="Times New Roman"/>
          <w:lang w:val="en-US"/>
        </w:rPr>
        <w:t>ValueSet: ProvenanceEntityRole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ProvenanceEntityRole (Provenance Entity Role)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an entity was used in an activity</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Derivation: </w:t>
            </w:r>
            <w:r>
              <w:rPr>
                <w:rFonts w:eastAsia="Times New Roman"/>
                <w:lang w:val="en-US"/>
              </w:rPr>
              <w:t xml:space="preserve">A transformation of an entity into another, an update of an entity resulting in a new one, or the construction of a new entity based on a preexisting entity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Revision: </w:t>
            </w:r>
            <w:r>
              <w:rPr>
                <w:rFonts w:eastAsia="Times New Roman"/>
                <w:lang w:val="en-US"/>
              </w:rPr>
              <w:t xml:space="preserve">A derivation for which the resulting entity is a revised version of some original.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Quotation: </w:t>
            </w:r>
            <w:r>
              <w:rPr>
                <w:rFonts w:eastAsia="Times New Roman"/>
                <w:lang w:val="en-US"/>
              </w:rPr>
              <w:t xml:space="preserve">The repeat of (some or all of) an entity, such as text or image, by someone who may or may not be its original author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w:t>
            </w:r>
            <w:r>
              <w:rPr>
                <w:rFonts w:eastAsia="Times New Roman"/>
                <w:lang w:val="en-US"/>
              </w:rPr>
              <w:t>A primary source for a topic refers to something produced by some agent with direct experience and knowledge about the topic, at the time of the topic's study, without benefit from hindsight</w:t>
            </w:r>
            <w:del w:id="531" w:author="Riki Merrick" w:date="2015-09-11T17:45:00Z">
              <w:r w:rsidDel="00B42DE5">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ProvenanceParticipantRole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ProvenanceParticipantRole (Provenance Participant Role)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role that a provenance participant played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Enterer: </w:t>
            </w:r>
            <w:r>
              <w:rPr>
                <w:rFonts w:eastAsia="Times New Roman"/>
                <w:lang w:val="en-US"/>
              </w:rPr>
              <w:t xml:space="preserve">A person entering the data into the originating system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Performer: </w:t>
            </w:r>
            <w:r>
              <w:rPr>
                <w:rFonts w:eastAsia="Times New Roman"/>
                <w:lang w:val="en-US"/>
              </w:rPr>
              <w:t>A person, animal, organization or device that</w:t>
            </w:r>
            <w:ins w:id="532" w:author="Riki Merrick" w:date="2015-09-11T17:45:00Z">
              <w:r w:rsidR="00B42DE5">
                <w:rPr>
                  <w:rFonts w:eastAsia="Times New Roman"/>
                  <w:lang w:val="en-US"/>
                </w:rPr>
                <w:t>/</w:t>
              </w:r>
            </w:ins>
            <w:del w:id="533" w:author="Riki Merrick" w:date="2015-09-11T17:45:00Z">
              <w:r w:rsidDel="00B42DE5">
                <w:rPr>
                  <w:rFonts w:eastAsia="Times New Roman"/>
                  <w:lang w:val="en-US"/>
                </w:rPr>
                <w:delText xml:space="preserve"> </w:delText>
              </w:r>
            </w:del>
            <w:r>
              <w:rPr>
                <w:rFonts w:eastAsia="Times New Roman"/>
                <w:lang w:val="en-US"/>
              </w:rPr>
              <w:t xml:space="preserve">who actually and principally carries out the activity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Author: </w:t>
            </w:r>
            <w:r>
              <w:rPr>
                <w:rFonts w:eastAsia="Times New Roman"/>
                <w:lang w:val="en-US"/>
              </w:rPr>
              <w:t xml:space="preserve">A party that originates the resource and therefore has responsibility for the information given in the resource and ownership of this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Verifier: </w:t>
            </w:r>
            <w:r>
              <w:rPr>
                <w:rFonts w:eastAsia="Times New Roman"/>
                <w:lang w:val="en-US"/>
              </w:rPr>
              <w:t xml:space="preserve">A person who verifies the correctness and appropriateness of activity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Legal Authenticator: </w:t>
            </w:r>
            <w:r>
              <w:rPr>
                <w:rFonts w:eastAsia="Times New Roman"/>
                <w:lang w:val="en-US"/>
              </w:rPr>
              <w:t xml:space="preserve">The person authenticated the content and accepted legal responsibility for its content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Attester: </w:t>
            </w:r>
            <w:r>
              <w:rPr>
                <w:rFonts w:eastAsia="Times New Roman"/>
                <w:lang w:val="en-US"/>
              </w:rPr>
              <w:t xml:space="preserve">A verifier who attests to the accuracy of the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Informant: </w:t>
            </w:r>
            <w:r>
              <w:rPr>
                <w:rFonts w:eastAsia="Times New Roman"/>
                <w:lang w:val="en-US"/>
              </w:rPr>
              <w:t xml:space="preserve">A person who reported information that contributed to the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Custodian: </w:t>
            </w:r>
            <w:r>
              <w:rPr>
                <w:rFonts w:eastAsia="Times New Roman"/>
                <w:lang w:val="en-US"/>
              </w:rPr>
              <w:t xml:space="preserve">The entity that is accountable for maintaining a true an accurate copy of the original record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Assembler: </w:t>
            </w:r>
            <w:r>
              <w:rPr>
                <w:rFonts w:eastAsia="Times New Roman"/>
                <w:lang w:val="en-US"/>
              </w:rPr>
              <w:t>A device that operates independently of an author on custodian's algorithms for data extraction of existing information for purpose of generating a new artifact</w:t>
            </w:r>
            <w:del w:id="534" w:author="Riki Merrick" w:date="2015-09-11T17:46:00Z">
              <w:r w:rsidDel="00B42DE5">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Composer: </w:t>
            </w:r>
            <w:r>
              <w:rPr>
                <w:rFonts w:eastAsia="Times New Roman"/>
                <w:lang w:val="en-US"/>
              </w:rPr>
              <w:t>A device used by an author to record new information, which may also be used by the author to select existing information for aggregation with newly recorded information for the purpose of generating a new artifact</w:t>
            </w:r>
            <w:del w:id="535" w:author="Riki Merrick" w:date="2015-09-11T17:46:00Z">
              <w:r w:rsidDel="00B42DE5">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ProvenanceParticipantType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ProvenanceParticipantType (Provenance Participant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type of a provenance participant. Use either a defined FHIR resource type, or, if the reference is not to a resource, one of the defined codes, or some other code if none of the defined codes are appropriate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Person: </w:t>
            </w:r>
            <w:r>
              <w:rPr>
                <w:rFonts w:eastAsia="Times New Roman"/>
                <w:lang w:val="en-US"/>
              </w:rPr>
              <w:t>The participant is a person acting on their o</w:t>
            </w:r>
            <w:ins w:id="536" w:author="Riki Merrick" w:date="2015-09-11T17:47:00Z">
              <w:r w:rsidR="00B42DE5">
                <w:rPr>
                  <w:rFonts w:eastAsia="Times New Roman"/>
                  <w:lang w:val="en-US"/>
                </w:rPr>
                <w:t>w</w:t>
              </w:r>
            </w:ins>
            <w:r>
              <w:rPr>
                <w:rFonts w:eastAsia="Times New Roman"/>
                <w:lang w:val="en-US"/>
              </w:rPr>
              <w:t>n behalf or on behalf of the patient rather than as an practitioner for an organization. I.e. "not a healthcare provider"</w:t>
            </w:r>
            <w:ins w:id="537" w:author="Riki Merrick" w:date="2015-09-11T17:47:00Z">
              <w:r w:rsidR="00B42DE5">
                <w:rPr>
                  <w:rFonts w:eastAsia="Times New Roman"/>
                  <w:lang w:val="en-US"/>
                </w:rPr>
                <w:t>.</w:t>
              </w:r>
            </w:ins>
            <w:del w:id="538" w:author="Riki Merrick" w:date="2015-09-11T17:47:00Z">
              <w:r w:rsidDel="00B42DE5">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Practitioner: </w:t>
            </w:r>
            <w:r>
              <w:rPr>
                <w:rFonts w:eastAsia="Times New Roman"/>
                <w:lang w:val="en-US"/>
              </w:rPr>
              <w:t>The participant is a practitioner, a person (provider) who is directly or indirectly involved in the provisioning of healthcare</w:t>
            </w:r>
            <w:del w:id="539" w:author="Riki Merrick" w:date="2015-09-11T17:47:00Z">
              <w:r w:rsidDel="00B42DE5">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Organization: </w:t>
            </w:r>
            <w:r>
              <w:rPr>
                <w:rFonts w:eastAsia="Times New Roman"/>
                <w:lang w:val="en-US"/>
              </w:rPr>
              <w:t xml:space="preserve">The participant is an organization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Software: </w:t>
            </w:r>
            <w:r>
              <w:rPr>
                <w:rFonts w:eastAsia="Times New Roman"/>
                <w:lang w:val="en-US"/>
              </w:rPr>
              <w:t xml:space="preserve">The participant is a software application including services, algorithms,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w:t>
            </w:r>
            <w:r>
              <w:rPr>
                <w:rFonts w:eastAsia="Times New Roman"/>
                <w:lang w:val="en-US"/>
              </w:rPr>
              <w:t>The participant is the patient, a person or animal receiving care or other health-related services</w:t>
            </w:r>
            <w:del w:id="540" w:author="Riki Merrick" w:date="2015-09-11T17:47:00Z">
              <w:r w:rsidDel="00B42DE5">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B42DE5">
            <w:pPr>
              <w:rPr>
                <w:rFonts w:eastAsia="Times New Roman"/>
                <w:lang w:val="en-US"/>
              </w:rPr>
            </w:pPr>
            <w:r>
              <w:rPr>
                <w:rFonts w:eastAsia="Times New Roman"/>
                <w:b/>
                <w:bCs/>
                <w:lang w:val="en-US"/>
              </w:rPr>
              <w:t xml:space="preserve">Device: </w:t>
            </w:r>
            <w:r>
              <w:rPr>
                <w:rFonts w:eastAsia="Times New Roman"/>
                <w:lang w:val="en-US"/>
              </w:rPr>
              <w:t>The participant is a device,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w:t>
            </w:r>
            <w:ins w:id="541" w:author="Riki Merrick" w:date="2015-09-11T17:48:00Z">
              <w:r w:rsidR="00B42DE5">
                <w:rPr>
                  <w:rFonts w:eastAsia="Times New Roman"/>
                  <w:lang w:val="en-US"/>
                </w:rPr>
                <w:t>is</w:t>
              </w:r>
            </w:ins>
            <w:del w:id="542" w:author="Riki Merrick" w:date="2015-09-11T17:48:00Z">
              <w:r w:rsidDel="00B42DE5">
                <w:rPr>
                  <w:rFonts w:eastAsia="Times New Roman"/>
                  <w:lang w:val="en-US"/>
                </w:rPr>
                <w:delText>tic</w:delText>
              </w:r>
            </w:del>
            <w:r>
              <w:rPr>
                <w:rFonts w:eastAsia="Times New Roman"/>
                <w:lang w:val="en-US"/>
              </w:rPr>
              <w:t xml:space="preserve">, treatment, and research for healthcare and public health.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Related Person: </w:t>
            </w:r>
            <w:r>
              <w:rPr>
                <w:rFonts w:eastAsia="Times New Roman"/>
                <w:lang w:val="en-US"/>
              </w:rPr>
              <w:t>The participant is a related person, a person that is involved in the care for a patient, but who is not the target of healthcare, nor has a formal responsibility in the care process</w:t>
            </w:r>
            <w:del w:id="543" w:author="Riki Merrick" w:date="2015-09-11T17:48:00Z">
              <w:r w:rsidDel="00B42DE5">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QuantityComparator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866"/>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QuantityComparator (Quantity Comparator)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the Quantity should be understood and represented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Less than: </w:t>
            </w:r>
            <w:r>
              <w:rPr>
                <w:rFonts w:eastAsia="Times New Roman"/>
                <w:lang w:val="en-US"/>
              </w:rPr>
              <w:t xml:space="preserve">The actual value is less than the given value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Less or Equal to: </w:t>
            </w:r>
            <w:r>
              <w:rPr>
                <w:rFonts w:eastAsia="Times New Roman"/>
                <w:lang w:val="en-US"/>
              </w:rPr>
              <w:t xml:space="preserve">The actual value is less than or equal to the given value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Greater or Equal to: </w:t>
            </w:r>
            <w:r>
              <w:rPr>
                <w:rFonts w:eastAsia="Times New Roman"/>
                <w:lang w:val="en-US"/>
              </w:rPr>
              <w:t xml:space="preserve">The actual value is greater than or equal to the given value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Greater than: </w:t>
            </w:r>
            <w:r>
              <w:rPr>
                <w:rFonts w:eastAsia="Times New Roman"/>
                <w:lang w:val="en-US"/>
              </w:rPr>
              <w:t xml:space="preserve">The actual value is greater than the given value </w:t>
            </w:r>
          </w:p>
        </w:tc>
      </w:tr>
    </w:tbl>
    <w:p w:rsidR="004049E5" w:rsidRDefault="005B11EB">
      <w:pPr>
        <w:pStyle w:val="Heading2"/>
        <w:divId w:val="1375348270"/>
        <w:rPr>
          <w:rFonts w:eastAsia="Times New Roman"/>
          <w:lang w:val="en-US"/>
        </w:rPr>
      </w:pPr>
      <w:r>
        <w:rPr>
          <w:rFonts w:eastAsia="Times New Roman"/>
          <w:lang w:val="en-US"/>
        </w:rPr>
        <w:t>ValueSet: QuestionnaireResponseStatus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QuestionnaireResponseStatus (Questionnaire Response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Lifecycle status of the questionnaire response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This QuestionnaireResponse has been partially filled out with answers, but changes or additions are still expected to be made to it</w:t>
            </w:r>
            <w:del w:id="544" w:author="Riki Merrick" w:date="2015-09-11T17:48:00Z">
              <w:r w:rsidDel="00B42DE5">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This QuestionnaireResponse has been filled out with answers, and the current content is regarded as definitive</w:t>
            </w:r>
            <w:del w:id="545" w:author="Riki Merrick" w:date="2015-09-11T17:48:00Z">
              <w:r w:rsidDel="00B42DE5">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Amended: </w:t>
            </w:r>
            <w:r>
              <w:rPr>
                <w:rFonts w:eastAsia="Times New Roman"/>
                <w:lang w:val="en-US"/>
              </w:rPr>
              <w:t>This QuestionnaireResponse has been filled out with answers, then marked as complete, yet changes or additions have been made to it afterwards</w:t>
            </w:r>
            <w:del w:id="546" w:author="Riki Merrick" w:date="2015-09-11T17:49:00Z">
              <w:r w:rsidDel="00B42DE5">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QuestionnaireStatus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707"/>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QuestionnaireStatus (Questionnaire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Lifecycle status of the questionnaire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Draft: </w:t>
            </w:r>
            <w:r>
              <w:rPr>
                <w:rFonts w:eastAsia="Times New Roman"/>
                <w:lang w:val="en-US"/>
              </w:rPr>
              <w:t>This Questionnaire is not ready for official use</w:t>
            </w:r>
            <w:del w:id="547" w:author="Riki Merrick" w:date="2015-09-11T17:49:00Z">
              <w:r w:rsidDel="00B42DE5">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Published: </w:t>
            </w:r>
            <w:r>
              <w:rPr>
                <w:rFonts w:eastAsia="Times New Roman"/>
                <w:lang w:val="en-US"/>
              </w:rPr>
              <w:t>This Questionnaire is ready for use</w:t>
            </w:r>
            <w:del w:id="548" w:author="Riki Merrick" w:date="2015-09-11T17:49:00Z">
              <w:r w:rsidDel="00B42DE5">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B42DE5">
            <w:pPr>
              <w:rPr>
                <w:rFonts w:eastAsia="Times New Roman"/>
                <w:lang w:val="en-US"/>
              </w:rPr>
            </w:pPr>
            <w:r>
              <w:rPr>
                <w:rFonts w:eastAsia="Times New Roman"/>
                <w:b/>
                <w:bCs/>
                <w:lang w:val="en-US"/>
              </w:rPr>
              <w:t xml:space="preserve">Retired: </w:t>
            </w:r>
            <w:r>
              <w:rPr>
                <w:rFonts w:eastAsia="Times New Roman"/>
                <w:lang w:val="en-US"/>
              </w:rPr>
              <w:t>This Questionnaire should no longer be used to gather data</w:t>
            </w:r>
            <w:del w:id="549" w:author="Riki Merrick" w:date="2015-09-11T17:49:00Z">
              <w:r w:rsidDel="00B42DE5">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ReferralMethod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ReferralMethod (Referral Method)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methods of referral can be used when referring to a specific HealthCareService resource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Fax: </w:t>
            </w:r>
            <w:r>
              <w:rPr>
                <w:rFonts w:eastAsia="Times New Roman"/>
                <w:lang w:val="en-US"/>
              </w:rPr>
              <w:t xml:space="preserve">Referrals may be accepted by fax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Phone: </w:t>
            </w:r>
            <w:r>
              <w:rPr>
                <w:rFonts w:eastAsia="Times New Roman"/>
                <w:lang w:val="en-US"/>
              </w:rPr>
              <w:t xml:space="preserve">Referrals may be accepted over the phone from a Practitioner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Secure Messaging: </w:t>
            </w:r>
            <w:r>
              <w:rPr>
                <w:rFonts w:eastAsia="Times New Roman"/>
                <w:lang w:val="en-US"/>
              </w:rPr>
              <w:t xml:space="preserve">Referrals may be accepted via a secure messaging system. To determine the types of secure messaging systems supported, refer to the identifiers collection. Callers will need to understand the specific identifier system used to know that they are able to transmit messages.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Secure Email: </w:t>
            </w:r>
            <w:r>
              <w:rPr>
                <w:rFonts w:eastAsia="Times New Roman"/>
                <w:lang w:val="en-US"/>
              </w:rPr>
              <w:t>Referrals may be accepted via a secure email. To send please en</w:t>
            </w:r>
            <w:ins w:id="550" w:author="Riki Merrick" w:date="2015-09-11T17:49:00Z">
              <w:r w:rsidR="00B42DE5">
                <w:rPr>
                  <w:rFonts w:eastAsia="Times New Roman"/>
                  <w:lang w:val="en-US"/>
                </w:rPr>
                <w:t>c</w:t>
              </w:r>
            </w:ins>
            <w:r>
              <w:rPr>
                <w:rFonts w:eastAsia="Times New Roman"/>
                <w:lang w:val="en-US"/>
              </w:rPr>
              <w:t xml:space="preserve">rypt with the services public key.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Mail: </w:t>
            </w:r>
            <w:r>
              <w:rPr>
                <w:rFonts w:eastAsia="Times New Roman"/>
                <w:lang w:val="en-US"/>
              </w:rPr>
              <w:t xml:space="preserve">Referrals may be accepted via regular postage (or hand delivered) </w:t>
            </w:r>
          </w:p>
        </w:tc>
      </w:tr>
    </w:tbl>
    <w:p w:rsidR="004049E5" w:rsidRDefault="005B11EB">
      <w:pPr>
        <w:pStyle w:val="Heading2"/>
        <w:divId w:val="1375348270"/>
        <w:rPr>
          <w:rFonts w:eastAsia="Times New Roman"/>
          <w:lang w:val="en-US"/>
        </w:rPr>
      </w:pPr>
      <w:r>
        <w:rPr>
          <w:rFonts w:eastAsia="Times New Roman"/>
          <w:lang w:val="en-US"/>
        </w:rPr>
        <w:t>ValueSet: ReferralStatus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ReferralStatus (Referral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status of the referral</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Draft: </w:t>
            </w:r>
            <w:r>
              <w:rPr>
                <w:rFonts w:eastAsia="Times New Roman"/>
                <w:lang w:val="en-US"/>
              </w:rPr>
              <w:t xml:space="preserve">A draft referral that has yet to be send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Requested: </w:t>
            </w:r>
            <w:r>
              <w:rPr>
                <w:rFonts w:eastAsia="Times New Roman"/>
                <w:lang w:val="en-US"/>
              </w:rPr>
              <w:t xml:space="preserve">The referral has been transmitted, but not yet acknowledged by the recipient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The referral has been acknowledged by the recipient, and is in the process of being actioned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The referral has been cancelled without being completed. For example it is no longer needed</w:t>
            </w:r>
            <w:ins w:id="551" w:author="Riki Merrick" w:date="2015-09-11T17:50:00Z">
              <w:r w:rsidR="00B42DE5">
                <w:rPr>
                  <w:rFonts w:eastAsia="Times New Roman"/>
                  <w:lang w:val="en-US"/>
                </w:rPr>
                <w:t>.</w:t>
              </w:r>
            </w:ins>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Accepted: </w:t>
            </w:r>
            <w:r>
              <w:rPr>
                <w:rFonts w:eastAsia="Times New Roman"/>
                <w:lang w:val="en-US"/>
              </w:rPr>
              <w:t xml:space="preserve">The recipient has agreed to deliver the care requested by the referral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w:t>
            </w:r>
            <w:r>
              <w:rPr>
                <w:rFonts w:eastAsia="Times New Roman"/>
                <w:lang w:val="en-US"/>
              </w:rPr>
              <w:t xml:space="preserve">The recipient has declined to accept the referral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Completed: </w:t>
            </w:r>
            <w:r>
              <w:rPr>
                <w:rFonts w:eastAsia="Times New Roman"/>
                <w:lang w:val="en-US"/>
              </w:rPr>
              <w:t xml:space="preserve">The referral has been completely actioned </w:t>
            </w:r>
          </w:p>
        </w:tc>
      </w:tr>
    </w:tbl>
    <w:p w:rsidR="004049E5" w:rsidRDefault="005B11EB">
      <w:pPr>
        <w:pStyle w:val="Heading2"/>
        <w:divId w:val="1375348270"/>
        <w:rPr>
          <w:rFonts w:eastAsia="Times New Roman"/>
          <w:lang w:val="en-US"/>
        </w:rPr>
      </w:pPr>
      <w:r>
        <w:rPr>
          <w:rFonts w:eastAsia="Times New Roman"/>
          <w:lang w:val="en-US"/>
        </w:rPr>
        <w:t>ValueSet: RemittanceOutcome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9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RemittanceOutcome (Remittance Outcome)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outcome of the processing</w:t>
            </w:r>
            <w:del w:id="552" w:author="Riki Merrick" w:date="2015-09-11T17:50:00Z">
              <w:r w:rsidDel="00B42DE5">
                <w:rPr>
                  <w:rFonts w:eastAsia="Times New Roman"/>
                  <w:lang w:val="en-US"/>
                </w:rPr>
                <w:delText>.</w:delText>
              </w:r>
            </w:del>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Complete: </w:t>
            </w:r>
            <w:r>
              <w:rPr>
                <w:rFonts w:eastAsia="Times New Roman"/>
                <w:lang w:val="en-US"/>
              </w:rPr>
              <w:t>The processing completed without errors</w:t>
            </w:r>
            <w:del w:id="553" w:author="Riki Merrick" w:date="2015-09-11T17:50:00Z">
              <w:r w:rsidDel="00B42DE5">
                <w:rPr>
                  <w:rFonts w:eastAsia="Times New Roman"/>
                  <w:lang w:val="en-US"/>
                </w:rPr>
                <w:delText>.</w:delText>
              </w:r>
            </w:del>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B42DE5">
            <w:pPr>
              <w:rPr>
                <w:rFonts w:eastAsia="Times New Roman"/>
                <w:lang w:val="en-US"/>
              </w:rPr>
            </w:pPr>
            <w:r>
              <w:rPr>
                <w:rFonts w:eastAsia="Times New Roman"/>
                <w:b/>
                <w:bCs/>
                <w:lang w:val="en-US"/>
              </w:rPr>
              <w:t xml:space="preserve">Error: </w:t>
            </w:r>
            <w:r>
              <w:rPr>
                <w:rFonts w:eastAsia="Times New Roman"/>
                <w:lang w:val="en-US"/>
              </w:rPr>
              <w:t xml:space="preserve">The processing identified </w:t>
            </w:r>
            <w:del w:id="554" w:author="Riki Merrick" w:date="2015-09-11T17:50:00Z">
              <w:r w:rsidDel="00B42DE5">
                <w:rPr>
                  <w:rFonts w:eastAsia="Times New Roman"/>
                  <w:lang w:val="en-US"/>
                </w:rPr>
                <w:delText xml:space="preserve">with </w:delText>
              </w:r>
            </w:del>
            <w:r>
              <w:rPr>
                <w:rFonts w:eastAsia="Times New Roman"/>
                <w:lang w:val="en-US"/>
              </w:rPr>
              <w:t>errors</w:t>
            </w:r>
            <w:del w:id="555" w:author="Riki Merrick" w:date="2015-09-11T17:50:00Z">
              <w:r w:rsidDel="00B42DE5">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ResourceType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ResourceType (Resource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One of the resource types defined as part of FHIR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Account: </w:t>
            </w:r>
            <w:r>
              <w:rPr>
                <w:rFonts w:eastAsia="Times New Roman"/>
                <w:lang w:val="en-US"/>
              </w:rPr>
              <w:t xml:space="preserve">A financial tool for tracking value accrued for a particular purpose. In the healthcare field, used to track charges for a patient, cost centres,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AllergyIntolerance: </w:t>
            </w:r>
            <w:r>
              <w:rPr>
                <w:rFonts w:eastAsia="Times New Roman"/>
                <w:lang w:val="en-US"/>
              </w:rPr>
              <w:t>Risk of harmful or undesirable, physiological response which is unique to an individual and associated with exposure to a substance</w:t>
            </w:r>
            <w:del w:id="556" w:author="Riki Merrick" w:date="2015-09-11T17:51:00Z">
              <w:r w:rsidDel="00B42DE5">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Appointment: </w:t>
            </w:r>
            <w:r>
              <w:rPr>
                <w:rFonts w:eastAsia="Times New Roman"/>
                <w:lang w:val="en-US"/>
              </w:rPr>
              <w:t xml:space="preserve">A booking of a healthcare event among patient(s), practitioner(s), related person(s) and/or device(s) for a specific date/time. This may result in one or more Encounter(s).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AppointmentResponse: </w:t>
            </w:r>
            <w:r>
              <w:rPr>
                <w:rFonts w:eastAsia="Times New Roman"/>
                <w:lang w:val="en-US"/>
              </w:rPr>
              <w:t>A reply to an appointment request for a patient and/or practitioner(s), such as a confirmation or rejection</w:t>
            </w:r>
            <w:del w:id="557" w:author="Riki Merrick" w:date="2015-09-11T17:51:00Z">
              <w:r w:rsidDel="00B42DE5">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AuditEvent: </w:t>
            </w:r>
            <w:r>
              <w:rPr>
                <w:rFonts w:eastAsia="Times New Roman"/>
                <w:lang w:val="en-US"/>
              </w:rPr>
              <w:t xml:space="preserve">A record of an event made for purposes of maintaining a security log. Typical uses include detection of intrusion attempts and monitoring for inappropriate usage.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Basic: </w:t>
            </w:r>
            <w:r>
              <w:rPr>
                <w:rFonts w:eastAsia="Times New Roman"/>
                <w:lang w:val="en-US"/>
              </w:rPr>
              <w:t>Basic is used for handling concepts not yet defined in FHIR, narrative-only resources that don't map to an existing resource, and custom resources not appropriate for inclusion in the FHIR specification</w:t>
            </w:r>
            <w:del w:id="558" w:author="Riki Merrick" w:date="2015-09-11T17:51:00Z">
              <w:r w:rsidDel="00B42DE5">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Binary: </w:t>
            </w:r>
            <w:r>
              <w:rPr>
                <w:rFonts w:eastAsia="Times New Roman"/>
                <w:lang w:val="en-US"/>
              </w:rPr>
              <w:t xml:space="preserve">A binary resource can contain any content, whether text, image, pdf, zip archive,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BodySite: </w:t>
            </w: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Bundle: </w:t>
            </w:r>
            <w:r>
              <w:rPr>
                <w:rFonts w:eastAsia="Times New Roman"/>
                <w:lang w:val="en-US"/>
              </w:rPr>
              <w:t>A container for a collection of resources</w:t>
            </w:r>
            <w:del w:id="559" w:author="Riki Merrick" w:date="2015-09-11T17:52:00Z">
              <w:r w:rsidDel="00B42DE5">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CarePlan: </w:t>
            </w:r>
            <w:r>
              <w:rPr>
                <w:rFonts w:eastAsia="Times New Roman"/>
                <w:lang w:val="en-US"/>
              </w:rPr>
              <w:t>Describes the intention of how one or more practitioners intend to deliver care for a particular patient, group or community for a period of time, possibly limited to care for a specific condition or set of conditions</w:t>
            </w:r>
            <w:del w:id="560" w:author="Riki Merrick" w:date="2015-09-11T17:52:00Z">
              <w:r w:rsidDel="00B42DE5">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Claim: </w:t>
            </w:r>
            <w:r>
              <w:rPr>
                <w:rFonts w:eastAsia="Times New Roman"/>
                <w:lang w:val="en-US"/>
              </w:rPr>
              <w:t>A provider issued list of services and products provided, or to be provided, to a patient which is provided to an insurer for payment recovery</w:t>
            </w:r>
            <w:del w:id="561" w:author="Riki Merrick" w:date="2015-09-11T17:52:00Z">
              <w:r w:rsidDel="00B42DE5">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ClaimResponse: </w:t>
            </w:r>
            <w:r>
              <w:rPr>
                <w:rFonts w:eastAsia="Times New Roman"/>
                <w:lang w:val="en-US"/>
              </w:rPr>
              <w:t>This resource provides the adjudication details from the processing of a Claim resource</w:t>
            </w:r>
            <w:del w:id="562" w:author="Riki Merrick" w:date="2015-09-11T17:52:00Z">
              <w:r w:rsidDel="00B42DE5">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ClinicalImpression: </w:t>
            </w:r>
            <w:r>
              <w:rPr>
                <w:rFonts w:eastAsia="Times New Roman"/>
                <w:lang w:val="en-US"/>
              </w:rPr>
              <w:t xml:space="preserve">A record of a clinical assessment performed to determine what problem(s) may affect the patient and before planning the treatments or management strategies that are best to manage a patient's condition. Assessments are often 1:1 with a clinical consultation / encounter, but this varies greatly depending on the clinical workflow. This resource is called "ClinicalImpression" rather than "ClinicalAssessment" to avoid confusion with the recording of assessment tools such as Apgar score.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Communication: </w:t>
            </w:r>
            <w:r>
              <w:rPr>
                <w:rFonts w:eastAsia="Times New Roman"/>
                <w:lang w:val="en-US"/>
              </w:rPr>
              <w:t xml:space="preserve">An occurrence of information being transmitted. E.g., an alert that was sent to a responsible provider, a public health agency was notified about a reportable condition.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CommunicationRequest: </w:t>
            </w:r>
            <w:r>
              <w:rPr>
                <w:rFonts w:eastAsia="Times New Roman"/>
                <w:lang w:val="en-US"/>
              </w:rPr>
              <w:t xml:space="preserve">A request to convey information. E.g., the CDS system proposes that an alert be sent to a responsible provider, the CDS system proposes that the public health agency be notified about a reportable condition.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Composition: </w:t>
            </w: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content: rather the full content of a document is contained in a Bundle, of which the Composition is the first resource contained.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ConceptMap: </w:t>
            </w:r>
            <w:r>
              <w:rPr>
                <w:rFonts w:eastAsia="Times New Roman"/>
                <w:lang w:val="en-US"/>
              </w:rPr>
              <w:t xml:space="preserve">A statement of relationships from one set of concepts to one or more other concepts - either code systems or data elements, or classes in class models.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265B0">
            <w:pPr>
              <w:rPr>
                <w:rFonts w:eastAsia="Times New Roman"/>
                <w:lang w:val="en-US"/>
              </w:rPr>
            </w:pPr>
            <w:r>
              <w:rPr>
                <w:rFonts w:eastAsia="Times New Roman"/>
                <w:b/>
                <w:bCs/>
                <w:lang w:val="en-US"/>
              </w:rPr>
              <w:t xml:space="preserve">Condition: </w:t>
            </w:r>
            <w:r>
              <w:rPr>
                <w:rFonts w:eastAsia="Times New Roman"/>
                <w:lang w:val="en-US"/>
              </w:rPr>
              <w:t xml:space="preserve">Use to record detailed information about conditions, problems or diagnoses recognized by a clinician. There are many uses including: recording a </w:t>
            </w:r>
            <w:del w:id="563" w:author="Riki Merrick" w:date="2015-09-11T17:54:00Z">
              <w:r w:rsidDel="002265B0">
                <w:rPr>
                  <w:rFonts w:eastAsia="Times New Roman"/>
                  <w:lang w:val="en-US"/>
                </w:rPr>
                <w:delText xml:space="preserve">Diagnosis </w:delText>
              </w:r>
            </w:del>
            <w:ins w:id="564" w:author="Riki Merrick" w:date="2015-09-11T17:54:00Z">
              <w:r w:rsidR="002265B0">
                <w:rPr>
                  <w:rFonts w:eastAsia="Times New Roman"/>
                  <w:lang w:val="en-US"/>
                </w:rPr>
                <w:t xml:space="preserve">diagnosis </w:t>
              </w:r>
            </w:ins>
            <w:r>
              <w:rPr>
                <w:rFonts w:eastAsia="Times New Roman"/>
                <w:lang w:val="en-US"/>
              </w:rPr>
              <w:t xml:space="preserve">during an Encounter; populating a problem List or a </w:t>
            </w:r>
            <w:del w:id="565" w:author="Riki Merrick" w:date="2015-09-11T17:55:00Z">
              <w:r w:rsidDel="002265B0">
                <w:rPr>
                  <w:rFonts w:eastAsia="Times New Roman"/>
                  <w:lang w:val="en-US"/>
                </w:rPr>
                <w:delText xml:space="preserve">Summary </w:delText>
              </w:r>
            </w:del>
            <w:ins w:id="566" w:author="Riki Merrick" w:date="2015-09-11T17:55:00Z">
              <w:r w:rsidR="002265B0">
                <w:rPr>
                  <w:rFonts w:eastAsia="Times New Roman"/>
                  <w:lang w:val="en-US"/>
                </w:rPr>
                <w:t xml:space="preserve">summary </w:t>
              </w:r>
            </w:ins>
            <w:del w:id="567" w:author="Riki Merrick" w:date="2015-09-11T17:55:00Z">
              <w:r w:rsidDel="002265B0">
                <w:rPr>
                  <w:rFonts w:eastAsia="Times New Roman"/>
                  <w:lang w:val="en-US"/>
                </w:rPr>
                <w:delText>Statement</w:delText>
              </w:r>
            </w:del>
            <w:ins w:id="568" w:author="Riki Merrick" w:date="2015-09-11T17:55:00Z">
              <w:r w:rsidR="002265B0">
                <w:rPr>
                  <w:rFonts w:eastAsia="Times New Roman"/>
                  <w:lang w:val="en-US"/>
                </w:rPr>
                <w:t>statement</w:t>
              </w:r>
            </w:ins>
            <w:r>
              <w:rPr>
                <w:rFonts w:eastAsia="Times New Roman"/>
                <w:lang w:val="en-US"/>
              </w:rPr>
              <w:t xml:space="preserve">, such as a </w:t>
            </w:r>
            <w:del w:id="569" w:author="Riki Merrick" w:date="2015-09-11T17:55:00Z">
              <w:r w:rsidDel="002265B0">
                <w:rPr>
                  <w:rFonts w:eastAsia="Times New Roman"/>
                  <w:lang w:val="en-US"/>
                </w:rPr>
                <w:delText xml:space="preserve">Discharge </w:delText>
              </w:r>
            </w:del>
            <w:ins w:id="570" w:author="Riki Merrick" w:date="2015-09-11T17:55:00Z">
              <w:r w:rsidR="002265B0">
                <w:rPr>
                  <w:rFonts w:eastAsia="Times New Roman"/>
                  <w:lang w:val="en-US"/>
                </w:rPr>
                <w:t xml:space="preserve">discharge </w:t>
              </w:r>
            </w:ins>
            <w:del w:id="571" w:author="Riki Merrick" w:date="2015-09-11T17:55:00Z">
              <w:r w:rsidDel="002265B0">
                <w:rPr>
                  <w:rFonts w:eastAsia="Times New Roman"/>
                  <w:lang w:val="en-US"/>
                </w:rPr>
                <w:delText>Summary</w:delText>
              </w:r>
            </w:del>
            <w:ins w:id="572" w:author="Riki Merrick" w:date="2015-09-11T17:55:00Z">
              <w:r w:rsidR="002265B0">
                <w:rPr>
                  <w:rFonts w:eastAsia="Times New Roman"/>
                  <w:lang w:val="en-US"/>
                </w:rPr>
                <w:t>summary</w:t>
              </w:r>
            </w:ins>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Conformance: </w:t>
            </w:r>
            <w:r>
              <w:rPr>
                <w:rFonts w:eastAsia="Times New Roman"/>
                <w:lang w:val="en-US"/>
              </w:rPr>
              <w:t xml:space="preserve">A conformance statement is a set of capabilities of a FHIR Server that may be used as a statement of actual server functionality or a statement of </w:t>
            </w:r>
            <w:r>
              <w:rPr>
                <w:rFonts w:eastAsia="Times New Roman"/>
                <w:lang w:val="en-US"/>
              </w:rPr>
              <w:lastRenderedPageBreak/>
              <w:t>required or desired server implementation</w:t>
            </w:r>
            <w:del w:id="573" w:author="Riki Merrick" w:date="2015-09-11T17:55: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Contract: </w:t>
            </w:r>
            <w:r>
              <w:rPr>
                <w:rFonts w:eastAsia="Times New Roman"/>
                <w:lang w:val="en-US"/>
              </w:rPr>
              <w:t>A formal agreement between parties regarding the conduct of business, exchange of information or other matters</w:t>
            </w:r>
            <w:del w:id="574" w:author="Riki Merrick" w:date="2015-09-11T17:55: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265B0">
            <w:pPr>
              <w:rPr>
                <w:rFonts w:eastAsia="Times New Roman"/>
                <w:lang w:val="en-US"/>
              </w:rPr>
            </w:pPr>
            <w:r>
              <w:rPr>
                <w:rFonts w:eastAsia="Times New Roman"/>
                <w:b/>
                <w:bCs/>
                <w:lang w:val="en-US"/>
              </w:rPr>
              <w:t xml:space="preserve">Coverage: </w:t>
            </w:r>
            <w:r>
              <w:rPr>
                <w:rFonts w:eastAsia="Times New Roman"/>
                <w:lang w:val="en-US"/>
              </w:rPr>
              <w:t xml:space="preserve">Financial instrument which may be used to pay for or reimburse </w:t>
            </w:r>
            <w:del w:id="575" w:author="Riki Merrick" w:date="2015-09-11T17:56:00Z">
              <w:r w:rsidDel="002265B0">
                <w:rPr>
                  <w:rFonts w:eastAsia="Times New Roman"/>
                  <w:lang w:val="en-US"/>
                </w:rPr>
                <w:delText xml:space="preserve">for </w:delText>
              </w:r>
            </w:del>
            <w:r>
              <w:rPr>
                <w:rFonts w:eastAsia="Times New Roman"/>
                <w:lang w:val="en-US"/>
              </w:rPr>
              <w:t>health care products and services</w:t>
            </w:r>
            <w:del w:id="576" w:author="Riki Merrick" w:date="2015-09-11T17:55: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DataElement: </w:t>
            </w:r>
            <w:r>
              <w:rPr>
                <w:rFonts w:eastAsia="Times New Roman"/>
                <w:lang w:val="en-US"/>
              </w:rPr>
              <w:t>The formal description of a single piece of information that can be gathered and reported</w:t>
            </w:r>
            <w:del w:id="577" w:author="Riki Merrick" w:date="2015-09-11T17:56: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DetectedIssue: </w:t>
            </w: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265B0">
            <w:pPr>
              <w:rPr>
                <w:rFonts w:eastAsia="Times New Roman"/>
                <w:lang w:val="en-US"/>
              </w:rPr>
            </w:pPr>
            <w:r>
              <w:rPr>
                <w:rFonts w:eastAsia="Times New Roman"/>
                <w:b/>
                <w:bCs/>
                <w:lang w:val="en-US"/>
              </w:rPr>
              <w:t xml:space="preserve">Device: </w:t>
            </w:r>
            <w:r>
              <w:rPr>
                <w:rFonts w:eastAsia="Times New Roman"/>
                <w:lang w:val="en-US"/>
              </w:rPr>
              <w:t xml:space="preserve">This resource identifies an instance of a manufactured thing that is used in the provision of healthcare without being substantially changed through that activity. The device may be a medical or non-medical device. Medical devices includes durable (reusable) medical equipment, implantable devices, as well as disposable equipment used for </w:t>
            </w:r>
            <w:del w:id="578" w:author="Riki Merrick" w:date="2015-09-11T17:56:00Z">
              <w:r w:rsidDel="002265B0">
                <w:rPr>
                  <w:rFonts w:eastAsia="Times New Roman"/>
                  <w:lang w:val="en-US"/>
                </w:rPr>
                <w:delText>diagnostic</w:delText>
              </w:r>
            </w:del>
            <w:ins w:id="579" w:author="Riki Merrick" w:date="2015-09-11T17:56:00Z">
              <w:r w:rsidR="002265B0">
                <w:rPr>
                  <w:rFonts w:eastAsia="Times New Roman"/>
                  <w:lang w:val="en-US"/>
                </w:rPr>
                <w:t>diagnosis</w:t>
              </w:r>
            </w:ins>
            <w:r>
              <w:rPr>
                <w:rFonts w:eastAsia="Times New Roman"/>
                <w:lang w:val="en-US"/>
              </w:rPr>
              <w:t>, treatment, and research for healthcare and public health. Non</w:t>
            </w:r>
            <w:ins w:id="580" w:author="Riki Merrick" w:date="2015-09-11T17:57:00Z">
              <w:r w:rsidR="002265B0">
                <w:rPr>
                  <w:rFonts w:eastAsia="Times New Roman"/>
                  <w:lang w:val="en-US"/>
                </w:rPr>
                <w:t>-</w:t>
              </w:r>
            </w:ins>
            <w:del w:id="581" w:author="Riki Merrick" w:date="2015-09-11T17:56:00Z">
              <w:r w:rsidDel="002265B0">
                <w:rPr>
                  <w:rFonts w:eastAsia="Times New Roman"/>
                  <w:lang w:val="en-US"/>
                </w:rPr>
                <w:delText xml:space="preserve"> </w:delText>
              </w:r>
            </w:del>
            <w:r>
              <w:rPr>
                <w:rFonts w:eastAsia="Times New Roman"/>
                <w:lang w:val="en-US"/>
              </w:rPr>
              <w:t>medical devices may include</w:t>
            </w:r>
            <w:del w:id="582" w:author="Riki Merrick" w:date="2015-09-11T17:57:00Z">
              <w:r w:rsidDel="002265B0">
                <w:rPr>
                  <w:rFonts w:eastAsia="Times New Roman"/>
                  <w:lang w:val="en-US"/>
                </w:rPr>
                <w:delText>s</w:delText>
              </w:r>
            </w:del>
            <w:r>
              <w:rPr>
                <w:rFonts w:eastAsia="Times New Roman"/>
                <w:lang w:val="en-US"/>
              </w:rPr>
              <w:t xml:space="preserve"> things such as a machine, a cellphone, a computer, an application,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DeviceComponent: </w:t>
            </w:r>
            <w:r>
              <w:rPr>
                <w:rFonts w:eastAsia="Times New Roman"/>
                <w:lang w:val="en-US"/>
              </w:rPr>
              <w:t>Describes the characteristics, operational status and capabilities of a medical-related component of a medical device</w:t>
            </w:r>
            <w:del w:id="583" w:author="Riki Merrick" w:date="2015-09-11T17:57: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DeviceMetric: </w:t>
            </w:r>
            <w:r>
              <w:rPr>
                <w:rFonts w:eastAsia="Times New Roman"/>
                <w:lang w:val="en-US"/>
              </w:rPr>
              <w:t>Describes a measurement, calculation or setting capability of a medical device</w:t>
            </w:r>
            <w:del w:id="584" w:author="Riki Merrick" w:date="2015-09-11T17:57: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DeviceUseRequest: </w:t>
            </w:r>
            <w:r>
              <w:rPr>
                <w:rFonts w:eastAsia="Times New Roman"/>
                <w:lang w:val="en-US"/>
              </w:rPr>
              <w:t xml:space="preserve">Represents a request for a patient to employ a medical device. The device may be an implantable device, or an external assistive device, such as a walker.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DeviceUseStatement: </w:t>
            </w:r>
            <w:r>
              <w:rPr>
                <w:rFonts w:eastAsia="Times New Roman"/>
                <w:lang w:val="en-US"/>
              </w:rPr>
              <w:t>A record of a device being used by a patient where the record is the result of a report from the patient or another clinician</w:t>
            </w:r>
            <w:del w:id="585" w:author="Riki Merrick" w:date="2015-09-11T17:57: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DiagnosticOrder: </w:t>
            </w:r>
            <w:r>
              <w:rPr>
                <w:rFonts w:eastAsia="Times New Roman"/>
                <w:lang w:val="en-US"/>
              </w:rPr>
              <w:t>A record of a request for a diagnostic investigation service to be performed</w:t>
            </w:r>
            <w:del w:id="586" w:author="Riki Merrick" w:date="2015-09-11T17:57: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DiagnosticReport: </w:t>
            </w:r>
            <w:r>
              <w:rPr>
                <w:rFonts w:eastAsia="Times New Roman"/>
                <w:lang w:val="en-US"/>
              </w:rPr>
              <w:t>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w:t>
            </w:r>
            <w:ins w:id="587" w:author="Riki Merrick" w:date="2015-09-11T17:58:00Z">
              <w:r w:rsidR="002265B0">
                <w:rPr>
                  <w:rFonts w:eastAsia="Times New Roman"/>
                  <w:lang w:val="en-US"/>
                </w:rPr>
                <w:t>s</w:t>
              </w:r>
            </w:ins>
            <w:r>
              <w:rPr>
                <w:rFonts w:eastAsia="Times New Roman"/>
                <w:lang w:val="en-US"/>
              </w:rPr>
              <w:t xml:space="preserve">, and formatted representation of diagnostic reports.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DocumentManifest: </w:t>
            </w:r>
            <w:r>
              <w:rPr>
                <w:rFonts w:eastAsia="Times New Roman"/>
                <w:lang w:val="en-US"/>
              </w:rPr>
              <w:t>A manifest that defines a set of documents</w:t>
            </w:r>
            <w:del w:id="588" w:author="Riki Merrick" w:date="2015-09-11T17:58: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DocumentReference: </w:t>
            </w:r>
            <w:r>
              <w:rPr>
                <w:rFonts w:eastAsia="Times New Roman"/>
                <w:lang w:val="en-US"/>
              </w:rPr>
              <w:t>A reference to a document</w:t>
            </w:r>
            <w:del w:id="589" w:author="Riki Merrick" w:date="2015-09-11T17:58: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DomainResource: </w:t>
            </w:r>
            <w:r>
              <w:rPr>
                <w:rFonts w:eastAsia="Times New Roman"/>
                <w:lang w:val="en-US"/>
              </w:rPr>
              <w:t>--- Abstract Type! ---A resource that includes narrative, extensions, and contained resources</w:t>
            </w:r>
            <w:del w:id="590" w:author="Riki Merrick" w:date="2015-09-11T17:58: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EligibilityRequest: </w:t>
            </w:r>
            <w:r>
              <w:rPr>
                <w:rFonts w:eastAsia="Times New Roman"/>
                <w:lang w:val="en-US"/>
              </w:rPr>
              <w:t>This resource provides the insurance eligibility details from the insurer regarding a specified coverage and optionally some class of service</w:t>
            </w:r>
            <w:del w:id="591" w:author="Riki Merrick" w:date="2015-09-11T17:58: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EligibilityResponse: </w:t>
            </w:r>
            <w:r>
              <w:rPr>
                <w:rFonts w:eastAsia="Times New Roman"/>
                <w:lang w:val="en-US"/>
              </w:rPr>
              <w:t>This resource provides eligibility and plan details from the processing of an Eligibility resource</w:t>
            </w:r>
            <w:del w:id="592" w:author="Riki Merrick" w:date="2015-09-11T17:58: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Encounter: </w:t>
            </w:r>
            <w:r>
              <w:rPr>
                <w:rFonts w:eastAsia="Times New Roman"/>
                <w:lang w:val="en-US"/>
              </w:rPr>
              <w:t>An interaction between a patient and healthcare provider(s) for the purpose of providing healthcare service(s) or assessing the health status of a patient</w:t>
            </w:r>
            <w:del w:id="593" w:author="Riki Merrick" w:date="2015-09-11T17:58: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265B0">
            <w:pPr>
              <w:rPr>
                <w:rFonts w:eastAsia="Times New Roman"/>
                <w:lang w:val="en-US"/>
              </w:rPr>
            </w:pPr>
            <w:r>
              <w:rPr>
                <w:rFonts w:eastAsia="Times New Roman"/>
                <w:b/>
                <w:bCs/>
                <w:lang w:val="en-US"/>
              </w:rPr>
              <w:t xml:space="preserve">EnrollmentRequest: </w:t>
            </w:r>
            <w:r>
              <w:rPr>
                <w:rFonts w:eastAsia="Times New Roman"/>
                <w:lang w:val="en-US"/>
              </w:rPr>
              <w:t xml:space="preserve">This resource provides the insurance </w:t>
            </w:r>
            <w:del w:id="594" w:author="Riki Merrick" w:date="2015-09-11T17:58:00Z">
              <w:r w:rsidDel="002265B0">
                <w:rPr>
                  <w:rFonts w:eastAsia="Times New Roman"/>
                  <w:lang w:val="en-US"/>
                </w:rPr>
                <w:delText xml:space="preserve">Enrollment </w:delText>
              </w:r>
            </w:del>
            <w:ins w:id="595" w:author="Riki Merrick" w:date="2015-09-11T17:58:00Z">
              <w:r w:rsidR="002265B0">
                <w:rPr>
                  <w:rFonts w:eastAsia="Times New Roman"/>
                  <w:lang w:val="en-US"/>
                </w:rPr>
                <w:t xml:space="preserve">enrollment </w:t>
              </w:r>
            </w:ins>
            <w:r>
              <w:rPr>
                <w:rFonts w:eastAsia="Times New Roman"/>
                <w:lang w:val="en-US"/>
              </w:rPr>
              <w:t>details to the insurer regarding a specified coverage</w:t>
            </w:r>
            <w:del w:id="596" w:author="Riki Merrick" w:date="2015-09-11T17:59: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265B0">
            <w:pPr>
              <w:rPr>
                <w:rFonts w:eastAsia="Times New Roman"/>
                <w:lang w:val="en-US"/>
              </w:rPr>
            </w:pPr>
            <w:r>
              <w:rPr>
                <w:rFonts w:eastAsia="Times New Roman"/>
                <w:b/>
                <w:bCs/>
                <w:lang w:val="en-US"/>
              </w:rPr>
              <w:t xml:space="preserve">EnrollmentResponse: </w:t>
            </w:r>
            <w:r>
              <w:rPr>
                <w:rFonts w:eastAsia="Times New Roman"/>
                <w:lang w:val="en-US"/>
              </w:rPr>
              <w:t xml:space="preserve">This resource provides </w:t>
            </w:r>
            <w:del w:id="597" w:author="Riki Merrick" w:date="2015-09-11T17:59:00Z">
              <w:r w:rsidDel="002265B0">
                <w:rPr>
                  <w:rFonts w:eastAsia="Times New Roman"/>
                  <w:lang w:val="en-US"/>
                </w:rPr>
                <w:delText xml:space="preserve">Enrollment </w:delText>
              </w:r>
            </w:del>
            <w:ins w:id="598" w:author="Riki Merrick" w:date="2015-09-11T17:59:00Z">
              <w:r w:rsidR="002265B0">
                <w:rPr>
                  <w:rFonts w:eastAsia="Times New Roman"/>
                  <w:lang w:val="en-US"/>
                </w:rPr>
                <w:t xml:space="preserve">enrollment </w:t>
              </w:r>
            </w:ins>
            <w:r>
              <w:rPr>
                <w:rFonts w:eastAsia="Times New Roman"/>
                <w:lang w:val="en-US"/>
              </w:rPr>
              <w:t>and plan details from the processing of an Enrollment resource</w:t>
            </w:r>
            <w:del w:id="599" w:author="Riki Merrick" w:date="2015-09-11T17:59: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EpisodeOfCare: </w:t>
            </w:r>
            <w:r>
              <w:rPr>
                <w:rFonts w:eastAsia="Times New Roman"/>
                <w:lang w:val="en-US"/>
              </w:rPr>
              <w:t xml:space="preserve">An association between a patient and an organization / healthcare provider(s) during which time encounters may occur. The managing organization assumes a level of responsibility for the patient during this time.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ExplanationOfBenefit: </w:t>
            </w:r>
            <w:r>
              <w:rPr>
                <w:rFonts w:eastAsia="Times New Roman"/>
                <w:lang w:val="en-US"/>
              </w:rPr>
              <w:t>This resource provides: the claim details; adjudication details from the processing of a Claim; and optionally account balance information, for informing the subscriber of the benefits provided</w:t>
            </w:r>
            <w:del w:id="600" w:author="Riki Merrick" w:date="2015-09-11T17:59: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FamilyMemberHistory: </w:t>
            </w:r>
            <w:r>
              <w:rPr>
                <w:rFonts w:eastAsia="Times New Roman"/>
                <w:lang w:val="en-US"/>
              </w:rPr>
              <w:t>Significant health events and conditions for a person related to the patient relevant in the context of care for the patient</w:t>
            </w:r>
            <w:del w:id="601" w:author="Riki Merrick" w:date="2015-09-11T17:59: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Flag: </w:t>
            </w:r>
            <w:r>
              <w:rPr>
                <w:rFonts w:eastAsia="Times New Roman"/>
                <w:lang w:val="en-US"/>
              </w:rPr>
              <w:t>Prospective warnings of potential issues when providing care to the patient</w:t>
            </w:r>
            <w:del w:id="602" w:author="Riki Merrick" w:date="2015-09-11T17:59:00Z">
              <w:r w:rsidDel="002265B0">
                <w:rPr>
                  <w:rFonts w:eastAsia="Times New Roman"/>
                  <w:lang w:val="en-US"/>
                </w:rPr>
                <w:delText>.</w:delText>
              </w:r>
            </w:del>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265B0">
            <w:pPr>
              <w:rPr>
                <w:rFonts w:eastAsia="Times New Roman"/>
                <w:lang w:val="en-US"/>
              </w:rPr>
            </w:pPr>
            <w:r>
              <w:rPr>
                <w:rFonts w:eastAsia="Times New Roman"/>
                <w:b/>
                <w:bCs/>
                <w:lang w:val="en-US"/>
              </w:rPr>
              <w:t xml:space="preserve">Goal: </w:t>
            </w:r>
            <w:r>
              <w:rPr>
                <w:rFonts w:eastAsia="Times New Roman"/>
                <w:lang w:val="en-US"/>
              </w:rPr>
              <w:t>Describes the intended objective(s) for a patient, group or organization care, for example, weight loss, restoring an activity of daily living, obtaining herd immunity via immunization, meeting a process improvement objective, etc.</w:t>
            </w:r>
            <w:del w:id="603" w:author="Riki Merrick" w:date="2015-09-11T18:00:00Z">
              <w:r w:rsidDel="002265B0">
                <w:rPr>
                  <w:rFonts w:eastAsia="Times New Roman"/>
                  <w:lang w:val="en-US"/>
                </w:rPr>
                <w:delText>;.</w:delText>
              </w:r>
            </w:del>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Group: </w:t>
            </w:r>
            <w:r>
              <w:rPr>
                <w:rFonts w:eastAsia="Times New Roman"/>
                <w:lang w:val="en-US"/>
              </w:rPr>
              <w:t xml:space="preserve">Represents a defined collection of entities that may be discussed or acted upon collectively but which are not expected to act collectively and are not formally or legally recognized. I.e. A collection of entities that isn't an Organization.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HealthcareService: </w:t>
            </w:r>
            <w:r>
              <w:rPr>
                <w:rFonts w:eastAsia="Times New Roman"/>
                <w:lang w:val="en-US"/>
              </w:rPr>
              <w:t>The details of a Healthcare Service available at a location</w:t>
            </w:r>
            <w:del w:id="604" w:author="Riki Merrick" w:date="2015-09-11T18:00: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ImagingObjectSelection: </w:t>
            </w:r>
            <w:r>
              <w:rPr>
                <w:rFonts w:eastAsia="Times New Roman"/>
                <w:lang w:val="en-US"/>
              </w:rPr>
              <w:t xml:space="preserve">A manifest of a set of DICOM Service-Object Pair Instances (SOP Instances). The referenced SOP Instances (images or other content) are for a single patient, and may be from one or more studies. The referenced SOP Instances have been selected for a purpose, such as quality assurance, conference, or consult. Reflecting that range of purposes, typical ImagingObjectSelection resources may include all SOP Instances in a study (perhaps for sharing through a Health Information Exchange); key images from multiple studies (for reference by a referring or treating physician); a multi-frame ultrasound instance ("cine" video clip) and a set of measurements taken from that instance (for inclusion in a teaching file); and so 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265B0">
            <w:pPr>
              <w:rPr>
                <w:rFonts w:eastAsia="Times New Roman"/>
                <w:lang w:val="en-US"/>
              </w:rPr>
            </w:pPr>
            <w:r>
              <w:rPr>
                <w:rFonts w:eastAsia="Times New Roman"/>
                <w:b/>
                <w:bCs/>
                <w:lang w:val="en-US"/>
              </w:rPr>
              <w:t xml:space="preserve">ImagingStudy: </w:t>
            </w:r>
            <w:r>
              <w:rPr>
                <w:rFonts w:eastAsia="Times New Roman"/>
                <w:lang w:val="en-US"/>
              </w:rPr>
              <w:t xml:space="preserve">Representation of the content produced in a DICOM imaging study. A study comprises a set of </w:t>
            </w:r>
            <w:del w:id="605" w:author="Riki Merrick" w:date="2015-09-11T18:02:00Z">
              <w:r w:rsidDel="002265B0">
                <w:rPr>
                  <w:rFonts w:eastAsia="Times New Roman"/>
                  <w:lang w:val="en-US"/>
                </w:rPr>
                <w:delText>Series</w:delText>
              </w:r>
            </w:del>
            <w:ins w:id="606" w:author="Riki Merrick" w:date="2015-09-11T18:02:00Z">
              <w:r w:rsidR="002265B0">
                <w:rPr>
                  <w:rFonts w:eastAsia="Times New Roman"/>
                  <w:lang w:val="en-US"/>
                </w:rPr>
                <w:t>series</w:t>
              </w:r>
            </w:ins>
            <w:r>
              <w:rPr>
                <w:rFonts w:eastAsia="Times New Roman"/>
                <w:lang w:val="en-US"/>
              </w:rPr>
              <w:t xml:space="preserve">, each of which includes a set of Service-Object Pair Instances (SOP Instances - images or other data) acquired or produced in a common context. A </w:t>
            </w:r>
            <w:del w:id="607" w:author="Riki Merrick" w:date="2015-09-11T18:02:00Z">
              <w:r w:rsidDel="002265B0">
                <w:rPr>
                  <w:rFonts w:eastAsia="Times New Roman"/>
                  <w:lang w:val="en-US"/>
                </w:rPr>
                <w:delText xml:space="preserve">Series </w:delText>
              </w:r>
            </w:del>
            <w:ins w:id="608" w:author="Riki Merrick" w:date="2015-09-11T18:02:00Z">
              <w:r w:rsidR="002265B0">
                <w:rPr>
                  <w:rFonts w:eastAsia="Times New Roman"/>
                  <w:lang w:val="en-US"/>
                </w:rPr>
                <w:t xml:space="preserve">series </w:t>
              </w:r>
            </w:ins>
            <w:r>
              <w:rPr>
                <w:rFonts w:eastAsia="Times New Roman"/>
                <w:lang w:val="en-US"/>
              </w:rPr>
              <w:t xml:space="preserve">is of only one modality (e.g., X-ray, CT, MR, ultrasound), but a </w:t>
            </w:r>
            <w:del w:id="609" w:author="Riki Merrick" w:date="2015-09-11T18:01:00Z">
              <w:r w:rsidDel="002265B0">
                <w:rPr>
                  <w:rFonts w:eastAsia="Times New Roman"/>
                  <w:lang w:val="en-US"/>
                </w:rPr>
                <w:delText xml:space="preserve">Study </w:delText>
              </w:r>
            </w:del>
            <w:ins w:id="610" w:author="Riki Merrick" w:date="2015-09-11T18:01:00Z">
              <w:r w:rsidR="002265B0">
                <w:rPr>
                  <w:rFonts w:eastAsia="Times New Roman"/>
                  <w:lang w:val="en-US"/>
                </w:rPr>
                <w:t xml:space="preserve">study </w:t>
              </w:r>
            </w:ins>
            <w:r>
              <w:rPr>
                <w:rFonts w:eastAsia="Times New Roman"/>
                <w:lang w:val="en-US"/>
              </w:rPr>
              <w:t xml:space="preserve">may have multiple </w:t>
            </w:r>
            <w:del w:id="611" w:author="Riki Merrick" w:date="2015-09-11T18:02:00Z">
              <w:r w:rsidDel="002265B0">
                <w:rPr>
                  <w:rFonts w:eastAsia="Times New Roman"/>
                  <w:lang w:val="en-US"/>
                </w:rPr>
                <w:delText xml:space="preserve">Series </w:delText>
              </w:r>
            </w:del>
            <w:ins w:id="612" w:author="Riki Merrick" w:date="2015-09-11T18:02:00Z">
              <w:r w:rsidR="002265B0">
                <w:rPr>
                  <w:rFonts w:eastAsia="Times New Roman"/>
                  <w:lang w:val="en-US"/>
                </w:rPr>
                <w:t xml:space="preserve">series </w:t>
              </w:r>
            </w:ins>
            <w:r>
              <w:rPr>
                <w:rFonts w:eastAsia="Times New Roman"/>
                <w:lang w:val="en-US"/>
              </w:rPr>
              <w:t xml:space="preserve">of different modalities.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Immunization: </w:t>
            </w:r>
            <w:r>
              <w:rPr>
                <w:rFonts w:eastAsia="Times New Roman"/>
                <w:lang w:val="en-US"/>
              </w:rPr>
              <w:t>Describes the event of a patient being administered a vaccination or a record of a vaccination as reported by a patient, a clinician or another party and may include vaccine reaction information and what vaccination protocol was followed</w:t>
            </w:r>
            <w:del w:id="613" w:author="Riki Merrick" w:date="2015-09-11T18:02: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265B0">
            <w:pPr>
              <w:rPr>
                <w:rFonts w:eastAsia="Times New Roman"/>
                <w:lang w:val="en-US"/>
              </w:rPr>
            </w:pPr>
            <w:r>
              <w:rPr>
                <w:rFonts w:eastAsia="Times New Roman"/>
                <w:b/>
                <w:bCs/>
                <w:lang w:val="en-US"/>
              </w:rPr>
              <w:t xml:space="preserve">ImmunizationRecommendation: </w:t>
            </w:r>
            <w:r>
              <w:rPr>
                <w:rFonts w:eastAsia="Times New Roman"/>
                <w:lang w:val="en-US"/>
              </w:rPr>
              <w:t>A patient</w:t>
            </w:r>
            <w:del w:id="614" w:author="Riki Merrick" w:date="2015-09-11T18:02:00Z">
              <w:r w:rsidDel="002265B0">
                <w:rPr>
                  <w:rFonts w:eastAsia="Times New Roman"/>
                  <w:lang w:val="en-US"/>
                </w:rPr>
                <w:delText>â€™</w:delText>
              </w:r>
            </w:del>
            <w:ins w:id="615" w:author="Riki Merrick" w:date="2015-09-11T18:02:00Z">
              <w:r w:rsidR="002265B0">
                <w:rPr>
                  <w:rFonts w:eastAsia="Times New Roman"/>
                  <w:lang w:val="en-US"/>
                </w:rPr>
                <w:t>’</w:t>
              </w:r>
            </w:ins>
            <w:r>
              <w:rPr>
                <w:rFonts w:eastAsia="Times New Roman"/>
                <w:lang w:val="en-US"/>
              </w:rPr>
              <w:t>s point-in-time immunization and recommendation (i.e. forecasting a patient</w:t>
            </w:r>
            <w:del w:id="616" w:author="Riki Merrick" w:date="2015-09-11T18:02:00Z">
              <w:r w:rsidDel="002265B0">
                <w:rPr>
                  <w:rFonts w:eastAsia="Times New Roman"/>
                  <w:lang w:val="en-US"/>
                </w:rPr>
                <w:delText>â€™</w:delText>
              </w:r>
            </w:del>
            <w:ins w:id="617" w:author="Riki Merrick" w:date="2015-09-11T18:02:00Z">
              <w:r w:rsidR="002265B0">
                <w:rPr>
                  <w:rFonts w:eastAsia="Times New Roman"/>
                  <w:lang w:val="en-US"/>
                </w:rPr>
                <w:t>’</w:t>
              </w:r>
            </w:ins>
            <w:r>
              <w:rPr>
                <w:rFonts w:eastAsia="Times New Roman"/>
                <w:lang w:val="en-US"/>
              </w:rPr>
              <w:t>s immunization eligibility according to a published schedule) with optional supporting justification</w:t>
            </w:r>
            <w:del w:id="618" w:author="Riki Merrick" w:date="2015-09-11T18:03: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ImplementationGuide: </w:t>
            </w:r>
            <w:r>
              <w:rPr>
                <w:rFonts w:eastAsia="Times New Roman"/>
                <w:lang w:val="en-US"/>
              </w:rPr>
              <w:t xml:space="preserve">A set of rules or how FHIR is used to solve a particular problem. This resource is used to gather all the parts of an implementation guide into a logical whole, and to publish a computable definition of all the parts.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List: </w:t>
            </w:r>
            <w:r>
              <w:rPr>
                <w:rFonts w:eastAsia="Times New Roman"/>
                <w:lang w:val="en-US"/>
              </w:rPr>
              <w:t>A set of information summarized from a list of other resources</w:t>
            </w:r>
            <w:del w:id="619" w:author="Riki Merrick" w:date="2015-09-11T18:03: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w:t>
            </w:r>
            <w:r>
              <w:rPr>
                <w:rFonts w:eastAsia="Times New Roman"/>
                <w:lang w:val="en-US"/>
              </w:rPr>
              <w:t>Details and position information for a physical place where services are provided and resources and participants may be stored, found, contained or accommodated</w:t>
            </w:r>
            <w:del w:id="620" w:author="Riki Merrick" w:date="2015-09-11T18:03:00Z">
              <w:r w:rsidDel="002265B0">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Media: </w:t>
            </w:r>
            <w:r>
              <w:rPr>
                <w:rFonts w:eastAsia="Times New Roman"/>
                <w:lang w:val="en-US"/>
              </w:rPr>
              <w:t xml:space="preserve">A photo, video, or audio recording acquired or used in healthcare. The actual content may be inline or provided by direct reference.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 </w:t>
            </w:r>
            <w:r>
              <w:rPr>
                <w:rFonts w:eastAsia="Times New Roman"/>
                <w:lang w:val="en-US"/>
              </w:rPr>
              <w:t xml:space="preserve">This resource is primarily used for the identification and definition of a medication. It covers the ingredients and the packaging for a medication.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MedicationAdministration: </w:t>
            </w:r>
            <w:r>
              <w:rPr>
                <w:rFonts w:eastAsia="Times New Roman"/>
                <w:lang w:val="en-US"/>
              </w:rPr>
              <w:t xml:space="preserve">Describes the event of a patient consuming or otherwise being administered a medication. This may be as simple as swallowing a tablet or it may be a long running infusion. Related resources tie this event to the authorizing prescription, and the specific encounter between patient and health care practitioner.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C465D8">
            <w:pPr>
              <w:rPr>
                <w:rFonts w:eastAsia="Times New Roman"/>
                <w:lang w:val="en-US"/>
              </w:rPr>
            </w:pPr>
            <w:r>
              <w:rPr>
                <w:rFonts w:eastAsia="Times New Roman"/>
                <w:b/>
                <w:bCs/>
                <w:lang w:val="en-US"/>
              </w:rPr>
              <w:t xml:space="preserve">MedicationDispense: </w:t>
            </w:r>
            <w:r>
              <w:rPr>
                <w:rFonts w:eastAsia="Times New Roman"/>
                <w:lang w:val="en-US"/>
              </w:rPr>
              <w:t xml:space="preserve">Indicates that a medication product is to be or has been dispensed for a named person/patient. This includes a description of the medication product (supply) provided and the instructions for administering the medication. The medication dispense is the result of a </w:t>
            </w:r>
            <w:ins w:id="621" w:author="Riki Merrick" w:date="2015-09-11T18:04:00Z">
              <w:r w:rsidR="00C465D8">
                <w:rPr>
                  <w:rFonts w:eastAsia="Times New Roman"/>
                  <w:lang w:val="en-US"/>
                </w:rPr>
                <w:t>p</w:t>
              </w:r>
            </w:ins>
            <w:del w:id="622" w:author="Riki Merrick" w:date="2015-09-11T18:04:00Z">
              <w:r w:rsidDel="00C465D8">
                <w:rPr>
                  <w:rFonts w:eastAsia="Times New Roman"/>
                  <w:lang w:val="en-US"/>
                </w:rPr>
                <w:delText>P</w:delText>
              </w:r>
            </w:del>
            <w:r>
              <w:rPr>
                <w:rFonts w:eastAsia="Times New Roman"/>
                <w:lang w:val="en-US"/>
              </w:rPr>
              <w:t>harmacy system responding to a Medication</w:t>
            </w:r>
            <w:del w:id="623" w:author="Riki Merrick" w:date="2015-09-11T18:04:00Z">
              <w:r w:rsidDel="00C465D8">
                <w:rPr>
                  <w:rFonts w:eastAsia="Times New Roman"/>
                  <w:lang w:val="en-US"/>
                </w:rPr>
                <w:delText xml:space="preserve"> </w:delText>
              </w:r>
            </w:del>
            <w:r>
              <w:rPr>
                <w:rFonts w:eastAsia="Times New Roman"/>
                <w:lang w:val="en-US"/>
              </w:rPr>
              <w:t xml:space="preserve">Order.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MedicationOrder: </w:t>
            </w:r>
            <w:r>
              <w:rPr>
                <w:rFonts w:eastAsia="Times New Roman"/>
                <w:lang w:val="en-US"/>
              </w:rPr>
              <w:t xml:space="preserve">An order for both supply of the medication and the instructions for administration of the medication to a patient. The resource is called "MedicationOrder" rather than "MedicationPrescription" to generalize the use across inpatient and outpatient settings as well as for care plans,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9B317E">
            <w:pPr>
              <w:rPr>
                <w:rFonts w:eastAsia="Times New Roman"/>
                <w:lang w:val="en-US"/>
              </w:rPr>
            </w:pPr>
            <w:r>
              <w:rPr>
                <w:rFonts w:eastAsia="Times New Roman"/>
                <w:b/>
                <w:bCs/>
                <w:lang w:val="en-US"/>
              </w:rPr>
              <w:t xml:space="preserve">MedicationStatement: </w:t>
            </w:r>
            <w:r>
              <w:rPr>
                <w:rFonts w:eastAsia="Times New Roman"/>
                <w:lang w:val="en-US"/>
              </w:rPr>
              <w:t>A record of a medication that is being consumed by a patient. A medication statement</w:t>
            </w:r>
            <w:del w:id="624" w:author="Riki Merrick" w:date="2015-09-11T18:05:00Z">
              <w:r w:rsidDel="00C465D8">
                <w:rPr>
                  <w:rFonts w:eastAsia="Times New Roman"/>
                  <w:lang w:val="en-US"/>
                </w:rPr>
                <w:delText>s</w:delText>
              </w:r>
            </w:del>
            <w:r>
              <w:rPr>
                <w:rFonts w:eastAsia="Times New Roman"/>
                <w:lang w:val="en-US"/>
              </w:rPr>
              <w:t xml:space="preserve"> may indicate that the patient may be taking the medication now, or has taken the medication in the past or will be taking the medication in the future. The source of this information can be the patient, significant other (such as a family member or spouse), or a clinician. A common scenario where this information is captured is during the history taking process during a patient visit or stay. The medication information may come from e.g. the patient</w:t>
            </w:r>
            <w:ins w:id="625" w:author="Riki Merrick" w:date="2015-09-11T18:11:00Z">
              <w:r w:rsidR="009B317E">
                <w:rPr>
                  <w:rFonts w:eastAsia="Times New Roman"/>
                  <w:lang w:val="en-US"/>
                </w:rPr>
                <w:t>’</w:t>
              </w:r>
            </w:ins>
            <w:r>
              <w:rPr>
                <w:rFonts w:eastAsia="Times New Roman"/>
                <w:lang w:val="en-US"/>
              </w:rPr>
              <w:t>s</w:t>
            </w:r>
            <w:del w:id="626" w:author="Riki Merrick" w:date="2015-09-11T18:11:00Z">
              <w:r w:rsidDel="009B317E">
                <w:rPr>
                  <w:rFonts w:eastAsia="Times New Roman"/>
                  <w:lang w:val="en-US"/>
                </w:rPr>
                <w:delText>â€™</w:delText>
              </w:r>
            </w:del>
            <w:r>
              <w:rPr>
                <w:rFonts w:eastAsia="Times New Roman"/>
                <w:lang w:val="en-US"/>
              </w:rPr>
              <w:t xml:space="preserve"> memory, from a prescription bottle, or from a list of medications the patient, clinician or other party maintains. The primary difference between a medication statement and a medication administration is that the medication administration has complete administration information and is based on actual administration information from the person who administered the medication. A medication statement is often, if not always less specific. There is no required date/time when the medication was administered, in fact we only know that a source has reported the patient is taking this medication, where details such as time, quantity, or rate or even medication product may be incomplete or missing or less precise. </w:t>
            </w:r>
            <w:commentRangeStart w:id="627"/>
            <w:r>
              <w:rPr>
                <w:rFonts w:eastAsia="Times New Roman"/>
                <w:lang w:val="en-US"/>
              </w:rPr>
              <w:t xml:space="preserve">As stated earlier, the </w:t>
            </w:r>
            <w:del w:id="628" w:author="Riki Merrick" w:date="2015-09-11T18:12:00Z">
              <w:r w:rsidDel="009B317E">
                <w:rPr>
                  <w:rFonts w:eastAsia="Times New Roman"/>
                  <w:lang w:val="en-US"/>
                </w:rPr>
                <w:delText>M</w:delText>
              </w:r>
            </w:del>
            <w:r>
              <w:rPr>
                <w:rFonts w:eastAsia="Times New Roman"/>
                <w:lang w:val="en-US"/>
              </w:rPr>
              <w:t xml:space="preserve">edication </w:t>
            </w:r>
            <w:del w:id="629" w:author="Riki Merrick" w:date="2015-09-11T18:12:00Z">
              <w:r w:rsidDel="009B317E">
                <w:rPr>
                  <w:rFonts w:eastAsia="Times New Roman"/>
                  <w:lang w:val="en-US"/>
                </w:rPr>
                <w:delText xml:space="preserve">Statement </w:delText>
              </w:r>
            </w:del>
            <w:ins w:id="630" w:author="Riki Merrick" w:date="2015-09-11T18:12:00Z">
              <w:r w:rsidR="009B317E">
                <w:rPr>
                  <w:rFonts w:eastAsia="Times New Roman"/>
                  <w:lang w:val="en-US"/>
                </w:rPr>
                <w:t xml:space="preserve">statement </w:t>
              </w:r>
            </w:ins>
            <w:r>
              <w:rPr>
                <w:rFonts w:eastAsia="Times New Roman"/>
                <w:lang w:val="en-US"/>
              </w:rPr>
              <w:t>information may come from the patient</w:t>
            </w:r>
            <w:del w:id="631" w:author="Riki Merrick" w:date="2015-09-11T18:12:00Z">
              <w:r w:rsidDel="009B317E">
                <w:rPr>
                  <w:rFonts w:eastAsia="Times New Roman"/>
                  <w:lang w:val="en-US"/>
                </w:rPr>
                <w:delText>â€™</w:delText>
              </w:r>
            </w:del>
            <w:ins w:id="632" w:author="Riki Merrick" w:date="2015-09-11T18:12:00Z">
              <w:r w:rsidR="009B317E">
                <w:rPr>
                  <w:rFonts w:eastAsia="Times New Roman"/>
                  <w:lang w:val="en-US"/>
                </w:rPr>
                <w:t>’</w:t>
              </w:r>
            </w:ins>
            <w:r>
              <w:rPr>
                <w:rFonts w:eastAsia="Times New Roman"/>
                <w:lang w:val="en-US"/>
              </w:rPr>
              <w:t xml:space="preserve">s memory, from a prescription bottle or from a list of medications the patient, clinician or other party maintains. </w:t>
            </w:r>
            <w:commentRangeEnd w:id="627"/>
            <w:r w:rsidR="009B317E">
              <w:rPr>
                <w:rStyle w:val="CommentReference"/>
              </w:rPr>
              <w:commentReference w:id="627"/>
            </w:r>
            <w:r>
              <w:rPr>
                <w:rFonts w:eastAsia="Times New Roman"/>
                <w:lang w:val="en-US"/>
              </w:rPr>
              <w:t xml:space="preserve">Medication Administration is more formal and is not missing detailed information.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9B317E">
            <w:pPr>
              <w:rPr>
                <w:rFonts w:eastAsia="Times New Roman"/>
                <w:lang w:val="en-US"/>
              </w:rPr>
            </w:pPr>
            <w:r>
              <w:rPr>
                <w:rFonts w:eastAsia="Times New Roman"/>
                <w:b/>
                <w:bCs/>
                <w:lang w:val="en-US"/>
              </w:rPr>
              <w:t xml:space="preserve">MessageHeader: </w:t>
            </w:r>
            <w:r>
              <w:rPr>
                <w:rFonts w:eastAsia="Times New Roman"/>
                <w:lang w:val="en-US"/>
              </w:rPr>
              <w:t xml:space="preserve">The header for a message exchange that is either requesting or responding to an action. The Reference(s) that are the subject of the action as well as other </w:t>
            </w:r>
            <w:del w:id="633" w:author="Riki Merrick" w:date="2015-09-11T18:12:00Z">
              <w:r w:rsidDel="009B317E">
                <w:rPr>
                  <w:rFonts w:eastAsia="Times New Roman"/>
                  <w:lang w:val="en-US"/>
                </w:rPr>
                <w:delText xml:space="preserve">Information </w:delText>
              </w:r>
            </w:del>
            <w:ins w:id="634" w:author="Riki Merrick" w:date="2015-09-11T18:12:00Z">
              <w:r w:rsidR="009B317E">
                <w:rPr>
                  <w:rFonts w:eastAsia="Times New Roman"/>
                  <w:lang w:val="en-US"/>
                </w:rPr>
                <w:t xml:space="preserve">information </w:t>
              </w:r>
            </w:ins>
            <w:r>
              <w:rPr>
                <w:rFonts w:eastAsia="Times New Roman"/>
                <w:lang w:val="en-US"/>
              </w:rPr>
              <w:t xml:space="preserve">related to the action are typically transmitted in a bundle in which the MessageHeader resource instance is the first resource in the bundle.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NamingSystem: </w:t>
            </w:r>
            <w:r>
              <w:rPr>
                <w:rFonts w:eastAsia="Times New Roman"/>
                <w:lang w:val="en-US"/>
              </w:rPr>
              <w:t xml:space="preserve">A curated namespace that issues unique symbols within that namespace for the identification of concepts, people, devices, etc. Represents a "System" used within the Identifier and Coding data types.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NutritionOrder: </w:t>
            </w:r>
            <w:r>
              <w:rPr>
                <w:rFonts w:eastAsia="Times New Roman"/>
                <w:lang w:val="en-US"/>
              </w:rPr>
              <w:t>A request to supply a diet, formula feeding (enteral) or oral nutritional supplement to a patient/resident</w:t>
            </w:r>
            <w:del w:id="635" w:author="Riki Merrick" w:date="2015-09-11T18:13:00Z">
              <w:r w:rsidDel="009B317E">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Observation: </w:t>
            </w:r>
            <w:r>
              <w:rPr>
                <w:rFonts w:eastAsia="Times New Roman"/>
                <w:lang w:val="en-US"/>
              </w:rPr>
              <w:t>Measurements and simple assertions made about a patient, device or other subject</w:t>
            </w:r>
            <w:del w:id="636" w:author="Riki Merrick" w:date="2015-09-11T18:13:00Z">
              <w:r w:rsidDel="009B317E">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OperationDefinition: </w:t>
            </w:r>
            <w:r>
              <w:rPr>
                <w:rFonts w:eastAsia="Times New Roman"/>
                <w:lang w:val="en-US"/>
              </w:rPr>
              <w:t>A formal computable definition of an operation (on the RESTful interface) or a named query (using the search interaction)</w:t>
            </w:r>
            <w:del w:id="637" w:author="Riki Merrick" w:date="2015-09-11T18:13:00Z">
              <w:r w:rsidDel="009B317E">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OperationOutcome: </w:t>
            </w:r>
            <w:r>
              <w:rPr>
                <w:rFonts w:eastAsia="Times New Roman"/>
                <w:lang w:val="en-US"/>
              </w:rPr>
              <w:t>A collection of error, warning or information messages that result from a system action</w:t>
            </w:r>
            <w:del w:id="638" w:author="Riki Merrick" w:date="2015-09-11T18:13:00Z">
              <w:r w:rsidDel="009B317E">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Order: </w:t>
            </w:r>
            <w:r>
              <w:rPr>
                <w:rFonts w:eastAsia="Times New Roman"/>
                <w:lang w:val="en-US"/>
              </w:rPr>
              <w:t>A request to perform an action</w:t>
            </w:r>
            <w:del w:id="639" w:author="Riki Merrick" w:date="2015-09-11T18:13:00Z">
              <w:r w:rsidDel="009B317E">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OrderResponse: </w:t>
            </w:r>
            <w:r>
              <w:rPr>
                <w:rFonts w:eastAsia="Times New Roman"/>
                <w:lang w:val="en-US"/>
              </w:rPr>
              <w:t>A response to an order</w:t>
            </w:r>
            <w:del w:id="640" w:author="Riki Merrick" w:date="2015-09-11T18:13:00Z">
              <w:r w:rsidDel="009B317E">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Organization: </w:t>
            </w: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Parameters: </w:t>
            </w:r>
            <w:r>
              <w:rPr>
                <w:rFonts w:eastAsia="Times New Roman"/>
                <w:lang w:val="en-US"/>
              </w:rPr>
              <w:t xml:space="preserve">This special resource type is used to represent [operation](operations.html] request and response. It has no other use, and there is no RESTful </w:t>
            </w:r>
            <w:commentRangeStart w:id="641"/>
            <w:r>
              <w:rPr>
                <w:rFonts w:eastAsia="Times New Roman"/>
                <w:lang w:val="en-US"/>
              </w:rPr>
              <w:t xml:space="preserve">end=point </w:t>
            </w:r>
            <w:commentRangeEnd w:id="641"/>
            <w:r w:rsidR="009B317E">
              <w:rPr>
                <w:rStyle w:val="CommentReference"/>
              </w:rPr>
              <w:commentReference w:id="641"/>
            </w:r>
            <w:r>
              <w:rPr>
                <w:rFonts w:eastAsia="Times New Roman"/>
                <w:lang w:val="en-US"/>
              </w:rPr>
              <w:t xml:space="preserve">associated with it.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w:t>
            </w:r>
            <w:r>
              <w:rPr>
                <w:rFonts w:eastAsia="Times New Roman"/>
                <w:lang w:val="en-US"/>
              </w:rPr>
              <w:t>Demographics and other administrative information about an individual or animal receiving care or other health-related services</w:t>
            </w:r>
            <w:del w:id="642" w:author="Riki Merrick" w:date="2015-09-11T18:14: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PaymentNotice: </w:t>
            </w:r>
            <w:r>
              <w:rPr>
                <w:rFonts w:eastAsia="Times New Roman"/>
                <w:lang w:val="en-US"/>
              </w:rPr>
              <w:t>This resource provides the status of the payment for goods and services rendered, and the request and response resource references</w:t>
            </w:r>
            <w:del w:id="643" w:author="Riki Merrick" w:date="2015-09-11T18:14: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PaymentReconciliation: </w:t>
            </w:r>
            <w:r>
              <w:rPr>
                <w:rFonts w:eastAsia="Times New Roman"/>
                <w:lang w:val="en-US"/>
              </w:rPr>
              <w:t>This resource provides payment details and claim references supporting a bulk payment</w:t>
            </w:r>
            <w:del w:id="644" w:author="Riki Merrick" w:date="2015-09-11T18:14: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w:t>
            </w:r>
            <w:r>
              <w:rPr>
                <w:rFonts w:eastAsia="Times New Roman"/>
                <w:lang w:val="en-US"/>
              </w:rPr>
              <w:t>Demographics and administrative information about a person independent of a specific health-related context</w:t>
            </w:r>
            <w:del w:id="645" w:author="Riki Merrick" w:date="2015-09-11T18:14: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Practitioner: </w:t>
            </w:r>
            <w:r>
              <w:rPr>
                <w:rFonts w:eastAsia="Times New Roman"/>
                <w:lang w:val="en-US"/>
              </w:rPr>
              <w:t>A person who is directly or indirectly involved in the provisioning of healthcare</w:t>
            </w:r>
            <w:del w:id="646" w:author="Riki Merrick" w:date="2015-09-11T18:14: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w:t>
            </w:r>
            <w:r>
              <w:rPr>
                <w:rFonts w:eastAsia="Times New Roman"/>
                <w:lang w:val="en-US"/>
              </w:rPr>
              <w:t xml:space="preserve">An action that is or was performed on a patient. This can be a physical 'thing' like an operation, or less invasive like counseling or hypnotherapy.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ProcedureRequest: </w:t>
            </w:r>
            <w:r>
              <w:rPr>
                <w:rFonts w:eastAsia="Times New Roman"/>
                <w:lang w:val="en-US"/>
              </w:rPr>
              <w:t xml:space="preserve">A request for a procedure to be performed. May be a proposal or an order.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ProcessRequest: </w:t>
            </w:r>
            <w:r>
              <w:rPr>
                <w:rFonts w:eastAsia="Times New Roman"/>
                <w:lang w:val="en-US"/>
              </w:rPr>
              <w:t>This resource provides the target, request and response, and action details for an action to be performed by the target on or about existing resources</w:t>
            </w:r>
            <w:del w:id="647" w:author="Riki Merrick" w:date="2015-09-11T18:15: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ProcessResponse: </w:t>
            </w:r>
            <w:r>
              <w:rPr>
                <w:rFonts w:eastAsia="Times New Roman"/>
                <w:lang w:val="en-US"/>
              </w:rPr>
              <w:t xml:space="preserve">This resource provides processing status, errors and notes from </w:t>
            </w:r>
            <w:r>
              <w:rPr>
                <w:rFonts w:eastAsia="Times New Roman"/>
                <w:lang w:val="en-US"/>
              </w:rPr>
              <w:lastRenderedPageBreak/>
              <w:t>the processing of a resource</w:t>
            </w:r>
            <w:del w:id="648" w:author="Riki Merrick" w:date="2015-09-11T18:15: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544AE4">
            <w:pPr>
              <w:rPr>
                <w:rFonts w:eastAsia="Times New Roman"/>
                <w:lang w:val="en-US"/>
              </w:rPr>
            </w:pPr>
            <w:r>
              <w:rPr>
                <w:rFonts w:eastAsia="Times New Roman"/>
                <w:b/>
                <w:bCs/>
                <w:lang w:val="en-US"/>
              </w:rPr>
              <w:t xml:space="preserve">Provenance: </w:t>
            </w:r>
            <w:r>
              <w:rPr>
                <w:rFonts w:eastAsia="Times New Roman"/>
                <w:lang w:val="en-US"/>
              </w:rPr>
              <w:t xml:space="preserve">Provenance of a resource is a record that describes entities and processes involved in producing and delivering or otherwise influencing that resource. Provenance provides a critical foundation for assessing authenticity, enabling trust, and allowing reproducibility. Provenance assertions are a form of contextual metadata and can themselves become important records with their own provenance. Provenance statement indicates clinical significance in terms of confidence in authenticity, reliability, and trustworthiness, integrity, and stage in lifecycle (e.g., Document Completion - has the artifact been legally authenticated), all of which may impact </w:t>
            </w:r>
            <w:del w:id="649" w:author="Riki Merrick" w:date="2015-09-11T18:16:00Z">
              <w:r w:rsidDel="00544AE4">
                <w:rPr>
                  <w:rFonts w:eastAsia="Times New Roman"/>
                  <w:lang w:val="en-US"/>
                </w:rPr>
                <w:delText>S</w:delText>
              </w:r>
            </w:del>
            <w:ins w:id="650" w:author="Riki Merrick" w:date="2015-09-11T18:16:00Z">
              <w:r w:rsidR="00544AE4">
                <w:rPr>
                  <w:rFonts w:eastAsia="Times New Roman"/>
                  <w:lang w:val="en-US"/>
                </w:rPr>
                <w:t>s</w:t>
              </w:r>
            </w:ins>
            <w:r>
              <w:rPr>
                <w:rFonts w:eastAsia="Times New Roman"/>
                <w:lang w:val="en-US"/>
              </w:rPr>
              <w:t xml:space="preserve">ecurity, </w:t>
            </w:r>
            <w:del w:id="651" w:author="Riki Merrick" w:date="2015-09-11T18:16:00Z">
              <w:r w:rsidDel="00544AE4">
                <w:rPr>
                  <w:rFonts w:eastAsia="Times New Roman"/>
                  <w:lang w:val="en-US"/>
                </w:rPr>
                <w:delText>Privacy</w:delText>
              </w:r>
            </w:del>
            <w:ins w:id="652" w:author="Riki Merrick" w:date="2015-09-11T18:16:00Z">
              <w:r w:rsidR="00544AE4">
                <w:rPr>
                  <w:rFonts w:eastAsia="Times New Roman"/>
                  <w:lang w:val="en-US"/>
                </w:rPr>
                <w:t>privacy</w:t>
              </w:r>
            </w:ins>
            <w:r>
              <w:rPr>
                <w:rFonts w:eastAsia="Times New Roman"/>
                <w:lang w:val="en-US"/>
              </w:rPr>
              <w:t xml:space="preserve">, and </w:t>
            </w:r>
            <w:del w:id="653" w:author="Riki Merrick" w:date="2015-09-11T18:16:00Z">
              <w:r w:rsidDel="00544AE4">
                <w:rPr>
                  <w:rFonts w:eastAsia="Times New Roman"/>
                  <w:lang w:val="en-US"/>
                </w:rPr>
                <w:delText xml:space="preserve">Trust </w:delText>
              </w:r>
            </w:del>
            <w:ins w:id="654" w:author="Riki Merrick" w:date="2015-09-11T18:16:00Z">
              <w:r w:rsidR="00544AE4">
                <w:rPr>
                  <w:rFonts w:eastAsia="Times New Roman"/>
                  <w:lang w:val="en-US"/>
                </w:rPr>
                <w:t xml:space="preserve">trust </w:t>
              </w:r>
            </w:ins>
            <w:r>
              <w:rPr>
                <w:rFonts w:eastAsia="Times New Roman"/>
                <w:lang w:val="en-US"/>
              </w:rPr>
              <w:t xml:space="preserve">policies.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Questionnaire: </w:t>
            </w: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QuestionnaireResponse: </w:t>
            </w:r>
            <w:r>
              <w:rPr>
                <w:rFonts w:eastAsia="Times New Roman"/>
                <w:lang w:val="en-US"/>
              </w:rPr>
              <w:t xml:space="preserve">A structured set of questions and their answers. The questions are ordered and grouped into coherent subsets, corresponding to the structure of the grouping of the underlying questions.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ReferralRequest: </w:t>
            </w:r>
            <w:r>
              <w:rPr>
                <w:rFonts w:eastAsia="Times New Roman"/>
                <w:lang w:val="en-US"/>
              </w:rPr>
              <w:t>Used to record and send details about a request for referral service or transfer of a patient to the care of another provider or provider organisation</w:t>
            </w:r>
            <w:del w:id="655" w:author="Riki Merrick" w:date="2015-09-11T18:17: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RelatedPerson: </w:t>
            </w:r>
            <w:r>
              <w:rPr>
                <w:rFonts w:eastAsia="Times New Roman"/>
                <w:lang w:val="en-US"/>
              </w:rPr>
              <w:t>Information about a person that is involved in the care for a patient, but who is not the target of healthcare, nor has a formal responsibility in the care process</w:t>
            </w:r>
            <w:del w:id="656" w:author="Riki Merrick" w:date="2015-09-11T18:17: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w:t>
            </w:r>
            <w:r>
              <w:rPr>
                <w:rFonts w:eastAsia="Times New Roman"/>
                <w:lang w:val="en-US"/>
              </w:rPr>
              <w:t>--- Abstract Type! ---Base Resource for everything</w:t>
            </w:r>
            <w:del w:id="657" w:author="Riki Merrick" w:date="2015-09-11T18:17: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RiskAssessment: </w:t>
            </w:r>
            <w:r>
              <w:rPr>
                <w:rFonts w:eastAsia="Times New Roman"/>
                <w:lang w:val="en-US"/>
              </w:rPr>
              <w:t>An assessment of the likely outcome(s) for a patient or other subject as well as the likelihood of each outcome</w:t>
            </w:r>
            <w:del w:id="658" w:author="Riki Merrick" w:date="2015-09-11T18:17: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Schedule: </w:t>
            </w:r>
            <w:r>
              <w:rPr>
                <w:rFonts w:eastAsia="Times New Roman"/>
                <w:lang w:val="en-US"/>
              </w:rPr>
              <w:t>A container for slot(s) of time that may be available for booking appointments</w:t>
            </w:r>
            <w:del w:id="659" w:author="Riki Merrick" w:date="2015-09-11T18:17: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SearchParameter: </w:t>
            </w:r>
            <w:r>
              <w:rPr>
                <w:rFonts w:eastAsia="Times New Roman"/>
                <w:lang w:val="en-US"/>
              </w:rPr>
              <w:t>A Search Parameter that defines a named search item that can be used to search/filter on a resource</w:t>
            </w:r>
            <w:del w:id="660" w:author="Riki Merrick" w:date="2015-09-11T18:17: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544AE4">
            <w:pPr>
              <w:rPr>
                <w:rFonts w:eastAsia="Times New Roman"/>
                <w:lang w:val="en-US"/>
              </w:rPr>
            </w:pPr>
            <w:r>
              <w:rPr>
                <w:rFonts w:eastAsia="Times New Roman"/>
                <w:b/>
                <w:bCs/>
                <w:lang w:val="en-US"/>
              </w:rPr>
              <w:t xml:space="preserve">Slot: </w:t>
            </w:r>
            <w:r>
              <w:rPr>
                <w:rFonts w:eastAsia="Times New Roman"/>
                <w:lang w:val="en-US"/>
              </w:rPr>
              <w:t>A slot of time on a schedule that may be available for booking appointments</w:t>
            </w:r>
            <w:del w:id="661" w:author="Riki Merrick" w:date="2015-09-11T18:18:00Z">
              <w:r w:rsidDel="00544AE4">
                <w:rPr>
                  <w:rFonts w:eastAsia="Times New Roman"/>
                  <w:lang w:val="en-US"/>
                </w:rPr>
                <w:delText>.</w:delText>
              </w:r>
            </w:del>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Specimen: </w:t>
            </w:r>
            <w:r>
              <w:rPr>
                <w:rFonts w:eastAsia="Times New Roman"/>
                <w:lang w:val="en-US"/>
              </w:rPr>
              <w:t>Sample for analysis</w:t>
            </w:r>
            <w:del w:id="662" w:author="Riki Merrick" w:date="2015-09-11T18:18: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StructureDefinition: </w:t>
            </w:r>
            <w:r>
              <w:rPr>
                <w:rFonts w:eastAsia="Times New Roman"/>
                <w:lang w:val="en-US"/>
              </w:rPr>
              <w:t xml:space="preserve">A definition of a FHIR structure. This resource is used to describe the underlying resources, data types defined in FHIR, and also for describing extensions, and constraints on resources and data types.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Subscription: </w:t>
            </w:r>
            <w:r>
              <w:rPr>
                <w:rFonts w:eastAsia="Times New Roman"/>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Substance: </w:t>
            </w:r>
            <w:r>
              <w:rPr>
                <w:rFonts w:eastAsia="Times New Roman"/>
                <w:lang w:val="en-US"/>
              </w:rPr>
              <w:t>A homogeneous material with a definite composition</w:t>
            </w:r>
            <w:del w:id="663" w:author="Riki Merrick" w:date="2015-09-11T18:18: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544AE4">
            <w:pPr>
              <w:rPr>
                <w:rFonts w:eastAsia="Times New Roman"/>
                <w:lang w:val="en-US"/>
              </w:rPr>
            </w:pPr>
            <w:r>
              <w:rPr>
                <w:rFonts w:eastAsia="Times New Roman"/>
                <w:b/>
                <w:bCs/>
                <w:lang w:val="en-US"/>
              </w:rPr>
              <w:t xml:space="preserve">SupplyDelivery: </w:t>
            </w:r>
            <w:r>
              <w:rPr>
                <w:rFonts w:eastAsia="Times New Roman"/>
                <w:lang w:val="en-US"/>
              </w:rPr>
              <w:t xml:space="preserve">Record of delivery of what is </w:t>
            </w:r>
            <w:del w:id="664" w:author="Riki Merrick" w:date="2015-09-11T18:18:00Z">
              <w:r w:rsidDel="00544AE4">
                <w:rPr>
                  <w:rFonts w:eastAsia="Times New Roman"/>
                  <w:lang w:val="en-US"/>
                </w:rPr>
                <w:delText>supply</w:delText>
              </w:r>
            </w:del>
            <w:ins w:id="665" w:author="Riki Merrick" w:date="2015-09-11T18:18:00Z">
              <w:r w:rsidR="00544AE4">
                <w:rPr>
                  <w:rFonts w:eastAsia="Times New Roman"/>
                  <w:lang w:val="en-US"/>
                </w:rPr>
                <w:t>supplied</w:t>
              </w:r>
            </w:ins>
            <w:del w:id="666" w:author="Riki Merrick" w:date="2015-09-11T18:18: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SupplyRequest: </w:t>
            </w:r>
            <w:r>
              <w:rPr>
                <w:rFonts w:eastAsia="Times New Roman"/>
                <w:lang w:val="en-US"/>
              </w:rPr>
              <w:t>A record of a request for a medication, substance or device used in the healthcare setting</w:t>
            </w:r>
            <w:del w:id="667" w:author="Riki Merrick" w:date="2015-09-11T18:19:00Z">
              <w:r w:rsidDel="00544AE4">
                <w:rPr>
                  <w:rFonts w:eastAsia="Times New Roman"/>
                  <w:lang w:val="en-US"/>
                </w:rPr>
                <w:delText>.</w:delText>
              </w:r>
            </w:del>
            <w:del w:id="668" w:author="Riki Merrick" w:date="2015-09-11T18:18: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TestScript: </w:t>
            </w:r>
            <w:r>
              <w:rPr>
                <w:rFonts w:eastAsia="Times New Roman"/>
                <w:lang w:val="en-US"/>
              </w:rPr>
              <w:t>TestScript is a resource that specifies a suite of tests against a FHIR server implementation to determine compliance against the FHIR specification</w:t>
            </w:r>
            <w:del w:id="669" w:author="Riki Merrick" w:date="2015-09-11T18:19: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ValueSet: </w:t>
            </w:r>
            <w:r>
              <w:rPr>
                <w:rFonts w:eastAsia="Times New Roman"/>
                <w:lang w:val="en-US"/>
              </w:rPr>
              <w:t>A value set specifies a set of codes drawn from one or more code systems</w:t>
            </w:r>
            <w:del w:id="670" w:author="Riki Merrick" w:date="2015-09-11T18:19: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VisionPrescription: </w:t>
            </w:r>
            <w:r>
              <w:rPr>
                <w:rFonts w:eastAsia="Times New Roman"/>
                <w:lang w:val="en-US"/>
              </w:rPr>
              <w:t>An authorization for the supply of glasses and/or contact lenses to a patient</w:t>
            </w:r>
            <w:del w:id="671" w:author="Riki Merrick" w:date="2015-09-11T18:19:00Z">
              <w:r w:rsidDel="00544AE4">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ResourceValidationMode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ResourceValidationMode (Resource Validation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indicating the type of validation to perform</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Validate for Create: </w:t>
            </w:r>
            <w:r>
              <w:rPr>
                <w:rFonts w:eastAsia="Times New Roman"/>
                <w:lang w:val="en-US"/>
              </w:rPr>
              <w:t xml:space="preserve">The server checks the content, and then checks that the content would be acceptable as a create (e.g. that the content would not violate any uniqueness constraints)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Validate for Update: </w:t>
            </w:r>
            <w:r>
              <w:rPr>
                <w:rFonts w:eastAsia="Times New Roman"/>
                <w:lang w:val="en-US"/>
              </w:rPr>
              <w:t xml:space="preserve">The server checks the content, and then checks that it would accept it as an update against the nominated specific resource (e.g. that there are no changes to immutable fields the server does not allow to change, and checking version integrity if appropriate)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Validate for Delete: </w:t>
            </w:r>
            <w:r>
              <w:rPr>
                <w:rFonts w:eastAsia="Times New Roman"/>
                <w:lang w:val="en-US"/>
              </w:rPr>
              <w:t xml:space="preserve">The server ignores the content, and checks that the nominated resource is allowed to be deleted (e.g. checking referential integrity rules) </w:t>
            </w:r>
          </w:p>
        </w:tc>
      </w:tr>
    </w:tbl>
    <w:p w:rsidR="004049E5" w:rsidRDefault="005B11EB">
      <w:pPr>
        <w:pStyle w:val="Heading2"/>
        <w:divId w:val="1375348270"/>
        <w:rPr>
          <w:rFonts w:eastAsia="Times New Roman"/>
          <w:lang w:val="en-US"/>
        </w:rPr>
      </w:pPr>
      <w:r>
        <w:rPr>
          <w:rFonts w:eastAsia="Times New Roman"/>
          <w:lang w:val="en-US"/>
        </w:rPr>
        <w:t>ValueSet: ResourceVersionPolicy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ResourceVersionPolicy (Resource Version Policy)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the system supports versioning for a resource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rsidP="00544AE4">
            <w:pPr>
              <w:rPr>
                <w:rFonts w:eastAsia="Times New Roman"/>
                <w:lang w:val="en-US"/>
              </w:rPr>
            </w:pPr>
            <w:r>
              <w:rPr>
                <w:rFonts w:eastAsia="Times New Roman"/>
                <w:b/>
                <w:bCs/>
                <w:lang w:val="en-US"/>
              </w:rPr>
              <w:t xml:space="preserve">No VersionId Support: </w:t>
            </w:r>
            <w:r>
              <w:rPr>
                <w:rFonts w:eastAsia="Times New Roman"/>
                <w:lang w:val="en-US"/>
              </w:rPr>
              <w:t>VersionId meta-property is not suppo</w:t>
            </w:r>
            <w:del w:id="672" w:author="Riki Merrick" w:date="2015-09-11T18:20:00Z">
              <w:r w:rsidDel="00544AE4">
                <w:rPr>
                  <w:rFonts w:eastAsia="Times New Roman"/>
                  <w:lang w:val="en-US"/>
                </w:rPr>
                <w:delText>e</w:delText>
              </w:r>
            </w:del>
            <w:r>
              <w:rPr>
                <w:rFonts w:eastAsia="Times New Roman"/>
                <w:lang w:val="en-US"/>
              </w:rPr>
              <w:t xml:space="preserve">rted (server) or used (client)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544AE4">
            <w:pPr>
              <w:rPr>
                <w:rFonts w:eastAsia="Times New Roman"/>
                <w:lang w:val="en-US"/>
              </w:rPr>
            </w:pPr>
            <w:r>
              <w:rPr>
                <w:rFonts w:eastAsia="Times New Roman"/>
                <w:b/>
                <w:bCs/>
                <w:lang w:val="en-US"/>
              </w:rPr>
              <w:t xml:space="preserve">Versioned: </w:t>
            </w:r>
            <w:r>
              <w:rPr>
                <w:rFonts w:eastAsia="Times New Roman"/>
                <w:lang w:val="en-US"/>
              </w:rPr>
              <w:t>VersionId meta-property is suppo</w:t>
            </w:r>
            <w:del w:id="673" w:author="Riki Merrick" w:date="2015-09-11T18:20:00Z">
              <w:r w:rsidDel="00544AE4">
                <w:rPr>
                  <w:rFonts w:eastAsia="Times New Roman"/>
                  <w:lang w:val="en-US"/>
                </w:rPr>
                <w:delText>e</w:delText>
              </w:r>
            </w:del>
            <w:r>
              <w:rPr>
                <w:rFonts w:eastAsia="Times New Roman"/>
                <w:lang w:val="en-US"/>
              </w:rPr>
              <w:t xml:space="preserve">rted (server) or used (client)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VersionId tracked fully: </w:t>
            </w:r>
            <w:r>
              <w:rPr>
                <w:rFonts w:eastAsia="Times New Roman"/>
                <w:lang w:val="en-US"/>
              </w:rPr>
              <w:t xml:space="preserve">VersionId is must be correct for updates (server) or will be specified (If-match header) for updates (client) </w:t>
            </w:r>
          </w:p>
        </w:tc>
      </w:tr>
    </w:tbl>
    <w:p w:rsidR="004049E5" w:rsidRDefault="005B11EB">
      <w:pPr>
        <w:pStyle w:val="Heading2"/>
        <w:divId w:val="1375348270"/>
        <w:rPr>
          <w:rFonts w:eastAsia="Times New Roman"/>
          <w:lang w:val="en-US"/>
        </w:rPr>
      </w:pPr>
      <w:r>
        <w:rPr>
          <w:rFonts w:eastAsia="Times New Roman"/>
          <w:lang w:val="en-US"/>
        </w:rPr>
        <w:t>ValueSet: ResponseType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ResponseType (Response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kind of response to a message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OK: </w:t>
            </w:r>
            <w:r>
              <w:rPr>
                <w:rFonts w:eastAsia="Times New Roman"/>
                <w:lang w:val="en-US"/>
              </w:rPr>
              <w:t xml:space="preserve">The message was accepted and processed without error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Transient Error: </w:t>
            </w:r>
            <w:r>
              <w:rPr>
                <w:rFonts w:eastAsia="Times New Roman"/>
                <w:lang w:val="en-US"/>
              </w:rPr>
              <w:t xml:space="preserve">Some internal unexpected error occurred - wait and try again. Note - this is usually used for things like database unavailable, which may be expected to resolve, though human intervention may be required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Fatal Error: </w:t>
            </w:r>
            <w:r>
              <w:rPr>
                <w:rFonts w:eastAsia="Times New Roman"/>
                <w:lang w:val="en-US"/>
              </w:rPr>
              <w:t xml:space="preserve">The message was rejected because of some content in it. There is no point in re-sending without change. The response narrative SHALL describe what </w:t>
            </w:r>
            <w:r>
              <w:rPr>
                <w:rFonts w:eastAsia="Times New Roman"/>
                <w:lang w:val="en-US"/>
              </w:rPr>
              <w:lastRenderedPageBreak/>
              <w:t xml:space="preserve">the issue is. </w:t>
            </w:r>
          </w:p>
        </w:tc>
      </w:tr>
    </w:tbl>
    <w:p w:rsidR="004049E5" w:rsidRDefault="005B11EB">
      <w:pPr>
        <w:pStyle w:val="Heading2"/>
        <w:divId w:val="1375348270"/>
        <w:rPr>
          <w:rFonts w:eastAsia="Times New Roman"/>
          <w:lang w:val="en-US"/>
        </w:rPr>
      </w:pPr>
      <w:r>
        <w:rPr>
          <w:rFonts w:eastAsia="Times New Roman"/>
          <w:lang w:val="en-US"/>
        </w:rPr>
        <w:lastRenderedPageBreak/>
        <w:t>ValueSet: RestfulConformanceMode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53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RestfulConformanceMode (Restful Conformance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mode of a RESTful conformance statement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Client: </w:t>
            </w:r>
            <w:r>
              <w:rPr>
                <w:rFonts w:eastAsia="Times New Roman"/>
                <w:lang w:val="en-US"/>
              </w:rPr>
              <w:t xml:space="preserve">The application acts as a client for this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Server: </w:t>
            </w:r>
            <w:r>
              <w:rPr>
                <w:rFonts w:eastAsia="Times New Roman"/>
                <w:lang w:val="en-US"/>
              </w:rPr>
              <w:t xml:space="preserve">The application acts as a server for this resource </w:t>
            </w:r>
          </w:p>
        </w:tc>
      </w:tr>
    </w:tbl>
    <w:p w:rsidR="004049E5" w:rsidRDefault="005B11EB">
      <w:pPr>
        <w:pStyle w:val="Heading2"/>
        <w:divId w:val="1375348270"/>
        <w:rPr>
          <w:rFonts w:eastAsia="Times New Roman"/>
          <w:lang w:val="en-US"/>
        </w:rPr>
      </w:pPr>
      <w:r>
        <w:rPr>
          <w:rFonts w:eastAsia="Times New Roman"/>
          <w:lang w:val="en-US"/>
        </w:rPr>
        <w:t>ValueSet: RestfulSecurityService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RestfulSecurityService (Restful Security Service)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Types of security services used with FHIR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OAuth: </w:t>
            </w:r>
            <w:r>
              <w:rPr>
                <w:rFonts w:eastAsia="Times New Roman"/>
                <w:lang w:val="en-US"/>
              </w:rPr>
              <w:t xml:space="preserve">Oauth (unspecified version see oauth.net)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SMART-on-FHIR: </w:t>
            </w:r>
            <w:r>
              <w:rPr>
                <w:rFonts w:eastAsia="Times New Roman"/>
                <w:lang w:val="en-US"/>
              </w:rPr>
              <w:t xml:space="preserve">OAuth2 using SMART-on-FHIR profile (see http://docs.smarthealthit.org/)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NTLM: </w:t>
            </w:r>
            <w:r>
              <w:rPr>
                <w:rFonts w:eastAsia="Times New Roman"/>
                <w:lang w:val="en-US"/>
              </w:rPr>
              <w:t xml:space="preserve">Microsoft NTLM Authentication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Basic: </w:t>
            </w:r>
            <w:r>
              <w:rPr>
                <w:rFonts w:eastAsia="Times New Roman"/>
                <w:lang w:val="en-US"/>
              </w:rPr>
              <w:t xml:space="preserve">Basic authentication defined in HTTP specification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Kerberos: </w:t>
            </w:r>
            <w:r>
              <w:rPr>
                <w:rFonts w:eastAsia="Times New Roman"/>
                <w:lang w:val="en-US"/>
              </w:rPr>
              <w:t xml:space="preserve">see http://www.ietf.org/rfc/rfc4120.txt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Certificates: </w:t>
            </w:r>
            <w:r>
              <w:rPr>
                <w:rFonts w:eastAsia="Times New Roman"/>
                <w:lang w:val="en-US"/>
              </w:rPr>
              <w:t xml:space="preserve">SSL where client must have a certificate registered with the server </w:t>
            </w:r>
          </w:p>
        </w:tc>
      </w:tr>
    </w:tbl>
    <w:p w:rsidR="004049E5" w:rsidRDefault="005B11EB">
      <w:pPr>
        <w:pStyle w:val="Heading2"/>
        <w:divId w:val="1375348270"/>
        <w:rPr>
          <w:rFonts w:eastAsia="Times New Roman"/>
          <w:lang w:val="en-US"/>
        </w:rPr>
      </w:pPr>
      <w:r>
        <w:rPr>
          <w:rFonts w:eastAsia="Times New Roman"/>
          <w:lang w:val="en-US"/>
        </w:rPr>
        <w:t>ValueSet: SearchEntryMode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SearchEntryMode (Search Entry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Why an entry is in the result set - whether it's included as a match or because of an _include requirement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Match: </w:t>
            </w:r>
            <w:r>
              <w:rPr>
                <w:rFonts w:eastAsia="Times New Roman"/>
                <w:lang w:val="en-US"/>
              </w:rPr>
              <w:t xml:space="preserve">This resource matched the search specification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Include: </w:t>
            </w:r>
            <w:r>
              <w:rPr>
                <w:rFonts w:eastAsia="Times New Roman"/>
                <w:lang w:val="en-US"/>
              </w:rPr>
              <w:t xml:space="preserve">This resource is returned because it is referred to from another resource in the search set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Outcome: </w:t>
            </w:r>
            <w:r>
              <w:rPr>
                <w:rFonts w:eastAsia="Times New Roman"/>
                <w:lang w:val="en-US"/>
              </w:rPr>
              <w:t xml:space="preserve">An OperationOutcome that provides additional information about the processing of a search </w:t>
            </w:r>
          </w:p>
        </w:tc>
      </w:tr>
    </w:tbl>
    <w:p w:rsidR="004049E5" w:rsidRDefault="005B11EB">
      <w:pPr>
        <w:pStyle w:val="Heading2"/>
        <w:divId w:val="1375348270"/>
        <w:rPr>
          <w:rFonts w:eastAsia="Times New Roman"/>
          <w:lang w:val="en-US"/>
        </w:rPr>
      </w:pPr>
      <w:r>
        <w:rPr>
          <w:rFonts w:eastAsia="Times New Roman"/>
          <w:lang w:val="en-US"/>
        </w:rPr>
        <w:t>ValueSet: SearchModifierCode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SearchModifierCode (Search Modifier Code)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supported modifier for a search parameter</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Missing: </w:t>
            </w:r>
            <w:r>
              <w:rPr>
                <w:rFonts w:eastAsia="Times New Roman"/>
                <w:lang w:val="en-US"/>
              </w:rPr>
              <w:t xml:space="preserve">The search parameter returns resources that have a value or not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Exact: </w:t>
            </w:r>
            <w:r>
              <w:rPr>
                <w:rFonts w:eastAsia="Times New Roman"/>
                <w:lang w:val="en-US"/>
              </w:rPr>
              <w:t xml:space="preserve">The search parameter returns resources that have a value that exactly matches the supplied parameter (the whole string, including casing and accents)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Contains: </w:t>
            </w:r>
            <w:r>
              <w:rPr>
                <w:rFonts w:eastAsia="Times New Roman"/>
                <w:lang w:val="en-US"/>
              </w:rPr>
              <w:t xml:space="preserve">The search parameter returns resources that include the supplied parameter value anywhere within the field being searched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w:t>
            </w:r>
            <w:r>
              <w:rPr>
                <w:rFonts w:eastAsia="Times New Roman"/>
                <w:lang w:val="en-US"/>
              </w:rPr>
              <w:t xml:space="preserve">The search parameter returns resources that do not contain a match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 </w:t>
            </w:r>
            <w:r>
              <w:rPr>
                <w:rFonts w:eastAsia="Times New Roman"/>
                <w:lang w:val="en-US"/>
              </w:rPr>
              <w:t xml:space="preserve">The search parameter is processed as a string that searches text associated with the code/value - either CodeableConcept.text, Coding.display, or Identifier.type.text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w:t>
            </w:r>
            <w:r>
              <w:rPr>
                <w:rFonts w:eastAsia="Times New Roman"/>
                <w:lang w:val="en-US"/>
              </w:rPr>
              <w:t>The search parameter is a URI (relative or absolute) that identifies a value set, and the search parameter tests whether the coding is in the specified value set</w:t>
            </w:r>
            <w:del w:id="674" w:author="Riki Merrick" w:date="2015-09-11T18:22:00Z">
              <w:r w:rsidDel="00544AE4">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In: </w:t>
            </w:r>
            <w:r>
              <w:rPr>
                <w:rFonts w:eastAsia="Times New Roman"/>
                <w:lang w:val="en-US"/>
              </w:rPr>
              <w:t xml:space="preserve">The search parameter is a URI (relative or absolute) that identifies a value set, and the search parameter tests whether the coding is not in the specified value set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Below: </w:t>
            </w:r>
            <w:r>
              <w:rPr>
                <w:rFonts w:eastAsia="Times New Roman"/>
                <w:lang w:val="en-US"/>
              </w:rPr>
              <w:t xml:space="preserve">The search parameter tests whether the value in a resource is subsumed by the specified value (is-a, or </w:t>
            </w:r>
            <w:del w:id="675" w:author="Riki Merrick" w:date="2015-09-11T18:22:00Z">
              <w:r w:rsidDel="00544AE4">
                <w:rPr>
                  <w:rFonts w:eastAsia="Times New Roman"/>
                  <w:lang w:val="en-US"/>
                </w:rPr>
                <w:delText>heirarchical</w:delText>
              </w:r>
            </w:del>
            <w:ins w:id="676" w:author="Riki Merrick" w:date="2015-09-11T18:22:00Z">
              <w:r w:rsidR="00544AE4">
                <w:rPr>
                  <w:rFonts w:eastAsia="Times New Roman"/>
                  <w:lang w:val="en-US"/>
                </w:rPr>
                <w:t>hierarchical</w:t>
              </w:r>
            </w:ins>
            <w:r>
              <w:rPr>
                <w:rFonts w:eastAsia="Times New Roman"/>
                <w:lang w:val="en-US"/>
              </w:rPr>
              <w:t xml:space="preserve"> relationships)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Above: </w:t>
            </w:r>
            <w:r>
              <w:rPr>
                <w:rFonts w:eastAsia="Times New Roman"/>
                <w:lang w:val="en-US"/>
              </w:rPr>
              <w:t xml:space="preserve">The search parameter tests whether the value in a resource subsumes the specified value (is-a, or </w:t>
            </w:r>
            <w:del w:id="677" w:author="Riki Merrick" w:date="2015-09-11T18:22:00Z">
              <w:r w:rsidDel="00544AE4">
                <w:rPr>
                  <w:rFonts w:eastAsia="Times New Roman"/>
                  <w:lang w:val="en-US"/>
                </w:rPr>
                <w:delText>heirarchical</w:delText>
              </w:r>
            </w:del>
            <w:ins w:id="678" w:author="Riki Merrick" w:date="2015-09-11T18:22:00Z">
              <w:r w:rsidR="00544AE4">
                <w:rPr>
                  <w:rFonts w:eastAsia="Times New Roman"/>
                  <w:lang w:val="en-US"/>
                </w:rPr>
                <w:t>hierarchical</w:t>
              </w:r>
            </w:ins>
            <w:r>
              <w:rPr>
                <w:rFonts w:eastAsia="Times New Roman"/>
                <w:lang w:val="en-US"/>
              </w:rPr>
              <w:t xml:space="preserve"> relationships)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Type: </w:t>
            </w:r>
            <w:r>
              <w:rPr>
                <w:rFonts w:eastAsia="Times New Roman"/>
                <w:lang w:val="en-US"/>
              </w:rPr>
              <w:t xml:space="preserve">The search parameter only applies to the Resource Type specified as a modifier (e.g. the modifier is not actually :type, but :Patient etc) </w:t>
            </w:r>
          </w:p>
        </w:tc>
      </w:tr>
    </w:tbl>
    <w:p w:rsidR="004049E5" w:rsidRDefault="005B11EB">
      <w:pPr>
        <w:pStyle w:val="Heading2"/>
        <w:divId w:val="1375348270"/>
        <w:rPr>
          <w:rFonts w:eastAsia="Times New Roman"/>
          <w:lang w:val="en-US"/>
        </w:rPr>
      </w:pPr>
      <w:r>
        <w:rPr>
          <w:rFonts w:eastAsia="Times New Roman"/>
          <w:lang w:val="en-US"/>
        </w:rPr>
        <w:t>ValueSet: SearchParamType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SearchParamType (Search </w:t>
            </w:r>
            <w:commentRangeStart w:id="679"/>
            <w:r>
              <w:rPr>
                <w:rFonts w:eastAsia="Times New Roman"/>
                <w:lang w:val="en-US"/>
              </w:rPr>
              <w:t>Param</w:t>
            </w:r>
            <w:commentRangeEnd w:id="679"/>
            <w:r w:rsidR="008C2CB2">
              <w:rPr>
                <w:rStyle w:val="CommentReference"/>
              </w:rPr>
              <w:commentReference w:id="679"/>
            </w:r>
            <w:r>
              <w:rPr>
                <w:rFonts w:eastAsia="Times New Roman"/>
                <w:lang w:val="en-US"/>
              </w:rPr>
              <w:t xml:space="preserve">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Data types allowed to be used for search parameters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Number: </w:t>
            </w:r>
            <w:r>
              <w:rPr>
                <w:rFonts w:eastAsia="Times New Roman"/>
                <w:lang w:val="en-US"/>
              </w:rPr>
              <w:t xml:space="preserve">Search parameter SHALL be a number (a whole number, or a decimal)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Date/DateTime: </w:t>
            </w:r>
            <w:r>
              <w:rPr>
                <w:rFonts w:eastAsia="Times New Roman"/>
                <w:lang w:val="en-US"/>
              </w:rPr>
              <w:t xml:space="preserve">Search parameter is on a date/time. The date format is the standard XML format, though other formats may be supported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String: </w:t>
            </w:r>
            <w:r>
              <w:rPr>
                <w:rFonts w:eastAsia="Times New Roman"/>
                <w:lang w:val="en-US"/>
              </w:rPr>
              <w:t>Search parameter is a simple string, like a name part. Search is case-insensitive and accent-insensitive. May match just the start of a string. String parameters may contain spaces</w:t>
            </w:r>
            <w:ins w:id="680" w:author="Riki Merrick" w:date="2015-09-11T18:23:00Z">
              <w:r w:rsidR="008C2CB2">
                <w:rPr>
                  <w:rFonts w:eastAsia="Times New Roman"/>
                  <w:lang w:val="en-US"/>
                </w:rPr>
                <w:t>.</w:t>
              </w:r>
            </w:ins>
            <w:del w:id="681" w:author="Riki Merrick" w:date="2015-09-11T18:23:00Z">
              <w:r w:rsidDel="008C2C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Token: </w:t>
            </w:r>
            <w:r>
              <w:rPr>
                <w:rFonts w:eastAsia="Times New Roman"/>
                <w:lang w:val="en-US"/>
              </w:rPr>
              <w:t>Search parameter on a coded element or identifier. May be used to search through the text, displayname, code and code/codesystem (for codes) and label, system and key (for identifier). Its value is either a string or a pair of namespace and value, separated by a "|", depending on the modifier used</w:t>
            </w:r>
            <w:ins w:id="682" w:author="Riki Merrick" w:date="2015-09-11T18:23:00Z">
              <w:r w:rsidR="008C2CB2">
                <w:rPr>
                  <w:rFonts w:eastAsia="Times New Roman"/>
                  <w:lang w:val="en-US"/>
                </w:rPr>
                <w:t>.</w:t>
              </w:r>
            </w:ins>
            <w:del w:id="683" w:author="Riki Merrick" w:date="2015-09-11T18:23:00Z">
              <w:r w:rsidDel="008C2C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 </w:t>
            </w:r>
            <w:r>
              <w:rPr>
                <w:rFonts w:eastAsia="Times New Roman"/>
                <w:lang w:val="en-US"/>
              </w:rPr>
              <w:t xml:space="preserve">A reference to another resource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Composite: </w:t>
            </w:r>
            <w:r>
              <w:rPr>
                <w:rFonts w:eastAsia="Times New Roman"/>
                <w:lang w:val="en-US"/>
              </w:rPr>
              <w:t xml:space="preserve">A composite search parameter that combines a search on two values together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Quantity: </w:t>
            </w:r>
            <w:r>
              <w:rPr>
                <w:rFonts w:eastAsia="Times New Roman"/>
                <w:lang w:val="en-US"/>
              </w:rPr>
              <w:t xml:space="preserve">A search parameter that searches on a quantity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URI: </w:t>
            </w:r>
            <w:r>
              <w:rPr>
                <w:rFonts w:eastAsia="Times New Roman"/>
                <w:lang w:val="en-US"/>
              </w:rPr>
              <w:t xml:space="preserve">A search parameter that searches on a URI (RFC 3986) </w:t>
            </w:r>
          </w:p>
        </w:tc>
      </w:tr>
    </w:tbl>
    <w:p w:rsidR="004049E5" w:rsidRDefault="005B11EB">
      <w:pPr>
        <w:pStyle w:val="Heading2"/>
        <w:divId w:val="1375348270"/>
        <w:rPr>
          <w:rFonts w:eastAsia="Times New Roman"/>
          <w:lang w:val="en-US"/>
        </w:rPr>
      </w:pPr>
      <w:r>
        <w:rPr>
          <w:rFonts w:eastAsia="Times New Roman"/>
          <w:lang w:val="en-US"/>
        </w:rPr>
        <w:t>ValueSet: ServiceProvisionConditions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ServiceProvisionConditions (Service Provision Conditions)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code(s) that detail the conditions under which the healthcare service is </w:t>
            </w:r>
            <w:r>
              <w:rPr>
                <w:rFonts w:eastAsia="Times New Roman"/>
                <w:lang w:val="en-US"/>
              </w:rPr>
              <w:lastRenderedPageBreak/>
              <w:t>available/offered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Free: </w:t>
            </w:r>
            <w:r>
              <w:rPr>
                <w:rFonts w:eastAsia="Times New Roman"/>
                <w:lang w:val="en-US"/>
              </w:rPr>
              <w:t xml:space="preserve">This service is available for no patient cost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Discounts Available: </w:t>
            </w:r>
            <w:r>
              <w:rPr>
                <w:rFonts w:eastAsia="Times New Roman"/>
                <w:lang w:val="en-US"/>
              </w:rPr>
              <w:t xml:space="preserve">There are discounts available on this service for qualifying patients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Fees apply: </w:t>
            </w:r>
            <w:r>
              <w:rPr>
                <w:rFonts w:eastAsia="Times New Roman"/>
                <w:lang w:val="en-US"/>
              </w:rPr>
              <w:t xml:space="preserve">Fees apply for this service </w:t>
            </w:r>
          </w:p>
        </w:tc>
      </w:tr>
    </w:tbl>
    <w:p w:rsidR="004049E5" w:rsidRDefault="005B11EB">
      <w:pPr>
        <w:pStyle w:val="Heading2"/>
        <w:divId w:val="1375348270"/>
        <w:rPr>
          <w:rFonts w:eastAsia="Times New Roman"/>
          <w:lang w:val="en-US"/>
        </w:rPr>
      </w:pPr>
      <w:r>
        <w:rPr>
          <w:rFonts w:eastAsia="Times New Roman"/>
          <w:lang w:val="en-US"/>
        </w:rPr>
        <w:t>ValueSet: SlicingRules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SlicingRules (Slicing Rules)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How slices are interpreted when evaluating an instance</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Closed: </w:t>
            </w:r>
            <w:r>
              <w:rPr>
                <w:rFonts w:eastAsia="Times New Roman"/>
                <w:lang w:val="en-US"/>
              </w:rPr>
              <w:t xml:space="preserve">No additional content is allowed other than that described by the slices in this profile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Open: </w:t>
            </w:r>
            <w:r>
              <w:rPr>
                <w:rFonts w:eastAsia="Times New Roman"/>
                <w:lang w:val="en-US"/>
              </w:rPr>
              <w:t xml:space="preserve">Additional content is allowed anywhere in the list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Open at End: </w:t>
            </w:r>
            <w:r>
              <w:rPr>
                <w:rFonts w:eastAsia="Times New Roman"/>
                <w:lang w:val="en-US"/>
              </w:rPr>
              <w:t xml:space="preserve">Additional content is allowed, but only at the end of the list. Note that using this requires that the slices be ordered, which makes it hard to share uses. This should only be done where absolutely required </w:t>
            </w:r>
          </w:p>
        </w:tc>
      </w:tr>
    </w:tbl>
    <w:p w:rsidR="004049E5" w:rsidRDefault="005B11EB">
      <w:pPr>
        <w:pStyle w:val="Heading2"/>
        <w:divId w:val="1375348270"/>
        <w:rPr>
          <w:rFonts w:eastAsia="Times New Roman"/>
          <w:lang w:val="en-US"/>
        </w:rPr>
      </w:pPr>
      <w:r>
        <w:rPr>
          <w:rFonts w:eastAsia="Times New Roman"/>
          <w:lang w:val="en-US"/>
        </w:rPr>
        <w:t>ValueSet: SlotStatus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SlotStatus (Slot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free/busy status of a slot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Busy: </w:t>
            </w:r>
            <w:r>
              <w:rPr>
                <w:rFonts w:eastAsia="Times New Roman"/>
                <w:lang w:val="en-US"/>
              </w:rPr>
              <w:t>Indicates that the time interval is busy because one or more events have been scheduled for that interval</w:t>
            </w:r>
            <w:del w:id="684" w:author="Riki Merrick" w:date="2015-09-11T18:24:00Z">
              <w:r w:rsidDel="00040E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Free: </w:t>
            </w:r>
            <w:r>
              <w:rPr>
                <w:rFonts w:eastAsia="Times New Roman"/>
                <w:lang w:val="en-US"/>
              </w:rPr>
              <w:t>Indicates that the time interval is free for scheduling</w:t>
            </w:r>
            <w:del w:id="685" w:author="Riki Merrick" w:date="2015-09-11T18:24:00Z">
              <w:r w:rsidDel="00040E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040EB2">
            <w:pPr>
              <w:rPr>
                <w:rFonts w:eastAsia="Times New Roman"/>
                <w:lang w:val="en-US"/>
              </w:rPr>
            </w:pPr>
            <w:r>
              <w:rPr>
                <w:rFonts w:eastAsia="Times New Roman"/>
                <w:b/>
                <w:bCs/>
                <w:lang w:val="en-US"/>
              </w:rPr>
              <w:t xml:space="preserve">Busy (Unavailable): </w:t>
            </w:r>
            <w:r>
              <w:rPr>
                <w:rFonts w:eastAsia="Times New Roman"/>
                <w:lang w:val="en-US"/>
              </w:rPr>
              <w:t>Indicates that the time interval is busy and that the interval can</w:t>
            </w:r>
            <w:del w:id="686" w:author="Riki Merrick" w:date="2015-09-11T18:24:00Z">
              <w:r w:rsidDel="00040EB2">
                <w:rPr>
                  <w:rFonts w:eastAsia="Times New Roman"/>
                  <w:lang w:val="en-US"/>
                </w:rPr>
                <w:delText xml:space="preserve"> </w:delText>
              </w:r>
            </w:del>
            <w:r>
              <w:rPr>
                <w:rFonts w:eastAsia="Times New Roman"/>
                <w:lang w:val="en-US"/>
              </w:rPr>
              <w:t>not be scheduled</w:t>
            </w:r>
            <w:del w:id="687" w:author="Riki Merrick" w:date="2015-09-11T18:25:00Z">
              <w:r w:rsidDel="00040E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Busy (Tentative): </w:t>
            </w:r>
            <w:r>
              <w:rPr>
                <w:rFonts w:eastAsia="Times New Roman"/>
                <w:lang w:val="en-US"/>
              </w:rPr>
              <w:t>Indicates that the time interval is busy because one or more events have been tentatively scheduled for that interval</w:t>
            </w:r>
            <w:del w:id="688" w:author="Riki Merrick" w:date="2015-09-11T18:25:00Z">
              <w:r w:rsidDel="00040EB2">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SpecialValues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SpecialValues (Special Values)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set of generally useful codes defined so they can be included in value sets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true: </w:t>
            </w:r>
            <w:r>
              <w:rPr>
                <w:rFonts w:eastAsia="Times New Roman"/>
                <w:lang w:val="en-US"/>
              </w:rPr>
              <w:t xml:space="preserve">Boolean true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false: </w:t>
            </w:r>
            <w:r>
              <w:rPr>
                <w:rFonts w:eastAsia="Times New Roman"/>
                <w:lang w:val="en-US"/>
              </w:rPr>
              <w:t xml:space="preserve">Boolean false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Trace Amount Detected: </w:t>
            </w:r>
            <w:r>
              <w:rPr>
                <w:rFonts w:eastAsia="Times New Roman"/>
                <w:lang w:val="en-US"/>
              </w:rPr>
              <w:t xml:space="preserve">The content is greater than zero, but too small to be quantified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Sufficient Quantity: </w:t>
            </w:r>
            <w:r>
              <w:rPr>
                <w:rFonts w:eastAsia="Times New Roman"/>
                <w:lang w:val="en-US"/>
              </w:rPr>
              <w:t xml:space="preserve">The specific quantity is not known, but is known to be non-zero and is not specified because it makes up the bulk of the material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Value Withdrawn: </w:t>
            </w:r>
            <w:r>
              <w:rPr>
                <w:rFonts w:eastAsia="Times New Roman"/>
                <w:lang w:val="en-US"/>
              </w:rPr>
              <w:t xml:space="preserve">The value is no longer available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Nil Known: </w:t>
            </w:r>
            <w:r>
              <w:rPr>
                <w:rFonts w:eastAsia="Times New Roman"/>
                <w:lang w:val="en-US"/>
              </w:rPr>
              <w:t xml:space="preserve">The are no known applicable values in this context </w:t>
            </w:r>
          </w:p>
        </w:tc>
      </w:tr>
    </w:tbl>
    <w:p w:rsidR="004049E5" w:rsidRDefault="005B11EB">
      <w:pPr>
        <w:pStyle w:val="Heading2"/>
        <w:divId w:val="1375348270"/>
        <w:rPr>
          <w:rFonts w:eastAsia="Times New Roman"/>
          <w:lang w:val="en-US"/>
        </w:rPr>
      </w:pPr>
      <w:r>
        <w:rPr>
          <w:rFonts w:eastAsia="Times New Roman"/>
          <w:lang w:val="en-US"/>
        </w:rPr>
        <w:t>ValueSet: SpecimenStatus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SpecimenStatus (Specimen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Codes providing the status/availability of a specimen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Available: </w:t>
            </w:r>
            <w:r>
              <w:rPr>
                <w:rFonts w:eastAsia="Times New Roman"/>
                <w:lang w:val="en-US"/>
              </w:rPr>
              <w:t>The physical specimen is present and in good condition</w:t>
            </w:r>
            <w:del w:id="689" w:author="Riki Merrick" w:date="2015-09-11T18:25:00Z">
              <w:r w:rsidDel="00040E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Unavailable: </w:t>
            </w:r>
            <w:r>
              <w:rPr>
                <w:rFonts w:eastAsia="Times New Roman"/>
                <w:lang w:val="en-US"/>
              </w:rPr>
              <w:t>There is no physical specimen because it is either lost, destroyed or consumed</w:t>
            </w:r>
            <w:del w:id="690" w:author="Riki Merrick" w:date="2015-09-11T18:25:00Z">
              <w:r w:rsidDel="00040E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Unsatisfactory: </w:t>
            </w:r>
            <w:r>
              <w:rPr>
                <w:rFonts w:eastAsia="Times New Roman"/>
                <w:lang w:val="en-US"/>
              </w:rPr>
              <w:t>The specimen cannot be used because of a quality issue such as a broken container, contamination, or too old</w:t>
            </w:r>
            <w:del w:id="691" w:author="Riki Merrick" w:date="2015-09-11T18:25:00Z">
              <w:r w:rsidDel="00040E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Entered-in-error: </w:t>
            </w:r>
            <w:r>
              <w:rPr>
                <w:rFonts w:eastAsia="Times New Roman"/>
                <w:lang w:val="en-US"/>
              </w:rPr>
              <w:t>The specimen was entered in error and therefore nullified</w:t>
            </w:r>
            <w:del w:id="692" w:author="Riki Merrick" w:date="2015-09-11T18:25:00Z">
              <w:r w:rsidDel="00040EB2">
                <w:rPr>
                  <w:rFonts w:eastAsia="Times New Roman"/>
                  <w:lang w:val="en-US"/>
                </w:rPr>
                <w:delText>.</w:delText>
              </w:r>
            </w:del>
            <w:r>
              <w:rPr>
                <w:rFonts w:eastAsia="Times New Roman"/>
                <w:lang w:val="en-US"/>
              </w:rPr>
              <w:t xml:space="preserve"> </w:t>
            </w:r>
          </w:p>
        </w:tc>
      </w:tr>
    </w:tbl>
    <w:p w:rsidR="004049E5" w:rsidRDefault="005B11EB">
      <w:pPr>
        <w:pStyle w:val="Heading2"/>
        <w:divId w:val="1375348270"/>
        <w:rPr>
          <w:rFonts w:eastAsia="Times New Roman"/>
          <w:lang w:val="en-US"/>
        </w:rPr>
      </w:pPr>
      <w:r>
        <w:rPr>
          <w:rFonts w:eastAsia="Times New Roman"/>
          <w:lang w:val="en-US"/>
        </w:rPr>
        <w:t>ValueSet: StructureDefinitionKind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StructureDefinitionKind (Structure Definition Kind)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Defines the type of structure that a definition is describing</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Data Type: </w:t>
            </w:r>
            <w:r>
              <w:rPr>
                <w:rFonts w:eastAsia="Times New Roman"/>
                <w:lang w:val="en-US"/>
              </w:rPr>
              <w:t>A data type - either a primitive or complex structure that defines a set of data elements. These can be used throughout Resource and extension definitions</w:t>
            </w:r>
            <w:ins w:id="693" w:author="Riki Merrick" w:date="2015-09-11T18:26:00Z">
              <w:r w:rsidR="00040EB2">
                <w:rPr>
                  <w:rFonts w:eastAsia="Times New Roman"/>
                  <w:lang w:val="en-US"/>
                </w:rPr>
                <w:t>.</w:t>
              </w:r>
            </w:ins>
            <w:del w:id="694" w:author="Riki Merrick" w:date="2015-09-11T18:26:00Z">
              <w:r w:rsidDel="00040E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w:t>
            </w:r>
            <w:r>
              <w:rPr>
                <w:rFonts w:eastAsia="Times New Roman"/>
                <w:lang w:val="en-US"/>
              </w:rPr>
              <w:t xml:space="preserve">A resource defined by the FHIR specification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Logical Model: </w:t>
            </w:r>
            <w:r>
              <w:rPr>
                <w:rFonts w:eastAsia="Times New Roman"/>
                <w:lang w:val="en-US"/>
              </w:rPr>
              <w:t xml:space="preserve">A logical model - a conceptual package of data that will be mapped to resources for implementation </w:t>
            </w:r>
          </w:p>
        </w:tc>
      </w:tr>
    </w:tbl>
    <w:p w:rsidR="004049E5" w:rsidRDefault="005B11EB">
      <w:pPr>
        <w:pStyle w:val="Heading2"/>
        <w:divId w:val="1375348270"/>
        <w:rPr>
          <w:rFonts w:eastAsia="Times New Roman"/>
          <w:lang w:val="en-US"/>
        </w:rPr>
      </w:pPr>
      <w:r>
        <w:rPr>
          <w:rFonts w:eastAsia="Times New Roman"/>
          <w:lang w:val="en-US"/>
        </w:rPr>
        <w:t>ValueSet: SubscriptionChannelType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SubscriptionChannelType (Subscription Channel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of method used to execute a subscription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Rest Hook: </w:t>
            </w:r>
            <w:r>
              <w:rPr>
                <w:rFonts w:eastAsia="Times New Roman"/>
                <w:lang w:val="en-US"/>
              </w:rPr>
              <w:t>The channel is executed by making a post to the URI. If a payload is included, the URL is interpreted as the service base, and an update (PUT) is made</w:t>
            </w:r>
            <w:ins w:id="695" w:author="Riki Merrick" w:date="2015-09-11T18:26:00Z">
              <w:r w:rsidR="00040EB2">
                <w:rPr>
                  <w:rFonts w:eastAsia="Times New Roman"/>
                  <w:lang w:val="en-US"/>
                </w:rPr>
                <w:t>.</w:t>
              </w:r>
            </w:ins>
            <w:del w:id="696" w:author="Riki Merrick" w:date="2015-09-11T18:26:00Z">
              <w:r w:rsidDel="00040E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Websocket: </w:t>
            </w:r>
            <w:r>
              <w:rPr>
                <w:rFonts w:eastAsia="Times New Roman"/>
                <w:lang w:val="en-US"/>
              </w:rPr>
              <w:t>The channel is executed by sending a packet across a web socket connection maintained by the client. The URL identifies the websocket, and the client binds to this URL</w:t>
            </w:r>
            <w:ins w:id="697" w:author="Riki Merrick" w:date="2015-09-11T18:26:00Z">
              <w:r w:rsidR="00040EB2">
                <w:rPr>
                  <w:rFonts w:eastAsia="Times New Roman"/>
                  <w:lang w:val="en-US"/>
                </w:rPr>
                <w:t>.</w:t>
              </w:r>
            </w:ins>
            <w:del w:id="698" w:author="Riki Merrick" w:date="2015-09-11T18:26:00Z">
              <w:r w:rsidDel="00040EB2">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Email: </w:t>
            </w:r>
            <w:r>
              <w:rPr>
                <w:rFonts w:eastAsia="Times New Roman"/>
                <w:lang w:val="en-US"/>
              </w:rPr>
              <w:t xml:space="preserve">The channel is executed by sending an email to the email addressed in the URI (which must be a mailto:)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SMS: </w:t>
            </w:r>
            <w:r>
              <w:rPr>
                <w:rFonts w:eastAsia="Times New Roman"/>
                <w:lang w:val="en-US"/>
              </w:rPr>
              <w:t xml:space="preserve">The channel is executed by sending an SMS message to the phone number identified in the URL (tel:)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040EB2">
            <w:pPr>
              <w:rPr>
                <w:rFonts w:eastAsia="Times New Roman"/>
                <w:lang w:val="en-US"/>
              </w:rPr>
            </w:pPr>
            <w:r>
              <w:rPr>
                <w:rFonts w:eastAsia="Times New Roman"/>
                <w:b/>
                <w:bCs/>
                <w:lang w:val="en-US"/>
              </w:rPr>
              <w:t xml:space="preserve">Message: </w:t>
            </w:r>
            <w:r>
              <w:rPr>
                <w:rFonts w:eastAsia="Times New Roman"/>
                <w:lang w:val="en-US"/>
              </w:rPr>
              <w:t xml:space="preserve">The channel </w:t>
            </w:r>
            <w:del w:id="699" w:author="Riki Merrick" w:date="2015-09-11T18:26:00Z">
              <w:r w:rsidDel="00040EB2">
                <w:rPr>
                  <w:rFonts w:eastAsia="Times New Roman"/>
                  <w:lang w:val="en-US"/>
                </w:rPr>
                <w:delText xml:space="preserve">Is </w:delText>
              </w:r>
            </w:del>
            <w:ins w:id="700" w:author="Riki Merrick" w:date="2015-09-11T18:26:00Z">
              <w:r w:rsidR="00040EB2">
                <w:rPr>
                  <w:rFonts w:eastAsia="Times New Roman"/>
                  <w:lang w:val="en-US"/>
                </w:rPr>
                <w:t xml:space="preserve">is </w:t>
              </w:r>
            </w:ins>
            <w:r>
              <w:rPr>
                <w:rFonts w:eastAsia="Times New Roman"/>
                <w:lang w:val="en-US"/>
              </w:rPr>
              <w:t>executed by sending a message (e.g. a Bundle with a MessageHeader resource etc</w:t>
            </w:r>
            <w:ins w:id="701" w:author="Riki Merrick" w:date="2015-09-11T18:26:00Z">
              <w:r w:rsidR="00040EB2">
                <w:rPr>
                  <w:rFonts w:eastAsia="Times New Roman"/>
                  <w:lang w:val="en-US"/>
                </w:rPr>
                <w:t>.</w:t>
              </w:r>
            </w:ins>
            <w:r>
              <w:rPr>
                <w:rFonts w:eastAsia="Times New Roman"/>
                <w:lang w:val="en-US"/>
              </w:rPr>
              <w:t xml:space="preserve">) to the application identified in the URI </w:t>
            </w:r>
          </w:p>
        </w:tc>
      </w:tr>
    </w:tbl>
    <w:p w:rsidR="004049E5" w:rsidRDefault="005B11EB">
      <w:pPr>
        <w:pStyle w:val="Heading2"/>
        <w:divId w:val="1375348270"/>
        <w:rPr>
          <w:rFonts w:eastAsia="Times New Roman"/>
          <w:lang w:val="en-US"/>
        </w:rPr>
      </w:pPr>
      <w:r>
        <w:rPr>
          <w:rFonts w:eastAsia="Times New Roman"/>
          <w:lang w:val="en-US"/>
        </w:rPr>
        <w:t>ValueSet: SubscriptionStatus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SubscriptionStatus (Subscription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status of a subscription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Requested: </w:t>
            </w:r>
            <w:r>
              <w:rPr>
                <w:rFonts w:eastAsia="Times New Roman"/>
                <w:lang w:val="en-US"/>
              </w:rPr>
              <w:t xml:space="preserve">The client has requested the subscription, and the server has not yet set it up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Active: </w:t>
            </w:r>
            <w:r>
              <w:rPr>
                <w:rFonts w:eastAsia="Times New Roman"/>
                <w:lang w:val="en-US"/>
              </w:rPr>
              <w:t xml:space="preserve">The subscription is active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Error: </w:t>
            </w:r>
            <w:r>
              <w:rPr>
                <w:rFonts w:eastAsia="Times New Roman"/>
                <w:lang w:val="en-US"/>
              </w:rPr>
              <w:t xml:space="preserve">The server has an error executing the notification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 </w:t>
            </w:r>
            <w:r>
              <w:rPr>
                <w:rFonts w:eastAsia="Times New Roman"/>
                <w:lang w:val="en-US"/>
              </w:rPr>
              <w:t xml:space="preserve">Too many errors have occurred or the subscription has expired </w:t>
            </w:r>
          </w:p>
        </w:tc>
      </w:tr>
    </w:tbl>
    <w:p w:rsidR="004049E5" w:rsidRDefault="005B11EB">
      <w:pPr>
        <w:pStyle w:val="Heading2"/>
        <w:divId w:val="1375348270"/>
        <w:rPr>
          <w:rFonts w:eastAsia="Times New Roman"/>
          <w:lang w:val="en-US"/>
        </w:rPr>
      </w:pPr>
      <w:r>
        <w:rPr>
          <w:rFonts w:eastAsia="Times New Roman"/>
          <w:lang w:val="en-US"/>
        </w:rPr>
        <w:t>ValueSet: SubscriptionTag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73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SubscriptionTag (Subscription Tag)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rsidP="00040EB2">
            <w:pPr>
              <w:rPr>
                <w:rFonts w:eastAsia="Times New Roman"/>
                <w:lang w:val="en-US"/>
              </w:rPr>
            </w:pPr>
            <w:r>
              <w:rPr>
                <w:rFonts w:eastAsia="Times New Roman"/>
                <w:lang w:val="en-US"/>
              </w:rPr>
              <w:t>Tags to put on a resource after subscription</w:t>
            </w:r>
            <w:del w:id="702" w:author="Riki Merrick" w:date="2015-09-11T18:27:00Z">
              <w:r w:rsidDel="00040EB2">
                <w:rPr>
                  <w:rFonts w:eastAsia="Times New Roman"/>
                  <w:lang w:val="en-US"/>
                </w:rPr>
                <w:delText>s</w:delText>
              </w:r>
            </w:del>
            <w:r>
              <w:rPr>
                <w:rFonts w:eastAsia="Times New Roman"/>
                <w:lang w:val="en-US"/>
              </w:rPr>
              <w:t xml:space="preserve"> sent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Queued: </w:t>
            </w:r>
            <w:r>
              <w:rPr>
                <w:rFonts w:eastAsia="Times New Roman"/>
                <w:lang w:val="en-US"/>
              </w:rPr>
              <w:t>The message has been queued for processing on a destination system</w:t>
            </w:r>
            <w:del w:id="703" w:author="Riki Merrick" w:date="2015-09-11T18:27:00Z">
              <w:r w:rsidDel="00040EB2">
                <w:rPr>
                  <w:rFonts w:eastAsia="Times New Roman"/>
                  <w:lang w:val="en-US"/>
                </w:rPr>
                <w:delText>s</w:delText>
              </w:r>
            </w:del>
            <w:r>
              <w:rPr>
                <w:rFonts w:eastAsia="Times New Roman"/>
                <w:lang w:val="en-US"/>
              </w:rPr>
              <w:t xml:space="preserv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Delivered: </w:t>
            </w:r>
            <w:r>
              <w:rPr>
                <w:rFonts w:eastAsia="Times New Roman"/>
                <w:lang w:val="en-US"/>
              </w:rPr>
              <w:t xml:space="preserve">The message has been delivered to its intended recipient </w:t>
            </w:r>
          </w:p>
        </w:tc>
      </w:tr>
    </w:tbl>
    <w:p w:rsidR="004049E5" w:rsidRDefault="005B11EB">
      <w:pPr>
        <w:pStyle w:val="Heading2"/>
        <w:divId w:val="1375348270"/>
        <w:rPr>
          <w:rFonts w:eastAsia="Times New Roman"/>
          <w:lang w:val="en-US"/>
        </w:rPr>
      </w:pPr>
      <w:r>
        <w:rPr>
          <w:rFonts w:eastAsia="Times New Roman"/>
          <w:lang w:val="en-US"/>
        </w:rPr>
        <w:t>ValueSet: SupplyDeliveryStatus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69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SupplyDeliveryStatus (Supply Delivery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Status of the Supply delivery</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In Progress: </w:t>
            </w:r>
            <w:r>
              <w:rPr>
                <w:rFonts w:eastAsia="Times New Roman"/>
                <w:lang w:val="en-US"/>
              </w:rPr>
              <w:t xml:space="preserve">Supply has been requested, but not delivered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Delivered: </w:t>
            </w:r>
            <w:r>
              <w:rPr>
                <w:rFonts w:eastAsia="Times New Roman"/>
                <w:lang w:val="en-US"/>
              </w:rPr>
              <w:t>Supply has been delivered</w:t>
            </w:r>
            <w:del w:id="704" w:author="Riki Merrick" w:date="2015-09-11T18:28:00Z">
              <w:r w:rsidDel="00040EB2">
                <w:rPr>
                  <w:rFonts w:eastAsia="Times New Roman"/>
                  <w:lang w:val="en-US"/>
                </w:rPr>
                <w:delText>.</w:delText>
              </w:r>
            </w:del>
            <w:r>
              <w:rPr>
                <w:rFonts w:eastAsia="Times New Roman"/>
                <w:lang w:val="en-US"/>
              </w:rPr>
              <w:t xml:space="preserve"> ( "completed")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Abandoned: </w:t>
            </w:r>
            <w:r>
              <w:rPr>
                <w:rFonts w:eastAsia="Times New Roman"/>
                <w:lang w:val="en-US"/>
              </w:rPr>
              <w:t xml:space="preserve">Dispensing was not completed </w:t>
            </w:r>
          </w:p>
        </w:tc>
      </w:tr>
    </w:tbl>
    <w:p w:rsidR="004049E5" w:rsidRDefault="005B11EB">
      <w:pPr>
        <w:pStyle w:val="Heading2"/>
        <w:divId w:val="1375348270"/>
        <w:rPr>
          <w:rFonts w:eastAsia="Times New Roman"/>
          <w:lang w:val="en-US"/>
        </w:rPr>
      </w:pPr>
      <w:r>
        <w:rPr>
          <w:rFonts w:eastAsia="Times New Roman"/>
          <w:lang w:val="en-US"/>
        </w:rPr>
        <w:t>ValueSet: SupplyRequestStatus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SupplyRequestStatus (Supply Request Status)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Status of the supply request</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Requested: </w:t>
            </w:r>
            <w:r>
              <w:rPr>
                <w:rFonts w:eastAsia="Times New Roman"/>
                <w:lang w:val="en-US"/>
              </w:rPr>
              <w:t xml:space="preserve">Supply has been requested, but not dispensed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Received: </w:t>
            </w:r>
            <w:r>
              <w:rPr>
                <w:rFonts w:eastAsia="Times New Roman"/>
                <w:lang w:val="en-US"/>
              </w:rPr>
              <w:t xml:space="preserve">Supply has been received by the requestor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Failed: </w:t>
            </w:r>
            <w:r>
              <w:rPr>
                <w:rFonts w:eastAsia="Times New Roman"/>
                <w:lang w:val="en-US"/>
              </w:rPr>
              <w:t xml:space="preserve">The supply will not be completed because the supplier was unable or unwilling to supply the item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 xml:space="preserve">The orderer of the supply cancelled the request </w:t>
            </w:r>
          </w:p>
        </w:tc>
      </w:tr>
    </w:tbl>
    <w:p w:rsidR="004049E5" w:rsidRDefault="005B11EB">
      <w:pPr>
        <w:pStyle w:val="Heading2"/>
        <w:divId w:val="1375348270"/>
        <w:rPr>
          <w:rFonts w:eastAsia="Times New Roman"/>
          <w:lang w:val="en-US"/>
        </w:rPr>
      </w:pPr>
      <w:r>
        <w:rPr>
          <w:rFonts w:eastAsia="Times New Roman"/>
          <w:lang w:val="en-US"/>
        </w:rPr>
        <w:t>ValueSet: SystemRestfulInteraction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29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SystemRestfulInteraction (System Restful Interaction)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Operations supported by REST at the system level</w:t>
            </w:r>
          </w:p>
        </w:tc>
      </w:tr>
    </w:tbl>
    <w:p w:rsidR="004049E5" w:rsidRDefault="005B11EB">
      <w:pPr>
        <w:pStyle w:val="Heading2"/>
        <w:divId w:val="1375348270"/>
        <w:rPr>
          <w:rFonts w:eastAsia="Times New Roman"/>
          <w:lang w:val="en-US"/>
        </w:rPr>
      </w:pPr>
      <w:r>
        <w:rPr>
          <w:rFonts w:eastAsia="Times New Roman"/>
          <w:lang w:val="en-US"/>
        </w:rPr>
        <w:lastRenderedPageBreak/>
        <w:t>ValueSet: TemplateStatusCode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TemplateStatusCode (Template Status Code)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status indicates the level of maturity of the design and may be used to manage the use of the design</w:t>
            </w:r>
          </w:p>
        </w:tc>
      </w:tr>
    </w:tbl>
    <w:p w:rsidR="004049E5" w:rsidRDefault="005B11EB">
      <w:pPr>
        <w:pStyle w:val="Heading2"/>
        <w:divId w:val="1375348270"/>
        <w:rPr>
          <w:rFonts w:eastAsia="Times New Roman"/>
          <w:lang w:val="en-US"/>
        </w:rPr>
      </w:pPr>
      <w:r>
        <w:rPr>
          <w:rFonts w:eastAsia="Times New Roman"/>
          <w:lang w:val="en-US"/>
        </w:rPr>
        <w:t>ValueSet: TimingAbbreviation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17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TimingAbbreviation (Timing Abbreviation)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Code for a known / defined timing pattern</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QD: </w:t>
            </w:r>
            <w:r>
              <w:rPr>
                <w:rFonts w:eastAsia="Times New Roman"/>
                <w:lang w:val="en-US"/>
              </w:rPr>
              <w:t xml:space="preserve">Every Day at institution specified times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QOD: </w:t>
            </w:r>
            <w:r>
              <w:rPr>
                <w:rFonts w:eastAsia="Times New Roman"/>
                <w:lang w:val="en-US"/>
              </w:rPr>
              <w:t xml:space="preserve">Every Other Day at institution specified times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Q4H: </w:t>
            </w:r>
            <w:r>
              <w:rPr>
                <w:rFonts w:eastAsia="Times New Roman"/>
                <w:lang w:val="en-US"/>
              </w:rPr>
              <w:t xml:space="preserve">Every 4 hours at institution specified times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Q6H: </w:t>
            </w:r>
            <w:r>
              <w:rPr>
                <w:rFonts w:eastAsia="Times New Roman"/>
                <w:lang w:val="en-US"/>
              </w:rPr>
              <w:t xml:space="preserve">Every 6 Hours at institution specified times </w:t>
            </w:r>
          </w:p>
        </w:tc>
      </w:tr>
    </w:tbl>
    <w:p w:rsidR="004049E5" w:rsidRDefault="005B11EB">
      <w:pPr>
        <w:pStyle w:val="Heading2"/>
        <w:divId w:val="1375348270"/>
        <w:rPr>
          <w:rFonts w:eastAsia="Times New Roman"/>
          <w:lang w:val="en-US"/>
        </w:rPr>
      </w:pPr>
      <w:r>
        <w:rPr>
          <w:rFonts w:eastAsia="Times New Roman"/>
          <w:lang w:val="en-US"/>
        </w:rPr>
        <w:t>ValueSet: TransactionMode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669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TransactionMode (Transaction Mode)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code that indicates how transactions are supported</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None: </w:t>
            </w:r>
            <w:r>
              <w:rPr>
                <w:rFonts w:eastAsia="Times New Roman"/>
                <w:lang w:val="en-US"/>
              </w:rPr>
              <w:t xml:space="preserve">Neither Batch or Transaction supported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Batches supported: </w:t>
            </w:r>
            <w:r>
              <w:rPr>
                <w:rFonts w:eastAsia="Times New Roman"/>
                <w:lang w:val="en-US"/>
              </w:rPr>
              <w:t xml:space="preserve">Batches supported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Transactions Supported: </w:t>
            </w:r>
            <w:r>
              <w:rPr>
                <w:rFonts w:eastAsia="Times New Roman"/>
                <w:lang w:val="en-US"/>
              </w:rPr>
              <w:t xml:space="preserve">Transactions Supported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Batches &amp; Transactions: </w:t>
            </w:r>
            <w:r>
              <w:rPr>
                <w:rFonts w:eastAsia="Times New Roman"/>
                <w:lang w:val="en-US"/>
              </w:rPr>
              <w:t xml:space="preserve">Both Batches and Transactions Supported </w:t>
            </w:r>
          </w:p>
        </w:tc>
      </w:tr>
    </w:tbl>
    <w:p w:rsidR="004049E5" w:rsidRDefault="005B11EB">
      <w:pPr>
        <w:pStyle w:val="Heading2"/>
        <w:divId w:val="1375348270"/>
        <w:rPr>
          <w:rFonts w:eastAsia="Times New Roman"/>
          <w:lang w:val="en-US"/>
        </w:rPr>
      </w:pPr>
      <w:r>
        <w:rPr>
          <w:rFonts w:eastAsia="Times New Roman"/>
          <w:lang w:val="en-US"/>
        </w:rPr>
        <w:t>ValueSet: TypeRestfulInteraction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5774"/>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TypeRestfulInteraction (Type Restful Interaction)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Operations supported by REST at the type or instance level</w:t>
            </w:r>
          </w:p>
        </w:tc>
      </w:tr>
    </w:tbl>
    <w:p w:rsidR="004049E5" w:rsidRDefault="005B11EB">
      <w:pPr>
        <w:pStyle w:val="Heading2"/>
        <w:divId w:val="1375348270"/>
        <w:rPr>
          <w:rFonts w:eastAsia="Times New Roman"/>
          <w:lang w:val="en-US"/>
        </w:rPr>
      </w:pPr>
      <w:r>
        <w:rPr>
          <w:rFonts w:eastAsia="Times New Roman"/>
          <w:lang w:val="en-US"/>
        </w:rPr>
        <w:t>ValueSet: UnitsOfTime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UnitsOfTime (Units Of Time)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unit of time (units from UCUM)</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040EB2" w:rsidP="00040EB2">
            <w:pPr>
              <w:rPr>
                <w:rFonts w:eastAsia="Times New Roman"/>
                <w:lang w:val="en-US"/>
              </w:rPr>
            </w:pPr>
            <w:ins w:id="705" w:author="Riki Merrick" w:date="2015-09-11T18:32:00Z">
              <w:r>
                <w:rPr>
                  <w:rFonts w:eastAsia="Times New Roman"/>
                  <w:lang w:val="en-US"/>
                </w:rPr>
                <w:t>These codes are excerpted from UCUM (</w:t>
              </w:r>
              <w:r w:rsidRPr="00040EB2">
                <w:rPr>
                  <w:rFonts w:eastAsia="Times New Roman"/>
                  <w:lang w:val="en-US"/>
                </w:rPr>
                <w:t>THE UNIFIED CODE FOR UNITS OF MEASURE</w:t>
              </w:r>
              <w:r>
                <w:rPr>
                  <w:rFonts w:eastAsia="Times New Roman"/>
                  <w:lang w:val="en-US"/>
                </w:rPr>
                <w:t xml:space="preserve">), </w:t>
              </w:r>
            </w:ins>
            <w:del w:id="706" w:author="Riki Merrick" w:date="2015-09-11T18:32:00Z">
              <w:r w:rsidR="005B11EB" w:rsidDel="00040EB2">
                <w:rPr>
                  <w:rFonts w:eastAsia="Times New Roman"/>
                  <w:lang w:val="en-US"/>
                </w:rPr>
                <w:delText xml:space="preserve">UCUM </w:delText>
              </w:r>
            </w:del>
            <w:del w:id="707" w:author="Riki Merrick" w:date="2015-09-11T18:33:00Z">
              <w:r w:rsidR="005B11EB" w:rsidDel="00040EB2">
                <w:rPr>
                  <w:rFonts w:eastAsia="Times New Roman"/>
                  <w:lang w:val="en-US"/>
                </w:rPr>
                <w:delText xml:space="preserve">is </w:delText>
              </w:r>
            </w:del>
            <w:r w:rsidR="005B11EB">
              <w:rPr>
                <w:rFonts w:eastAsia="Times New Roman"/>
                <w:lang w:val="en-US"/>
              </w:rPr>
              <w:t xml:space="preserve">Copyright </w:t>
            </w:r>
            <w:del w:id="708" w:author="Riki Merrick" w:date="2015-09-11T18:33:00Z">
              <w:r w:rsidR="005B11EB" w:rsidDel="00040EB2">
                <w:rPr>
                  <w:rFonts w:eastAsia="Times New Roman"/>
                  <w:lang w:val="en-US"/>
                </w:rPr>
                <w:delText xml:space="preserve">?? </w:delText>
              </w:r>
            </w:del>
            <w:r w:rsidR="005B11EB">
              <w:rPr>
                <w:rFonts w:eastAsia="Times New Roman"/>
                <w:lang w:val="en-US"/>
              </w:rPr>
              <w:t>199</w:t>
            </w:r>
            <w:ins w:id="709" w:author="Riki Merrick" w:date="2015-09-11T18:33:00Z">
              <w:r>
                <w:rPr>
                  <w:rFonts w:eastAsia="Times New Roman"/>
                  <w:lang w:val="en-US"/>
                </w:rPr>
                <w:t>8</w:t>
              </w:r>
            </w:ins>
            <w:del w:id="710" w:author="Riki Merrick" w:date="2015-09-11T18:33:00Z">
              <w:r w:rsidR="005B11EB" w:rsidDel="00040EB2">
                <w:rPr>
                  <w:rFonts w:eastAsia="Times New Roman"/>
                  <w:lang w:val="en-US"/>
                </w:rPr>
                <w:delText>9</w:delText>
              </w:r>
            </w:del>
            <w:r w:rsidR="005B11EB">
              <w:rPr>
                <w:rFonts w:eastAsia="Times New Roman"/>
                <w:lang w:val="en-US"/>
              </w:rPr>
              <w:t xml:space="preserve">-2013 Regenstrief Institute, Inc. and The UCUM Organization, Indianapolis, IN. All rights reserved. See http://unitsofmeasure.org/trac//wiki/TermsOfUse for details </w:t>
            </w:r>
          </w:p>
        </w:tc>
      </w:tr>
    </w:tbl>
    <w:p w:rsidR="004049E5" w:rsidRDefault="005B11EB">
      <w:pPr>
        <w:pStyle w:val="Heading2"/>
        <w:divId w:val="1375348270"/>
        <w:rPr>
          <w:rFonts w:eastAsia="Times New Roman"/>
          <w:lang w:val="en-US"/>
        </w:rPr>
      </w:pPr>
      <w:r>
        <w:rPr>
          <w:rFonts w:eastAsia="Times New Roman"/>
          <w:lang w:val="en-US"/>
        </w:rPr>
        <w:t>ValueSet: UnknownContentCode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r>
              <w:rPr>
                <w:rFonts w:eastAsia="Times New Roman"/>
                <w:lang w:val="en-US"/>
              </w:rPr>
              <w:t xml:space="preserve">UnknownContentCode (Unknown Content Code)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code that indicates whether an application accepts unknown elements or extensions when reading resources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Neither Elements or Extensions: </w:t>
            </w:r>
            <w:r>
              <w:rPr>
                <w:rFonts w:eastAsia="Times New Roman"/>
                <w:lang w:val="en-US"/>
              </w:rPr>
              <w:t xml:space="preserve">The application does not accept either unknown elements or extensions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Extensions: </w:t>
            </w:r>
            <w:r>
              <w:rPr>
                <w:rFonts w:eastAsia="Times New Roman"/>
                <w:lang w:val="en-US"/>
              </w:rPr>
              <w:t xml:space="preserve">The application accepts unknown extensions, but not unknown elements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Elements: </w:t>
            </w:r>
            <w:r>
              <w:rPr>
                <w:rFonts w:eastAsia="Times New Roman"/>
                <w:lang w:val="en-US"/>
              </w:rPr>
              <w:t xml:space="preserve">The application accepts unknown elements, but not unknown extensions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Elements and Extensions: </w:t>
            </w:r>
            <w:r>
              <w:rPr>
                <w:rFonts w:eastAsia="Times New Roman"/>
                <w:lang w:val="en-US"/>
              </w:rPr>
              <w:t xml:space="preserve">The application accepts unknown elements and extensions </w:t>
            </w:r>
          </w:p>
        </w:tc>
      </w:tr>
    </w:tbl>
    <w:p w:rsidR="004049E5" w:rsidRDefault="005B11EB">
      <w:pPr>
        <w:pStyle w:val="Heading2"/>
        <w:divId w:val="1375348270"/>
        <w:rPr>
          <w:rFonts w:eastAsia="Times New Roman"/>
          <w:lang w:val="en-US"/>
        </w:rPr>
      </w:pPr>
      <w:r>
        <w:rPr>
          <w:rFonts w:eastAsia="Times New Roman"/>
          <w:lang w:val="en-US"/>
        </w:rPr>
        <w:t>ValueSet: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Use (Use)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711"/>
            <w:r>
              <w:rPr>
                <w:rFonts w:eastAsia="Times New Roman"/>
                <w:lang w:val="en-US"/>
              </w:rPr>
              <w:t>Complete, proposed, exploratory, other</w:t>
            </w:r>
            <w:commentRangeEnd w:id="711"/>
            <w:r w:rsidR="00445068">
              <w:rPr>
                <w:rStyle w:val="CommentReference"/>
              </w:rPr>
              <w:commentReference w:id="711"/>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rsidP="00445068">
            <w:pPr>
              <w:rPr>
                <w:rFonts w:eastAsia="Times New Roman"/>
                <w:lang w:val="en-US"/>
              </w:rPr>
            </w:pPr>
            <w:r>
              <w:rPr>
                <w:rFonts w:eastAsia="Times New Roman"/>
                <w:b/>
                <w:bCs/>
                <w:lang w:val="en-US"/>
              </w:rPr>
              <w:t xml:space="preserve">Complete: </w:t>
            </w:r>
            <w:r>
              <w:rPr>
                <w:rFonts w:eastAsia="Times New Roman"/>
                <w:lang w:val="en-US"/>
              </w:rPr>
              <w:t xml:space="preserve">The treatment is complete and this represents a </w:t>
            </w:r>
            <w:del w:id="712" w:author="Riki Merrick" w:date="2015-09-12T07:55:00Z">
              <w:r w:rsidDel="00445068">
                <w:rPr>
                  <w:rFonts w:eastAsia="Times New Roman"/>
                  <w:lang w:val="en-US"/>
                </w:rPr>
                <w:delText xml:space="preserve">Claim </w:delText>
              </w:r>
            </w:del>
            <w:ins w:id="713" w:author="Riki Merrick" w:date="2015-09-12T07:55:00Z">
              <w:r w:rsidR="00445068">
                <w:rPr>
                  <w:rFonts w:eastAsia="Times New Roman"/>
                  <w:lang w:val="en-US"/>
                </w:rPr>
                <w:t xml:space="preserve">claim </w:t>
              </w:r>
            </w:ins>
            <w:r>
              <w:rPr>
                <w:rFonts w:eastAsia="Times New Roman"/>
                <w:lang w:val="en-US"/>
              </w:rPr>
              <w:t>for the services</w:t>
            </w:r>
            <w:del w:id="714" w:author="Riki Merrick" w:date="2015-09-12T07:55:00Z">
              <w:r w:rsidDel="0044506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Proposed: </w:t>
            </w:r>
            <w:r>
              <w:rPr>
                <w:rFonts w:eastAsia="Times New Roman"/>
                <w:lang w:val="en-US"/>
              </w:rPr>
              <w:t>The treatment is proposed and this represents a Pre-authorization for the services</w:t>
            </w:r>
            <w:del w:id="715" w:author="Riki Merrick" w:date="2015-09-12T07:55:00Z">
              <w:r w:rsidDel="0044506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Exploratory: </w:t>
            </w:r>
            <w:r>
              <w:rPr>
                <w:rFonts w:eastAsia="Times New Roman"/>
                <w:lang w:val="en-US"/>
              </w:rPr>
              <w:t>The treatment is proposed and this represents a Pre-determination for the services</w:t>
            </w:r>
            <w:del w:id="716" w:author="Riki Merrick" w:date="2015-09-12T07:55:00Z">
              <w:r w:rsidDel="00445068">
                <w:rPr>
                  <w:rFonts w:eastAsia="Times New Roman"/>
                  <w:lang w:val="en-US"/>
                </w:rPr>
                <w:delText xml:space="preserve">. </w:delText>
              </w:r>
            </w:del>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A locally defined or otherwise resolved status</w:t>
            </w:r>
            <w:del w:id="717" w:author="Riki Merrick" w:date="2015-09-12T07:55:00Z">
              <w:r w:rsidDel="00445068">
                <w:rPr>
                  <w:rFonts w:eastAsia="Times New Roman"/>
                  <w:lang w:val="en-US"/>
                </w:rPr>
                <w:delText xml:space="preserve">. </w:delText>
              </w:r>
            </w:del>
          </w:p>
        </w:tc>
      </w:tr>
    </w:tbl>
    <w:p w:rsidR="004049E5" w:rsidRDefault="005B11EB">
      <w:pPr>
        <w:pStyle w:val="Heading2"/>
        <w:divId w:val="1375348270"/>
        <w:rPr>
          <w:rFonts w:eastAsia="Times New Roman"/>
          <w:lang w:val="en-US"/>
        </w:rPr>
      </w:pPr>
      <w:r>
        <w:rPr>
          <w:rFonts w:eastAsia="Times New Roman"/>
          <w:lang w:val="en-US"/>
        </w:rPr>
        <w:t>ValueSet: VisionBase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4370"/>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VisionBase (Vision Base)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A coded concept listing the </w:t>
            </w:r>
            <w:commentRangeStart w:id="718"/>
            <w:r>
              <w:rPr>
                <w:rFonts w:eastAsia="Times New Roman"/>
                <w:lang w:val="en-US"/>
              </w:rPr>
              <w:t>base codes</w:t>
            </w:r>
            <w:commentRangeEnd w:id="718"/>
            <w:r w:rsidR="00445068">
              <w:rPr>
                <w:rStyle w:val="CommentReference"/>
              </w:rPr>
              <w:commentReference w:id="718"/>
            </w:r>
            <w:del w:id="719" w:author="Riki Merrick" w:date="2015-09-12T07:55:00Z">
              <w:r w:rsidDel="00445068">
                <w:rPr>
                  <w:rFonts w:eastAsia="Times New Roman"/>
                  <w:lang w:val="en-US"/>
                </w:rPr>
                <w:delText>.</w:delText>
              </w:r>
            </w:del>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Up: </w:t>
            </w:r>
            <w:r>
              <w:rPr>
                <w:rFonts w:eastAsia="Times New Roman"/>
                <w:lang w:val="en-US"/>
              </w:rPr>
              <w:t xml:space="preserve">top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Down: </w:t>
            </w:r>
            <w:r>
              <w:rPr>
                <w:rFonts w:eastAsia="Times New Roman"/>
                <w:lang w:val="en-US"/>
              </w:rPr>
              <w:t xml:space="preserve">bottom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w:t>
            </w:r>
            <w:r>
              <w:rPr>
                <w:rFonts w:eastAsia="Times New Roman"/>
                <w:lang w:val="en-US"/>
              </w:rPr>
              <w:t xml:space="preserve">inner edge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 </w:t>
            </w:r>
            <w:r>
              <w:rPr>
                <w:rFonts w:eastAsia="Times New Roman"/>
                <w:lang w:val="en-US"/>
              </w:rPr>
              <w:t xml:space="preserve">outer edge </w:t>
            </w:r>
          </w:p>
        </w:tc>
      </w:tr>
    </w:tbl>
    <w:p w:rsidR="004049E5" w:rsidRDefault="005B11EB">
      <w:pPr>
        <w:pStyle w:val="Heading2"/>
        <w:divId w:val="1375348270"/>
        <w:rPr>
          <w:rFonts w:eastAsia="Times New Roman"/>
          <w:lang w:val="en-US"/>
        </w:rPr>
      </w:pPr>
      <w:r>
        <w:rPr>
          <w:rFonts w:eastAsia="Times New Roman"/>
          <w:lang w:val="en-US"/>
        </w:rPr>
        <w:t>ValueSet: VisionEyes</w:t>
      </w:r>
    </w:p>
    <w:tbl>
      <w:tblPr>
        <w:tblW w:w="0" w:type="auto"/>
        <w:tblCellSpacing w:w="15" w:type="dxa"/>
        <w:tblCellMar>
          <w:top w:w="15" w:type="dxa"/>
          <w:left w:w="15" w:type="dxa"/>
          <w:bottom w:w="15" w:type="dxa"/>
          <w:right w:w="15" w:type="dxa"/>
        </w:tblCellMar>
        <w:tblLook w:val="04A0" w:firstRow="1" w:lastRow="0" w:firstColumn="1" w:lastColumn="0" w:noHBand="0" w:noVBand="1"/>
        <w:tblPrChange w:id="720" w:author="Riki Merrick" w:date="2015-09-12T07:56: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195"/>
        <w:gridCol w:w="3761"/>
        <w:tblGridChange w:id="721">
          <w:tblGrid>
            <w:gridCol w:w="1195"/>
            <w:gridCol w:w="3761"/>
          </w:tblGrid>
        </w:tblGridChange>
      </w:tblGrid>
      <w:tr w:rsidR="004049E5" w:rsidTr="00445068">
        <w:trPr>
          <w:divId w:val="1375348270"/>
          <w:tblCellSpacing w:w="15" w:type="dxa"/>
          <w:trPrChange w:id="722" w:author="Riki Merrick" w:date="2015-09-12T07:56:00Z">
            <w:trPr>
              <w:divId w:val="1375348270"/>
              <w:tblCellSpacing w:w="15" w:type="dxa"/>
            </w:trPr>
          </w:trPrChange>
        </w:trPr>
        <w:tc>
          <w:tcPr>
            <w:tcW w:w="0" w:type="auto"/>
            <w:vAlign w:val="center"/>
            <w:hideMark/>
            <w:tcPrChange w:id="723" w:author="Riki Merrick" w:date="2015-09-12T07:56:00Z">
              <w:tcPr>
                <w:tcW w:w="0" w:type="auto"/>
                <w:vAlign w:val="center"/>
                <w:hideMark/>
              </w:tcPr>
            </w:tcPrChange>
          </w:tcPr>
          <w:p w:rsidR="004049E5" w:rsidRDefault="005B11EB">
            <w:pPr>
              <w:rPr>
                <w:rFonts w:eastAsia="Times New Roman"/>
                <w:lang w:val="en-US"/>
              </w:rPr>
            </w:pPr>
            <w:r>
              <w:rPr>
                <w:rFonts w:eastAsia="Times New Roman"/>
                <w:lang w:val="en-US"/>
              </w:rPr>
              <w:t>Name</w:t>
            </w:r>
          </w:p>
        </w:tc>
        <w:tc>
          <w:tcPr>
            <w:tcW w:w="3716" w:type="dxa"/>
            <w:vAlign w:val="center"/>
            <w:hideMark/>
            <w:tcPrChange w:id="724" w:author="Riki Merrick" w:date="2015-09-12T07:56:00Z">
              <w:tcPr>
                <w:tcW w:w="0" w:type="auto"/>
                <w:vAlign w:val="center"/>
                <w:hideMark/>
              </w:tcPr>
            </w:tcPrChange>
          </w:tcPr>
          <w:p w:rsidR="004049E5" w:rsidRDefault="005B11EB">
            <w:pPr>
              <w:rPr>
                <w:rFonts w:eastAsia="Times New Roman"/>
                <w:lang w:val="en-US"/>
              </w:rPr>
            </w:pPr>
            <w:r>
              <w:rPr>
                <w:rFonts w:eastAsia="Times New Roman"/>
                <w:lang w:val="en-US"/>
              </w:rPr>
              <w:t xml:space="preserve">VisionEyes (Vision Eyes) </w:t>
            </w:r>
          </w:p>
        </w:tc>
      </w:tr>
      <w:tr w:rsidR="004049E5" w:rsidTr="00445068">
        <w:trPr>
          <w:divId w:val="1375348270"/>
          <w:tblCellSpacing w:w="15" w:type="dxa"/>
          <w:trPrChange w:id="725" w:author="Riki Merrick" w:date="2015-09-12T07:56:00Z">
            <w:trPr>
              <w:divId w:val="1375348270"/>
              <w:tblCellSpacing w:w="15" w:type="dxa"/>
            </w:trPr>
          </w:trPrChange>
        </w:trPr>
        <w:tc>
          <w:tcPr>
            <w:tcW w:w="0" w:type="auto"/>
            <w:vAlign w:val="center"/>
            <w:hideMark/>
            <w:tcPrChange w:id="726" w:author="Riki Merrick" w:date="2015-09-12T07:56:00Z">
              <w:tcPr>
                <w:tcW w:w="0" w:type="auto"/>
                <w:vAlign w:val="center"/>
                <w:hideMark/>
              </w:tcPr>
            </w:tcPrChange>
          </w:tcPr>
          <w:p w:rsidR="004049E5" w:rsidRDefault="005B11EB">
            <w:pPr>
              <w:rPr>
                <w:rFonts w:eastAsia="Times New Roman"/>
                <w:lang w:val="en-US"/>
              </w:rPr>
            </w:pPr>
            <w:r>
              <w:rPr>
                <w:rFonts w:eastAsia="Times New Roman"/>
                <w:lang w:val="en-US"/>
              </w:rPr>
              <w:t>Description</w:t>
            </w:r>
          </w:p>
        </w:tc>
        <w:tc>
          <w:tcPr>
            <w:tcW w:w="3716" w:type="dxa"/>
            <w:vAlign w:val="center"/>
            <w:hideMark/>
            <w:tcPrChange w:id="727" w:author="Riki Merrick" w:date="2015-09-12T07:56:00Z">
              <w:tcPr>
                <w:tcW w:w="0" w:type="auto"/>
                <w:vAlign w:val="center"/>
                <w:hideMark/>
              </w:tcPr>
            </w:tcPrChange>
          </w:tcPr>
          <w:p w:rsidR="004049E5" w:rsidRDefault="005B11EB" w:rsidP="00445068">
            <w:pPr>
              <w:rPr>
                <w:rFonts w:eastAsia="Times New Roman"/>
                <w:lang w:val="en-US"/>
              </w:rPr>
            </w:pPr>
            <w:r>
              <w:rPr>
                <w:rFonts w:eastAsia="Times New Roman"/>
                <w:lang w:val="en-US"/>
              </w:rPr>
              <w:t>A coded concept listing the eye codes</w:t>
            </w:r>
            <w:del w:id="728" w:author="Riki Merrick" w:date="2015-09-12T07:56:00Z">
              <w:r w:rsidDel="00445068">
                <w:rPr>
                  <w:rFonts w:eastAsia="Times New Roman"/>
                  <w:lang w:val="en-US"/>
                </w:rPr>
                <w:delText>.</w:delText>
              </w:r>
            </w:del>
          </w:p>
        </w:tc>
      </w:tr>
      <w:tr w:rsidR="004049E5" w:rsidTr="00445068">
        <w:trPr>
          <w:divId w:val="1375348270"/>
          <w:tblCellSpacing w:w="15" w:type="dxa"/>
          <w:trPrChange w:id="729" w:author="Riki Merrick" w:date="2015-09-12T07:56:00Z">
            <w:trPr>
              <w:divId w:val="1375348270"/>
              <w:tblCellSpacing w:w="15" w:type="dxa"/>
            </w:trPr>
          </w:trPrChange>
        </w:trPr>
        <w:tc>
          <w:tcPr>
            <w:tcW w:w="0" w:type="auto"/>
            <w:vAlign w:val="center"/>
            <w:hideMark/>
            <w:tcPrChange w:id="730" w:author="Riki Merrick" w:date="2015-09-12T07:56:00Z">
              <w:tcPr>
                <w:tcW w:w="0" w:type="auto"/>
                <w:vAlign w:val="center"/>
                <w:hideMark/>
              </w:tcPr>
            </w:tcPrChange>
          </w:tcPr>
          <w:p w:rsidR="004049E5" w:rsidRDefault="005B11EB">
            <w:pPr>
              <w:rPr>
                <w:rFonts w:eastAsia="Times New Roman"/>
                <w:lang w:val="en-US"/>
              </w:rPr>
            </w:pPr>
            <w:r>
              <w:rPr>
                <w:rFonts w:eastAsia="Times New Roman"/>
                <w:lang w:val="en-US"/>
              </w:rPr>
              <w:t>Content</w:t>
            </w:r>
          </w:p>
        </w:tc>
        <w:tc>
          <w:tcPr>
            <w:tcW w:w="3716" w:type="dxa"/>
            <w:vAlign w:val="center"/>
            <w:hideMark/>
            <w:tcPrChange w:id="731" w:author="Riki Merrick" w:date="2015-09-12T07:56:00Z">
              <w:tcPr>
                <w:tcW w:w="0" w:type="auto"/>
                <w:vAlign w:val="center"/>
                <w:hideMark/>
              </w:tcPr>
            </w:tcPrChange>
          </w:tcPr>
          <w:p w:rsidR="004049E5" w:rsidRDefault="005B11EB">
            <w:pPr>
              <w:rPr>
                <w:rFonts w:eastAsia="Times New Roman"/>
                <w:lang w:val="en-US"/>
              </w:rPr>
            </w:pPr>
            <w:r>
              <w:rPr>
                <w:rFonts w:eastAsia="Times New Roman"/>
                <w:b/>
                <w:bCs/>
                <w:lang w:val="en-US"/>
              </w:rPr>
              <w:t xml:space="preserve">Right Eye: </w:t>
            </w:r>
            <w:r>
              <w:rPr>
                <w:rFonts w:eastAsia="Times New Roman"/>
                <w:lang w:val="en-US"/>
              </w:rPr>
              <w:t xml:space="preserve">Right Eye </w:t>
            </w:r>
          </w:p>
        </w:tc>
      </w:tr>
      <w:tr w:rsidR="004049E5" w:rsidTr="00445068">
        <w:trPr>
          <w:divId w:val="1375348270"/>
          <w:tblCellSpacing w:w="15" w:type="dxa"/>
          <w:trPrChange w:id="732" w:author="Riki Merrick" w:date="2015-09-12T07:56:00Z">
            <w:trPr>
              <w:divId w:val="1375348270"/>
              <w:tblCellSpacing w:w="15" w:type="dxa"/>
            </w:trPr>
          </w:trPrChange>
        </w:trPr>
        <w:tc>
          <w:tcPr>
            <w:tcW w:w="0" w:type="auto"/>
            <w:vAlign w:val="center"/>
            <w:hideMark/>
            <w:tcPrChange w:id="733" w:author="Riki Merrick" w:date="2015-09-12T07:56:00Z">
              <w:tcPr>
                <w:tcW w:w="0" w:type="auto"/>
                <w:vAlign w:val="center"/>
                <w:hideMark/>
              </w:tcPr>
            </w:tcPrChange>
          </w:tcPr>
          <w:p w:rsidR="004049E5" w:rsidRDefault="004049E5">
            <w:pPr>
              <w:rPr>
                <w:rFonts w:eastAsia="Times New Roman"/>
                <w:lang w:val="en-US"/>
              </w:rPr>
            </w:pPr>
          </w:p>
        </w:tc>
        <w:tc>
          <w:tcPr>
            <w:tcW w:w="3716" w:type="dxa"/>
            <w:vAlign w:val="center"/>
            <w:hideMark/>
            <w:tcPrChange w:id="734" w:author="Riki Merrick" w:date="2015-09-12T07:56:00Z">
              <w:tcPr>
                <w:tcW w:w="0" w:type="auto"/>
                <w:vAlign w:val="center"/>
                <w:hideMark/>
              </w:tcPr>
            </w:tcPrChange>
          </w:tcPr>
          <w:p w:rsidR="004049E5" w:rsidRDefault="005B11EB">
            <w:pPr>
              <w:rPr>
                <w:rFonts w:eastAsia="Times New Roman"/>
                <w:lang w:val="en-US"/>
              </w:rPr>
            </w:pPr>
            <w:r>
              <w:rPr>
                <w:rFonts w:eastAsia="Times New Roman"/>
                <w:b/>
                <w:bCs/>
                <w:lang w:val="en-US"/>
              </w:rPr>
              <w:t xml:space="preserve">Left Eye: </w:t>
            </w:r>
            <w:r>
              <w:rPr>
                <w:rFonts w:eastAsia="Times New Roman"/>
                <w:lang w:val="en-US"/>
              </w:rPr>
              <w:t xml:space="preserve">Left Eye </w:t>
            </w:r>
          </w:p>
        </w:tc>
      </w:tr>
    </w:tbl>
    <w:p w:rsidR="004049E5" w:rsidRDefault="005B11EB">
      <w:pPr>
        <w:pStyle w:val="Heading2"/>
        <w:divId w:val="1375348270"/>
        <w:rPr>
          <w:rFonts w:eastAsia="Times New Roman"/>
          <w:lang w:val="en-US"/>
        </w:rPr>
      </w:pPr>
      <w:r>
        <w:rPr>
          <w:rFonts w:eastAsia="Times New Roman"/>
          <w:lang w:val="en-US"/>
        </w:rPr>
        <w:lastRenderedPageBreak/>
        <w:t>ValueSet: XDSRelationshipType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XDSRelationshipType (X D S Relationship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kind of relationship between two XDS documents</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commentRangeStart w:id="735"/>
            <w:r>
              <w:rPr>
                <w:rFonts w:eastAsia="Times New Roman"/>
                <w:b/>
                <w:bCs/>
                <w:lang w:val="en-US"/>
              </w:rPr>
              <w:t>A P N D</w:t>
            </w:r>
            <w:commentRangeEnd w:id="735"/>
            <w:r w:rsidR="00445068">
              <w:rPr>
                <w:rStyle w:val="CommentReference"/>
              </w:rPr>
              <w:commentReference w:id="735"/>
            </w:r>
            <w:r>
              <w:rPr>
                <w:rFonts w:eastAsia="Times New Roman"/>
                <w:b/>
                <w:bCs/>
                <w:lang w:val="en-US"/>
              </w:rPr>
              <w:t xml:space="preserve">: </w:t>
            </w:r>
            <w:r>
              <w:rPr>
                <w:rFonts w:eastAsia="Times New Roman"/>
                <w:lang w:val="en-US"/>
              </w:rPr>
              <w:t xml:space="preserve">A separate XDS Document that references a prior document, and may extend or alter the observations in the prior document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736"/>
            <w:r>
              <w:rPr>
                <w:rFonts w:eastAsia="Times New Roman"/>
                <w:b/>
                <w:bCs/>
                <w:lang w:val="en-US"/>
              </w:rPr>
              <w:t>R P L C</w:t>
            </w:r>
            <w:commentRangeEnd w:id="736"/>
            <w:r w:rsidR="00445068">
              <w:rPr>
                <w:rStyle w:val="CommentReference"/>
              </w:rPr>
              <w:commentReference w:id="736"/>
            </w:r>
            <w:r>
              <w:rPr>
                <w:rFonts w:eastAsia="Times New Roman"/>
                <w:b/>
                <w:bCs/>
                <w:lang w:val="en-US"/>
              </w:rPr>
              <w:t xml:space="preserve">: </w:t>
            </w:r>
            <w:r>
              <w:rPr>
                <w:rFonts w:eastAsia="Times New Roman"/>
                <w:lang w:val="en-US"/>
              </w:rPr>
              <w:t xml:space="preserve">A new version of an existing document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737"/>
            <w:r>
              <w:rPr>
                <w:rFonts w:eastAsia="Times New Roman"/>
                <w:b/>
                <w:bCs/>
                <w:lang w:val="en-US"/>
              </w:rPr>
              <w:t>X F R M</w:t>
            </w:r>
            <w:commentRangeEnd w:id="737"/>
            <w:r w:rsidR="00445068">
              <w:rPr>
                <w:rStyle w:val="CommentReference"/>
              </w:rPr>
              <w:commentReference w:id="737"/>
            </w:r>
            <w:r>
              <w:rPr>
                <w:rFonts w:eastAsia="Times New Roman"/>
                <w:b/>
                <w:bCs/>
                <w:lang w:val="en-US"/>
              </w:rPr>
              <w:t xml:space="preserve">: </w:t>
            </w:r>
            <w:r>
              <w:rPr>
                <w:rFonts w:eastAsia="Times New Roman"/>
                <w:lang w:val="en-US"/>
              </w:rPr>
              <w:t xml:space="preserve">A transformed document is derived by a machine translation from some other format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738"/>
            <w:r>
              <w:rPr>
                <w:rFonts w:eastAsia="Times New Roman"/>
                <w:b/>
                <w:bCs/>
                <w:lang w:val="en-US"/>
              </w:rPr>
              <w:t>X F R M R P L C</w:t>
            </w:r>
            <w:commentRangeEnd w:id="738"/>
            <w:r w:rsidR="00445068">
              <w:rPr>
                <w:rStyle w:val="CommentReference"/>
              </w:rPr>
              <w:commentReference w:id="738"/>
            </w:r>
            <w:r>
              <w:rPr>
                <w:rFonts w:eastAsia="Times New Roman"/>
                <w:b/>
                <w:bCs/>
                <w:lang w:val="en-US"/>
              </w:rPr>
              <w:t xml:space="preserve">: </w:t>
            </w:r>
            <w:r>
              <w:rPr>
                <w:rFonts w:eastAsia="Times New Roman"/>
                <w:lang w:val="en-US"/>
              </w:rPr>
              <w:t xml:space="preserve">Both a XFRM and a RPLC relationship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Signs: </w:t>
            </w:r>
            <w:r>
              <w:rPr>
                <w:rFonts w:eastAsia="Times New Roman"/>
                <w:lang w:val="en-US"/>
              </w:rPr>
              <w:t xml:space="preserve">This document signs the target document </w:t>
            </w:r>
          </w:p>
        </w:tc>
      </w:tr>
    </w:tbl>
    <w:p w:rsidR="004049E5" w:rsidRDefault="005B11EB">
      <w:pPr>
        <w:pStyle w:val="Heading2"/>
        <w:divId w:val="1375348270"/>
        <w:rPr>
          <w:rFonts w:eastAsia="Times New Roman"/>
          <w:lang w:val="en-US"/>
        </w:rPr>
      </w:pPr>
      <w:r>
        <w:rPr>
          <w:rFonts w:eastAsia="Times New Roman"/>
          <w:lang w:val="en-US"/>
        </w:rPr>
        <w:t>ValueSet: XPathUsageType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XPathUsageType (X Path Usage Type) </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rsidP="00445068">
            <w:pPr>
              <w:rPr>
                <w:rFonts w:eastAsia="Times New Roman"/>
                <w:lang w:val="en-US"/>
              </w:rPr>
            </w:pPr>
            <w:r>
              <w:rPr>
                <w:rFonts w:eastAsia="Times New Roman"/>
                <w:lang w:val="en-US"/>
              </w:rPr>
              <w:t xml:space="preserve">How a search parameter relates to the set of elements returned by evaluating </w:t>
            </w:r>
            <w:del w:id="739" w:author="Riki Merrick" w:date="2015-09-12T07:58:00Z">
              <w:r w:rsidDel="00445068">
                <w:rPr>
                  <w:rFonts w:eastAsia="Times New Roman"/>
                  <w:lang w:val="en-US"/>
                </w:rPr>
                <w:delText xml:space="preserve">the </w:delText>
              </w:r>
            </w:del>
            <w:r>
              <w:rPr>
                <w:rFonts w:eastAsia="Times New Roman"/>
                <w:lang w:val="en-US"/>
              </w:rPr>
              <w:t>its xpath query</w:t>
            </w:r>
          </w:p>
        </w:tc>
      </w:tr>
      <w:tr w:rsidR="004049E5">
        <w:trPr>
          <w:divId w:val="137534827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Normal: </w:t>
            </w:r>
            <w:r>
              <w:rPr>
                <w:rFonts w:eastAsia="Times New Roman"/>
                <w:lang w:val="en-US"/>
              </w:rPr>
              <w:t xml:space="preserve">The search parameter is derived directly from the selected nodes based on the type definitions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Phonetic: </w:t>
            </w:r>
            <w:r>
              <w:rPr>
                <w:rFonts w:eastAsia="Times New Roman"/>
                <w:lang w:val="en-US"/>
              </w:rPr>
              <w:t xml:space="preserve">The search parameter is derived by a phonetic transform from the selected nodes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Nearby: </w:t>
            </w:r>
            <w:r>
              <w:rPr>
                <w:rFonts w:eastAsia="Times New Roman"/>
                <w:lang w:val="en-US"/>
              </w:rPr>
              <w:t xml:space="preserve">The search parameter is based on a spatial transform of the selected nodes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w:t>
            </w:r>
            <w:r>
              <w:rPr>
                <w:rFonts w:eastAsia="Times New Roman"/>
                <w:lang w:val="en-US"/>
              </w:rPr>
              <w:t xml:space="preserve">The search parameter is based on a spatial transform of the selected nodes, using physical distance from the middle </w:t>
            </w:r>
          </w:p>
        </w:tc>
      </w:tr>
      <w:tr w:rsidR="004049E5">
        <w:trPr>
          <w:divId w:val="137534827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The interpretation of the xpath statement is unknown (and can't be automated) </w:t>
            </w:r>
          </w:p>
        </w:tc>
      </w:tr>
    </w:tbl>
    <w:p w:rsidR="004049E5" w:rsidRDefault="005B11EB">
      <w:pPr>
        <w:pStyle w:val="Heading1"/>
        <w:divId w:val="1040741811"/>
        <w:rPr>
          <w:rFonts w:eastAsia="Times New Roman"/>
          <w:lang w:val="en-US"/>
        </w:rPr>
      </w:pPr>
      <w:r>
        <w:rPr>
          <w:rFonts w:eastAsia="Times New Roman"/>
          <w:lang w:val="en-US"/>
        </w:rPr>
        <w:t>FHIR Project</w:t>
      </w:r>
    </w:p>
    <w:p w:rsidR="004049E5" w:rsidRDefault="005B11EB">
      <w:pPr>
        <w:pStyle w:val="Heading1"/>
        <w:divId w:val="71897902"/>
        <w:rPr>
          <w:rFonts w:eastAsia="Times New Roman"/>
          <w:lang w:val="en-US"/>
        </w:rPr>
      </w:pPr>
      <w:r>
        <w:rPr>
          <w:rFonts w:eastAsia="Times New Roman"/>
          <w:lang w:val="en-US"/>
        </w:rPr>
        <w:t>CQI</w:t>
      </w:r>
    </w:p>
    <w:p w:rsidR="004049E5" w:rsidRDefault="005B11EB">
      <w:pPr>
        <w:pStyle w:val="Heading1"/>
        <w:divId w:val="1677423112"/>
        <w:rPr>
          <w:rFonts w:eastAsia="Times New Roman"/>
          <w:lang w:val="en-US"/>
        </w:rPr>
      </w:pPr>
      <w:r>
        <w:rPr>
          <w:rFonts w:eastAsia="Times New Roman"/>
          <w:lang w:val="en-US"/>
        </w:rPr>
        <w:t>HL7 FHIR</w:t>
      </w:r>
    </w:p>
    <w:p w:rsidR="004049E5" w:rsidRDefault="005B11EB">
      <w:pPr>
        <w:pStyle w:val="Heading2"/>
        <w:divId w:val="1677423112"/>
        <w:rPr>
          <w:rFonts w:eastAsia="Times New Roman"/>
          <w:lang w:val="en-US"/>
        </w:rPr>
      </w:pPr>
      <w:r>
        <w:rPr>
          <w:rFonts w:eastAsia="Times New Roman"/>
          <w:lang w:val="en-US"/>
        </w:rPr>
        <w:t>ValueSet: Vaccine Administered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115"/>
      </w:tblGrid>
      <w:tr w:rsidR="004049E5">
        <w:trPr>
          <w:divId w:val="1677423112"/>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740"/>
            <w:r>
              <w:rPr>
                <w:rFonts w:eastAsia="Times New Roman"/>
                <w:lang w:val="en-US"/>
              </w:rPr>
              <w:t xml:space="preserve">Vaccine Administered Value Set </w:t>
            </w:r>
            <w:commentRangeEnd w:id="740"/>
            <w:r w:rsidR="00445068">
              <w:rPr>
                <w:rStyle w:val="CommentReference"/>
              </w:rPr>
              <w:commentReference w:id="740"/>
            </w:r>
            <w:r>
              <w:rPr>
                <w:rFonts w:eastAsia="Times New Roman"/>
                <w:lang w:val="en-US"/>
              </w:rPr>
              <w:t xml:space="preserve">(Vaccine Administered Value Set) </w:t>
            </w:r>
          </w:p>
        </w:tc>
      </w:tr>
      <w:tr w:rsidR="004049E5">
        <w:trPr>
          <w:divId w:val="1677423112"/>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identifies the vaccine substance administered - CVX codes</w:t>
            </w:r>
          </w:p>
        </w:tc>
      </w:tr>
    </w:tbl>
    <w:p w:rsidR="004049E5" w:rsidRDefault="005B11EB">
      <w:pPr>
        <w:pStyle w:val="Heading1"/>
        <w:divId w:val="1351449523"/>
        <w:rPr>
          <w:rFonts w:eastAsia="Times New Roman"/>
          <w:lang w:val="en-US"/>
        </w:rPr>
      </w:pPr>
      <w:r>
        <w:rPr>
          <w:rFonts w:eastAsia="Times New Roman"/>
          <w:lang w:val="en-US"/>
        </w:rPr>
        <w:lastRenderedPageBreak/>
        <w:t>HL7 International</w:t>
      </w:r>
    </w:p>
    <w:p w:rsidR="004049E5" w:rsidRDefault="005B11EB">
      <w:pPr>
        <w:pStyle w:val="Heading2"/>
        <w:divId w:val="1351449523"/>
        <w:rPr>
          <w:rFonts w:eastAsia="Times New Roman"/>
          <w:lang w:val="en-US"/>
        </w:rPr>
      </w:pPr>
      <w:r>
        <w:rPr>
          <w:rFonts w:eastAsia="Times New Roman"/>
          <w:lang w:val="en-US"/>
        </w:rPr>
        <w:t>ValueSet: ACME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5144952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741"/>
            <w:r>
              <w:rPr>
                <w:rFonts w:eastAsia="Times New Roman"/>
                <w:lang w:val="en-US"/>
              </w:rPr>
              <w:t xml:space="preserve">ACME Codes for Cholesterol in Serum/Plasma </w:t>
            </w:r>
            <w:commentRangeEnd w:id="741"/>
            <w:r w:rsidR="00445068">
              <w:rPr>
                <w:rStyle w:val="CommentReference"/>
              </w:rPr>
              <w:commentReference w:id="741"/>
            </w:r>
            <w:r>
              <w:rPr>
                <w:rFonts w:eastAsia="Times New Roman"/>
                <w:lang w:val="en-US"/>
              </w:rPr>
              <w:t xml:space="preserve">(A C M E Codes for Cholesterol in Serum/ Plasma) </w:t>
            </w:r>
          </w:p>
        </w:tc>
      </w:tr>
      <w:tr w:rsidR="004049E5">
        <w:trPr>
          <w:divId w:val="135144952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is an example value set that includes all the ACME codes for serum/plasma cholesterol from v2.36</w:t>
            </w:r>
          </w:p>
        </w:tc>
      </w:tr>
      <w:tr w:rsidR="004049E5">
        <w:trPr>
          <w:divId w:val="1351449523"/>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SChol (mmol/L): </w:t>
            </w:r>
            <w:r>
              <w:rPr>
                <w:rFonts w:eastAsia="Times New Roman"/>
                <w:lang w:val="en-US"/>
              </w:rPr>
              <w:t xml:space="preserve">Serum Cholesterol, in mmol/L </w:t>
            </w:r>
          </w:p>
        </w:tc>
      </w:tr>
      <w:tr w:rsidR="004049E5">
        <w:trPr>
          <w:divId w:val="135144952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SChol (mg/L): </w:t>
            </w:r>
            <w:r>
              <w:rPr>
                <w:rFonts w:eastAsia="Times New Roman"/>
                <w:lang w:val="en-US"/>
              </w:rPr>
              <w:t xml:space="preserve">Serum Cholesterol, in mg/L </w:t>
            </w:r>
          </w:p>
        </w:tc>
      </w:tr>
      <w:tr w:rsidR="004049E5">
        <w:trPr>
          <w:divId w:val="135144952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SChol: </w:t>
            </w:r>
            <w:r>
              <w:rPr>
                <w:rFonts w:eastAsia="Times New Roman"/>
                <w:lang w:val="en-US"/>
              </w:rPr>
              <w:t xml:space="preserve">Serum Cholesterol </w:t>
            </w:r>
          </w:p>
        </w:tc>
      </w:tr>
    </w:tbl>
    <w:p w:rsidR="004049E5" w:rsidRDefault="005B11EB">
      <w:pPr>
        <w:pStyle w:val="Heading2"/>
        <w:divId w:val="1351449523"/>
        <w:rPr>
          <w:rFonts w:eastAsia="Times New Roman"/>
          <w:lang w:val="en-US"/>
        </w:rPr>
      </w:pPr>
      <w:r>
        <w:rPr>
          <w:rFonts w:eastAsia="Times New Roman"/>
          <w:lang w:val="en-US"/>
        </w:rPr>
        <w:t>ValueSet: LOINC Codes for Cholesterol in Serum/Plasma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5144952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742"/>
            <w:r>
              <w:rPr>
                <w:rFonts w:eastAsia="Times New Roman"/>
                <w:lang w:val="en-US"/>
              </w:rPr>
              <w:t xml:space="preserve">LOINC Codes for Cholesterol in Serum/Plasma </w:t>
            </w:r>
            <w:commentRangeEnd w:id="742"/>
            <w:r w:rsidR="00445068">
              <w:rPr>
                <w:rStyle w:val="CommentReference"/>
              </w:rPr>
              <w:commentReference w:id="742"/>
            </w:r>
            <w:r>
              <w:rPr>
                <w:rFonts w:eastAsia="Times New Roman"/>
                <w:lang w:val="en-US"/>
              </w:rPr>
              <w:t xml:space="preserve">(L O I N C Codes for Cholesterol in Serum/ Plasma) </w:t>
            </w:r>
          </w:p>
        </w:tc>
      </w:tr>
      <w:tr w:rsidR="004049E5">
        <w:trPr>
          <w:divId w:val="135144952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is an example value set that includes all the LOINC codes for serum/plasma cholesterol from v2.36</w:t>
            </w:r>
          </w:p>
        </w:tc>
      </w:tr>
      <w:tr w:rsidR="004049E5">
        <w:trPr>
          <w:divId w:val="135144952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commentRangeStart w:id="743"/>
            <w:r>
              <w:rPr>
                <w:rFonts w:eastAsia="Times New Roman"/>
                <w:lang w:val="en-US"/>
              </w:rPr>
              <w:t>This content from LOINC</w:t>
            </w:r>
            <w:commentRangeStart w:id="744"/>
            <w:r>
              <w:rPr>
                <w:rFonts w:eastAsia="Times New Roman"/>
                <w:lang w:val="en-US"/>
              </w:rPr>
              <w:t>Â</w:t>
            </w:r>
            <w:commentRangeEnd w:id="744"/>
            <w:r w:rsidR="008F28A4">
              <w:rPr>
                <w:rStyle w:val="CommentReference"/>
              </w:rPr>
              <w:commentReference w:id="744"/>
            </w:r>
            <w:r>
              <w:rPr>
                <w:rFonts w:eastAsia="Times New Roman"/>
                <w:lang w:val="en-US"/>
              </w:rPr>
              <w:t xml:space="preserve">® is copyright </w:t>
            </w:r>
            <w:commentRangeStart w:id="745"/>
            <w:r>
              <w:rPr>
                <w:rFonts w:eastAsia="Times New Roman"/>
                <w:lang w:val="en-US"/>
              </w:rPr>
              <w:t>Â</w:t>
            </w:r>
            <w:commentRangeEnd w:id="745"/>
            <w:r w:rsidR="008F28A4">
              <w:rPr>
                <w:rStyle w:val="CommentReference"/>
              </w:rPr>
              <w:commentReference w:id="745"/>
            </w:r>
            <w:r>
              <w:rPr>
                <w:rFonts w:eastAsia="Times New Roman"/>
                <w:lang w:val="en-US"/>
              </w:rPr>
              <w:t xml:space="preserve">© 1995 Regenstrief Institute, Inc. and the LOINC Committee, and available at no cost under the license at http://loinc.org/terms-of-use </w:t>
            </w:r>
            <w:commentRangeEnd w:id="743"/>
            <w:r w:rsidR="00445068">
              <w:rPr>
                <w:rStyle w:val="CommentReference"/>
              </w:rPr>
              <w:commentReference w:id="743"/>
            </w:r>
          </w:p>
        </w:tc>
      </w:tr>
    </w:tbl>
    <w:p w:rsidR="004049E5" w:rsidDel="00445068" w:rsidRDefault="005B11EB">
      <w:pPr>
        <w:pStyle w:val="Heading2"/>
        <w:divId w:val="1351449523"/>
        <w:rPr>
          <w:del w:id="746" w:author="Riki Merrick" w:date="2015-09-12T08:00:00Z"/>
          <w:rFonts w:eastAsia="Times New Roman"/>
          <w:lang w:val="en-US"/>
        </w:rPr>
      </w:pPr>
      <w:commentRangeStart w:id="747"/>
      <w:del w:id="748" w:author="Riki Merrick" w:date="2015-09-12T08:00:00Z">
        <w:r w:rsidDel="00445068">
          <w:rPr>
            <w:rFonts w:eastAsia="Times New Roman"/>
            <w:lang w:val="en-US"/>
          </w:rPr>
          <w:delText>ValueSet: LOINC Codes for Cholesterol in Serum/Plasma</w:delText>
        </w:r>
      </w:del>
      <w:commentRangeEnd w:id="747"/>
      <w:r w:rsidR="00445068">
        <w:rPr>
          <w:rStyle w:val="CommentReference"/>
          <w:b w:val="0"/>
          <w:bCs w:val="0"/>
        </w:rPr>
        <w:commentReference w:id="747"/>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rsidDel="00445068">
        <w:trPr>
          <w:divId w:val="1351449523"/>
          <w:tblCellSpacing w:w="15" w:type="dxa"/>
          <w:del w:id="749" w:author="Riki Merrick" w:date="2015-09-12T08:00:00Z"/>
        </w:trPr>
        <w:tc>
          <w:tcPr>
            <w:tcW w:w="0" w:type="auto"/>
            <w:vAlign w:val="center"/>
            <w:hideMark/>
          </w:tcPr>
          <w:p w:rsidR="004049E5" w:rsidDel="00445068" w:rsidRDefault="005B11EB">
            <w:pPr>
              <w:rPr>
                <w:del w:id="750" w:author="Riki Merrick" w:date="2015-09-12T08:00:00Z"/>
                <w:rFonts w:eastAsia="Times New Roman"/>
                <w:lang w:val="en-US"/>
              </w:rPr>
            </w:pPr>
            <w:del w:id="751" w:author="Riki Merrick" w:date="2015-09-12T08:00:00Z">
              <w:r w:rsidDel="00445068">
                <w:rPr>
                  <w:rFonts w:eastAsia="Times New Roman"/>
                  <w:lang w:val="en-US"/>
                </w:rPr>
                <w:delText>Name</w:delText>
              </w:r>
            </w:del>
          </w:p>
        </w:tc>
        <w:tc>
          <w:tcPr>
            <w:tcW w:w="0" w:type="auto"/>
            <w:vAlign w:val="center"/>
            <w:hideMark/>
          </w:tcPr>
          <w:p w:rsidR="004049E5" w:rsidDel="00445068" w:rsidRDefault="005B11EB">
            <w:pPr>
              <w:rPr>
                <w:del w:id="752" w:author="Riki Merrick" w:date="2015-09-12T08:00:00Z"/>
                <w:rFonts w:eastAsia="Times New Roman"/>
                <w:lang w:val="en-US"/>
              </w:rPr>
            </w:pPr>
            <w:del w:id="753" w:author="Riki Merrick" w:date="2015-09-12T08:00:00Z">
              <w:r w:rsidDel="00445068">
                <w:rPr>
                  <w:rFonts w:eastAsia="Times New Roman"/>
                  <w:lang w:val="en-US"/>
                </w:rPr>
                <w:delText xml:space="preserve">LOINC Codes for Cholesterol in Serum/Plasma (L O I N C Codes for Cholesterol in Serum/ Plasma) </w:delText>
              </w:r>
            </w:del>
          </w:p>
        </w:tc>
      </w:tr>
      <w:tr w:rsidR="004049E5" w:rsidDel="00445068">
        <w:trPr>
          <w:divId w:val="1351449523"/>
          <w:tblCellSpacing w:w="15" w:type="dxa"/>
          <w:del w:id="754" w:author="Riki Merrick" w:date="2015-09-12T08:00:00Z"/>
        </w:trPr>
        <w:tc>
          <w:tcPr>
            <w:tcW w:w="0" w:type="auto"/>
            <w:vAlign w:val="center"/>
            <w:hideMark/>
          </w:tcPr>
          <w:p w:rsidR="004049E5" w:rsidDel="00445068" w:rsidRDefault="005B11EB">
            <w:pPr>
              <w:rPr>
                <w:del w:id="755" w:author="Riki Merrick" w:date="2015-09-12T08:00:00Z"/>
                <w:rFonts w:eastAsia="Times New Roman"/>
                <w:lang w:val="en-US"/>
              </w:rPr>
            </w:pPr>
            <w:del w:id="756" w:author="Riki Merrick" w:date="2015-09-12T08:00:00Z">
              <w:r w:rsidDel="00445068">
                <w:rPr>
                  <w:rFonts w:eastAsia="Times New Roman"/>
                  <w:lang w:val="en-US"/>
                </w:rPr>
                <w:delText>Description</w:delText>
              </w:r>
            </w:del>
          </w:p>
        </w:tc>
        <w:tc>
          <w:tcPr>
            <w:tcW w:w="0" w:type="auto"/>
            <w:vAlign w:val="center"/>
            <w:hideMark/>
          </w:tcPr>
          <w:p w:rsidR="004049E5" w:rsidDel="00445068" w:rsidRDefault="005B11EB">
            <w:pPr>
              <w:rPr>
                <w:del w:id="757" w:author="Riki Merrick" w:date="2015-09-12T08:00:00Z"/>
                <w:rFonts w:eastAsia="Times New Roman"/>
                <w:lang w:val="en-US"/>
              </w:rPr>
            </w:pPr>
            <w:del w:id="758" w:author="Riki Merrick" w:date="2015-09-12T08:00:00Z">
              <w:r w:rsidDel="00445068">
                <w:rPr>
                  <w:rFonts w:eastAsia="Times New Roman"/>
                  <w:lang w:val="en-US"/>
                </w:rPr>
                <w:delText>This is an example value set that includes all the LOINC codes for serum/plasma cholesterol from v2.36</w:delText>
              </w:r>
            </w:del>
          </w:p>
        </w:tc>
      </w:tr>
      <w:tr w:rsidR="004049E5" w:rsidDel="00445068">
        <w:trPr>
          <w:divId w:val="1351449523"/>
          <w:tblCellSpacing w:w="15" w:type="dxa"/>
          <w:del w:id="759" w:author="Riki Merrick" w:date="2015-09-12T08:00:00Z"/>
        </w:trPr>
        <w:tc>
          <w:tcPr>
            <w:tcW w:w="0" w:type="auto"/>
            <w:vAlign w:val="center"/>
            <w:hideMark/>
          </w:tcPr>
          <w:p w:rsidR="004049E5" w:rsidDel="00445068" w:rsidRDefault="005B11EB">
            <w:pPr>
              <w:rPr>
                <w:del w:id="760" w:author="Riki Merrick" w:date="2015-09-12T08:00:00Z"/>
                <w:rFonts w:eastAsia="Times New Roman"/>
                <w:lang w:val="en-US"/>
              </w:rPr>
            </w:pPr>
            <w:del w:id="761" w:author="Riki Merrick" w:date="2015-09-12T08:00:00Z">
              <w:r w:rsidDel="00445068">
                <w:rPr>
                  <w:rFonts w:eastAsia="Times New Roman"/>
                  <w:lang w:val="en-US"/>
                </w:rPr>
                <w:delText>Copyright</w:delText>
              </w:r>
            </w:del>
          </w:p>
        </w:tc>
        <w:tc>
          <w:tcPr>
            <w:tcW w:w="0" w:type="auto"/>
            <w:vAlign w:val="center"/>
            <w:hideMark/>
          </w:tcPr>
          <w:p w:rsidR="004049E5" w:rsidDel="00445068" w:rsidRDefault="005B11EB">
            <w:pPr>
              <w:rPr>
                <w:del w:id="762" w:author="Riki Merrick" w:date="2015-09-12T08:00:00Z"/>
                <w:rFonts w:eastAsia="Times New Roman"/>
                <w:lang w:val="en-US"/>
              </w:rPr>
            </w:pPr>
            <w:del w:id="763" w:author="Riki Merrick" w:date="2015-09-12T08:00:00Z">
              <w:r w:rsidDel="00445068">
                <w:rPr>
                  <w:rFonts w:eastAsia="Times New Roman"/>
                  <w:lang w:val="en-US"/>
                </w:rPr>
                <w:delText xml:space="preserve">This content from LOINCÂ® is copyright Â© 1995 Regenstrief Institute, Inc. and the LOINC Committee, and available at no cost under the license at http://loinc.org/terms-of-use </w:delText>
              </w:r>
            </w:del>
          </w:p>
        </w:tc>
      </w:tr>
    </w:tbl>
    <w:p w:rsidR="004049E5" w:rsidRDefault="005B11EB">
      <w:pPr>
        <w:pStyle w:val="Heading1"/>
        <w:divId w:val="801650800"/>
        <w:rPr>
          <w:rFonts w:eastAsia="Times New Roman"/>
          <w:lang w:val="en-US"/>
        </w:rPr>
      </w:pPr>
      <w:r>
        <w:rPr>
          <w:rFonts w:eastAsia="Times New Roman"/>
          <w:lang w:val="en-US"/>
        </w:rPr>
        <w:t>HL7 International - CQI WG</w:t>
      </w:r>
    </w:p>
    <w:p w:rsidR="004049E5" w:rsidRDefault="005B11EB">
      <w:pPr>
        <w:pStyle w:val="Heading1"/>
        <w:divId w:val="1243641257"/>
        <w:rPr>
          <w:rFonts w:eastAsia="Times New Roman"/>
          <w:lang w:val="en-US"/>
        </w:rPr>
      </w:pPr>
      <w:r>
        <w:rPr>
          <w:rFonts w:eastAsia="Times New Roman"/>
          <w:lang w:val="en-US"/>
        </w:rPr>
        <w:t>HL7 International - Orders and Observations WG</w:t>
      </w:r>
    </w:p>
    <w:p w:rsidR="004049E5" w:rsidRDefault="005B11EB">
      <w:pPr>
        <w:pStyle w:val="Heading2"/>
        <w:divId w:val="1243641257"/>
        <w:rPr>
          <w:rFonts w:eastAsia="Times New Roman"/>
          <w:lang w:val="en-US"/>
        </w:rPr>
      </w:pPr>
      <w:r>
        <w:rPr>
          <w:rFonts w:eastAsia="Times New Roman"/>
          <w:lang w:val="en-US"/>
        </w:rPr>
        <w:t>ValueSet: Focal Subject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Name</w:t>
            </w:r>
          </w:p>
        </w:tc>
        <w:tc>
          <w:tcPr>
            <w:tcW w:w="0" w:type="auto"/>
            <w:vAlign w:val="center"/>
            <w:hideMark/>
          </w:tcPr>
          <w:p w:rsidR="004049E5" w:rsidRDefault="005B11EB">
            <w:pPr>
              <w:rPr>
                <w:rFonts w:eastAsia="Times New Roman"/>
                <w:lang w:val="en-US"/>
              </w:rPr>
            </w:pPr>
            <w:commentRangeStart w:id="764"/>
            <w:r>
              <w:rPr>
                <w:rFonts w:eastAsia="Times New Roman"/>
                <w:lang w:val="en-US"/>
              </w:rPr>
              <w:t xml:space="preserve">Focal Subject Codes </w:t>
            </w:r>
            <w:commentRangeEnd w:id="764"/>
            <w:r w:rsidR="00445068">
              <w:rPr>
                <w:rStyle w:val="CommentReference"/>
              </w:rPr>
              <w:commentReference w:id="764"/>
            </w:r>
            <w:r>
              <w:rPr>
                <w:rFonts w:eastAsia="Times New Roman"/>
                <w:lang w:val="en-US"/>
              </w:rPr>
              <w:t xml:space="preserve">(Focal Subject Codes) </w:t>
            </w:r>
          </w:p>
        </w:tc>
      </w:tr>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VS composed from SNOMED CT and V3 codes for observation targets: donor, fetus, spouse. As uses case</w:t>
            </w:r>
            <w:ins w:id="765" w:author="Riki Merrick" w:date="2015-09-12T08:03:00Z">
              <w:r w:rsidR="00445068">
                <w:rPr>
                  <w:rFonts w:eastAsia="Times New Roman"/>
                  <w:lang w:val="en-US"/>
                </w:rPr>
                <w:t>s</w:t>
              </w:r>
            </w:ins>
            <w:r>
              <w:rPr>
                <w:rFonts w:eastAsia="Times New Roman"/>
                <w:lang w:val="en-US"/>
              </w:rPr>
              <w:t xml:space="preserve"> are discovered may add more values. </w:t>
            </w:r>
          </w:p>
        </w:tc>
      </w:tr>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rsidP="00445068">
            <w:pPr>
              <w:rPr>
                <w:rFonts w:eastAsia="Times New Roman"/>
                <w:lang w:val="en-US"/>
              </w:rPr>
            </w:pPr>
            <w:r>
              <w:rPr>
                <w:rFonts w:eastAsia="Times New Roman"/>
                <w:lang w:val="en-US"/>
              </w:rPr>
              <w:t xml:space="preserve">This value set includes content from SNOMED CT, which is copyright </w:t>
            </w:r>
            <w:commentRangeStart w:id="766"/>
            <w:r>
              <w:rPr>
                <w:rFonts w:eastAsia="Times New Roman"/>
                <w:lang w:val="en-US"/>
              </w:rPr>
              <w:t>Â</w:t>
            </w:r>
            <w:commentRangeEnd w:id="766"/>
            <w:r w:rsidR="008F28A4">
              <w:rPr>
                <w:rStyle w:val="CommentReference"/>
              </w:rPr>
              <w:commentReference w:id="766"/>
            </w:r>
            <w:r>
              <w:rPr>
                <w:rFonts w:eastAsia="Times New Roman"/>
                <w:lang w:val="en-US"/>
              </w:rPr>
              <w:t>© 2002+ International Health Terminology Standards Development Organisation (IHTSDO), and distributed by agreement between IHTSDO and HL7. Implementer use of SNOMED CT is not covered by this agreement</w:t>
            </w:r>
            <w:ins w:id="767" w:author="Riki Merrick" w:date="2015-09-12T08:03:00Z">
              <w:r w:rsidR="00445068">
                <w:rPr>
                  <w:rFonts w:eastAsia="Times New Roman"/>
                  <w:lang w:val="en-US"/>
                </w:rPr>
                <w:t>.</w:t>
              </w:r>
            </w:ins>
            <w:del w:id="768" w:author="Riki Merrick" w:date="2015-09-12T08:03:00Z">
              <w:r w:rsidDel="00445068">
                <w:rPr>
                  <w:rFonts w:eastAsia="Times New Roman"/>
                  <w:lang w:val="en-US"/>
                </w:rPr>
                <w:delText xml:space="preserve"> </w:delText>
              </w:r>
            </w:del>
          </w:p>
        </w:tc>
      </w:tr>
    </w:tbl>
    <w:p w:rsidR="004049E5" w:rsidRDefault="005B11EB">
      <w:pPr>
        <w:pStyle w:val="Heading2"/>
        <w:divId w:val="1243641257"/>
        <w:rPr>
          <w:rFonts w:eastAsia="Times New Roman"/>
          <w:lang w:val="en-US"/>
        </w:rPr>
      </w:pPr>
      <w:r>
        <w:rPr>
          <w:rFonts w:eastAsia="Times New Roman"/>
          <w:lang w:val="en-US"/>
        </w:rPr>
        <w:t>ValueSet: Observation Value Absent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769"/>
            <w:r>
              <w:rPr>
                <w:rFonts w:eastAsia="Times New Roman"/>
                <w:lang w:val="en-US"/>
              </w:rPr>
              <w:t xml:space="preserve">Observation Value Absent Reason </w:t>
            </w:r>
            <w:commentRangeEnd w:id="769"/>
            <w:r w:rsidR="00445068">
              <w:rPr>
                <w:rStyle w:val="CommentReference"/>
              </w:rPr>
              <w:commentReference w:id="769"/>
            </w:r>
            <w:r>
              <w:rPr>
                <w:rFonts w:eastAsia="Times New Roman"/>
                <w:lang w:val="en-US"/>
              </w:rPr>
              <w:t xml:space="preserve">(Observation Value Absent Reason) </w:t>
            </w:r>
          </w:p>
        </w:tc>
      </w:tr>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the set of code</w:t>
            </w:r>
            <w:ins w:id="770" w:author="Riki Merrick" w:date="2015-09-12T08:04:00Z">
              <w:r w:rsidR="008B01B0">
                <w:rPr>
                  <w:rFonts w:eastAsia="Times New Roman"/>
                  <w:lang w:val="en-US"/>
                </w:rPr>
                <w:t>s</w:t>
              </w:r>
            </w:ins>
            <w:r>
              <w:rPr>
                <w:rFonts w:eastAsia="Times New Roman"/>
                <w:lang w:val="en-US"/>
              </w:rPr>
              <w:t xml:space="preserve"> for identifying the reason why the expected result in Observation.value[x] is missing</w:t>
            </w:r>
            <w:del w:id="771" w:author="Riki Merrick" w:date="2015-09-12T08:04:00Z">
              <w:r w:rsidDel="008B01B0">
                <w:rPr>
                  <w:rFonts w:eastAsia="Times New Roman"/>
                  <w:lang w:val="en-US"/>
                </w:rPr>
                <w:delText xml:space="preserve">. </w:delText>
              </w:r>
            </w:del>
          </w:p>
        </w:tc>
      </w:tr>
    </w:tbl>
    <w:p w:rsidR="004049E5" w:rsidRDefault="005B11EB">
      <w:pPr>
        <w:pStyle w:val="Heading2"/>
        <w:divId w:val="1243641257"/>
        <w:rPr>
          <w:rFonts w:eastAsia="Times New Roman"/>
          <w:lang w:val="en-US"/>
        </w:rPr>
      </w:pPr>
      <w:r>
        <w:rPr>
          <w:rFonts w:eastAsia="Times New Roman"/>
          <w:lang w:val="en-US"/>
        </w:rPr>
        <w:t>ValueSet: US counties and county equivalent entities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772"/>
            <w:r>
              <w:rPr>
                <w:rFonts w:eastAsia="Times New Roman"/>
                <w:lang w:val="en-US"/>
              </w:rPr>
              <w:t xml:space="preserve">US counties and county equivalent entities codes </w:t>
            </w:r>
            <w:commentRangeEnd w:id="772"/>
            <w:r w:rsidR="00445068">
              <w:rPr>
                <w:rStyle w:val="CommentReference"/>
              </w:rPr>
              <w:commentReference w:id="772"/>
            </w:r>
            <w:r>
              <w:rPr>
                <w:rFonts w:eastAsia="Times New Roman"/>
                <w:lang w:val="en-US"/>
              </w:rPr>
              <w:t xml:space="preserve">(U S counties and county equivalent entities codes) </w:t>
            </w:r>
          </w:p>
        </w:tc>
      </w:tr>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FIPS codes for US counties and county equivalent entities.</w:t>
            </w:r>
          </w:p>
        </w:tc>
      </w:tr>
    </w:tbl>
    <w:p w:rsidR="004049E5" w:rsidRDefault="005B11EB">
      <w:pPr>
        <w:pStyle w:val="Heading2"/>
        <w:divId w:val="1243641257"/>
        <w:rPr>
          <w:rFonts w:eastAsia="Times New Roman"/>
          <w:lang w:val="en-US"/>
        </w:rPr>
      </w:pPr>
      <w:r>
        <w:rPr>
          <w:rFonts w:eastAsia="Times New Roman"/>
          <w:lang w:val="en-US"/>
        </w:rPr>
        <w:t>ValueSet: USPS Two Letter Alphabetic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773"/>
            <w:r>
              <w:rPr>
                <w:rFonts w:eastAsia="Times New Roman"/>
                <w:lang w:val="en-US"/>
              </w:rPr>
              <w:t xml:space="preserve">USPS Two Letter Alphabetic Codes </w:t>
            </w:r>
            <w:commentRangeEnd w:id="773"/>
            <w:r w:rsidR="008B01B0">
              <w:rPr>
                <w:rStyle w:val="CommentReference"/>
              </w:rPr>
              <w:commentReference w:id="773"/>
            </w:r>
            <w:r>
              <w:rPr>
                <w:rFonts w:eastAsia="Times New Roman"/>
                <w:lang w:val="en-US"/>
              </w:rPr>
              <w:t xml:space="preserve">(U S P S Two Letter Alphabetic Codes) </w:t>
            </w:r>
          </w:p>
        </w:tc>
      </w:tr>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This value set defines two letter USPS alphabetic codes.</w:t>
            </w:r>
          </w:p>
        </w:tc>
      </w:tr>
      <w:tr w:rsidR="004049E5">
        <w:trPr>
          <w:divId w:val="1243641257"/>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rsidP="008B01B0">
            <w:pPr>
              <w:rPr>
                <w:rFonts w:eastAsia="Times New Roman"/>
                <w:lang w:val="en-US"/>
              </w:rPr>
            </w:pPr>
            <w:r>
              <w:rPr>
                <w:rFonts w:eastAsia="Times New Roman"/>
                <w:lang w:val="en-US"/>
              </w:rPr>
              <w:t>On July 1, 1963, the Post Office Department implemented the five-digit ZIP Code, which was placed after the state name in the last line of an address. To provide room for the ZIP Code, the Department issued two-letter abbreviations for all states and territories. Publication 59, Abbreviations for Use with ZIP Code, issued by the Department in October 1963. Currently there is no copyright restriction</w:t>
            </w:r>
            <w:del w:id="774" w:author="Riki Merrick" w:date="2015-09-12T08:04:00Z">
              <w:r w:rsidDel="008B01B0">
                <w:rPr>
                  <w:rFonts w:eastAsia="Times New Roman"/>
                  <w:lang w:val="en-US"/>
                </w:rPr>
                <w:delText>s</w:delText>
              </w:r>
            </w:del>
            <w:r>
              <w:rPr>
                <w:rFonts w:eastAsia="Times New Roman"/>
                <w:lang w:val="en-US"/>
              </w:rPr>
              <w:t xml:space="preserve"> on this value set</w:t>
            </w:r>
            <w:ins w:id="775" w:author="Riki Merrick" w:date="2015-09-12T08:05:00Z">
              <w:r w:rsidR="008B01B0">
                <w:rPr>
                  <w:rFonts w:eastAsia="Times New Roman"/>
                  <w:lang w:val="en-US"/>
                </w:rPr>
                <w:t>.</w:t>
              </w:r>
            </w:ins>
            <w:r>
              <w:rPr>
                <w:rFonts w:eastAsia="Times New Roman"/>
                <w:lang w:val="en-US"/>
              </w:rPr>
              <w:t xml:space="preserve"> </w:t>
            </w:r>
          </w:p>
        </w:tc>
      </w:tr>
    </w:tbl>
    <w:p w:rsidR="004049E5" w:rsidRDefault="005B11EB">
      <w:pPr>
        <w:pStyle w:val="Heading1"/>
        <w:divId w:val="284164274"/>
        <w:rPr>
          <w:rFonts w:eastAsia="Times New Roman"/>
          <w:lang w:val="en-US"/>
        </w:rPr>
      </w:pPr>
      <w:r>
        <w:rPr>
          <w:rFonts w:eastAsia="Times New Roman"/>
          <w:lang w:val="en-US"/>
        </w:rPr>
        <w:t>HL7 International - Patient Care WG</w:t>
      </w:r>
    </w:p>
    <w:p w:rsidR="004049E5" w:rsidRDefault="005B11EB">
      <w:pPr>
        <w:pStyle w:val="Heading2"/>
        <w:divId w:val="284164274"/>
        <w:rPr>
          <w:rFonts w:eastAsia="Times New Roman"/>
          <w:lang w:val="en-US"/>
        </w:rPr>
      </w:pPr>
      <w:r>
        <w:rPr>
          <w:rFonts w:eastAsia="Times New Roman"/>
          <w:lang w:val="en-US"/>
        </w:rPr>
        <w:t>ValueSet: Activity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776"/>
            <w:r>
              <w:rPr>
                <w:rFonts w:eastAsia="Times New Roman"/>
                <w:lang w:val="en-US"/>
              </w:rPr>
              <w:t xml:space="preserve">Activity Reason </w:t>
            </w:r>
            <w:commentRangeEnd w:id="776"/>
            <w:r w:rsidR="008B01B0">
              <w:rPr>
                <w:rStyle w:val="CommentReference"/>
              </w:rPr>
              <w:commentReference w:id="776"/>
            </w:r>
            <w:r>
              <w:rPr>
                <w:rFonts w:eastAsia="Times New Roman"/>
                <w:lang w:val="en-US"/>
              </w:rPr>
              <w:t xml:space="preserve">(Activity Reason)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codes indicating the reason for a clinical activity being performed</w:t>
            </w:r>
            <w:del w:id="777" w:author="Riki Merrick" w:date="2015-09-12T08:05:00Z">
              <w:r w:rsidDel="008B01B0">
                <w:rPr>
                  <w:rFonts w:eastAsia="Times New Roman"/>
                  <w:lang w:val="en-US"/>
                </w:rPr>
                <w:delText>.</w:delText>
              </w:r>
            </w:del>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rsidP="008B01B0">
            <w:pPr>
              <w:rPr>
                <w:rFonts w:eastAsia="Times New Roman"/>
                <w:lang w:val="en-US"/>
              </w:rPr>
            </w:pPr>
            <w:r>
              <w:rPr>
                <w:rFonts w:eastAsia="Times New Roman"/>
                <w:lang w:val="en-US"/>
              </w:rPr>
              <w:t xml:space="preserve">This value set includes content from SNOMED CT, which is copyright </w:t>
            </w:r>
            <w:commentRangeStart w:id="778"/>
            <w:r>
              <w:rPr>
                <w:rFonts w:eastAsia="Times New Roman"/>
                <w:lang w:val="en-US"/>
              </w:rPr>
              <w:t>Â</w:t>
            </w:r>
            <w:commentRangeEnd w:id="778"/>
            <w:r w:rsidR="008F28A4">
              <w:rPr>
                <w:rStyle w:val="CommentReference"/>
              </w:rPr>
              <w:commentReference w:id="778"/>
            </w:r>
            <w:r>
              <w:rPr>
                <w:rFonts w:eastAsia="Times New Roman"/>
                <w:lang w:val="en-US"/>
              </w:rPr>
              <w:t xml:space="preserve">© 2002+ International Health Terminology Standards Development Organisation (IHTSDO), and distributed by agreement between IHTSDO and HL7. Implementer use of </w:t>
            </w:r>
            <w:r>
              <w:rPr>
                <w:rFonts w:eastAsia="Times New Roman"/>
                <w:lang w:val="en-US"/>
              </w:rPr>
              <w:lastRenderedPageBreak/>
              <w:t>SNOMED CT is not covered by this agreement</w:t>
            </w:r>
            <w:ins w:id="779" w:author="Riki Merrick" w:date="2015-09-12T08:05:00Z">
              <w:r w:rsidR="008B01B0">
                <w:rPr>
                  <w:rFonts w:eastAsia="Times New Roman"/>
                  <w:lang w:val="en-US"/>
                </w:rPr>
                <w:t>.</w:t>
              </w:r>
            </w:ins>
            <w:del w:id="780" w:author="Riki Merrick" w:date="2015-09-12T08:05:00Z">
              <w:r w:rsidDel="008B01B0">
                <w:rPr>
                  <w:rFonts w:eastAsia="Times New Roman"/>
                  <w:lang w:val="en-US"/>
                </w:rPr>
                <w:delText xml:space="preserve"> </w:delText>
              </w:r>
            </w:del>
          </w:p>
        </w:tc>
      </w:tr>
    </w:tbl>
    <w:p w:rsidR="004049E5" w:rsidRDefault="005B11EB">
      <w:pPr>
        <w:pStyle w:val="Heading2"/>
        <w:divId w:val="284164274"/>
        <w:rPr>
          <w:rFonts w:eastAsia="Times New Roman"/>
          <w:lang w:val="en-US"/>
        </w:rPr>
      </w:pPr>
      <w:r>
        <w:rPr>
          <w:rFonts w:eastAsia="Times New Roman"/>
          <w:lang w:val="en-US"/>
        </w:rPr>
        <w:lastRenderedPageBreak/>
        <w:t>ValueSet: Care Plan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781"/>
            <w:r>
              <w:rPr>
                <w:rFonts w:eastAsia="Times New Roman"/>
                <w:lang w:val="en-US"/>
              </w:rPr>
              <w:t xml:space="preserve">Care Plan Category </w:t>
            </w:r>
            <w:commentRangeEnd w:id="781"/>
            <w:r w:rsidR="008B01B0">
              <w:rPr>
                <w:rStyle w:val="CommentReference"/>
              </w:rPr>
              <w:commentReference w:id="781"/>
            </w:r>
            <w:r>
              <w:rPr>
                <w:rFonts w:eastAsia="Times New Roman"/>
                <w:lang w:val="en-US"/>
              </w:rPr>
              <w:t xml:space="preserve">(Care Plan Category)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Example codes indicating the category a care plan falls within. Note that these are in no way complete and may not even be appropriate for some uses.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rsidP="008B01B0">
            <w:pPr>
              <w:rPr>
                <w:rFonts w:eastAsia="Times New Roman"/>
                <w:lang w:val="en-US"/>
              </w:rPr>
            </w:pPr>
            <w:r>
              <w:rPr>
                <w:rFonts w:eastAsia="Times New Roman"/>
                <w:lang w:val="en-US"/>
              </w:rPr>
              <w:t xml:space="preserve">This value set includes content from SNOMED CT, which is copyright </w:t>
            </w:r>
            <w:commentRangeStart w:id="782"/>
            <w:r>
              <w:rPr>
                <w:rFonts w:eastAsia="Times New Roman"/>
                <w:lang w:val="en-US"/>
              </w:rPr>
              <w:t>Â</w:t>
            </w:r>
            <w:commentRangeEnd w:id="782"/>
            <w:r w:rsidR="008F28A4">
              <w:rPr>
                <w:rStyle w:val="CommentReference"/>
              </w:rPr>
              <w:commentReference w:id="782"/>
            </w:r>
            <w:r>
              <w:rPr>
                <w:rFonts w:eastAsia="Times New Roman"/>
                <w:lang w:val="en-US"/>
              </w:rPr>
              <w:t>© 2002+ International Health Terminology Standards Development Organisation (IHTSDO), and distributed by agreement between IHTSDO and HL7. Implementer use of SNOMED CT is not covered by this agreement</w:t>
            </w:r>
            <w:ins w:id="783" w:author="Riki Merrick" w:date="2015-09-12T08:05:00Z">
              <w:r w:rsidR="008B01B0">
                <w:rPr>
                  <w:rFonts w:eastAsia="Times New Roman"/>
                  <w:lang w:val="en-US"/>
                </w:rPr>
                <w:t>.</w:t>
              </w:r>
            </w:ins>
            <w:r>
              <w:rPr>
                <w:rFonts w:eastAsia="Times New Roman"/>
                <w:lang w:val="en-US"/>
              </w:rPr>
              <w:t xml:space="preserve"> </w:t>
            </w:r>
          </w:p>
        </w:tc>
      </w:tr>
    </w:tbl>
    <w:p w:rsidR="004049E5" w:rsidRDefault="005B11EB">
      <w:pPr>
        <w:pStyle w:val="Heading2"/>
        <w:divId w:val="284164274"/>
        <w:rPr>
          <w:rFonts w:eastAsia="Times New Roman"/>
          <w:lang w:val="en-US"/>
        </w:rPr>
      </w:pPr>
      <w:r>
        <w:rPr>
          <w:rFonts w:eastAsia="Times New Roman"/>
          <w:lang w:val="en-US"/>
        </w:rPr>
        <w:t>ValueSet: Condition Stage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784"/>
            <w:r>
              <w:rPr>
                <w:rFonts w:eastAsia="Times New Roman"/>
                <w:lang w:val="en-US"/>
              </w:rPr>
              <w:t xml:space="preserve">Condition Stage </w:t>
            </w:r>
            <w:commentRangeEnd w:id="784"/>
            <w:r w:rsidR="008B01B0">
              <w:rPr>
                <w:rStyle w:val="CommentReference"/>
              </w:rPr>
              <w:commentReference w:id="784"/>
            </w:r>
            <w:r>
              <w:rPr>
                <w:rFonts w:eastAsia="Times New Roman"/>
                <w:lang w:val="en-US"/>
              </w:rPr>
              <w:t xml:space="preserve">(Condition Stage)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value set for stages of cancer and other conditions</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rsidP="008B01B0">
            <w:pPr>
              <w:rPr>
                <w:rFonts w:eastAsia="Times New Roman"/>
                <w:lang w:val="en-US"/>
              </w:rPr>
            </w:pPr>
            <w:r>
              <w:rPr>
                <w:rFonts w:eastAsia="Times New Roman"/>
                <w:lang w:val="en-US"/>
              </w:rPr>
              <w:t xml:space="preserve">This value set includes content from SNOMED CT, which is copyright </w:t>
            </w:r>
            <w:commentRangeStart w:id="785"/>
            <w:r>
              <w:rPr>
                <w:rFonts w:eastAsia="Times New Roman"/>
                <w:lang w:val="en-US"/>
              </w:rPr>
              <w:t>Â</w:t>
            </w:r>
            <w:commentRangeEnd w:id="785"/>
            <w:r w:rsidR="008F28A4">
              <w:rPr>
                <w:rStyle w:val="CommentReference"/>
              </w:rPr>
              <w:commentReference w:id="785"/>
            </w:r>
            <w:r>
              <w:rPr>
                <w:rFonts w:eastAsia="Times New Roman"/>
                <w:lang w:val="en-US"/>
              </w:rPr>
              <w:t>© 2002+ International Health Terminology Standards Development Organisation (IHTSDO), and distributed by agreement between IHTSDO and HL7. Implementer use of SNOMED CT is not covered by this agreement</w:t>
            </w:r>
            <w:ins w:id="786" w:author="Riki Merrick" w:date="2015-09-12T08:06:00Z">
              <w:r w:rsidR="008B01B0">
                <w:rPr>
                  <w:rFonts w:eastAsia="Times New Roman"/>
                  <w:lang w:val="en-US"/>
                </w:rPr>
                <w:t>.</w:t>
              </w:r>
            </w:ins>
            <w:del w:id="787" w:author="Riki Merrick" w:date="2015-09-12T08:06:00Z">
              <w:r w:rsidDel="008B01B0">
                <w:rPr>
                  <w:rFonts w:eastAsia="Times New Roman"/>
                  <w:lang w:val="en-US"/>
                </w:rPr>
                <w:delText xml:space="preserve"> </w:delText>
              </w:r>
            </w:del>
          </w:p>
        </w:tc>
      </w:tr>
    </w:tbl>
    <w:p w:rsidR="004049E5" w:rsidRDefault="005B11EB">
      <w:pPr>
        <w:pStyle w:val="Heading2"/>
        <w:divId w:val="284164274"/>
        <w:rPr>
          <w:rFonts w:eastAsia="Times New Roman"/>
          <w:lang w:val="en-US"/>
        </w:rPr>
      </w:pPr>
      <w:r>
        <w:rPr>
          <w:rFonts w:eastAsia="Times New Roman"/>
          <w:lang w:val="en-US"/>
        </w:rPr>
        <w:t>ValueSet: Flag 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788"/>
            <w:r>
              <w:rPr>
                <w:rFonts w:eastAsia="Times New Roman"/>
                <w:lang w:val="en-US"/>
              </w:rPr>
              <w:t xml:space="preserve">Flag Category </w:t>
            </w:r>
            <w:commentRangeEnd w:id="788"/>
            <w:r w:rsidR="008B01B0">
              <w:rPr>
                <w:rStyle w:val="CommentReference"/>
              </w:rPr>
              <w:commentReference w:id="788"/>
            </w:r>
            <w:r>
              <w:rPr>
                <w:rFonts w:eastAsia="Times New Roman"/>
                <w:lang w:val="en-US"/>
              </w:rPr>
              <w:t xml:space="preserve">(Flag Category)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list of detail codes for flagged issues. (Not complete or necessarily appropriate.)</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rsidP="008B01B0">
            <w:pPr>
              <w:rPr>
                <w:rFonts w:eastAsia="Times New Roman"/>
                <w:lang w:val="en-US"/>
              </w:rPr>
            </w:pPr>
            <w:r>
              <w:rPr>
                <w:rFonts w:eastAsia="Times New Roman"/>
                <w:b/>
                <w:bCs/>
                <w:lang w:val="en-US"/>
              </w:rPr>
              <w:t xml:space="preserve">Diet: </w:t>
            </w:r>
            <w:r>
              <w:rPr>
                <w:rFonts w:eastAsia="Times New Roman"/>
                <w:lang w:val="en-US"/>
              </w:rPr>
              <w:t xml:space="preserve">Flags </w:t>
            </w:r>
            <w:del w:id="789" w:author="Riki Merrick" w:date="2015-09-12T08:06:00Z">
              <w:r w:rsidDel="008B01B0">
                <w:rPr>
                  <w:rFonts w:eastAsia="Times New Roman"/>
                  <w:lang w:val="en-US"/>
                </w:rPr>
                <w:delText xml:space="preserve">relating </w:delText>
              </w:r>
            </w:del>
            <w:ins w:id="790" w:author="Riki Merrick" w:date="2015-09-12T08:06:00Z">
              <w:r w:rsidR="008B01B0">
                <w:rPr>
                  <w:rFonts w:eastAsia="Times New Roman"/>
                  <w:lang w:val="en-US"/>
                </w:rPr>
                <w:t xml:space="preserve">related </w:t>
              </w:r>
            </w:ins>
            <w:r>
              <w:rPr>
                <w:rFonts w:eastAsia="Times New Roman"/>
                <w:lang w:val="en-US"/>
              </w:rPr>
              <w:t xml:space="preserve">to the subject's dietary needs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Drug: </w:t>
            </w:r>
            <w:r>
              <w:rPr>
                <w:rFonts w:eastAsia="Times New Roman"/>
                <w:lang w:val="en-US"/>
              </w:rPr>
              <w:t xml:space="preserve">Flags related to the patient's medications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B01B0">
            <w:pPr>
              <w:rPr>
                <w:rFonts w:eastAsia="Times New Roman"/>
                <w:lang w:val="en-US"/>
              </w:rPr>
            </w:pPr>
            <w:r>
              <w:rPr>
                <w:rFonts w:eastAsia="Times New Roman"/>
                <w:b/>
                <w:bCs/>
                <w:lang w:val="en-US"/>
              </w:rPr>
              <w:t xml:space="preserve">Lab: </w:t>
            </w:r>
            <w:r>
              <w:rPr>
                <w:rFonts w:eastAsia="Times New Roman"/>
                <w:lang w:val="en-US"/>
              </w:rPr>
              <w:t xml:space="preserve">Flags related to performing laboratory tests and related processes (e.g. </w:t>
            </w:r>
            <w:del w:id="791" w:author="Riki Merrick" w:date="2015-09-12T08:06:00Z">
              <w:r w:rsidDel="008B01B0">
                <w:rPr>
                  <w:rFonts w:eastAsia="Times New Roman"/>
                  <w:lang w:val="en-US"/>
                </w:rPr>
                <w:delText>phlebotamy</w:delText>
              </w:r>
            </w:del>
            <w:ins w:id="792" w:author="Riki Merrick" w:date="2015-09-12T08:06:00Z">
              <w:r w:rsidR="008B01B0">
                <w:rPr>
                  <w:rFonts w:eastAsia="Times New Roman"/>
                  <w:lang w:val="en-US"/>
                </w:rPr>
                <w:t>phlebotomy</w:t>
              </w:r>
            </w:ins>
            <w:r>
              <w:rPr>
                <w:rFonts w:eastAsia="Times New Roman"/>
                <w:lang w:val="en-US"/>
              </w:rPr>
              <w:t xml:space="preserve">)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B01B0">
            <w:pPr>
              <w:rPr>
                <w:rFonts w:eastAsia="Times New Roman"/>
                <w:lang w:val="en-US"/>
              </w:rPr>
            </w:pPr>
            <w:r>
              <w:rPr>
                <w:rFonts w:eastAsia="Times New Roman"/>
                <w:b/>
                <w:bCs/>
                <w:lang w:val="en-US"/>
              </w:rPr>
              <w:t xml:space="preserve">Administrative: </w:t>
            </w:r>
            <w:r>
              <w:rPr>
                <w:rFonts w:eastAsia="Times New Roman"/>
                <w:lang w:val="en-US"/>
              </w:rPr>
              <w:t xml:space="preserve">Flags </w:t>
            </w:r>
            <w:del w:id="793" w:author="Riki Merrick" w:date="2015-09-12T08:06:00Z">
              <w:r w:rsidDel="008B01B0">
                <w:rPr>
                  <w:rFonts w:eastAsia="Times New Roman"/>
                  <w:lang w:val="en-US"/>
                </w:rPr>
                <w:delText xml:space="preserve">relating </w:delText>
              </w:r>
            </w:del>
            <w:ins w:id="794" w:author="Riki Merrick" w:date="2015-09-12T08:06:00Z">
              <w:r w:rsidR="008B01B0">
                <w:rPr>
                  <w:rFonts w:eastAsia="Times New Roman"/>
                  <w:lang w:val="en-US"/>
                </w:rPr>
                <w:t xml:space="preserve">related </w:t>
              </w:r>
            </w:ins>
            <w:r>
              <w:rPr>
                <w:rFonts w:eastAsia="Times New Roman"/>
                <w:lang w:val="en-US"/>
              </w:rPr>
              <w:t xml:space="preserve">to administrative and financial processes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B01B0">
            <w:pPr>
              <w:rPr>
                <w:rFonts w:eastAsia="Times New Roman"/>
                <w:lang w:val="en-US"/>
              </w:rPr>
            </w:pPr>
            <w:r>
              <w:rPr>
                <w:rFonts w:eastAsia="Times New Roman"/>
                <w:b/>
                <w:bCs/>
                <w:lang w:val="en-US"/>
              </w:rPr>
              <w:t xml:space="preserve">Subject contact: </w:t>
            </w:r>
            <w:r>
              <w:rPr>
                <w:rFonts w:eastAsia="Times New Roman"/>
                <w:lang w:val="en-US"/>
              </w:rPr>
              <w:t xml:space="preserve">Flags </w:t>
            </w:r>
            <w:del w:id="795" w:author="Riki Merrick" w:date="2015-09-12T08:06:00Z">
              <w:r w:rsidDel="008B01B0">
                <w:rPr>
                  <w:rFonts w:eastAsia="Times New Roman"/>
                  <w:lang w:val="en-US"/>
                </w:rPr>
                <w:delText xml:space="preserve">relating </w:delText>
              </w:r>
            </w:del>
            <w:ins w:id="796" w:author="Riki Merrick" w:date="2015-09-12T08:06:00Z">
              <w:r w:rsidR="008B01B0">
                <w:rPr>
                  <w:rFonts w:eastAsia="Times New Roman"/>
                  <w:lang w:val="en-US"/>
                </w:rPr>
                <w:t xml:space="preserve">related </w:t>
              </w:r>
            </w:ins>
            <w:r>
              <w:rPr>
                <w:rFonts w:eastAsia="Times New Roman"/>
                <w:lang w:val="en-US"/>
              </w:rPr>
              <w:t xml:space="preserve">to coming into contact with the patient </w:t>
            </w:r>
          </w:p>
        </w:tc>
      </w:tr>
    </w:tbl>
    <w:p w:rsidR="004049E5" w:rsidRDefault="005B11EB">
      <w:pPr>
        <w:pStyle w:val="Heading2"/>
        <w:divId w:val="284164274"/>
        <w:rPr>
          <w:rFonts w:eastAsia="Times New Roman"/>
          <w:lang w:val="en-US"/>
        </w:rPr>
      </w:pPr>
      <w:r>
        <w:rPr>
          <w:rFonts w:eastAsia="Times New Roman"/>
          <w:lang w:val="en-US"/>
        </w:rPr>
        <w:t>ValueSet: Flag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797"/>
            <w:r>
              <w:rPr>
                <w:rFonts w:eastAsia="Times New Roman"/>
                <w:lang w:val="en-US"/>
              </w:rPr>
              <w:t xml:space="preserve">Flag Code </w:t>
            </w:r>
            <w:commentRangeEnd w:id="797"/>
            <w:r w:rsidR="008B01B0">
              <w:rPr>
                <w:rStyle w:val="CommentReference"/>
              </w:rPr>
              <w:commentReference w:id="797"/>
            </w:r>
            <w:r>
              <w:rPr>
                <w:rFonts w:eastAsia="Times New Roman"/>
                <w:lang w:val="en-US"/>
              </w:rPr>
              <w:t xml:space="preserve">(Flag Code)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list of detail codes for flagged issues. (Not complete or necessarily appropriate.)</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rsidP="008B01B0">
            <w:pPr>
              <w:rPr>
                <w:rFonts w:eastAsia="Times New Roman"/>
                <w:lang w:val="en-US"/>
              </w:rPr>
            </w:pPr>
            <w:r>
              <w:rPr>
                <w:rFonts w:eastAsia="Times New Roman"/>
                <w:lang w:val="en-US"/>
              </w:rPr>
              <w:t xml:space="preserve">This value set includes content from SNOMED CT, which is copyright </w:t>
            </w:r>
            <w:commentRangeStart w:id="798"/>
            <w:r>
              <w:rPr>
                <w:rFonts w:eastAsia="Times New Roman"/>
                <w:lang w:val="en-US"/>
              </w:rPr>
              <w:t>Â</w:t>
            </w:r>
            <w:commentRangeEnd w:id="798"/>
            <w:r w:rsidR="008F28A4">
              <w:rPr>
                <w:rStyle w:val="CommentReference"/>
              </w:rPr>
              <w:commentReference w:id="798"/>
            </w:r>
            <w:r>
              <w:rPr>
                <w:rFonts w:eastAsia="Times New Roman"/>
                <w:lang w:val="en-US"/>
              </w:rPr>
              <w:t xml:space="preserve">© 2002+ International Health Terminology Standards Development Organisation (IHTSDO), </w:t>
            </w:r>
            <w:r>
              <w:rPr>
                <w:rFonts w:eastAsia="Times New Roman"/>
                <w:lang w:val="en-US"/>
              </w:rPr>
              <w:lastRenderedPageBreak/>
              <w:t>and distributed by agreement between IHTSDO and HL7. Implementer use of SNOMED CT is not covered by this agreement</w:t>
            </w:r>
            <w:ins w:id="799" w:author="Riki Merrick" w:date="2015-09-12T08:07:00Z">
              <w:r w:rsidR="008B01B0">
                <w:rPr>
                  <w:rFonts w:eastAsia="Times New Roman"/>
                  <w:lang w:val="en-US"/>
                </w:rPr>
                <w:t>.</w:t>
              </w:r>
            </w:ins>
            <w:r>
              <w:rPr>
                <w:rFonts w:eastAsia="Times New Roman"/>
                <w:lang w:val="en-US"/>
              </w:rPr>
              <w:t xml:space="preserve"> </w:t>
            </w:r>
          </w:p>
        </w:tc>
      </w:tr>
    </w:tbl>
    <w:p w:rsidR="004049E5" w:rsidRDefault="005B11EB">
      <w:pPr>
        <w:pStyle w:val="Heading2"/>
        <w:divId w:val="284164274"/>
        <w:rPr>
          <w:rFonts w:eastAsia="Times New Roman"/>
          <w:lang w:val="en-US"/>
        </w:rPr>
      </w:pPr>
      <w:r>
        <w:rPr>
          <w:rFonts w:eastAsia="Times New Roman"/>
          <w:lang w:val="en-US"/>
        </w:rPr>
        <w:lastRenderedPageBreak/>
        <w:t>ValueSet: GoalCategory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7887"/>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GoalCategory (Goal Category)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rsidP="008B01B0">
            <w:pPr>
              <w:rPr>
                <w:rFonts w:eastAsia="Times New Roman"/>
                <w:lang w:val="en-US"/>
              </w:rPr>
            </w:pPr>
            <w:del w:id="800" w:author="Riki Merrick" w:date="2015-09-12T08:07:00Z">
              <w:r w:rsidDel="008B01B0">
                <w:rPr>
                  <w:rFonts w:eastAsia="Times New Roman"/>
                  <w:lang w:val="en-US"/>
                </w:rPr>
                <w:delText xml:space="preserve">goal category - </w:delText>
              </w:r>
            </w:del>
            <w:ins w:id="801" w:author="Riki Merrick" w:date="2015-09-12T08:07:00Z">
              <w:r w:rsidR="008B01B0">
                <w:rPr>
                  <w:rFonts w:eastAsia="Times New Roman"/>
                  <w:lang w:val="en-US"/>
                </w:rPr>
                <w:t>E</w:t>
              </w:r>
            </w:ins>
            <w:del w:id="802" w:author="Riki Merrick" w:date="2015-09-12T08:07:00Z">
              <w:r w:rsidDel="008B01B0">
                <w:rPr>
                  <w:rFonts w:eastAsia="Times New Roman"/>
                  <w:lang w:val="en-US"/>
                </w:rPr>
                <w:delText>e</w:delText>
              </w:r>
            </w:del>
            <w:r>
              <w:rPr>
                <w:rFonts w:eastAsia="Times New Roman"/>
                <w:lang w:val="en-US"/>
              </w:rPr>
              <w:t>xample codes for grouping goals for filtering or presentation</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dietary: </w:t>
            </w:r>
            <w:r>
              <w:rPr>
                <w:rFonts w:eastAsia="Times New Roman"/>
                <w:lang w:val="en-US"/>
              </w:rPr>
              <w:t xml:space="preserve">Goals related to the consumption of food and/or beverages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B01B0">
            <w:pPr>
              <w:rPr>
                <w:rFonts w:eastAsia="Times New Roman"/>
                <w:lang w:val="en-US"/>
              </w:rPr>
            </w:pPr>
            <w:r>
              <w:rPr>
                <w:rFonts w:eastAsia="Times New Roman"/>
                <w:b/>
                <w:bCs/>
                <w:lang w:val="en-US"/>
              </w:rPr>
              <w:t xml:space="preserve">safety: </w:t>
            </w:r>
            <w:r>
              <w:rPr>
                <w:rFonts w:eastAsia="Times New Roman"/>
                <w:lang w:val="en-US"/>
              </w:rPr>
              <w:t>Goals related to the personal prote</w:t>
            </w:r>
            <w:del w:id="803" w:author="Riki Merrick" w:date="2015-09-12T08:07:00Z">
              <w:r w:rsidDel="008B01B0">
                <w:rPr>
                  <w:rFonts w:eastAsia="Times New Roman"/>
                  <w:lang w:val="en-US"/>
                </w:rPr>
                <w:delText>x</w:delText>
              </w:r>
            </w:del>
            <w:r>
              <w:rPr>
                <w:rFonts w:eastAsia="Times New Roman"/>
                <w:lang w:val="en-US"/>
              </w:rPr>
              <w:t>ction of the subject</w:t>
            </w:r>
            <w:del w:id="804" w:author="Riki Merrick" w:date="2015-09-12T08:07:00Z">
              <w:r w:rsidDel="008B01B0">
                <w:rPr>
                  <w:rFonts w:eastAsia="Times New Roman"/>
                  <w:lang w:val="en-US"/>
                </w:rPr>
                <w:delText xml:space="preserve">. </w:delText>
              </w:r>
            </w:del>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behavioral: </w:t>
            </w:r>
            <w:r>
              <w:rPr>
                <w:rFonts w:eastAsia="Times New Roman"/>
                <w:lang w:val="en-US"/>
              </w:rPr>
              <w:t>Goals related to the manner in which the subject acts</w:t>
            </w:r>
            <w:del w:id="805" w:author="Riki Merrick" w:date="2015-09-12T08:07:00Z">
              <w:r w:rsidDel="008B01B0">
                <w:rPr>
                  <w:rFonts w:eastAsia="Times New Roman"/>
                  <w:lang w:val="en-US"/>
                </w:rPr>
                <w:delText xml:space="preserve">. </w:delText>
              </w:r>
            </w:del>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nursing: </w:t>
            </w:r>
            <w:r>
              <w:rPr>
                <w:rFonts w:eastAsia="Times New Roman"/>
                <w:lang w:val="en-US"/>
              </w:rPr>
              <w:t>Goals related to the practice of nursing or established by nurses</w:t>
            </w:r>
            <w:del w:id="806" w:author="Riki Merrick" w:date="2015-09-12T08:07:00Z">
              <w:r w:rsidDel="008B01B0">
                <w:rPr>
                  <w:rFonts w:eastAsia="Times New Roman"/>
                  <w:lang w:val="en-US"/>
                </w:rPr>
                <w:delText xml:space="preserve">. </w:delText>
              </w:r>
            </w:del>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physiotherapy: </w:t>
            </w:r>
            <w:r>
              <w:rPr>
                <w:rFonts w:eastAsia="Times New Roman"/>
                <w:lang w:val="en-US"/>
              </w:rPr>
              <w:t>Goals related to the mobility and motor capability of the subject</w:t>
            </w:r>
            <w:del w:id="807" w:author="Riki Merrick" w:date="2015-09-12T08:07:00Z">
              <w:r w:rsidDel="008B01B0">
                <w:rPr>
                  <w:rFonts w:eastAsia="Times New Roman"/>
                  <w:lang w:val="en-US"/>
                </w:rPr>
                <w:delText>.</w:delText>
              </w:r>
            </w:del>
            <w:r>
              <w:rPr>
                <w:rFonts w:eastAsia="Times New Roman"/>
                <w:lang w:val="en-US"/>
              </w:rPr>
              <w:t xml:space="preserve"> </w:t>
            </w:r>
          </w:p>
        </w:tc>
      </w:tr>
    </w:tbl>
    <w:p w:rsidR="004049E5" w:rsidRDefault="005B11EB">
      <w:pPr>
        <w:pStyle w:val="Heading2"/>
        <w:divId w:val="284164274"/>
        <w:rPr>
          <w:rFonts w:eastAsia="Times New Roman"/>
          <w:lang w:val="en-US"/>
        </w:rPr>
      </w:pPr>
      <w:r>
        <w:rPr>
          <w:rFonts w:eastAsia="Times New Roman"/>
          <w:lang w:val="en-US"/>
        </w:rPr>
        <w:t>ValueSet: GoalPriority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GoalPriority (Goal Priority)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rsidP="008B01B0">
            <w:pPr>
              <w:rPr>
                <w:rFonts w:eastAsia="Times New Roman"/>
                <w:lang w:val="en-US"/>
              </w:rPr>
            </w:pPr>
            <w:del w:id="808" w:author="Riki Merrick" w:date="2015-09-12T08:08:00Z">
              <w:r w:rsidDel="008B01B0">
                <w:rPr>
                  <w:rFonts w:eastAsia="Times New Roman"/>
                  <w:lang w:val="en-US"/>
                </w:rPr>
                <w:delText xml:space="preserve">goal priority - </w:delText>
              </w:r>
            </w:del>
            <w:ins w:id="809" w:author="Riki Merrick" w:date="2015-09-12T08:08:00Z">
              <w:r w:rsidR="008B01B0">
                <w:rPr>
                  <w:rFonts w:eastAsia="Times New Roman"/>
                  <w:lang w:val="en-US"/>
                </w:rPr>
                <w:t>I</w:t>
              </w:r>
            </w:ins>
            <w:del w:id="810" w:author="Riki Merrick" w:date="2015-09-12T08:08:00Z">
              <w:r w:rsidDel="008B01B0">
                <w:rPr>
                  <w:rFonts w:eastAsia="Times New Roman"/>
                  <w:lang w:val="en-US"/>
                </w:rPr>
                <w:delText>i</w:delText>
              </w:r>
            </w:del>
            <w:r>
              <w:rPr>
                <w:rFonts w:eastAsia="Times New Roman"/>
                <w:lang w:val="en-US"/>
              </w:rPr>
              <w:t>ndicates the level of importance associated with reaching or sustaining a goal</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high: </w:t>
            </w:r>
            <w:r>
              <w:rPr>
                <w:rFonts w:eastAsia="Times New Roman"/>
                <w:lang w:val="en-US"/>
              </w:rPr>
              <w:t xml:space="preserve">Indicates that the goal is of considerable importance and should be a primary focus of care delivery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medium: </w:t>
            </w:r>
            <w:r>
              <w:rPr>
                <w:rFonts w:eastAsia="Times New Roman"/>
                <w:lang w:val="en-US"/>
              </w:rPr>
              <w:t xml:space="preserve">Indicates that the goal has a reasonable degree of importance and that concrete action should be taken towards the goal. Attainment is not as critical as high-priority goals.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low: </w:t>
            </w:r>
            <w:r>
              <w:rPr>
                <w:rFonts w:eastAsia="Times New Roman"/>
                <w:lang w:val="en-US"/>
              </w:rPr>
              <w:t xml:space="preserve">The goal is desirable but is not sufficiently important to devote significant resources to. Achievement of the goal may be sought when incidental to achieving other goals. </w:t>
            </w:r>
          </w:p>
        </w:tc>
      </w:tr>
    </w:tbl>
    <w:p w:rsidR="004049E5" w:rsidRDefault="005B11EB">
      <w:pPr>
        <w:pStyle w:val="Heading2"/>
        <w:divId w:val="284164274"/>
        <w:rPr>
          <w:rFonts w:eastAsia="Times New Roman"/>
          <w:lang w:val="en-US"/>
        </w:rPr>
      </w:pPr>
      <w:r>
        <w:rPr>
          <w:rFonts w:eastAsia="Times New Roman"/>
          <w:lang w:val="en-US"/>
        </w:rPr>
        <w:t>ValueSet: GoalStartEvent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GoalStartEvent (Goal Start Event)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Identifies types of events that might trigger the start of a goal</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rsidP="008B01B0">
            <w:pPr>
              <w:rPr>
                <w:rFonts w:eastAsia="Times New Roman"/>
                <w:lang w:val="en-US"/>
              </w:rPr>
            </w:pPr>
            <w:r>
              <w:rPr>
                <w:rFonts w:eastAsia="Times New Roman"/>
                <w:lang w:val="en-US"/>
              </w:rPr>
              <w:t xml:space="preserve">This value set includes content from SNOMED CT, which is copyright </w:t>
            </w:r>
            <w:commentRangeStart w:id="811"/>
            <w:r>
              <w:rPr>
                <w:rFonts w:eastAsia="Times New Roman"/>
                <w:lang w:val="en-US"/>
              </w:rPr>
              <w:t>Â</w:t>
            </w:r>
            <w:commentRangeEnd w:id="811"/>
            <w:r w:rsidR="008F28A4">
              <w:rPr>
                <w:rStyle w:val="CommentReference"/>
              </w:rPr>
              <w:commentReference w:id="811"/>
            </w:r>
            <w:r>
              <w:rPr>
                <w:rFonts w:eastAsia="Times New Roman"/>
                <w:lang w:val="en-US"/>
              </w:rPr>
              <w:t>© 2002+ International Health Terminology Standards Development Organisation (IHTSDO), and distributed by agreement between IHTSDO and HL7. Implementer use of SNOMED CT is not covered by this agreement</w:t>
            </w:r>
            <w:ins w:id="812" w:author="Riki Merrick" w:date="2015-09-12T08:08:00Z">
              <w:r w:rsidR="008B01B0">
                <w:rPr>
                  <w:rFonts w:eastAsia="Times New Roman"/>
                  <w:lang w:val="en-US"/>
                </w:rPr>
                <w:t>.</w:t>
              </w:r>
            </w:ins>
            <w:r>
              <w:rPr>
                <w:rFonts w:eastAsia="Times New Roman"/>
                <w:lang w:val="en-US"/>
              </w:rPr>
              <w:t xml:space="preserve"> </w:t>
            </w:r>
          </w:p>
        </w:tc>
      </w:tr>
    </w:tbl>
    <w:p w:rsidR="004049E5" w:rsidRDefault="005B11EB">
      <w:pPr>
        <w:pStyle w:val="Heading2"/>
        <w:divId w:val="284164274"/>
        <w:rPr>
          <w:rFonts w:eastAsia="Times New Roman"/>
          <w:lang w:val="en-US"/>
        </w:rPr>
      </w:pPr>
      <w:r>
        <w:rPr>
          <w:rFonts w:eastAsia="Times New Roman"/>
          <w:lang w:val="en-US"/>
        </w:rPr>
        <w:t>ValueSet: GoalStatusReason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GoalStatusReason (Goal Status Reason)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Example codes indicating the reason for a current status. Note that these are in no </w:t>
            </w:r>
            <w:r>
              <w:rPr>
                <w:rFonts w:eastAsia="Times New Roman"/>
                <w:lang w:val="en-US"/>
              </w:rPr>
              <w:lastRenderedPageBreak/>
              <w:t xml:space="preserve">way complete and may not even be appropriate for some uses.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surgery: </w:t>
            </w:r>
            <w:r>
              <w:rPr>
                <w:rFonts w:eastAsia="Times New Roman"/>
                <w:lang w:val="en-US"/>
              </w:rPr>
              <w:t xml:space="preserve">Goal suspended or ended because of a surgical procedure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life event: </w:t>
            </w:r>
            <w:r>
              <w:rPr>
                <w:rFonts w:eastAsia="Times New Roman"/>
                <w:lang w:val="en-US"/>
              </w:rPr>
              <w:t xml:space="preserve">Goal suspended or ended because of a significant life event (marital change, bereavement, etc.)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replaced: </w:t>
            </w:r>
            <w:r>
              <w:rPr>
                <w:rFonts w:eastAsia="Times New Roman"/>
                <w:lang w:val="en-US"/>
              </w:rPr>
              <w:t>Goal has been superseded by a new goal</w:t>
            </w:r>
            <w:del w:id="813" w:author="Riki Merrick" w:date="2015-09-12T08:09:00Z">
              <w:r w:rsidDel="008B01B0">
                <w:rPr>
                  <w:rFonts w:eastAsia="Times New Roman"/>
                  <w:lang w:val="en-US"/>
                </w:rPr>
                <w:delText xml:space="preserve">. </w:delText>
              </w:r>
            </w:del>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request: </w:t>
            </w:r>
            <w:r>
              <w:rPr>
                <w:rFonts w:eastAsia="Times New Roman"/>
                <w:lang w:val="en-US"/>
              </w:rPr>
              <w:t>Patient wishes the goal to be set aside, at least temporarily</w:t>
            </w:r>
            <w:del w:id="814" w:author="Riki Merrick" w:date="2015-09-12T08:09:00Z">
              <w:r w:rsidDel="008B01B0">
                <w:rPr>
                  <w:rFonts w:eastAsia="Times New Roman"/>
                  <w:lang w:val="en-US"/>
                </w:rPr>
                <w:delText>.</w:delText>
              </w:r>
            </w:del>
            <w:r>
              <w:rPr>
                <w:rFonts w:eastAsia="Times New Roman"/>
                <w:lang w:val="en-US"/>
              </w:rPr>
              <w:t xml:space="preserve"> </w:t>
            </w:r>
          </w:p>
        </w:tc>
      </w:tr>
    </w:tbl>
    <w:p w:rsidR="004049E5" w:rsidRDefault="005B11EB">
      <w:pPr>
        <w:pStyle w:val="Heading2"/>
        <w:divId w:val="284164274"/>
        <w:rPr>
          <w:rFonts w:eastAsia="Times New Roman"/>
          <w:lang w:val="en-US"/>
        </w:rPr>
      </w:pPr>
      <w:r>
        <w:rPr>
          <w:rFonts w:eastAsia="Times New Roman"/>
          <w:lang w:val="en-US"/>
        </w:rPr>
        <w:t>ValueSet: Questionnaire Answer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815"/>
            <w:r>
              <w:rPr>
                <w:rFonts w:eastAsia="Times New Roman"/>
                <w:lang w:val="en-US"/>
              </w:rPr>
              <w:t xml:space="preserve">Questionnaire Answer Codes </w:t>
            </w:r>
            <w:commentRangeEnd w:id="815"/>
            <w:r w:rsidR="008B01B0">
              <w:rPr>
                <w:rStyle w:val="CommentReference"/>
              </w:rPr>
              <w:commentReference w:id="815"/>
            </w:r>
            <w:r>
              <w:rPr>
                <w:rFonts w:eastAsia="Times New Roman"/>
                <w:lang w:val="en-US"/>
              </w:rPr>
              <w:t xml:space="preserve">(Questionnaire Answer Codes)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list of codes for answers to questions. (Not complete or necessarily appropriate.)</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rsidP="008B01B0">
            <w:pPr>
              <w:rPr>
                <w:rFonts w:eastAsia="Times New Roman"/>
                <w:lang w:val="en-US"/>
              </w:rPr>
            </w:pPr>
            <w:r>
              <w:rPr>
                <w:rFonts w:eastAsia="Times New Roman"/>
                <w:lang w:val="en-US"/>
              </w:rPr>
              <w:t xml:space="preserve">This value set includes content from SNOMED CT, which is copyright </w:t>
            </w:r>
            <w:commentRangeStart w:id="816"/>
            <w:r>
              <w:rPr>
                <w:rFonts w:eastAsia="Times New Roman"/>
                <w:lang w:val="en-US"/>
              </w:rPr>
              <w:t>Â</w:t>
            </w:r>
            <w:commentRangeEnd w:id="816"/>
            <w:r w:rsidR="008F28A4">
              <w:rPr>
                <w:rStyle w:val="CommentReference"/>
              </w:rPr>
              <w:commentReference w:id="816"/>
            </w:r>
            <w:r>
              <w:rPr>
                <w:rFonts w:eastAsia="Times New Roman"/>
                <w:lang w:val="en-US"/>
              </w:rPr>
              <w:t>© 2002+ International Health Terminology Standards Development Organisation (IHTSDO), and distributed by agreement between IHTSDO and HL7. Implementer use of SNOMED CT is not covered by this agreement</w:t>
            </w:r>
            <w:ins w:id="817" w:author="Riki Merrick" w:date="2015-09-12T08:09:00Z">
              <w:r w:rsidR="008B01B0">
                <w:rPr>
                  <w:rFonts w:eastAsia="Times New Roman"/>
                  <w:lang w:val="en-US"/>
                </w:rPr>
                <w:t>.</w:t>
              </w:r>
            </w:ins>
            <w:r>
              <w:rPr>
                <w:rFonts w:eastAsia="Times New Roman"/>
                <w:lang w:val="en-US"/>
              </w:rPr>
              <w:t xml:space="preserve"> </w:t>
            </w:r>
          </w:p>
        </w:tc>
      </w:tr>
    </w:tbl>
    <w:p w:rsidR="004049E5" w:rsidRDefault="005B11EB">
      <w:pPr>
        <w:pStyle w:val="Heading2"/>
        <w:divId w:val="284164274"/>
        <w:rPr>
          <w:rFonts w:eastAsia="Times New Roman"/>
          <w:lang w:val="en-US"/>
        </w:rPr>
      </w:pPr>
      <w:r>
        <w:rPr>
          <w:rFonts w:eastAsia="Times New Roman"/>
          <w:lang w:val="en-US"/>
        </w:rPr>
        <w:t>ValueSet: Questionnaire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818"/>
            <w:r>
              <w:rPr>
                <w:rFonts w:eastAsia="Times New Roman"/>
                <w:lang w:val="en-US"/>
              </w:rPr>
              <w:t xml:space="preserve">Questionnaire Category Codes </w:t>
            </w:r>
            <w:commentRangeEnd w:id="818"/>
            <w:r w:rsidR="008B01B0">
              <w:rPr>
                <w:rStyle w:val="CommentReference"/>
              </w:rPr>
              <w:commentReference w:id="818"/>
            </w:r>
            <w:r>
              <w:rPr>
                <w:rFonts w:eastAsia="Times New Roman"/>
                <w:lang w:val="en-US"/>
              </w:rPr>
              <w:t xml:space="preserve">(Questionnaire Category Codes)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Example list of potential </w:t>
            </w:r>
            <w:del w:id="819" w:author="Riki Merrick" w:date="2015-09-12T08:09:00Z">
              <w:r w:rsidDel="008B01B0">
                <w:rPr>
                  <w:rFonts w:eastAsia="Times New Roman"/>
                  <w:lang w:val="en-US"/>
                </w:rPr>
                <w:delText>categegories</w:delText>
              </w:r>
            </w:del>
            <w:ins w:id="820" w:author="Riki Merrick" w:date="2015-09-12T08:09:00Z">
              <w:r w:rsidR="008B01B0">
                <w:rPr>
                  <w:rFonts w:eastAsia="Times New Roman"/>
                  <w:lang w:val="en-US"/>
                </w:rPr>
                <w:t>categories</w:t>
              </w:r>
            </w:ins>
            <w:r>
              <w:rPr>
                <w:rFonts w:eastAsia="Times New Roman"/>
                <w:lang w:val="en-US"/>
              </w:rPr>
              <w:t xml:space="preserve"> for questionnaires</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rsidP="008B01B0">
            <w:pPr>
              <w:rPr>
                <w:rFonts w:eastAsia="Times New Roman"/>
                <w:lang w:val="en-US"/>
              </w:rPr>
            </w:pPr>
            <w:r>
              <w:rPr>
                <w:rFonts w:eastAsia="Times New Roman"/>
                <w:lang w:val="en-US"/>
              </w:rPr>
              <w:t xml:space="preserve">This value set includes content from SNOMED CT, which is copyright </w:t>
            </w:r>
            <w:commentRangeStart w:id="821"/>
            <w:r>
              <w:rPr>
                <w:rFonts w:eastAsia="Times New Roman"/>
                <w:lang w:val="en-US"/>
              </w:rPr>
              <w:t>Â</w:t>
            </w:r>
            <w:commentRangeEnd w:id="821"/>
            <w:r w:rsidR="008F28A4">
              <w:rPr>
                <w:rStyle w:val="CommentReference"/>
              </w:rPr>
              <w:commentReference w:id="821"/>
            </w:r>
            <w:r>
              <w:rPr>
                <w:rFonts w:eastAsia="Times New Roman"/>
                <w:lang w:val="en-US"/>
              </w:rPr>
              <w:t>© 2002+ International Health Terminology Standards Development Organisation (IHTSDO), and distributed by agreement between IHTSDO and HL7. Implementer use of SNOMED CT is not covered by this agreement</w:t>
            </w:r>
            <w:ins w:id="822" w:author="Riki Merrick" w:date="2015-09-12T08:10:00Z">
              <w:r w:rsidR="008B01B0">
                <w:rPr>
                  <w:rFonts w:eastAsia="Times New Roman"/>
                  <w:lang w:val="en-US"/>
                </w:rPr>
                <w:t>.</w:t>
              </w:r>
            </w:ins>
            <w:del w:id="823" w:author="Riki Merrick" w:date="2015-09-12T08:10:00Z">
              <w:r w:rsidDel="008B01B0">
                <w:rPr>
                  <w:rFonts w:eastAsia="Times New Roman"/>
                  <w:lang w:val="en-US"/>
                </w:rPr>
                <w:delText xml:space="preserve"> </w:delText>
              </w:r>
            </w:del>
          </w:p>
        </w:tc>
      </w:tr>
    </w:tbl>
    <w:p w:rsidR="004049E5" w:rsidRDefault="005B11EB">
      <w:pPr>
        <w:pStyle w:val="Heading2"/>
        <w:divId w:val="284164274"/>
        <w:rPr>
          <w:rFonts w:eastAsia="Times New Roman"/>
          <w:lang w:val="en-US"/>
        </w:rPr>
      </w:pPr>
      <w:r>
        <w:rPr>
          <w:rFonts w:eastAsia="Times New Roman"/>
          <w:lang w:val="en-US"/>
        </w:rPr>
        <w:t>ValueSet: Questionnaire Question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824"/>
            <w:r>
              <w:rPr>
                <w:rFonts w:eastAsia="Times New Roman"/>
                <w:lang w:val="en-US"/>
              </w:rPr>
              <w:t xml:space="preserve">Questionnaire Question Codes </w:t>
            </w:r>
            <w:commentRangeEnd w:id="824"/>
            <w:r w:rsidR="008B01B0">
              <w:rPr>
                <w:rStyle w:val="CommentReference"/>
              </w:rPr>
              <w:commentReference w:id="824"/>
            </w:r>
            <w:r>
              <w:rPr>
                <w:rFonts w:eastAsia="Times New Roman"/>
                <w:lang w:val="en-US"/>
              </w:rPr>
              <w:t xml:space="preserve">(Questionnaire Question Codes)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Example list of codes for questions and groups of questions. (Not necessariliy complete or appropriate</w:t>
            </w:r>
            <w:ins w:id="825" w:author="Riki Merrick" w:date="2015-09-12T08:10:00Z">
              <w:r w:rsidR="008B01B0">
                <w:rPr>
                  <w:rFonts w:eastAsia="Times New Roman"/>
                  <w:lang w:val="en-US"/>
                </w:rPr>
                <w:t>.</w:t>
              </w:r>
            </w:ins>
            <w:r>
              <w:rPr>
                <w:rFonts w:eastAsia="Times New Roman"/>
                <w:lang w:val="en-US"/>
              </w:rPr>
              <w:t>)</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commentRangeStart w:id="826"/>
            <w:r>
              <w:rPr>
                <w:rFonts w:eastAsia="Times New Roman"/>
                <w:lang w:val="en-US"/>
              </w:rPr>
              <w:t>This content from LOINC</w:t>
            </w:r>
            <w:commentRangeStart w:id="827"/>
            <w:r>
              <w:rPr>
                <w:rFonts w:eastAsia="Times New Roman"/>
                <w:lang w:val="en-US"/>
              </w:rPr>
              <w:t>Â</w:t>
            </w:r>
            <w:commentRangeEnd w:id="827"/>
            <w:r w:rsidR="008F28A4">
              <w:rPr>
                <w:rStyle w:val="CommentReference"/>
              </w:rPr>
              <w:commentReference w:id="827"/>
            </w:r>
            <w:r>
              <w:rPr>
                <w:rFonts w:eastAsia="Times New Roman"/>
                <w:lang w:val="en-US"/>
              </w:rPr>
              <w:t xml:space="preserve">® is copyright </w:t>
            </w:r>
            <w:commentRangeStart w:id="828"/>
            <w:r>
              <w:rPr>
                <w:rFonts w:eastAsia="Times New Roman"/>
                <w:lang w:val="en-US"/>
              </w:rPr>
              <w:t>Â</w:t>
            </w:r>
            <w:commentRangeEnd w:id="828"/>
            <w:r w:rsidR="008F28A4">
              <w:rPr>
                <w:rStyle w:val="CommentReference"/>
              </w:rPr>
              <w:commentReference w:id="828"/>
            </w:r>
            <w:r>
              <w:rPr>
                <w:rFonts w:eastAsia="Times New Roman"/>
                <w:lang w:val="en-US"/>
              </w:rPr>
              <w:t xml:space="preserve">© 1995 Regenstrief Institute, Inc. and the LOINC Committee, and available at no cost under the license at http://loinc.org/terms-of-use </w:t>
            </w:r>
            <w:commentRangeEnd w:id="826"/>
            <w:r w:rsidR="008B01B0">
              <w:rPr>
                <w:rStyle w:val="CommentReference"/>
              </w:rPr>
              <w:commentReference w:id="826"/>
            </w:r>
          </w:p>
        </w:tc>
      </w:tr>
    </w:tbl>
    <w:p w:rsidR="004049E5" w:rsidRDefault="005B11EB">
      <w:pPr>
        <w:pStyle w:val="Heading2"/>
        <w:divId w:val="284164274"/>
        <w:rPr>
          <w:rFonts w:eastAsia="Times New Roman"/>
          <w:lang w:val="en-US"/>
        </w:rPr>
      </w:pPr>
      <w:r>
        <w:rPr>
          <w:rFonts w:eastAsia="Times New Roman"/>
          <w:lang w:val="en-US"/>
        </w:rPr>
        <w:t>ValueSet: Questionnaire Question UI Control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829"/>
            <w:r>
              <w:rPr>
                <w:rFonts w:eastAsia="Times New Roman"/>
                <w:lang w:val="en-US"/>
              </w:rPr>
              <w:t xml:space="preserve">Questionnaire Question UI Control Codes </w:t>
            </w:r>
            <w:commentRangeEnd w:id="829"/>
            <w:r w:rsidR="008B01B0">
              <w:rPr>
                <w:rStyle w:val="CommentReference"/>
              </w:rPr>
              <w:commentReference w:id="829"/>
            </w:r>
            <w:r>
              <w:rPr>
                <w:rFonts w:eastAsia="Times New Roman"/>
                <w:lang w:val="en-US"/>
              </w:rPr>
              <w:t xml:space="preserve">(Questionnaire Question U I Control Codes) </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Starter set of user interface controls that might be used when capturing data from </w:t>
            </w:r>
            <w:r>
              <w:rPr>
                <w:rFonts w:eastAsia="Times New Roman"/>
                <w:lang w:val="en-US"/>
              </w:rPr>
              <w:lastRenderedPageBreak/>
              <w:t>Questionnaire questions</w:t>
            </w:r>
          </w:p>
        </w:tc>
      </w:tr>
      <w:tr w:rsidR="004049E5">
        <w:trPr>
          <w:divId w:val="284164274"/>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Auto-complete: </w:t>
            </w:r>
            <w:r>
              <w:rPr>
                <w:rFonts w:eastAsia="Times New Roman"/>
                <w:lang w:val="en-US"/>
              </w:rPr>
              <w:t>A control which provides a list of potential matches based on text entered into a control. Used for large choice sets where text-matching is an appropriate discovery mechanism</w:t>
            </w:r>
            <w:ins w:id="830" w:author="Riki Merrick" w:date="2015-09-12T08:11:00Z">
              <w:r w:rsidR="008B01B0">
                <w:rPr>
                  <w:rFonts w:eastAsia="Times New Roman"/>
                  <w:lang w:val="en-US"/>
                </w:rPr>
                <w:t>.</w:t>
              </w:r>
            </w:ins>
            <w:del w:id="831" w:author="Riki Merrick" w:date="2015-09-12T08:11:00Z">
              <w:r w:rsidDel="008B01B0">
                <w:rPr>
                  <w:rFonts w:eastAsia="Times New Roman"/>
                  <w:lang w:val="en-US"/>
                </w:rPr>
                <w:delText xml:space="preserve"> </w:delText>
              </w:r>
            </w:del>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Drop down: </w:t>
            </w:r>
            <w:r>
              <w:rPr>
                <w:rFonts w:eastAsia="Times New Roman"/>
                <w:lang w:val="en-US"/>
              </w:rPr>
              <w:t>A control where an item (or multiple items) can be selected from a list that is only displayed when the user is editing the field</w:t>
            </w:r>
            <w:ins w:id="832" w:author="Riki Merrick" w:date="2015-09-12T08:11:00Z">
              <w:r w:rsidR="008B01B0">
                <w:rPr>
                  <w:rFonts w:eastAsia="Times New Roman"/>
                  <w:lang w:val="en-US"/>
                </w:rPr>
                <w:t>.</w:t>
              </w:r>
            </w:ins>
            <w:del w:id="833" w:author="Riki Merrick" w:date="2015-09-12T08:11:00Z">
              <w:r w:rsidDel="008B01B0">
                <w:rPr>
                  <w:rFonts w:eastAsia="Times New Roman"/>
                  <w:lang w:val="en-US"/>
                </w:rPr>
                <w:delText xml:space="preserve"> </w:delText>
              </w:r>
            </w:del>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Check-box: </w:t>
            </w:r>
            <w:r>
              <w:rPr>
                <w:rFonts w:eastAsia="Times New Roman"/>
                <w:lang w:val="en-US"/>
              </w:rPr>
              <w:t>A control where choices are listed with a box beside them. The box can be toggled to select or de-select a given choice. Multiple selections may be possible</w:t>
            </w:r>
            <w:ins w:id="834" w:author="Riki Merrick" w:date="2015-09-12T08:11:00Z">
              <w:r w:rsidR="008B01B0">
                <w:rPr>
                  <w:rFonts w:eastAsia="Times New Roman"/>
                  <w:lang w:val="en-US"/>
                </w:rPr>
                <w:t>.</w:t>
              </w:r>
            </w:ins>
            <w:r>
              <w:rPr>
                <w:rFonts w:eastAsia="Times New Roman"/>
                <w:lang w:val="en-US"/>
              </w:rPr>
              <w:t xml:space="preserve">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Lookup: </w:t>
            </w:r>
            <w:r>
              <w:rPr>
                <w:rFonts w:eastAsia="Times New Roman"/>
                <w:lang w:val="en-US"/>
              </w:rPr>
              <w:t>A control where editing an item spawns a separate dialog box or screen permitting a user to navigate, filter or otherwise discover an appropriate match. Useful for large choice sets where text matching is not an appropriate discovery mechanism. Such screens must generally be tuned for the specific choice list structure</w:t>
            </w:r>
            <w:ins w:id="835" w:author="Riki Merrick" w:date="2015-09-12T08:11:00Z">
              <w:r w:rsidR="008B01B0">
                <w:rPr>
                  <w:rFonts w:eastAsia="Times New Roman"/>
                  <w:lang w:val="en-US"/>
                </w:rPr>
                <w:t>.</w:t>
              </w:r>
            </w:ins>
            <w:del w:id="836" w:author="Riki Merrick" w:date="2015-09-12T08:11:00Z">
              <w:r w:rsidDel="008B01B0">
                <w:rPr>
                  <w:rFonts w:eastAsia="Times New Roman"/>
                  <w:lang w:val="en-US"/>
                </w:rPr>
                <w:delText xml:space="preserve"> </w:delText>
              </w:r>
            </w:del>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B01B0">
            <w:pPr>
              <w:rPr>
                <w:rFonts w:eastAsia="Times New Roman"/>
                <w:lang w:val="en-US"/>
              </w:rPr>
            </w:pPr>
            <w:r>
              <w:rPr>
                <w:rFonts w:eastAsia="Times New Roman"/>
                <w:b/>
                <w:bCs/>
                <w:lang w:val="en-US"/>
              </w:rPr>
              <w:t xml:space="preserve">Radio Button: </w:t>
            </w:r>
            <w:r>
              <w:rPr>
                <w:rFonts w:eastAsia="Times New Roman"/>
                <w:lang w:val="en-US"/>
              </w:rPr>
              <w:t xml:space="preserve">A control where choices are listed with a button beside them. The </w:t>
            </w:r>
            <w:del w:id="837" w:author="Riki Merrick" w:date="2015-09-12T08:12:00Z">
              <w:r w:rsidDel="008B01B0">
                <w:rPr>
                  <w:rFonts w:eastAsia="Times New Roman"/>
                  <w:lang w:val="en-US"/>
                </w:rPr>
                <w:delText xml:space="preserve">box </w:delText>
              </w:r>
            </w:del>
            <w:ins w:id="838" w:author="Riki Merrick" w:date="2015-09-12T08:12:00Z">
              <w:r w:rsidR="008B01B0">
                <w:rPr>
                  <w:rFonts w:eastAsia="Times New Roman"/>
                  <w:lang w:val="en-US"/>
                </w:rPr>
                <w:t xml:space="preserve">button </w:t>
              </w:r>
            </w:ins>
            <w:r>
              <w:rPr>
                <w:rFonts w:eastAsia="Times New Roman"/>
                <w:lang w:val="en-US"/>
              </w:rPr>
              <w:t>can be toggled to select or de-select a given choice. Selecting one item deselects all others</w:t>
            </w:r>
            <w:ins w:id="839" w:author="Riki Merrick" w:date="2015-09-12T08:12:00Z">
              <w:r w:rsidR="008B01B0">
                <w:rPr>
                  <w:rFonts w:eastAsia="Times New Roman"/>
                  <w:lang w:val="en-US"/>
                </w:rPr>
                <w:t>.</w:t>
              </w:r>
            </w:ins>
            <w:del w:id="840" w:author="Riki Merrick" w:date="2015-09-12T08:12:00Z">
              <w:r w:rsidDel="008B01B0">
                <w:rPr>
                  <w:rFonts w:eastAsia="Times New Roman"/>
                  <w:lang w:val="en-US"/>
                </w:rPr>
                <w:delText xml:space="preserve"> </w:delText>
              </w:r>
            </w:del>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Slider: </w:t>
            </w:r>
            <w:r>
              <w:rPr>
                <w:rFonts w:eastAsia="Times New Roman"/>
                <w:lang w:val="en-US"/>
              </w:rPr>
              <w:t xml:space="preserve">A control where an axis is displayed between the high and low values and the control can be </w:t>
            </w:r>
            <w:del w:id="841" w:author="Riki Merrick" w:date="2015-09-12T08:12:00Z">
              <w:r w:rsidDel="008B01B0">
                <w:rPr>
                  <w:rFonts w:eastAsia="Times New Roman"/>
                  <w:lang w:val="en-US"/>
                </w:rPr>
                <w:delText>visiually</w:delText>
              </w:r>
            </w:del>
            <w:ins w:id="842" w:author="Riki Merrick" w:date="2015-09-12T08:12:00Z">
              <w:r w:rsidR="008B01B0">
                <w:rPr>
                  <w:rFonts w:eastAsia="Times New Roman"/>
                  <w:lang w:val="en-US"/>
                </w:rPr>
                <w:t>visually</w:t>
              </w:r>
            </w:ins>
            <w:r>
              <w:rPr>
                <w:rFonts w:eastAsia="Times New Roman"/>
                <w:lang w:val="en-US"/>
              </w:rPr>
              <w:t xml:space="preserve"> manipulated to select a value anywhere on the axis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Spinner: </w:t>
            </w:r>
            <w:r>
              <w:rPr>
                <w:rFonts w:eastAsia="Times New Roman"/>
                <w:lang w:val="en-US"/>
              </w:rPr>
              <w:t xml:space="preserve">A control where a list of numeric or other ordered values can be scrolled through via arrows </w:t>
            </w:r>
          </w:p>
        </w:tc>
      </w:tr>
      <w:tr w:rsidR="004049E5">
        <w:trPr>
          <w:divId w:val="284164274"/>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 Box: </w:t>
            </w:r>
            <w:r>
              <w:rPr>
                <w:rFonts w:eastAsia="Times New Roman"/>
                <w:lang w:val="en-US"/>
              </w:rPr>
              <w:t xml:space="preserve">A control where a user can type in their answer freely </w:t>
            </w:r>
          </w:p>
        </w:tc>
      </w:tr>
    </w:tbl>
    <w:p w:rsidR="004049E5" w:rsidRDefault="005B11EB">
      <w:pPr>
        <w:pStyle w:val="Heading1"/>
        <w:divId w:val="838737629"/>
        <w:rPr>
          <w:rFonts w:eastAsia="Times New Roman"/>
          <w:lang w:val="en-US"/>
        </w:rPr>
      </w:pPr>
      <w:r>
        <w:rPr>
          <w:rFonts w:eastAsia="Times New Roman"/>
          <w:lang w:val="en-US"/>
        </w:rPr>
        <w:t>HL7 Orders and Observation Work Group</w:t>
      </w:r>
    </w:p>
    <w:p w:rsidR="004049E5" w:rsidRDefault="005B11EB">
      <w:pPr>
        <w:pStyle w:val="Heading1"/>
        <w:divId w:val="373778633"/>
        <w:rPr>
          <w:rFonts w:eastAsia="Times New Roman"/>
          <w:lang w:val="en-US"/>
        </w:rPr>
      </w:pPr>
      <w:r>
        <w:rPr>
          <w:rFonts w:eastAsia="Times New Roman"/>
          <w:lang w:val="en-US"/>
        </w:rPr>
        <w:t>HL7 Orders and Observations Workgroup</w:t>
      </w:r>
    </w:p>
    <w:p w:rsidR="004049E5" w:rsidRDefault="005B11EB">
      <w:pPr>
        <w:pStyle w:val="Heading2"/>
        <w:divId w:val="373778633"/>
        <w:rPr>
          <w:rFonts w:eastAsia="Times New Roman"/>
          <w:lang w:val="en-US"/>
        </w:rPr>
      </w:pPr>
      <w:r>
        <w:rPr>
          <w:rFonts w:eastAsia="Times New Roman"/>
          <w:lang w:val="en-US"/>
        </w:rPr>
        <w:t>ValueSet: Substance Category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37377863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843"/>
            <w:r>
              <w:rPr>
                <w:rFonts w:eastAsia="Times New Roman"/>
                <w:lang w:val="en-US"/>
              </w:rPr>
              <w:t xml:space="preserve">Substance Category Codes </w:t>
            </w:r>
            <w:commentRangeEnd w:id="843"/>
            <w:r w:rsidR="008B01B0">
              <w:rPr>
                <w:rStyle w:val="CommentReference"/>
              </w:rPr>
              <w:commentReference w:id="843"/>
            </w:r>
            <w:r>
              <w:rPr>
                <w:rFonts w:eastAsia="Times New Roman"/>
                <w:lang w:val="en-US"/>
              </w:rPr>
              <w:t xml:space="preserve">(Substance Category Codes) </w:t>
            </w:r>
          </w:p>
        </w:tc>
      </w:tr>
      <w:tr w:rsidR="004049E5">
        <w:trPr>
          <w:divId w:val="37377863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Substance category codes</w:t>
            </w:r>
          </w:p>
        </w:tc>
      </w:tr>
      <w:tr w:rsidR="004049E5">
        <w:trPr>
          <w:divId w:val="373778633"/>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Allergen: </w:t>
            </w:r>
            <w:r>
              <w:rPr>
                <w:rFonts w:eastAsia="Times New Roman"/>
                <w:lang w:val="en-US"/>
              </w:rPr>
              <w:t xml:space="preserve">A substance that causes an allergic reaction </w:t>
            </w:r>
          </w:p>
        </w:tc>
      </w:tr>
      <w:tr w:rsidR="004049E5">
        <w:trPr>
          <w:divId w:val="37377863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Biological Substance: </w:t>
            </w:r>
            <w:r>
              <w:rPr>
                <w:rFonts w:eastAsia="Times New Roman"/>
                <w:lang w:val="en-US"/>
              </w:rPr>
              <w:t xml:space="preserve">A substance that is produced by or extracted from a biological source </w:t>
            </w:r>
          </w:p>
        </w:tc>
      </w:tr>
      <w:tr w:rsidR="004049E5">
        <w:trPr>
          <w:divId w:val="37377863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Body Substance: </w:t>
            </w:r>
            <w:r>
              <w:rPr>
                <w:rFonts w:eastAsia="Times New Roman"/>
                <w:lang w:val="en-US"/>
              </w:rPr>
              <w:t>A substance that comes directly from a human or an animal (e.g</w:t>
            </w:r>
            <w:ins w:id="844" w:author="Riki Merrick" w:date="2015-09-12T08:12:00Z">
              <w:r w:rsidR="008B01B0">
                <w:rPr>
                  <w:rFonts w:eastAsia="Times New Roman"/>
                  <w:lang w:val="en-US"/>
                </w:rPr>
                <w:t>.</w:t>
              </w:r>
            </w:ins>
            <w:r>
              <w:rPr>
                <w:rFonts w:eastAsia="Times New Roman"/>
                <w:lang w:val="en-US"/>
              </w:rPr>
              <w:t xml:space="preserve"> blood, urine, feces, tears, etc.) </w:t>
            </w:r>
          </w:p>
        </w:tc>
      </w:tr>
      <w:tr w:rsidR="004049E5">
        <w:trPr>
          <w:divId w:val="37377863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Chemical: </w:t>
            </w:r>
            <w:r>
              <w:rPr>
                <w:rFonts w:eastAsia="Times New Roman"/>
                <w:lang w:val="en-US"/>
              </w:rPr>
              <w:t>Any organic or inorganic substance of a particular molecular identity, including -- (i) any combination of such substances occurring in whole or in part as a result of a chemical reaction or occurring in nature and (ii) any element or uncombined radical (http://www.epa.gov/opptintr/import-export/pubs/importguide.pdf)</w:t>
            </w:r>
            <w:del w:id="845" w:author="Riki Merrick" w:date="2015-09-12T08:13:00Z">
              <w:r w:rsidDel="008B01B0">
                <w:rPr>
                  <w:rFonts w:eastAsia="Times New Roman"/>
                  <w:lang w:val="en-US"/>
                </w:rPr>
                <w:delText xml:space="preserve">. </w:delText>
              </w:r>
            </w:del>
          </w:p>
        </w:tc>
      </w:tr>
      <w:tr w:rsidR="004049E5">
        <w:trPr>
          <w:divId w:val="37377863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Dietary Substance: </w:t>
            </w:r>
            <w:r>
              <w:rPr>
                <w:rFonts w:eastAsia="Times New Roman"/>
                <w:lang w:val="en-US"/>
              </w:rPr>
              <w:t xml:space="preserve">A food, dietary ingredient, or dietary supplement for human or animal </w:t>
            </w:r>
          </w:p>
        </w:tc>
      </w:tr>
      <w:tr w:rsidR="004049E5">
        <w:trPr>
          <w:divId w:val="37377863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Drug or Medicament: </w:t>
            </w:r>
            <w:r>
              <w:rPr>
                <w:rFonts w:eastAsia="Times New Roman"/>
                <w:lang w:val="en-US"/>
              </w:rPr>
              <w:t>A substance intended for use in the diagnosis, cure, mitigation, treatment, or prevention of disease in man or other animals (Federal Food Drug and Cosmetic Act)</w:t>
            </w:r>
            <w:del w:id="846" w:author="Riki Merrick" w:date="2015-09-12T08:13:00Z">
              <w:r w:rsidDel="008B01B0">
                <w:rPr>
                  <w:rFonts w:eastAsia="Times New Roman"/>
                  <w:lang w:val="en-US"/>
                </w:rPr>
                <w:delText xml:space="preserve">. </w:delText>
              </w:r>
            </w:del>
          </w:p>
        </w:tc>
      </w:tr>
      <w:tr w:rsidR="004049E5">
        <w:trPr>
          <w:divId w:val="37377863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8B01B0">
            <w:pPr>
              <w:rPr>
                <w:rFonts w:eastAsia="Times New Roman"/>
                <w:lang w:val="en-US"/>
              </w:rPr>
            </w:pPr>
            <w:r>
              <w:rPr>
                <w:rFonts w:eastAsia="Times New Roman"/>
                <w:b/>
                <w:bCs/>
                <w:lang w:val="en-US"/>
              </w:rPr>
              <w:t xml:space="preserve">Material: </w:t>
            </w:r>
            <w:r>
              <w:rPr>
                <w:rFonts w:eastAsia="Times New Roman"/>
                <w:lang w:val="en-US"/>
              </w:rPr>
              <w:t xml:space="preserve">A finished product which is not normally </w:t>
            </w:r>
            <w:del w:id="847" w:author="Riki Merrick" w:date="2015-09-12T08:13:00Z">
              <w:r w:rsidDel="008B01B0">
                <w:rPr>
                  <w:rFonts w:eastAsia="Times New Roman"/>
                  <w:lang w:val="en-US"/>
                </w:rPr>
                <w:delText>ingested,</w:delText>
              </w:r>
            </w:del>
            <w:ins w:id="848" w:author="Riki Merrick" w:date="2015-09-12T08:13:00Z">
              <w:r w:rsidR="008B01B0">
                <w:rPr>
                  <w:rFonts w:eastAsia="Times New Roman"/>
                  <w:lang w:val="en-US"/>
                </w:rPr>
                <w:t>ingested</w:t>
              </w:r>
            </w:ins>
            <w:ins w:id="849" w:author="Riki Merrick" w:date="2015-09-12T08:14:00Z">
              <w:r w:rsidR="008B01B0">
                <w:rPr>
                  <w:rFonts w:eastAsia="Times New Roman"/>
                  <w:lang w:val="en-US"/>
                </w:rPr>
                <w:t>,</w:t>
              </w:r>
            </w:ins>
            <w:r>
              <w:rPr>
                <w:rFonts w:eastAsia="Times New Roman"/>
                <w:lang w:val="en-US"/>
              </w:rPr>
              <w:t xml:space="preserve"> absorbed or injected (e.g. </w:t>
            </w:r>
            <w:del w:id="850" w:author="Riki Merrick" w:date="2015-09-12T08:14:00Z">
              <w:r w:rsidDel="008B01B0">
                <w:rPr>
                  <w:rFonts w:eastAsia="Times New Roman"/>
                  <w:lang w:val="en-US"/>
                </w:rPr>
                <w:delText>Steel</w:delText>
              </w:r>
            </w:del>
            <w:ins w:id="851" w:author="Riki Merrick" w:date="2015-09-12T08:14:00Z">
              <w:r w:rsidR="008B01B0">
                <w:rPr>
                  <w:rFonts w:eastAsia="Times New Roman"/>
                  <w:lang w:val="en-US"/>
                </w:rPr>
                <w:t>steel</w:t>
              </w:r>
            </w:ins>
            <w:r>
              <w:rPr>
                <w:rFonts w:eastAsia="Times New Roman"/>
                <w:lang w:val="en-US"/>
              </w:rPr>
              <w:t>, iron, wood, plastic and paper)</w:t>
            </w:r>
            <w:del w:id="852" w:author="Riki Merrick" w:date="2015-09-12T08:14:00Z">
              <w:r w:rsidDel="008B01B0">
                <w:rPr>
                  <w:rFonts w:eastAsia="Times New Roman"/>
                  <w:lang w:val="en-US"/>
                </w:rPr>
                <w:delText xml:space="preserve">. </w:delText>
              </w:r>
            </w:del>
          </w:p>
        </w:tc>
      </w:tr>
    </w:tbl>
    <w:p w:rsidR="004049E5" w:rsidRDefault="005B11EB">
      <w:pPr>
        <w:pStyle w:val="Heading1"/>
        <w:divId w:val="2121993652"/>
        <w:rPr>
          <w:rFonts w:eastAsia="Times New Roman"/>
          <w:lang w:val="en-US"/>
        </w:rPr>
      </w:pPr>
      <w:r>
        <w:rPr>
          <w:rFonts w:eastAsia="Times New Roman"/>
          <w:lang w:val="en-US"/>
        </w:rPr>
        <w:t>HL7, Inc. FHIR project</w:t>
      </w:r>
    </w:p>
    <w:p w:rsidR="004049E5" w:rsidRDefault="005B11EB">
      <w:pPr>
        <w:pStyle w:val="Heading2"/>
        <w:divId w:val="2121993652"/>
        <w:rPr>
          <w:rFonts w:eastAsia="Times New Roman"/>
          <w:lang w:val="en-US"/>
        </w:rPr>
      </w:pPr>
      <w:r>
        <w:rPr>
          <w:rFonts w:eastAsia="Times New Roman"/>
          <w:lang w:val="en-US"/>
        </w:rPr>
        <w:t>ValueSet: Parameter Types used in Operation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121993652"/>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853"/>
            <w:r>
              <w:rPr>
                <w:rFonts w:eastAsia="Times New Roman"/>
                <w:lang w:val="en-US"/>
              </w:rPr>
              <w:t xml:space="preserve">Parameter Types used in Operation Definitions </w:t>
            </w:r>
            <w:commentRangeEnd w:id="853"/>
            <w:r w:rsidR="00EE45A1">
              <w:rPr>
                <w:rStyle w:val="CommentReference"/>
              </w:rPr>
              <w:commentReference w:id="853"/>
            </w:r>
            <w:r>
              <w:rPr>
                <w:rFonts w:eastAsia="Times New Roman"/>
                <w:lang w:val="en-US"/>
              </w:rPr>
              <w:t xml:space="preserve">(Parameter Types used in Operation Definitions) </w:t>
            </w:r>
          </w:p>
        </w:tc>
      </w:tr>
      <w:tr w:rsidR="004049E5">
        <w:trPr>
          <w:divId w:val="2121993652"/>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854"/>
            <w:r>
              <w:rPr>
                <w:rFonts w:eastAsia="Times New Roman"/>
                <w:lang w:val="en-US"/>
              </w:rPr>
              <w:t>Parameter Types used in Operation Definitions</w:t>
            </w:r>
            <w:commentRangeEnd w:id="854"/>
            <w:r w:rsidR="00EE45A1">
              <w:rPr>
                <w:rStyle w:val="CommentReference"/>
              </w:rPr>
              <w:commentReference w:id="854"/>
            </w:r>
          </w:p>
        </w:tc>
      </w:tr>
    </w:tbl>
    <w:p w:rsidR="004049E5" w:rsidRDefault="005B11EB">
      <w:pPr>
        <w:pStyle w:val="Heading1"/>
        <w:divId w:val="1268269843"/>
        <w:rPr>
          <w:rFonts w:eastAsia="Times New Roman"/>
          <w:lang w:val="en-US"/>
        </w:rPr>
      </w:pPr>
      <w:r>
        <w:rPr>
          <w:rFonts w:eastAsia="Times New Roman"/>
          <w:lang w:val="en-US"/>
        </w:rPr>
        <w:t>Vocabulary</w:t>
      </w:r>
    </w:p>
    <w:p w:rsidR="004049E5" w:rsidRDefault="005B11EB">
      <w:pPr>
        <w:pStyle w:val="Heading2"/>
        <w:divId w:val="1268269843"/>
        <w:rPr>
          <w:rFonts w:eastAsia="Times New Roman"/>
          <w:lang w:val="en-US"/>
        </w:rPr>
      </w:pPr>
      <w:r>
        <w:rPr>
          <w:rFonts w:eastAsia="Times New Roman"/>
          <w:lang w:val="en-US"/>
        </w:rPr>
        <w:t>ValueSet: All CPT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26826984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855"/>
            <w:r>
              <w:rPr>
                <w:rFonts w:eastAsia="Times New Roman"/>
                <w:lang w:val="en-US"/>
              </w:rPr>
              <w:t xml:space="preserve">All CPT codes </w:t>
            </w:r>
            <w:commentRangeEnd w:id="855"/>
            <w:r w:rsidR="00EE45A1">
              <w:rPr>
                <w:rStyle w:val="CommentReference"/>
              </w:rPr>
              <w:commentReference w:id="855"/>
            </w:r>
            <w:r>
              <w:rPr>
                <w:rFonts w:eastAsia="Times New Roman"/>
                <w:lang w:val="en-US"/>
              </w:rPr>
              <w:t xml:space="preserve">(All C P T codes) </w:t>
            </w:r>
          </w:p>
        </w:tc>
      </w:tr>
      <w:tr w:rsidR="004049E5">
        <w:trPr>
          <w:divId w:val="126826984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 value set that includes all CPT codes</w:t>
            </w:r>
          </w:p>
        </w:tc>
      </w:tr>
      <w:tr w:rsidR="004049E5">
        <w:trPr>
          <w:divId w:val="126826984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rsidP="00EE45A1">
            <w:pPr>
              <w:rPr>
                <w:rFonts w:eastAsia="Times New Roman"/>
                <w:lang w:val="en-US"/>
              </w:rPr>
            </w:pPr>
            <w:r>
              <w:rPr>
                <w:rFonts w:eastAsia="Times New Roman"/>
                <w:lang w:val="en-US"/>
              </w:rPr>
              <w:t xml:space="preserve">CPT </w:t>
            </w:r>
            <w:del w:id="856" w:author="Riki Merrick" w:date="2015-09-12T08:15:00Z">
              <w:r w:rsidDel="00EE45A1">
                <w:rPr>
                  <w:rFonts w:eastAsia="Times New Roman"/>
                  <w:lang w:val="en-US"/>
                </w:rPr>
                <w:delText xml:space="preserve">copyright </w:delText>
              </w:r>
            </w:del>
            <w:ins w:id="857" w:author="Riki Merrick" w:date="2015-09-12T08:15:00Z">
              <w:r w:rsidR="00EE45A1">
                <w:rPr>
                  <w:rFonts w:eastAsia="Times New Roman"/>
                  <w:lang w:val="en-US"/>
                </w:rPr>
                <w:t xml:space="preserve">Copyright © </w:t>
              </w:r>
            </w:ins>
            <w:r>
              <w:rPr>
                <w:rFonts w:eastAsia="Times New Roman"/>
                <w:lang w:val="en-US"/>
              </w:rPr>
              <w:t>2014 American Medical Association. All rights reserved.</w:t>
            </w:r>
          </w:p>
        </w:tc>
      </w:tr>
    </w:tbl>
    <w:p w:rsidR="004049E5" w:rsidRDefault="005B11EB">
      <w:pPr>
        <w:pStyle w:val="Heading1"/>
        <w:divId w:val="1249579501"/>
        <w:rPr>
          <w:rFonts w:eastAsia="Times New Roman"/>
          <w:lang w:val="en-US"/>
        </w:rPr>
      </w:pPr>
      <w:r>
        <w:rPr>
          <w:rFonts w:eastAsia="Times New Roman"/>
          <w:lang w:val="en-US"/>
        </w:rPr>
        <w:t>Health Level Seven, Inc. - CQI WG</w:t>
      </w:r>
    </w:p>
    <w:p w:rsidR="004049E5" w:rsidRDefault="005B11EB">
      <w:pPr>
        <w:pStyle w:val="Heading2"/>
        <w:divId w:val="1249579501"/>
        <w:rPr>
          <w:rFonts w:eastAsia="Times New Roman"/>
          <w:lang w:val="en-US"/>
        </w:rPr>
      </w:pPr>
      <w:r>
        <w:rPr>
          <w:rFonts w:eastAsia="Times New Roman"/>
          <w:lang w:val="en-US"/>
        </w:rPr>
        <w:t>ValueSet: Procedure Not Performed Reason (SNOMED-CT)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249579501"/>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858"/>
            <w:r>
              <w:rPr>
                <w:rFonts w:eastAsia="Times New Roman"/>
                <w:lang w:val="en-US"/>
              </w:rPr>
              <w:t xml:space="preserve">Procedure Not Performed Reason </w:t>
            </w:r>
            <w:commentRangeEnd w:id="858"/>
            <w:r w:rsidR="00EE45A1">
              <w:rPr>
                <w:rStyle w:val="CommentReference"/>
              </w:rPr>
              <w:commentReference w:id="858"/>
            </w:r>
            <w:r>
              <w:rPr>
                <w:rFonts w:eastAsia="Times New Roman"/>
                <w:lang w:val="en-US"/>
              </w:rPr>
              <w:t xml:space="preserve">(SNOMED-CT) (Procedure Not Performed Reason ( S N O M E D- C T)) </w:t>
            </w:r>
          </w:p>
        </w:tc>
      </w:tr>
      <w:tr w:rsidR="004049E5">
        <w:trPr>
          <w:divId w:val="1249579501"/>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Situation codes describing the reason that a procedure, which might otherwise be expected, was not performed, or a procedure that was started was not completed</w:t>
            </w:r>
            <w:del w:id="859" w:author="Riki Merrick" w:date="2015-09-12T08:15:00Z">
              <w:r w:rsidDel="00EE45A1">
                <w:rPr>
                  <w:rFonts w:eastAsia="Times New Roman"/>
                  <w:lang w:val="en-US"/>
                </w:rPr>
                <w:delText xml:space="preserve">. </w:delText>
              </w:r>
            </w:del>
            <w:r>
              <w:rPr>
                <w:rFonts w:eastAsia="Times New Roman"/>
                <w:lang w:val="en-US"/>
              </w:rPr>
              <w:t xml:space="preserve">Consists of SNOMED CT codes, children of procedure contraindicated (183932001), procedure discontinued (416406003), procedure not done (416237000), procedure not indicated (428119001), procedure not offered (416064006), procedure not wanted (416432009), procedure refused (183944003), and procedure stopped (394908001). </w:t>
            </w:r>
          </w:p>
        </w:tc>
      </w:tr>
      <w:tr w:rsidR="004049E5">
        <w:trPr>
          <w:divId w:val="1249579501"/>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rsidP="00EE45A1">
            <w:pPr>
              <w:rPr>
                <w:rFonts w:eastAsia="Times New Roman"/>
                <w:lang w:val="en-US"/>
              </w:rPr>
            </w:pPr>
            <w:r>
              <w:rPr>
                <w:rFonts w:eastAsia="Times New Roman"/>
                <w:lang w:val="en-US"/>
              </w:rPr>
              <w:t xml:space="preserve">This value set includes content from SNOMED CT, which is copyright </w:t>
            </w:r>
            <w:commentRangeStart w:id="860"/>
            <w:r>
              <w:rPr>
                <w:rFonts w:eastAsia="Times New Roman"/>
                <w:lang w:val="en-US"/>
              </w:rPr>
              <w:t>Â</w:t>
            </w:r>
            <w:commentRangeEnd w:id="860"/>
            <w:r w:rsidR="008F28A4">
              <w:rPr>
                <w:rStyle w:val="CommentReference"/>
              </w:rPr>
              <w:commentReference w:id="860"/>
            </w:r>
            <w:r>
              <w:rPr>
                <w:rFonts w:eastAsia="Times New Roman"/>
                <w:lang w:val="en-US"/>
              </w:rPr>
              <w:t xml:space="preserve">© 2002+ </w:t>
            </w:r>
            <w:r>
              <w:rPr>
                <w:rFonts w:eastAsia="Times New Roman"/>
                <w:lang w:val="en-US"/>
              </w:rPr>
              <w:lastRenderedPageBreak/>
              <w:t>International Health Terminology Standards Development Organisation (IHTSDO), and distributed by agreement between IHTSDO and HL7. Implementer use of SNOMED CT is not covered by this agreement</w:t>
            </w:r>
            <w:ins w:id="861" w:author="Riki Merrick" w:date="2015-09-12T08:15:00Z">
              <w:r w:rsidR="00EE45A1">
                <w:rPr>
                  <w:rFonts w:eastAsia="Times New Roman"/>
                  <w:lang w:val="en-US"/>
                </w:rPr>
                <w:t>.</w:t>
              </w:r>
            </w:ins>
            <w:del w:id="862" w:author="Riki Merrick" w:date="2015-09-12T08:15:00Z">
              <w:r w:rsidDel="00EE45A1">
                <w:rPr>
                  <w:rFonts w:eastAsia="Times New Roman"/>
                  <w:lang w:val="en-US"/>
                </w:rPr>
                <w:delText xml:space="preserve"> </w:delText>
              </w:r>
            </w:del>
          </w:p>
        </w:tc>
      </w:tr>
    </w:tbl>
    <w:p w:rsidR="004049E5" w:rsidRDefault="005B11EB">
      <w:pPr>
        <w:pStyle w:val="Heading1"/>
        <w:divId w:val="1271089785"/>
        <w:rPr>
          <w:rFonts w:eastAsia="Times New Roman"/>
          <w:lang w:val="en-US"/>
        </w:rPr>
      </w:pPr>
      <w:r>
        <w:rPr>
          <w:rFonts w:eastAsia="Times New Roman"/>
          <w:lang w:val="en-US"/>
        </w:rPr>
        <w:lastRenderedPageBreak/>
        <w:t>IHE</w:t>
      </w:r>
    </w:p>
    <w:p w:rsidR="004049E5" w:rsidRDefault="005B11EB">
      <w:pPr>
        <w:pStyle w:val="Heading2"/>
        <w:divId w:val="1271089785"/>
        <w:rPr>
          <w:rFonts w:eastAsia="Times New Roman"/>
          <w:lang w:val="en-US"/>
        </w:rPr>
      </w:pPr>
      <w:r>
        <w:rPr>
          <w:rFonts w:eastAsia="Times New Roman"/>
          <w:lang w:val="en-US"/>
        </w:rPr>
        <w:t>ValueSet: DocumentReference Format Code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271089785"/>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863"/>
            <w:r>
              <w:rPr>
                <w:rFonts w:eastAsia="Times New Roman"/>
                <w:lang w:val="en-US"/>
              </w:rPr>
              <w:t xml:space="preserve">DocumentReference Format Code Set </w:t>
            </w:r>
            <w:commentRangeEnd w:id="863"/>
            <w:r w:rsidR="00EE45A1">
              <w:rPr>
                <w:rStyle w:val="CommentReference"/>
              </w:rPr>
              <w:commentReference w:id="863"/>
            </w:r>
            <w:r>
              <w:rPr>
                <w:rFonts w:eastAsia="Times New Roman"/>
                <w:lang w:val="en-US"/>
              </w:rPr>
              <w:t xml:space="preserve">(Document Reference Format Code Set) </w:t>
            </w:r>
          </w:p>
        </w:tc>
      </w:tr>
      <w:tr w:rsidR="004049E5">
        <w:trPr>
          <w:divId w:val="1271089785"/>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value set is defined to be the set of format codes defined by the IHE Technical Framework, and also including additional format codes defined by the HL7. The value set is listed in HITSP C80 Table 2-153 Format Code Value Set Definition, with additions published later by IHE as published at http://wiki.ihe.net/index.php?title=IHE_Format_Codes and with additions published later by HL7 as published at http://wiki.hl7.org/index.php?title=CDA_Format_Codes_for_IHE_XDS. This is the code specifying the technical format of the document. Along with the typeCode, it should provide sufficient information to allow any potential document consumer to know if it will be able to process the document. The code shall be sufficiently specific to ensure processing/display by identifying a document encoding, structure and template. The actual list of codes here is incomplete </w:t>
            </w:r>
          </w:p>
        </w:tc>
      </w:tr>
      <w:tr w:rsidR="004049E5">
        <w:trPr>
          <w:divId w:val="1271089785"/>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rsidP="00EE45A1">
            <w:pPr>
              <w:rPr>
                <w:rFonts w:eastAsia="Times New Roman"/>
                <w:lang w:val="en-US"/>
              </w:rPr>
            </w:pPr>
            <w:r>
              <w:rPr>
                <w:rFonts w:eastAsia="Times New Roman"/>
                <w:lang w:val="en-US"/>
              </w:rPr>
              <w:t>Some content from IHE</w:t>
            </w:r>
            <w:commentRangeStart w:id="864"/>
            <w:r>
              <w:rPr>
                <w:rFonts w:eastAsia="Times New Roman"/>
                <w:lang w:val="en-US"/>
              </w:rPr>
              <w:t>Â</w:t>
            </w:r>
            <w:commentRangeEnd w:id="864"/>
            <w:r w:rsidR="008F28A4">
              <w:rPr>
                <w:rStyle w:val="CommentReference"/>
              </w:rPr>
              <w:commentReference w:id="864"/>
            </w:r>
            <w:r>
              <w:rPr>
                <w:rFonts w:eastAsia="Times New Roman"/>
                <w:lang w:val="en-US"/>
              </w:rPr>
              <w:t xml:space="preserve">® Copyright </w:t>
            </w:r>
            <w:commentRangeStart w:id="865"/>
            <w:r>
              <w:rPr>
                <w:rFonts w:eastAsia="Times New Roman"/>
                <w:lang w:val="en-US"/>
              </w:rPr>
              <w:t>Â</w:t>
            </w:r>
            <w:commentRangeEnd w:id="865"/>
            <w:r w:rsidR="008F28A4">
              <w:rPr>
                <w:rStyle w:val="CommentReference"/>
              </w:rPr>
              <w:commentReference w:id="865"/>
            </w:r>
            <w:r>
              <w:rPr>
                <w:rFonts w:eastAsia="Times New Roman"/>
                <w:lang w:val="en-US"/>
              </w:rPr>
              <w:t xml:space="preserve">© 2015 IHE International, Inc. This content is from the IHE Technical Frameworks and Supplements, available for free download and use at http://www.ihe.net/Technical_Frameworks/ </w:t>
            </w:r>
          </w:p>
        </w:tc>
      </w:tr>
    </w:tbl>
    <w:p w:rsidR="004049E5" w:rsidRDefault="005B11EB">
      <w:pPr>
        <w:pStyle w:val="Heading1"/>
        <w:divId w:val="510997197"/>
        <w:rPr>
          <w:rFonts w:eastAsia="Times New Roman"/>
          <w:lang w:val="en-US"/>
        </w:rPr>
      </w:pPr>
      <w:r>
        <w:rPr>
          <w:rFonts w:eastAsia="Times New Roman"/>
          <w:lang w:val="en-US"/>
        </w:rPr>
        <w:t>NEMA/DICOM</w:t>
      </w:r>
    </w:p>
    <w:p w:rsidR="004049E5" w:rsidRDefault="005B11EB">
      <w:pPr>
        <w:pStyle w:val="Heading2"/>
        <w:divId w:val="510997197"/>
        <w:rPr>
          <w:rFonts w:eastAsia="Times New Roman"/>
          <w:lang w:val="en-US"/>
        </w:rPr>
      </w:pPr>
      <w:r>
        <w:rPr>
          <w:rFonts w:eastAsia="Times New Roman"/>
          <w:lang w:val="en-US"/>
        </w:rPr>
        <w:t>ValueSet: Audit Active Participant Role ID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866"/>
            <w:r>
              <w:rPr>
                <w:rFonts w:eastAsia="Times New Roman"/>
                <w:lang w:val="en-US"/>
              </w:rPr>
              <w:t xml:space="preserve">Audit Active Participant Role ID Code </w:t>
            </w:r>
            <w:commentRangeEnd w:id="866"/>
            <w:r w:rsidR="00EE45A1">
              <w:rPr>
                <w:rStyle w:val="CommentReference"/>
              </w:rPr>
              <w:commentReference w:id="866"/>
            </w:r>
            <w:r>
              <w:rPr>
                <w:rFonts w:eastAsia="Times New Roman"/>
                <w:lang w:val="en-US"/>
              </w:rPr>
              <w:t xml:space="preserve">(Audit Active Participant Role I D Code) </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commentRangeStart w:id="867"/>
            <w:r>
              <w:rPr>
                <w:rFonts w:eastAsia="Times New Roman"/>
                <w:lang w:val="en-US"/>
              </w:rPr>
              <w:t>Audit Active Participant Role ID Code</w:t>
            </w:r>
            <w:commentRangeEnd w:id="867"/>
            <w:r w:rsidR="00EE45A1">
              <w:rPr>
                <w:rStyle w:val="CommentReference"/>
              </w:rPr>
              <w:commentReference w:id="867"/>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w:t>
            </w:r>
            <w:ins w:id="868" w:author="Riki Merrick" w:date="2015-09-12T08:17:00Z">
              <w:r w:rsidR="00EE45A1">
                <w:rPr>
                  <w:rFonts w:eastAsia="Times New Roman"/>
                  <w:lang w:val="en-US"/>
                </w:rPr>
                <w:t xml:space="preserve">© </w:t>
              </w:r>
            </w:ins>
            <w:r>
              <w:rPr>
                <w:rFonts w:eastAsia="Times New Roman"/>
                <w:lang w:val="en-US"/>
              </w:rPr>
              <w:t xml:space="preserve">2011 by the National Electrical Manufacturers Association </w:t>
            </w:r>
          </w:p>
        </w:tc>
      </w:tr>
    </w:tbl>
    <w:p w:rsidR="004049E5" w:rsidRDefault="005B11EB">
      <w:pPr>
        <w:pStyle w:val="Heading2"/>
        <w:divId w:val="510997197"/>
        <w:rPr>
          <w:rFonts w:eastAsia="Times New Roman"/>
          <w:lang w:val="en-US"/>
        </w:rPr>
      </w:pPr>
      <w:r>
        <w:rPr>
          <w:rFonts w:eastAsia="Times New Roman"/>
          <w:lang w:val="en-US"/>
        </w:rPr>
        <w:t>ValueSet: Audit Event 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869"/>
            <w:r>
              <w:rPr>
                <w:rFonts w:eastAsia="Times New Roman"/>
                <w:lang w:val="en-US"/>
              </w:rPr>
              <w:t xml:space="preserve">Audit Event ID </w:t>
            </w:r>
            <w:commentRangeEnd w:id="869"/>
            <w:r w:rsidR="00EE45A1">
              <w:rPr>
                <w:rStyle w:val="CommentReference"/>
              </w:rPr>
              <w:commentReference w:id="869"/>
            </w:r>
            <w:r>
              <w:rPr>
                <w:rFonts w:eastAsia="Times New Roman"/>
                <w:lang w:val="en-US"/>
              </w:rPr>
              <w:t xml:space="preserve">(Audit Event I D) </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Event Types for Audit Events - defined by DICOM with some FHIR specific additions</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w:t>
            </w:r>
            <w:ins w:id="870" w:author="Riki Merrick" w:date="2015-09-12T08:18:00Z">
              <w:r w:rsidR="00EE45A1">
                <w:rPr>
                  <w:rFonts w:eastAsia="Times New Roman"/>
                  <w:lang w:val="en-US"/>
                </w:rPr>
                <w:t xml:space="preserve">© </w:t>
              </w:r>
            </w:ins>
            <w:r>
              <w:rPr>
                <w:rFonts w:eastAsia="Times New Roman"/>
                <w:lang w:val="en-US"/>
              </w:rPr>
              <w:t xml:space="preserve">2011 by the National Electrical Manufacturers Association </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RESTful Operation: </w:t>
            </w:r>
            <w:r>
              <w:rPr>
                <w:rFonts w:eastAsia="Times New Roman"/>
                <w:lang w:val="en-US"/>
              </w:rPr>
              <w:t xml:space="preserve">Audit Event: Execution of a RESTful operation as defined by FHIR </w:t>
            </w:r>
          </w:p>
        </w:tc>
      </w:tr>
    </w:tbl>
    <w:p w:rsidR="004049E5" w:rsidRDefault="005B11EB">
      <w:pPr>
        <w:pStyle w:val="Heading2"/>
        <w:divId w:val="510997197"/>
        <w:rPr>
          <w:rFonts w:eastAsia="Times New Roman"/>
          <w:lang w:val="en-US"/>
        </w:rPr>
      </w:pPr>
      <w:r>
        <w:rPr>
          <w:rFonts w:eastAsia="Times New Roman"/>
          <w:lang w:val="en-US"/>
        </w:rPr>
        <w:t>ValueSet: Audit Event Source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871"/>
            <w:r>
              <w:rPr>
                <w:rFonts w:eastAsia="Times New Roman"/>
                <w:lang w:val="en-US"/>
              </w:rPr>
              <w:t xml:space="preserve">Audit Event Source Type </w:t>
            </w:r>
            <w:commentRangeEnd w:id="871"/>
            <w:r w:rsidR="00EE45A1">
              <w:rPr>
                <w:rStyle w:val="CommentReference"/>
              </w:rPr>
              <w:commentReference w:id="871"/>
            </w:r>
            <w:r>
              <w:rPr>
                <w:rFonts w:eastAsia="Times New Roman"/>
                <w:lang w:val="en-US"/>
              </w:rPr>
              <w:t xml:space="preserve">(Audit Event Source Type) </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The type of process where the audit event originated from</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User Device: </w:t>
            </w:r>
            <w:r>
              <w:rPr>
                <w:rFonts w:eastAsia="Times New Roman"/>
                <w:lang w:val="en-US"/>
              </w:rPr>
              <w:t xml:space="preserve">End-user display device, diagnostic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 Interface: </w:t>
            </w:r>
            <w:r>
              <w:rPr>
                <w:rFonts w:eastAsia="Times New Roman"/>
                <w:lang w:val="en-US"/>
              </w:rPr>
              <w:t xml:space="preserve">Data acquisition device or instrument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Web Server: </w:t>
            </w:r>
            <w:r>
              <w:rPr>
                <w:rFonts w:eastAsia="Times New Roman"/>
                <w:lang w:val="en-US"/>
              </w:rPr>
              <w:t xml:space="preserve">Web Server process or thread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Application Server: </w:t>
            </w:r>
            <w:r>
              <w:rPr>
                <w:rFonts w:eastAsia="Times New Roman"/>
                <w:lang w:val="en-US"/>
              </w:rPr>
              <w:t xml:space="preserve">Application Server process or thread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Database Server: </w:t>
            </w:r>
            <w:r>
              <w:rPr>
                <w:rFonts w:eastAsia="Times New Roman"/>
                <w:lang w:val="en-US"/>
              </w:rPr>
              <w:t xml:space="preserve">Database Server process or thread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Server: </w:t>
            </w:r>
            <w:r>
              <w:rPr>
                <w:rFonts w:eastAsia="Times New Roman"/>
                <w:lang w:val="en-US"/>
              </w:rPr>
              <w:t xml:space="preserve">Security server, e.g., a domain controller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Network Device: </w:t>
            </w:r>
            <w:r>
              <w:rPr>
                <w:rFonts w:eastAsia="Times New Roman"/>
                <w:lang w:val="en-US"/>
              </w:rPr>
              <w:t xml:space="preserve">ISO level 1-3 network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Network Router: </w:t>
            </w:r>
            <w:r>
              <w:rPr>
                <w:rFonts w:eastAsia="Times New Roman"/>
                <w:lang w:val="en-US"/>
              </w:rPr>
              <w:t xml:space="preserve">ISO level 4-6 operating software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w:t>
            </w:r>
            <w:r>
              <w:rPr>
                <w:rFonts w:eastAsia="Times New Roman"/>
                <w:lang w:val="en-US"/>
              </w:rPr>
              <w:t xml:space="preserve">other kind of device (defined by DICOM, but some other code/system can be used) </w:t>
            </w:r>
          </w:p>
        </w:tc>
      </w:tr>
    </w:tbl>
    <w:p w:rsidR="004049E5" w:rsidRDefault="005B11EB">
      <w:pPr>
        <w:pStyle w:val="Heading2"/>
        <w:divId w:val="510997197"/>
        <w:rPr>
          <w:rFonts w:eastAsia="Times New Roman"/>
          <w:lang w:val="en-US"/>
        </w:rPr>
      </w:pPr>
      <w:r>
        <w:rPr>
          <w:rFonts w:eastAsia="Times New Roman"/>
          <w:lang w:val="en-US"/>
        </w:rPr>
        <w:t>ValueSet: Audit Event Sub-Type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872"/>
            <w:r>
              <w:rPr>
                <w:rFonts w:eastAsia="Times New Roman"/>
                <w:lang w:val="en-US"/>
              </w:rPr>
              <w:t xml:space="preserve">Audit Event Sub-Type </w:t>
            </w:r>
            <w:commentRangeEnd w:id="872"/>
            <w:r w:rsidR="00EE45A1">
              <w:rPr>
                <w:rStyle w:val="CommentReference"/>
              </w:rPr>
              <w:commentReference w:id="872"/>
            </w:r>
            <w:r>
              <w:rPr>
                <w:rFonts w:eastAsia="Times New Roman"/>
                <w:lang w:val="en-US"/>
              </w:rPr>
              <w:t xml:space="preserve">(Audit Event Sub- Type) </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More detailed code concerning the type of the audit event - defined by DICOM with some FHIR specific additions</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w:t>
            </w:r>
            <w:ins w:id="873" w:author="Riki Merrick" w:date="2015-09-12T08:18:00Z">
              <w:r w:rsidR="00EE45A1">
                <w:rPr>
                  <w:rFonts w:eastAsia="Times New Roman"/>
                  <w:lang w:val="en-US"/>
                </w:rPr>
                <w:t xml:space="preserve">© </w:t>
              </w:r>
            </w:ins>
            <w:r>
              <w:rPr>
                <w:rFonts w:eastAsia="Times New Roman"/>
                <w:lang w:val="en-US"/>
              </w:rPr>
              <w:t xml:space="preserve">2011 by the National Electrical Manufacturers Association </w:t>
            </w:r>
          </w:p>
        </w:tc>
      </w:tr>
    </w:tbl>
    <w:p w:rsidR="004049E5" w:rsidRDefault="005B11EB">
      <w:pPr>
        <w:pStyle w:val="Heading2"/>
        <w:divId w:val="510997197"/>
        <w:rPr>
          <w:rFonts w:eastAsia="Times New Roman"/>
          <w:lang w:val="en-US"/>
        </w:rPr>
      </w:pPr>
      <w:r>
        <w:rPr>
          <w:rFonts w:eastAsia="Times New Roman"/>
          <w:lang w:val="en-US"/>
        </w:rPr>
        <w:t>ValueSet: DICOM Controlled Terminology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gridCol w:w="8132"/>
      </w:tblGrid>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commentRangeStart w:id="874"/>
            <w:r>
              <w:rPr>
                <w:rFonts w:eastAsia="Times New Roman"/>
                <w:lang w:val="en-US"/>
              </w:rPr>
              <w:t xml:space="preserve">DICOM Controlled Terminology Definitions </w:t>
            </w:r>
            <w:commentRangeEnd w:id="874"/>
            <w:r w:rsidR="00EE45A1">
              <w:rPr>
                <w:rStyle w:val="CommentReference"/>
              </w:rPr>
              <w:commentReference w:id="874"/>
            </w:r>
            <w:r>
              <w:rPr>
                <w:rFonts w:eastAsia="Times New Roman"/>
                <w:lang w:val="en-US"/>
              </w:rPr>
              <w:t xml:space="preserve">(D I C O M Controlled Terminology Definitions) </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DICOM Code Definitions (Coding Scheme Designator "DCM" Coding Scheme Version "01")</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Requirements</w:t>
            </w:r>
          </w:p>
        </w:tc>
        <w:tc>
          <w:tcPr>
            <w:tcW w:w="0" w:type="auto"/>
            <w:vAlign w:val="center"/>
            <w:hideMark/>
          </w:tcPr>
          <w:p w:rsidR="004049E5" w:rsidRDefault="005B11EB">
            <w:pPr>
              <w:rPr>
                <w:rFonts w:eastAsia="Times New Roman"/>
                <w:lang w:val="en-US"/>
              </w:rPr>
            </w:pPr>
            <w:r>
              <w:rPr>
                <w:rFonts w:eastAsia="Times New Roman"/>
                <w:lang w:val="en-US"/>
              </w:rPr>
              <w:t xml:space="preserve">This value is published as part of FHIR in order to make the codes available to FHIR terminology services and so implementers can easily leverage the codes </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w:t>
            </w:r>
            <w:ins w:id="875" w:author="Riki Merrick" w:date="2015-09-12T08:19:00Z">
              <w:r w:rsidR="00EE45A1">
                <w:rPr>
                  <w:rFonts w:eastAsia="Times New Roman"/>
                  <w:lang w:val="en-US"/>
                </w:rPr>
                <w:t xml:space="preserve">© </w:t>
              </w:r>
            </w:ins>
            <w:r>
              <w:rPr>
                <w:rFonts w:eastAsia="Times New Roman"/>
                <w:lang w:val="en-US"/>
              </w:rPr>
              <w:t xml:space="preserve">2011 by the </w:t>
            </w:r>
            <w:r>
              <w:rPr>
                <w:rFonts w:eastAsia="Times New Roman"/>
                <w:lang w:val="en-US"/>
              </w:rPr>
              <w:lastRenderedPageBreak/>
              <w:t xml:space="preserve">National Electrical Manufacturers Association </w:t>
            </w:r>
          </w:p>
        </w:tc>
      </w:tr>
      <w:tr w:rsidR="004049E5">
        <w:trPr>
          <w:divId w:val="510997197"/>
          <w:tblCellSpacing w:w="15" w:type="dxa"/>
        </w:trPr>
        <w:tc>
          <w:tcPr>
            <w:tcW w:w="0" w:type="auto"/>
            <w:vAlign w:val="center"/>
            <w:hideMark/>
          </w:tcPr>
          <w:p w:rsidR="004049E5" w:rsidRDefault="005B11EB">
            <w:pPr>
              <w:rPr>
                <w:rFonts w:eastAsia="Times New Roman"/>
                <w:lang w:val="en-US"/>
              </w:rPr>
            </w:pPr>
            <w:commentRangeStart w:id="876"/>
            <w:r>
              <w:rPr>
                <w:rFonts w:eastAsia="Times New Roman"/>
                <w:lang w:val="en-US"/>
              </w:rPr>
              <w:lastRenderedPageBreak/>
              <w:t>Content</w:t>
            </w:r>
            <w:commentRangeEnd w:id="876"/>
            <w:r w:rsidR="00EE45A1">
              <w:rPr>
                <w:rStyle w:val="CommentReference"/>
              </w:rPr>
              <w:commentReference w:id="876"/>
            </w:r>
          </w:p>
        </w:tc>
        <w:tc>
          <w:tcPr>
            <w:tcW w:w="0" w:type="auto"/>
            <w:vAlign w:val="center"/>
            <w:hideMark/>
          </w:tcPr>
          <w:p w:rsidR="004049E5" w:rsidRDefault="005B11EB">
            <w:pPr>
              <w:rPr>
                <w:rFonts w:eastAsia="Times New Roman"/>
                <w:lang w:val="en-US"/>
              </w:rPr>
            </w:pPr>
            <w:r>
              <w:rPr>
                <w:rFonts w:eastAsia="Times New Roman"/>
                <w:b/>
                <w:bCs/>
                <w:lang w:val="en-US"/>
              </w:rPr>
              <w:t xml:space="preserve">Archive: </w:t>
            </w:r>
            <w:r>
              <w:rPr>
                <w:rFonts w:eastAsia="Times New Roman"/>
                <w:lang w:val="en-US"/>
              </w:rPr>
              <w:t xml:space="preserve">Archive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Autorefraction: </w:t>
            </w:r>
            <w:r>
              <w:rPr>
                <w:rFonts w:eastAsia="Times New Roman"/>
                <w:lang w:val="en-US"/>
              </w:rPr>
              <w:t xml:space="preserve">Autorefraction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Angioscopy: </w:t>
            </w:r>
            <w:r>
              <w:rPr>
                <w:rFonts w:eastAsia="Times New Roman"/>
                <w:lang w:val="en-US"/>
              </w:rPr>
              <w:t xml:space="preserve">Angioscopy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Audio: </w:t>
            </w:r>
            <w:r>
              <w:rPr>
                <w:rFonts w:eastAsia="Times New Roman"/>
                <w:lang w:val="en-US"/>
              </w:rPr>
              <w:t xml:space="preserve">Audio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Ultrasound Bone Densitometry: </w:t>
            </w:r>
            <w:r>
              <w:rPr>
                <w:rFonts w:eastAsia="Times New Roman"/>
                <w:lang w:val="en-US"/>
              </w:rPr>
              <w:t xml:space="preserve">Ultrasound Bone Densitometry (modality)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Biomagnetic imaging: </w:t>
            </w:r>
            <w:r>
              <w:rPr>
                <w:rFonts w:eastAsia="Times New Roman"/>
                <w:lang w:val="en-US"/>
              </w:rPr>
              <w:t xml:space="preserve">Biomagnetic imaging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Bone Mineral Densitometry: </w:t>
            </w:r>
            <w:r>
              <w:rPr>
                <w:rFonts w:eastAsia="Times New Roman"/>
                <w:lang w:val="en-US"/>
              </w:rPr>
              <w:t xml:space="preserve">Bone Mineral Densitometry by X-Ray (modality), including dual-energy X-Ray absorptiometry (DXA) and morphometric X-Ray absorptiometry (MXA)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Computer Assisted Detection/Diagnosis: </w:t>
            </w:r>
            <w:r>
              <w:rPr>
                <w:rFonts w:eastAsia="Times New Roman"/>
                <w:lang w:val="en-US"/>
              </w:rPr>
              <w:t xml:space="preserve">Computer Assisted Detection/Diagnosis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Capture: </w:t>
            </w:r>
            <w:r>
              <w:rPr>
                <w:rFonts w:eastAsia="Times New Roman"/>
                <w:lang w:val="en-US"/>
              </w:rPr>
              <w:t xml:space="preserve">Image Capture Device, includes video capture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Color flow Doppler: </w:t>
            </w:r>
            <w:r>
              <w:rPr>
                <w:rFonts w:eastAsia="Times New Roman"/>
                <w:lang w:val="en-US"/>
              </w:rPr>
              <w:t xml:space="preserve">Color flow Doppler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Cinefluorography: </w:t>
            </w:r>
            <w:r>
              <w:rPr>
                <w:rFonts w:eastAsia="Times New Roman"/>
                <w:lang w:val="en-US"/>
              </w:rPr>
              <w:t xml:space="preserve">Cinefluorography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Computation Server: </w:t>
            </w:r>
            <w:r>
              <w:rPr>
                <w:rFonts w:eastAsia="Times New Roman"/>
                <w:lang w:val="en-US"/>
              </w:rPr>
              <w:t xml:space="preserve">Computation Server; includes radiotherapy planning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Culposcopy: </w:t>
            </w:r>
            <w:r>
              <w:rPr>
                <w:rFonts w:eastAsia="Times New Roman"/>
                <w:lang w:val="en-US"/>
              </w:rPr>
              <w:t xml:space="preserve">Culposcopy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Computed Radiography: </w:t>
            </w:r>
            <w:r>
              <w:rPr>
                <w:rFonts w:eastAsia="Times New Roman"/>
                <w:lang w:val="en-US"/>
              </w:rPr>
              <w:t xml:space="preserve">Computed Radiography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Cystoscopy: </w:t>
            </w:r>
            <w:r>
              <w:rPr>
                <w:rFonts w:eastAsia="Times New Roman"/>
                <w:lang w:val="en-US"/>
              </w:rPr>
              <w:t xml:space="preserve">Cystoscopy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Computed Tomography: </w:t>
            </w:r>
            <w:r>
              <w:rPr>
                <w:rFonts w:eastAsia="Times New Roman"/>
                <w:lang w:val="en-US"/>
              </w:rPr>
              <w:t xml:space="preserve">Computed Tomography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Duplex Doppler: </w:t>
            </w:r>
            <w:r>
              <w:rPr>
                <w:rFonts w:eastAsia="Times New Roman"/>
                <w:lang w:val="en-US"/>
              </w:rPr>
              <w:t xml:space="preserve">Duplex Doppler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Digital fluoroscopy: </w:t>
            </w:r>
            <w:r>
              <w:rPr>
                <w:rFonts w:eastAsia="Times New Roman"/>
                <w:lang w:val="en-US"/>
              </w:rPr>
              <w:t xml:space="preserve">Digital fluoroscopy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Diaphanography: </w:t>
            </w:r>
            <w:r>
              <w:rPr>
                <w:rFonts w:eastAsia="Times New Roman"/>
                <w:lang w:val="en-US"/>
              </w:rPr>
              <w:t xml:space="preserve">Diaphanography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Digital microscopy: </w:t>
            </w:r>
            <w:r>
              <w:rPr>
                <w:rFonts w:eastAsia="Times New Roman"/>
                <w:lang w:val="en-US"/>
              </w:rPr>
              <w:t xml:space="preserve">Digital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Document Digitizer Equipment: </w:t>
            </w:r>
            <w:r>
              <w:rPr>
                <w:rFonts w:eastAsia="Times New Roman"/>
                <w:lang w:val="en-US"/>
              </w:rPr>
              <w:t xml:space="preserve">Equipment that digitized hardcopy documents and imported them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Digital Subtraction Angiography: </w:t>
            </w:r>
            <w:r>
              <w:rPr>
                <w:rFonts w:eastAsia="Times New Roman"/>
                <w:lang w:val="en-US"/>
              </w:rPr>
              <w:t xml:space="preserve">Digital Subtraction Angiography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Department System Scheduler: </w:t>
            </w:r>
            <w:r>
              <w:rPr>
                <w:rFonts w:eastAsia="Times New Roman"/>
                <w:lang w:val="en-US"/>
              </w:rPr>
              <w:t xml:space="preserve">Department System Scheduler, workflow manager; includes </w:t>
            </w:r>
            <w:commentRangeStart w:id="877"/>
            <w:r>
              <w:rPr>
                <w:rFonts w:eastAsia="Times New Roman"/>
                <w:lang w:val="en-US"/>
              </w:rPr>
              <w:t xml:space="preserve">RIS </w:t>
            </w:r>
            <w:commentRangeEnd w:id="877"/>
            <w:r w:rsidR="00EE45A1">
              <w:rPr>
                <w:rStyle w:val="CommentReference"/>
              </w:rPr>
              <w:commentReference w:id="877"/>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Digital Radiography: </w:t>
            </w:r>
            <w:r>
              <w:rPr>
                <w:rFonts w:eastAsia="Times New Roman"/>
                <w:lang w:val="en-US"/>
              </w:rPr>
              <w:t xml:space="preserve">Digital Radiography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Echocardiography: </w:t>
            </w:r>
            <w:r>
              <w:rPr>
                <w:rFonts w:eastAsia="Times New Roman"/>
                <w:lang w:val="en-US"/>
              </w:rPr>
              <w:t xml:space="preserve">Echocardiography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Electrocardiography: </w:t>
            </w:r>
            <w:r>
              <w:rPr>
                <w:rFonts w:eastAsia="Times New Roman"/>
                <w:lang w:val="en-US"/>
              </w:rPr>
              <w:t xml:space="preserve">Electrocardiography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Cardiac Electrophysiology: </w:t>
            </w:r>
            <w:r>
              <w:rPr>
                <w:rFonts w:eastAsia="Times New Roman"/>
                <w:lang w:val="en-US"/>
              </w:rPr>
              <w:t xml:space="preserve">Cardiac Electrophysiology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Endoscopy: </w:t>
            </w:r>
            <w:r>
              <w:rPr>
                <w:rFonts w:eastAsia="Times New Roman"/>
                <w:lang w:val="en-US"/>
              </w:rPr>
              <w:t xml:space="preserve">Endoscopy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Female: </w:t>
            </w:r>
            <w:r>
              <w:rPr>
                <w:rFonts w:eastAsia="Times New Roman"/>
                <w:lang w:val="en-US"/>
              </w:rPr>
              <w:t xml:space="preserve">Female sex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Fluorescein angiography: </w:t>
            </w:r>
            <w:r>
              <w:rPr>
                <w:rFonts w:eastAsia="Times New Roman"/>
                <w:lang w:val="en-US"/>
              </w:rPr>
              <w:t xml:space="preserve">Fluorescein angiography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Female changed to Male: </w:t>
            </w:r>
            <w:r>
              <w:rPr>
                <w:rFonts w:eastAsia="Times New Roman"/>
                <w:lang w:val="en-US"/>
              </w:rPr>
              <w:t xml:space="preserve">Female sex changed to Male sex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Film Digitizer: </w:t>
            </w:r>
            <w:r>
              <w:rPr>
                <w:rFonts w:eastAsia="Times New Roman"/>
                <w:lang w:val="en-US"/>
              </w:rPr>
              <w:t xml:space="preserve">Film Digitizer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Female Pseudohermaphrodite: </w:t>
            </w:r>
            <w:r>
              <w:rPr>
                <w:rFonts w:eastAsia="Times New Roman"/>
                <w:lang w:val="en-US"/>
              </w:rPr>
              <w:t xml:space="preserve">Female Pseudohermaphrodite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Fundoscopy: </w:t>
            </w:r>
            <w:r>
              <w:rPr>
                <w:rFonts w:eastAsia="Times New Roman"/>
                <w:lang w:val="en-US"/>
              </w:rPr>
              <w:t xml:space="preserve">Fundoscopy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General Microscopy: </w:t>
            </w:r>
            <w:r>
              <w:rPr>
                <w:rFonts w:eastAsia="Times New Roman"/>
                <w:lang w:val="en-US"/>
              </w:rPr>
              <w:t xml:space="preserve">General Microscopy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Hermaphrodite: </w:t>
            </w:r>
            <w:r>
              <w:rPr>
                <w:rFonts w:eastAsia="Times New Roman"/>
                <w:lang w:val="en-US"/>
              </w:rPr>
              <w:t xml:space="preserve">Hermaphrodite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Hard Copy: </w:t>
            </w:r>
            <w:r>
              <w:rPr>
                <w:rFonts w:eastAsia="Times New Roman"/>
                <w:lang w:val="en-US"/>
              </w:rPr>
              <w:t xml:space="preserve">Hard 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Hemodynamic Waveform: </w:t>
            </w:r>
            <w:r>
              <w:rPr>
                <w:rFonts w:eastAsia="Times New Roman"/>
                <w:lang w:val="en-US"/>
              </w:rPr>
              <w:t xml:space="preserve">Hemodynamic Waveform acquisition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Intra-oral Radiography: </w:t>
            </w:r>
            <w:r>
              <w:rPr>
                <w:rFonts w:eastAsia="Times New Roman"/>
                <w:lang w:val="en-US"/>
              </w:rPr>
              <w:t xml:space="preserve">Intra-oral Radiography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Intravascular Ultrasound: </w:t>
            </w:r>
            <w:r>
              <w:rPr>
                <w:rFonts w:eastAsia="Times New Roman"/>
                <w:lang w:val="en-US"/>
              </w:rPr>
              <w:t xml:space="preserve">Intravascular Ultrasound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Keratometry: </w:t>
            </w:r>
            <w:r>
              <w:rPr>
                <w:rFonts w:eastAsia="Times New Roman"/>
                <w:lang w:val="en-US"/>
              </w:rPr>
              <w:t xml:space="preserve">Keratometry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Key Object Selection: </w:t>
            </w:r>
            <w:r>
              <w:rPr>
                <w:rFonts w:eastAsia="Times New Roman"/>
                <w:lang w:val="en-US"/>
              </w:rPr>
              <w:t xml:space="preserve">Key Object Selection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Lensometry: </w:t>
            </w:r>
            <w:r>
              <w:rPr>
                <w:rFonts w:eastAsia="Times New Roman"/>
                <w:lang w:val="en-US"/>
              </w:rPr>
              <w:t xml:space="preserve">Lensometry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Logging: </w:t>
            </w:r>
            <w:r>
              <w:rPr>
                <w:rFonts w:eastAsia="Times New Roman"/>
                <w:lang w:val="en-US"/>
              </w:rPr>
              <w:t xml:space="preserve">Procedure Logging device; includes cath lab logging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Laparoscopy: </w:t>
            </w:r>
            <w:r>
              <w:rPr>
                <w:rFonts w:eastAsia="Times New Roman"/>
                <w:lang w:val="en-US"/>
              </w:rPr>
              <w:t xml:space="preserve">Laparoscopy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Laser surface scan: </w:t>
            </w:r>
            <w:r>
              <w:rPr>
                <w:rFonts w:eastAsia="Times New Roman"/>
                <w:lang w:val="en-US"/>
              </w:rPr>
              <w:t xml:space="preserve">Laser surface scan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Male: </w:t>
            </w:r>
            <w:r>
              <w:rPr>
                <w:rFonts w:eastAsia="Times New Roman"/>
                <w:lang w:val="en-US"/>
              </w:rPr>
              <w:t xml:space="preserve">Male sex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Magnetic resonance angiography: </w:t>
            </w:r>
            <w:r>
              <w:rPr>
                <w:rFonts w:eastAsia="Times New Roman"/>
                <w:lang w:val="en-US"/>
              </w:rPr>
              <w:t xml:space="preserve">Magnetic resonance angiography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Male changed to Female: </w:t>
            </w:r>
            <w:r>
              <w:rPr>
                <w:rFonts w:eastAsia="Times New Roman"/>
                <w:lang w:val="en-US"/>
              </w:rPr>
              <w:t xml:space="preserve">Male sex changed to Female sex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Media Creation Device: </w:t>
            </w:r>
            <w:r>
              <w:rPr>
                <w:rFonts w:eastAsia="Times New Roman"/>
                <w:lang w:val="en-US"/>
              </w:rPr>
              <w:t>A device that creates DICOM PS3.10 interchange media. E.g., a CD creator that is managed by the Media Creation Management Service Class</w:t>
            </w:r>
            <w:ins w:id="878" w:author="Riki Merrick" w:date="2015-09-12T08:21:00Z">
              <w:r w:rsidR="00EE45A1">
                <w:rPr>
                  <w:rFonts w:eastAsia="Times New Roman"/>
                  <w:lang w:val="en-US"/>
                </w:rPr>
                <w:t>.</w:t>
              </w:r>
            </w:ins>
            <w:del w:id="879" w:author="Riki Merrick" w:date="2015-09-12T08:21:00Z">
              <w:r w:rsidDel="00EE45A1">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Portable Media Importer Equipment: </w:t>
            </w:r>
            <w:r>
              <w:rPr>
                <w:rFonts w:eastAsia="Times New Roman"/>
                <w:lang w:val="en-US"/>
              </w:rPr>
              <w:t xml:space="preserve">Equipment that retrieved and imported objects from interchange Media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Mammography: </w:t>
            </w:r>
            <w:r>
              <w:rPr>
                <w:rFonts w:eastAsia="Times New Roman"/>
                <w:lang w:val="en-US"/>
              </w:rPr>
              <w:t xml:space="preserve">Mammography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Male Pseudohermaphrodite: </w:t>
            </w:r>
            <w:r>
              <w:rPr>
                <w:rFonts w:eastAsia="Times New Roman"/>
                <w:lang w:val="en-US"/>
              </w:rPr>
              <w:t xml:space="preserve">Male Pseudohermaphrodite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Magnetic Resonance: </w:t>
            </w:r>
            <w:r>
              <w:rPr>
                <w:rFonts w:eastAsia="Times New Roman"/>
                <w:lang w:val="en-US"/>
              </w:rPr>
              <w:t xml:space="preserve">Magnetic Resonance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Magnetic resonance spectroscopy: </w:t>
            </w:r>
            <w:r>
              <w:rPr>
                <w:rFonts w:eastAsia="Times New Roman"/>
                <w:lang w:val="en-US"/>
              </w:rPr>
              <w:t xml:space="preserve">Magnetic resonance spectroscopy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Nearline: </w:t>
            </w:r>
            <w:r>
              <w:rPr>
                <w:rFonts w:eastAsia="Times New Roman"/>
                <w:lang w:val="en-US"/>
              </w:rPr>
              <w:t xml:space="preserve">Instances need to be retrieved from relatively slow media such as optical disk or tape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Nuclear Medicine: </w:t>
            </w:r>
            <w:r>
              <w:rPr>
                <w:rFonts w:eastAsia="Times New Roman"/>
                <w:lang w:val="en-US"/>
              </w:rPr>
              <w:t xml:space="preserve">Nuclear Medicine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Ophthalmic Axial Measurements: </w:t>
            </w:r>
            <w:r>
              <w:rPr>
                <w:rFonts w:eastAsia="Times New Roman"/>
                <w:lang w:val="en-US"/>
              </w:rPr>
              <w:t xml:space="preserve">Measurements of the axial length of the eye, which are done by various devices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Optical Coherence Tomography: </w:t>
            </w:r>
            <w:r>
              <w:rPr>
                <w:rFonts w:eastAsia="Times New Roman"/>
                <w:lang w:val="en-US"/>
              </w:rPr>
              <w:t xml:space="preserve">Modality device that uses an interferometric, non-invasive optical tomographic technique to image 2D slices and 3D volumes of tissue using visible and near visible frequencies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Offline: </w:t>
            </w:r>
            <w:r>
              <w:rPr>
                <w:rFonts w:eastAsia="Times New Roman"/>
                <w:lang w:val="en-US"/>
              </w:rPr>
              <w:t xml:space="preserve">Instances need to be retrieved by manual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Online: </w:t>
            </w:r>
            <w:r>
              <w:rPr>
                <w:rFonts w:eastAsia="Times New Roman"/>
                <w:lang w:val="en-US"/>
              </w:rPr>
              <w:t xml:space="preserve">Instances are immediately available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Ophthalmic photography: </w:t>
            </w:r>
            <w:r>
              <w:rPr>
                <w:rFonts w:eastAsia="Times New Roman"/>
                <w:lang w:val="en-US"/>
              </w:rPr>
              <w:t xml:space="preserve">Ophthalmic photography modality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Ophthalmic Mapping: </w:t>
            </w:r>
            <w:r>
              <w:rPr>
                <w:rFonts w:eastAsia="Times New Roman"/>
                <w:lang w:val="en-US"/>
              </w:rPr>
              <w:t xml:space="preserve">Modality device that measures corneal topography, corneal or retinal thickness, and other similar parameters that are typically displayed as maps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Ophthalmic Refraction: </w:t>
            </w:r>
            <w:r>
              <w:rPr>
                <w:rFonts w:eastAsia="Times New Roman"/>
                <w:lang w:val="en-US"/>
              </w:rPr>
              <w:t xml:space="preserve">Modality device that measures the refractive </w:t>
            </w:r>
            <w:r>
              <w:rPr>
                <w:rFonts w:eastAsia="Times New Roman"/>
                <w:lang w:val="en-US"/>
              </w:rPr>
              <w:lastRenderedPageBreak/>
              <w:t xml:space="preserve">characteristics of the eye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Ophthalmic Tomography: </w:t>
            </w:r>
            <w:r>
              <w:rPr>
                <w:rFonts w:eastAsia="Times New Roman"/>
                <w:lang w:val="en-US"/>
              </w:rPr>
              <w:t xml:space="preserve">Tomography of the eye acquired by a modality that is based on light and optical principles. Tomography based on other principles, such as ultrasound, is excluded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Ophthalmic Visual Field: </w:t>
            </w:r>
            <w:r>
              <w:rPr>
                <w:rFonts w:eastAsia="Times New Roman"/>
                <w:lang w:val="en-US"/>
              </w:rPr>
              <w:t xml:space="preserve">Modality device that measures visual fields and perform visual perimetry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Modality: </w:t>
            </w:r>
            <w:r>
              <w:rPr>
                <w:rFonts w:eastAsia="Times New Roman"/>
                <w:lang w:val="en-US"/>
              </w:rPr>
              <w:t xml:space="preserve">Other Modality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Presentation State: </w:t>
            </w:r>
            <w:r>
              <w:rPr>
                <w:rFonts w:eastAsia="Times New Roman"/>
                <w:lang w:val="en-US"/>
              </w:rPr>
              <w:t xml:space="preserve">Presentation State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Hard Copy Print Server: </w:t>
            </w:r>
            <w:r>
              <w:rPr>
                <w:rFonts w:eastAsia="Times New Roman"/>
                <w:lang w:val="en-US"/>
              </w:rPr>
              <w:t xml:space="preserve">Hard Copy Print Server; includes printers with embedded DICOM print server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Positron emission tomography: </w:t>
            </w:r>
            <w:r>
              <w:rPr>
                <w:rFonts w:eastAsia="Times New Roman"/>
                <w:lang w:val="en-US"/>
              </w:rPr>
              <w:t xml:space="preserve">Positron emission tomography (PET)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Panoramic X-Ray: </w:t>
            </w:r>
            <w:r>
              <w:rPr>
                <w:rFonts w:eastAsia="Times New Roman"/>
                <w:lang w:val="en-US"/>
              </w:rPr>
              <w:t xml:space="preserve">Panoramic X-Ray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Registration: </w:t>
            </w:r>
            <w:r>
              <w:rPr>
                <w:rFonts w:eastAsia="Times New Roman"/>
                <w:lang w:val="en-US"/>
              </w:rPr>
              <w:t xml:space="preserve">Registration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Radiofluoroscopy: </w:t>
            </w:r>
            <w:r>
              <w:rPr>
                <w:rFonts w:eastAsia="Times New Roman"/>
                <w:lang w:val="en-US"/>
              </w:rPr>
              <w:t xml:space="preserve">Radiofluoroscopy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Radiographic imaging: </w:t>
            </w:r>
            <w:r>
              <w:rPr>
                <w:rFonts w:eastAsia="Times New Roman"/>
                <w:lang w:val="en-US"/>
              </w:rPr>
              <w:t xml:space="preserve">Radiographic imaging (conventional film/screen)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Radiation Therapy Device: </w:t>
            </w:r>
            <w:r>
              <w:rPr>
                <w:rFonts w:eastAsia="Times New Roman"/>
                <w:lang w:val="en-US"/>
              </w:rPr>
              <w:t xml:space="preserve">Radiation Therapy Device; includes linear accelerator, proton therapy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Radiotherapy Dose: </w:t>
            </w:r>
            <w:r>
              <w:rPr>
                <w:rFonts w:eastAsia="Times New Roman"/>
                <w:lang w:val="en-US"/>
              </w:rPr>
              <w:t xml:space="preserve">Radiotherapy Dose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Radiotherapy Image: </w:t>
            </w:r>
            <w:r>
              <w:rPr>
                <w:rFonts w:eastAsia="Times New Roman"/>
                <w:lang w:val="en-US"/>
              </w:rPr>
              <w:t xml:space="preserve">Radiotherapy Imaging device; includes portal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Radiotherapy Plan: </w:t>
            </w:r>
            <w:r>
              <w:rPr>
                <w:rFonts w:eastAsia="Times New Roman"/>
                <w:lang w:val="en-US"/>
              </w:rPr>
              <w:t xml:space="preserve">Radiotherapy Plan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Radiotherapy Treatment Record: </w:t>
            </w:r>
            <w:r>
              <w:rPr>
                <w:rFonts w:eastAsia="Times New Roman"/>
                <w:lang w:val="en-US"/>
              </w:rPr>
              <w:t xml:space="preserve">Radiotherapy Treatment Record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Radiotherapy Structure Set: </w:t>
            </w:r>
            <w:r>
              <w:rPr>
                <w:rFonts w:eastAsia="Times New Roman"/>
                <w:lang w:val="en-US"/>
              </w:rPr>
              <w:t xml:space="preserve">Radiotherapy Structure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Segmentation: </w:t>
            </w:r>
            <w:r>
              <w:rPr>
                <w:rFonts w:eastAsia="Times New Roman"/>
                <w:lang w:val="en-US"/>
              </w:rPr>
              <w:t xml:space="preserve">Segmentation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Slide Microscopy: </w:t>
            </w:r>
            <w:r>
              <w:rPr>
                <w:rFonts w:eastAsia="Times New Roman"/>
                <w:lang w:val="en-US"/>
              </w:rPr>
              <w:t xml:space="preserve">Slide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Stereometric Relationship: </w:t>
            </w:r>
            <w:r>
              <w:rPr>
                <w:rFonts w:eastAsia="Times New Roman"/>
                <w:lang w:val="en-US"/>
              </w:rPr>
              <w:t xml:space="preserve">Stereometric image pairing modality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Structured Report Document: </w:t>
            </w:r>
            <w:r>
              <w:rPr>
                <w:rFonts w:eastAsia="Times New Roman"/>
                <w:lang w:val="en-US"/>
              </w:rPr>
              <w:t xml:space="preserve">Structured Report Document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Subjective Refraction: </w:t>
            </w:r>
            <w:r>
              <w:rPr>
                <w:rFonts w:eastAsia="Times New Roman"/>
                <w:lang w:val="en-US"/>
              </w:rPr>
              <w:t xml:space="preserve">Subjective Refraction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Single-photon emission computed tomography: </w:t>
            </w:r>
            <w:r>
              <w:rPr>
                <w:rFonts w:eastAsia="Times New Roman"/>
                <w:lang w:val="en-US"/>
              </w:rPr>
              <w:t xml:space="preserve">Single-photon emission computed tomography (SPECT)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Thermography: </w:t>
            </w:r>
            <w:r>
              <w:rPr>
                <w:rFonts w:eastAsia="Times New Roman"/>
                <w:lang w:val="en-US"/>
              </w:rPr>
              <w:t xml:space="preserve">Thermography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Sex: </w:t>
            </w:r>
            <w:r>
              <w:rPr>
                <w:rFonts w:eastAsia="Times New Roman"/>
                <w:lang w:val="en-US"/>
              </w:rPr>
              <w:t xml:space="preserve">Unknown Sex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Unavailable: </w:t>
            </w:r>
            <w:r>
              <w:rPr>
                <w:rFonts w:eastAsia="Times New Roman"/>
                <w:lang w:val="en-US"/>
              </w:rPr>
              <w:t xml:space="preserve">Instances cannot be retrieved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Ultrasound: </w:t>
            </w:r>
            <w:r>
              <w:rPr>
                <w:rFonts w:eastAsia="Times New Roman"/>
                <w:lang w:val="en-US"/>
              </w:rPr>
              <w:t xml:space="preserve">Ultrasound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Acuity: </w:t>
            </w:r>
            <w:r>
              <w:rPr>
                <w:rFonts w:eastAsia="Times New Roman"/>
                <w:lang w:val="en-US"/>
              </w:rPr>
              <w:t xml:space="preserve">Visual Acuity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Videofluorography: </w:t>
            </w:r>
            <w:r>
              <w:rPr>
                <w:rFonts w:eastAsia="Times New Roman"/>
                <w:lang w:val="en-US"/>
              </w:rPr>
              <w:t xml:space="preserve">Videofluorography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Video Tape Digitizer Equipment: </w:t>
            </w:r>
            <w:r>
              <w:rPr>
                <w:rFonts w:eastAsia="Times New Roman"/>
                <w:lang w:val="en-US"/>
              </w:rPr>
              <w:t xml:space="preserve">Equipment that digitizes video tape and imports it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Workstation: </w:t>
            </w:r>
            <w:r>
              <w:rPr>
                <w:rFonts w:eastAsia="Times New Roman"/>
                <w:lang w:val="en-US"/>
              </w:rPr>
              <w:t xml:space="preserve">Workstation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Angiography: </w:t>
            </w:r>
            <w:r>
              <w:rPr>
                <w:rFonts w:eastAsia="Times New Roman"/>
                <w:lang w:val="en-US"/>
              </w:rPr>
              <w:t xml:space="preserve">X-Ray Angiography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External-camera Photography: </w:t>
            </w:r>
            <w:r>
              <w:rPr>
                <w:rFonts w:eastAsia="Times New Roman"/>
                <w:lang w:val="en-US"/>
              </w:rPr>
              <w:t xml:space="preserve">External-camera Photography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Digital timecode (NOS): </w:t>
            </w:r>
            <w:r>
              <w:rPr>
                <w:rFonts w:eastAsia="Times New Roman"/>
                <w:lang w:val="en-US"/>
              </w:rPr>
              <w:t xml:space="preserve">A signal transmitted for the purpose of interchange of the current time, not specific to any source or methodology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ECG-based gating signal, processed: </w:t>
            </w:r>
            <w:r>
              <w:rPr>
                <w:rFonts w:eastAsia="Times New Roman"/>
                <w:lang w:val="en-US"/>
              </w:rPr>
              <w:t xml:space="preserve">A signal that is generated for each detection of a heart beat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IRIG-B timecode: </w:t>
            </w:r>
            <w:r>
              <w:rPr>
                <w:rFonts w:eastAsia="Times New Roman"/>
                <w:lang w:val="en-US"/>
              </w:rPr>
              <w:t xml:space="preserve">A signal transmitted by the Inter-Range Instrumentation Group for the purpose of synchronizing time clocks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27C55">
            <w:pPr>
              <w:rPr>
                <w:rFonts w:eastAsia="Times New Roman"/>
                <w:lang w:val="en-US"/>
              </w:rPr>
            </w:pPr>
            <w:r>
              <w:rPr>
                <w:rFonts w:eastAsia="Times New Roman"/>
                <w:b/>
                <w:bCs/>
                <w:lang w:val="en-US"/>
              </w:rPr>
              <w:t xml:space="preserve">X-Ray Fluoroscopy On Signal: </w:t>
            </w:r>
            <w:r>
              <w:rPr>
                <w:rFonts w:eastAsia="Times New Roman"/>
                <w:lang w:val="en-US"/>
              </w:rPr>
              <w:t xml:space="preserve">A signal that </w:t>
            </w:r>
            <w:del w:id="880" w:author="Riki Merrick" w:date="2015-09-12T08:24:00Z">
              <w:r w:rsidDel="00227C55">
                <w:rPr>
                  <w:rFonts w:eastAsia="Times New Roman"/>
                  <w:lang w:val="en-US"/>
                </w:rPr>
                <w:delText xml:space="preserve">indicates </w:delText>
              </w:r>
            </w:del>
            <w:ins w:id="881" w:author="Riki Merrick" w:date="2015-09-12T08:24:00Z">
              <w:r w:rsidR="00227C55">
                <w:rPr>
                  <w:rFonts w:eastAsia="Times New Roman"/>
                  <w:lang w:val="en-US"/>
                </w:rPr>
                <w:t xml:space="preserve">indicated </w:t>
              </w:r>
            </w:ins>
            <w:r>
              <w:rPr>
                <w:rFonts w:eastAsia="Times New Roman"/>
                <w:lang w:val="en-US"/>
              </w:rPr>
              <w:t xml:space="preserve">that X-Ray source has been activated for fluoroscopy use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On Trigger: </w:t>
            </w:r>
            <w:r>
              <w:rPr>
                <w:rFonts w:eastAsia="Times New Roman"/>
                <w:lang w:val="en-US"/>
              </w:rPr>
              <w:t xml:space="preserve">A signal that indicated that the X-Ray source has been activated for image recording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Differential signal: </w:t>
            </w:r>
            <w:r>
              <w:rPr>
                <w:rFonts w:eastAsia="Times New Roman"/>
                <w:lang w:val="en-US"/>
              </w:rPr>
              <w:t xml:space="preserve">An electrical signal derived from two electrodes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 bundle electrogram: </w:t>
            </w:r>
            <w:r>
              <w:rPr>
                <w:rFonts w:eastAsia="Times New Roman"/>
                <w:lang w:val="en-US"/>
              </w:rPr>
              <w:t xml:space="preserve">An electrophysiological recording from the HIS nerve bundle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Monopole signal: </w:t>
            </w:r>
            <w:r>
              <w:rPr>
                <w:rFonts w:eastAsia="Times New Roman"/>
                <w:lang w:val="en-US"/>
              </w:rPr>
              <w:t xml:space="preserve">An electrical signal from one electrode relative to an indifferent potential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Pacing (electrical) stimulus, voltage: </w:t>
            </w:r>
            <w:r>
              <w:rPr>
                <w:rFonts w:eastAsia="Times New Roman"/>
                <w:lang w:val="en-US"/>
              </w:rPr>
              <w:t xml:space="preserve">The voltage stimulus during cardiac pacing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 frequency ablation, power: </w:t>
            </w:r>
            <w:r>
              <w:rPr>
                <w:rFonts w:eastAsia="Times New Roman"/>
                <w:lang w:val="en-US"/>
              </w:rPr>
              <w:t xml:space="preserve">The power injected during RF ablation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Voltage measurement by basket catheter: </w:t>
            </w:r>
            <w:r>
              <w:rPr>
                <w:rFonts w:eastAsia="Times New Roman"/>
                <w:lang w:val="en-US"/>
              </w:rPr>
              <w:t xml:space="preserve">Electrophysiological signals acquired using a multi-splined catheter each equipped with multiple electrodes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Voltage measurement by mapping catheter: </w:t>
            </w:r>
            <w:r>
              <w:rPr>
                <w:rFonts w:eastAsia="Times New Roman"/>
                <w:lang w:val="en-US"/>
              </w:rPr>
              <w:t xml:space="preserve">Electrophysiological signals acquired using a steerable catheter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Voltage measurement, NOS: </w:t>
            </w:r>
            <w:r>
              <w:rPr>
                <w:rFonts w:eastAsia="Times New Roman"/>
                <w:lang w:val="en-US"/>
              </w:rPr>
              <w:t xml:space="preserve">A voltage measurement not otherwise specified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35% of thermal CO: </w:t>
            </w:r>
            <w:r>
              <w:rPr>
                <w:rFonts w:eastAsia="Times New Roman"/>
                <w:lang w:val="en-US"/>
              </w:rPr>
              <w:t xml:space="preserve">A signal point that is 35% of the peak thermal cardiac output signal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70% of thermal CO: </w:t>
            </w:r>
            <w:r>
              <w:rPr>
                <w:rFonts w:eastAsia="Times New Roman"/>
                <w:lang w:val="en-US"/>
              </w:rPr>
              <w:t xml:space="preserve">A signal point that is 70% of the peak thermal cardiac output signal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 wave peak pressure: </w:t>
            </w:r>
            <w:r>
              <w:rPr>
                <w:rFonts w:eastAsia="Times New Roman"/>
                <w:lang w:val="en-US"/>
              </w:rPr>
              <w:t xml:space="preserve">The peak pressure of each heart beat in the atrium caused by the atrial contraction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 wave pressure, average: </w:t>
            </w:r>
            <w:r>
              <w:rPr>
                <w:rFonts w:eastAsia="Times New Roman"/>
                <w:lang w:val="en-US"/>
              </w:rPr>
              <w:t xml:space="preserve">The average of several A wave pressure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Beat detected (accepted): </w:t>
            </w:r>
            <w:r>
              <w:rPr>
                <w:rFonts w:eastAsia="Times New Roman"/>
                <w:lang w:val="en-US"/>
              </w:rPr>
              <w:t xml:space="preserve">An identified cardiac beat used in the determination of a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Beat detected (rejected): </w:t>
            </w:r>
            <w:r>
              <w:rPr>
                <w:rFonts w:eastAsia="Times New Roman"/>
                <w:lang w:val="en-US"/>
              </w:rPr>
              <w:t xml:space="preserve">An identified cardiac beat not used in the determination of a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Diastolic pressure, average: </w:t>
            </w:r>
            <w:r>
              <w:rPr>
                <w:rFonts w:eastAsia="Times New Roman"/>
                <w:lang w:val="en-US"/>
              </w:rPr>
              <w:t xml:space="preserve">The average of several diastolic pressure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Diastolic pressure nadir: </w:t>
            </w:r>
            <w:r>
              <w:rPr>
                <w:rFonts w:eastAsia="Times New Roman"/>
                <w:lang w:val="en-US"/>
              </w:rPr>
              <w:t xml:space="preserve">The lowest pressure value excluding any undershoot artifact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diastole: </w:t>
            </w:r>
            <w:r>
              <w:rPr>
                <w:rFonts w:eastAsia="Times New Roman"/>
                <w:lang w:val="en-US"/>
              </w:rPr>
              <w:t xml:space="preserve">The moment at the end of the diastolic phase of the cardiac cycle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of expiration: </w:t>
            </w:r>
            <w:r>
              <w:rPr>
                <w:rFonts w:eastAsia="Times New Roman"/>
                <w:lang w:val="en-US"/>
              </w:rPr>
              <w:t xml:space="preserve">The moment at the end of respiratory expiration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of inspiration: </w:t>
            </w:r>
            <w:r>
              <w:rPr>
                <w:rFonts w:eastAsia="Times New Roman"/>
                <w:lang w:val="en-US"/>
              </w:rPr>
              <w:t xml:space="preserve">The moment at the end of respiratory inspiration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 dp/dt: </w:t>
            </w:r>
            <w:r>
              <w:rPr>
                <w:rFonts w:eastAsia="Times New Roman"/>
                <w:lang w:val="en-US"/>
              </w:rPr>
              <w:t xml:space="preserve">The maximum positive rate of change of pressure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 neg dp/dt: </w:t>
            </w:r>
            <w:r>
              <w:rPr>
                <w:rFonts w:eastAsia="Times New Roman"/>
                <w:lang w:val="en-US"/>
              </w:rPr>
              <w:t xml:space="preserve">The maximum negative rate of change of pressure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Mean blood pressure: </w:t>
            </w:r>
            <w:r>
              <w:rPr>
                <w:rFonts w:eastAsia="Times New Roman"/>
                <w:lang w:val="en-US"/>
              </w:rPr>
              <w:t xml:space="preserve">The average blood pressure value, generally over 2 or more seconds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Peak of thermal cardiac output bolus: </w:t>
            </w:r>
            <w:r>
              <w:rPr>
                <w:rFonts w:eastAsia="Times New Roman"/>
                <w:lang w:val="en-US"/>
              </w:rPr>
              <w:t xml:space="preserve">The peak change in blood temperature during a thermal cardiac output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of expiration: </w:t>
            </w:r>
            <w:r>
              <w:rPr>
                <w:rFonts w:eastAsia="Times New Roman"/>
                <w:lang w:val="en-US"/>
              </w:rPr>
              <w:t xml:space="preserve">The moment respiratory expiration begins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of inspiration: </w:t>
            </w:r>
            <w:r>
              <w:rPr>
                <w:rFonts w:eastAsia="Times New Roman"/>
                <w:lang w:val="en-US"/>
              </w:rPr>
              <w:t xml:space="preserve">The moment of respiratory inspiration begins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of thermal cardiac output bolus: </w:t>
            </w:r>
            <w:r>
              <w:rPr>
                <w:rFonts w:eastAsia="Times New Roman"/>
                <w:lang w:val="en-US"/>
              </w:rPr>
              <w:t xml:space="preserve">The first discernible blood temperature change following the injectate during a thermal cardiac output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Systolic pressure, average: </w:t>
            </w:r>
            <w:r>
              <w:rPr>
                <w:rFonts w:eastAsia="Times New Roman"/>
                <w:lang w:val="en-US"/>
              </w:rPr>
              <w:t xml:space="preserve">The average of several systolic blood pressure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Systolic peak pressure: </w:t>
            </w:r>
            <w:r>
              <w:rPr>
                <w:rFonts w:eastAsia="Times New Roman"/>
                <w:lang w:val="en-US"/>
              </w:rPr>
              <w:t xml:space="preserve">The highest systolic blood pressure value excluding any overshoot artifact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 wave peak pressure: </w:t>
            </w:r>
            <w:r>
              <w:rPr>
                <w:rFonts w:eastAsia="Times New Roman"/>
                <w:lang w:val="en-US"/>
              </w:rPr>
              <w:t xml:space="preserve">The peak pressure of each heart beat in the atrium caused by the filling of the atrium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 wave pressure, average: </w:t>
            </w:r>
            <w:r>
              <w:rPr>
                <w:rFonts w:eastAsia="Times New Roman"/>
                <w:lang w:val="en-US"/>
              </w:rPr>
              <w:t xml:space="preserve">The average of several V wave pressure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Valve close: </w:t>
            </w:r>
            <w:r>
              <w:rPr>
                <w:rFonts w:eastAsia="Times New Roman"/>
                <w:lang w:val="en-US"/>
              </w:rPr>
              <w:t xml:space="preserve">The moment at which a heart valve closes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Valve open: </w:t>
            </w:r>
            <w:r>
              <w:rPr>
                <w:rFonts w:eastAsia="Times New Roman"/>
                <w:lang w:val="en-US"/>
              </w:rPr>
              <w:t xml:space="preserve">The moment at which a heart valve opens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Ablation off: </w:t>
            </w:r>
            <w:r>
              <w:rPr>
                <w:rFonts w:eastAsia="Times New Roman"/>
                <w:lang w:val="en-US"/>
              </w:rPr>
              <w:t xml:space="preserve">The moment when RF ablation current is turned off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Ablation on: </w:t>
            </w:r>
            <w:r>
              <w:rPr>
                <w:rFonts w:eastAsia="Times New Roman"/>
                <w:lang w:val="en-US"/>
              </w:rPr>
              <w:t xml:space="preserve">The moment when RF ablation current is turned 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 bundle wave: </w:t>
            </w:r>
            <w:r>
              <w:rPr>
                <w:rFonts w:eastAsia="Times New Roman"/>
                <w:lang w:val="en-US"/>
              </w:rPr>
              <w:t xml:space="preserve">The moment in the cardiac cycle when the HIS bundle nerves depolarize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 wave: </w:t>
            </w:r>
            <w:r>
              <w:rPr>
                <w:rFonts w:eastAsia="Times New Roman"/>
                <w:lang w:val="en-US"/>
              </w:rPr>
              <w:t xml:space="preserve">The surface electrocardiogram of the atrial contraction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 wave: </w:t>
            </w:r>
            <w:r>
              <w:rPr>
                <w:rFonts w:eastAsia="Times New Roman"/>
                <w:lang w:val="en-US"/>
              </w:rPr>
              <w:t>The first negative deflection of the electrocardiogram cause</w:t>
            </w:r>
            <w:ins w:id="882" w:author="Riki Merrick" w:date="2015-09-12T08:27:00Z">
              <w:r w:rsidR="00227C55">
                <w:rPr>
                  <w:rFonts w:eastAsia="Times New Roman"/>
                  <w:lang w:val="en-US"/>
                </w:rPr>
                <w:t>d</w:t>
              </w:r>
            </w:ins>
            <w:r>
              <w:rPr>
                <w:rFonts w:eastAsia="Times New Roman"/>
                <w:lang w:val="en-US"/>
              </w:rPr>
              <w:t xml:space="preserve"> by ventricular depolarization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 wave: </w:t>
            </w:r>
            <w:r>
              <w:rPr>
                <w:rFonts w:eastAsia="Times New Roman"/>
                <w:lang w:val="en-US"/>
              </w:rPr>
              <w:t>The first positive deflection the electrocardiogram cause</w:t>
            </w:r>
            <w:ins w:id="883" w:author="Riki Merrick" w:date="2015-09-12T08:27:00Z">
              <w:r w:rsidR="00227C55">
                <w:rPr>
                  <w:rFonts w:eastAsia="Times New Roman"/>
                  <w:lang w:val="en-US"/>
                </w:rPr>
                <w:t>d</w:t>
              </w:r>
            </w:ins>
            <w:r>
              <w:rPr>
                <w:rFonts w:eastAsia="Times New Roman"/>
                <w:lang w:val="en-US"/>
              </w:rPr>
              <w:t xml:space="preserve"> by ventricular depolarization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 wave: </w:t>
            </w:r>
            <w:r>
              <w:rPr>
                <w:rFonts w:eastAsia="Times New Roman"/>
                <w:lang w:val="en-US"/>
              </w:rPr>
              <w:t xml:space="preserve">The first negative deflection after the R wave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of atrial contraction: </w:t>
            </w:r>
            <w:r>
              <w:rPr>
                <w:rFonts w:eastAsia="Times New Roman"/>
                <w:lang w:val="en-US"/>
              </w:rPr>
              <w:t xml:space="preserve">The beginning of the atrial contraction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of atrial contraction (subsequent): </w:t>
            </w:r>
            <w:r>
              <w:rPr>
                <w:rFonts w:eastAsia="Times New Roman"/>
                <w:lang w:val="en-US"/>
              </w:rPr>
              <w:t xml:space="preserve">The beginning of the second atrial contraction of two consecutive beats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Stimulation at rate 1 interval: </w:t>
            </w:r>
            <w:r>
              <w:rPr>
                <w:rFonts w:eastAsia="Times New Roman"/>
                <w:lang w:val="en-US"/>
              </w:rPr>
              <w:t xml:space="preserve">The stimulation interval during cardiac stimulation first used in a pacing train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Stimulation at rate 2 interval: </w:t>
            </w:r>
            <w:r>
              <w:rPr>
                <w:rFonts w:eastAsia="Times New Roman"/>
                <w:lang w:val="en-US"/>
              </w:rPr>
              <w:t xml:space="preserve">The stimulation interval different from the first stimulation interval used in a pacing train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Stimulation at rate 3 interval: </w:t>
            </w:r>
            <w:r>
              <w:rPr>
                <w:rFonts w:eastAsia="Times New Roman"/>
                <w:lang w:val="en-US"/>
              </w:rPr>
              <w:t xml:space="preserve">A stimulation interval different from and subsequent to the second interval in a pacing train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Stimulation at rate 4 interval: </w:t>
            </w:r>
            <w:r>
              <w:rPr>
                <w:rFonts w:eastAsia="Times New Roman"/>
                <w:lang w:val="en-US"/>
              </w:rPr>
              <w:t xml:space="preserve">Describes a stimulation interval different from and subsequent to the third interval in a pacing train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 wave: </w:t>
            </w:r>
            <w:r>
              <w:rPr>
                <w:rFonts w:eastAsia="Times New Roman"/>
                <w:lang w:val="en-US"/>
              </w:rPr>
              <w:t xml:space="preserve">The electrocardiogram deflection caused by ventricular repolarization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 wave: </w:t>
            </w:r>
            <w:r>
              <w:rPr>
                <w:rFonts w:eastAsia="Times New Roman"/>
                <w:lang w:val="en-US"/>
              </w:rPr>
              <w:t xml:space="preserve">The peak pressure of each heart beat monitored in the atrium caused by the filling of the atrium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 wave of next beat: </w:t>
            </w:r>
            <w:r>
              <w:rPr>
                <w:rFonts w:eastAsia="Times New Roman"/>
                <w:lang w:val="en-US"/>
              </w:rPr>
              <w:t xml:space="preserve">The second V wave measurement of two consecutive beats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State: </w:t>
            </w:r>
            <w:r>
              <w:rPr>
                <w:rFonts w:eastAsia="Times New Roman"/>
                <w:lang w:val="en-US"/>
              </w:rPr>
              <w:t xml:space="preserve">A description of the physiological condition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Protocol Stage: </w:t>
            </w:r>
            <w:r>
              <w:rPr>
                <w:rFonts w:eastAsia="Times New Roman"/>
                <w:lang w:val="en-US"/>
              </w:rPr>
              <w:t xml:space="preserve">The exercise level during a progressive cardiac stress test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Stress Protocol: </w:t>
            </w:r>
            <w:r>
              <w:rPr>
                <w:rFonts w:eastAsia="Times New Roman"/>
                <w:lang w:val="en-US"/>
              </w:rPr>
              <w:t xml:space="preserve">A series of physiological challenges designed to progressively increase the work of the heart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Catheterization Procedure Phase: </w:t>
            </w:r>
            <w:r>
              <w:rPr>
                <w:rFonts w:eastAsia="Times New Roman"/>
                <w:lang w:val="en-US"/>
              </w:rPr>
              <w:t xml:space="preserve">A subpart of a cardiac catheterization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 Phase: </w:t>
            </w:r>
            <w:r>
              <w:rPr>
                <w:rFonts w:eastAsia="Times New Roman"/>
                <w:lang w:val="en-US"/>
              </w:rPr>
              <w:t xml:space="preserve">The subpart of a cardiac catheterization procedure in which a radio-opaque contrast medium is injected into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Physiological challenges: </w:t>
            </w:r>
            <w:r>
              <w:rPr>
                <w:rFonts w:eastAsia="Times New Roman"/>
                <w:lang w:val="en-US"/>
              </w:rPr>
              <w:t xml:space="preserve">Physical changes administered to a patient in order to elicit an physiological response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Step Number: </w:t>
            </w:r>
            <w:r>
              <w:rPr>
                <w:rFonts w:eastAsia="Times New Roman"/>
                <w:lang w:val="en-US"/>
              </w:rPr>
              <w:t xml:space="preserve">Enumeration of a subpart of a catheterization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27C55">
            <w:pPr>
              <w:rPr>
                <w:rFonts w:eastAsia="Times New Roman"/>
                <w:lang w:val="en-US"/>
              </w:rPr>
            </w:pPr>
            <w:r>
              <w:rPr>
                <w:rFonts w:eastAsia="Times New Roman"/>
                <w:b/>
                <w:bCs/>
                <w:lang w:val="en-US"/>
              </w:rPr>
              <w:t xml:space="preserve">EP Procedure Phase: </w:t>
            </w:r>
            <w:r>
              <w:rPr>
                <w:rFonts w:eastAsia="Times New Roman"/>
                <w:lang w:val="en-US"/>
              </w:rPr>
              <w:t xml:space="preserve">A subpart of </w:t>
            </w:r>
            <w:del w:id="884" w:author="Riki Merrick" w:date="2015-09-12T08:28:00Z">
              <w:r w:rsidDel="00227C55">
                <w:rPr>
                  <w:rFonts w:eastAsia="Times New Roman"/>
                  <w:lang w:val="en-US"/>
                </w:rPr>
                <w:delText xml:space="preserve">en </w:delText>
              </w:r>
            </w:del>
            <w:ins w:id="885" w:author="Riki Merrick" w:date="2015-09-12T08:28:00Z">
              <w:r w:rsidR="00227C55">
                <w:rPr>
                  <w:rFonts w:eastAsia="Times New Roman"/>
                  <w:lang w:val="en-US"/>
                </w:rPr>
                <w:t xml:space="preserve">an </w:t>
              </w:r>
            </w:ins>
            <w:r>
              <w:rPr>
                <w:rFonts w:eastAsia="Times New Roman"/>
                <w:lang w:val="en-US"/>
              </w:rPr>
              <w:t xml:space="preserve">electrophysiological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Pulse train definition: </w:t>
            </w:r>
            <w:r>
              <w:rPr>
                <w:rFonts w:eastAsia="Times New Roman"/>
                <w:lang w:val="en-US"/>
              </w:rPr>
              <w:t xml:space="preserve">A means of defining a series of cardiac stimulation pulses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of </w:t>
            </w:r>
            <w:commentRangeStart w:id="886"/>
            <w:r>
              <w:rPr>
                <w:rFonts w:eastAsia="Times New Roman"/>
                <w:b/>
                <w:bCs/>
                <w:lang w:val="en-US"/>
              </w:rPr>
              <w:t>systole</w:t>
            </w:r>
            <w:commentRangeEnd w:id="886"/>
            <w:r w:rsidR="00227C55">
              <w:rPr>
                <w:rStyle w:val="CommentReference"/>
              </w:rPr>
              <w:commentReference w:id="886"/>
            </w:r>
            <w:r>
              <w:rPr>
                <w:rFonts w:eastAsia="Times New Roman"/>
                <w:b/>
                <w:bCs/>
                <w:lang w:val="en-US"/>
              </w:rPr>
              <w:t xml:space="preser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Indicator mean transit time: </w:t>
            </w:r>
            <w:r>
              <w:rPr>
                <w:rFonts w:eastAsia="Times New Roman"/>
                <w:lang w:val="en-US"/>
              </w:rPr>
              <w:t xml:space="preserve">Time for a median particle to travel from point of injection to point of detection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Tau: </w:t>
            </w:r>
            <w:r>
              <w:rPr>
                <w:rFonts w:eastAsia="Times New Roman"/>
                <w:lang w:val="en-US"/>
              </w:rPr>
              <w:t xml:space="preserve">The time constant of isovolumic pressure fall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 max myocardial: </w:t>
            </w:r>
            <w:r>
              <w:rPr>
                <w:rFonts w:eastAsia="Times New Roman"/>
                <w:lang w:val="en-US"/>
              </w:rPr>
              <w:t xml:space="preserve">Maximum velocity of myocardial contractility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Real time acquisition: </w:t>
            </w:r>
            <w:r>
              <w:rPr>
                <w:rFonts w:eastAsia="Times New Roman"/>
                <w:lang w:val="en-US"/>
              </w:rPr>
              <w:t xml:space="preserve">Total time for the acquisition is shorter than cardiac cycle, no gating is applied; see Cardiac Synchronization Technique (0018,9037)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Prospective gating: </w:t>
            </w:r>
            <w:r>
              <w:rPr>
                <w:rFonts w:eastAsia="Times New Roman"/>
                <w:lang w:val="en-US"/>
              </w:rPr>
              <w:t xml:space="preserve">Certain thresholds have been set for a gating window that defines the acceptance of measurement data during the acquisition; see Cardiac Synchronization Technique (0018,9037)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Retrospective gating: </w:t>
            </w:r>
            <w:r>
              <w:rPr>
                <w:rFonts w:eastAsia="Times New Roman"/>
                <w:lang w:val="en-US"/>
              </w:rPr>
              <w:t xml:space="preserve">Certain thresholds have been set for a gating window that defines the acceptance of measurement data after the acquisition; see Cardiac Synchronization Technique (0018,9037)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27C55">
            <w:pPr>
              <w:rPr>
                <w:rFonts w:eastAsia="Times New Roman"/>
                <w:lang w:val="en-US"/>
              </w:rPr>
            </w:pPr>
            <w:r>
              <w:rPr>
                <w:rFonts w:eastAsia="Times New Roman"/>
                <w:b/>
                <w:bCs/>
                <w:lang w:val="en-US"/>
              </w:rPr>
              <w:t xml:space="preserve">Paced: </w:t>
            </w:r>
            <w:r>
              <w:rPr>
                <w:rFonts w:eastAsia="Times New Roman"/>
                <w:lang w:val="en-US"/>
              </w:rPr>
              <w:t>There is a constant RR interval, which makes thresholding not required; see Cardiac Synchronization Technique (0018,9037). E.g., Pacemaker</w:t>
            </w:r>
            <w:ins w:id="887" w:author="Riki Merrick" w:date="2015-09-12T08:32:00Z">
              <w:r w:rsidR="00227C55">
                <w:rPr>
                  <w:rFonts w:eastAsia="Times New Roman"/>
                  <w:lang w:val="en-US"/>
                </w:rPr>
                <w:t>.</w:t>
              </w:r>
            </w:ins>
            <w:del w:id="888" w:author="Riki Merrick" w:date="2015-09-12T08:32:00Z">
              <w:r w:rsidDel="00227C55">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Cardiac Stress State: </w:t>
            </w:r>
            <w:r>
              <w:rPr>
                <w:rFonts w:eastAsia="Times New Roman"/>
                <w:lang w:val="en-US"/>
              </w:rPr>
              <w:t xml:space="preserve">Imaging after injection of tracer during increased cardiac workload or increased myocardial blood flow, achieved by either exercise or pharmacologic means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Reinjection State: </w:t>
            </w:r>
            <w:r>
              <w:rPr>
                <w:rFonts w:eastAsia="Times New Roman"/>
                <w:lang w:val="en-US"/>
              </w:rPr>
              <w:t xml:space="preserve">Imaging after injection of additional tracer under resting conditions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Redistribution State: </w:t>
            </w:r>
            <w:r>
              <w:rPr>
                <w:rFonts w:eastAsia="Times New Roman"/>
                <w:lang w:val="en-US"/>
              </w:rPr>
              <w:t>Imaging after allowing a moderate amount of time for tracer to move from its initial sites of uptake. Example: For Thallium imaging this would correspond to imaging 2-6 hours after injection</w:t>
            </w:r>
            <w:ins w:id="889" w:author="Riki Merrick" w:date="2015-09-12T08:31:00Z">
              <w:r w:rsidR="00227C55">
                <w:rPr>
                  <w:rFonts w:eastAsia="Times New Roman"/>
                  <w:lang w:val="en-US"/>
                </w:rPr>
                <w:t>.</w:t>
              </w:r>
            </w:ins>
            <w:del w:id="890" w:author="Riki Merrick" w:date="2015-09-12T08:31:00Z">
              <w:r w:rsidDel="00227C55">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Delayed Redistribution State: </w:t>
            </w:r>
            <w:r>
              <w:rPr>
                <w:rFonts w:eastAsia="Times New Roman"/>
                <w:lang w:val="en-US"/>
              </w:rPr>
              <w:t xml:space="preserve">Imaging after allowing an extended amount of time </w:t>
            </w:r>
            <w:r>
              <w:rPr>
                <w:rFonts w:eastAsia="Times New Roman"/>
                <w:lang w:val="en-US"/>
              </w:rPr>
              <w:lastRenderedPageBreak/>
              <w:t>for tracer to move from its initial sites of uptake. Example: For Thallium imaging this would correspond to imaging more than 6 hours after injection</w:t>
            </w:r>
            <w:ins w:id="891" w:author="Riki Merrick" w:date="2015-09-12T08:31:00Z">
              <w:r w:rsidR="00227C55">
                <w:rPr>
                  <w:rFonts w:eastAsia="Times New Roman"/>
                  <w:lang w:val="en-US"/>
                </w:rPr>
                <w:t>.</w:t>
              </w:r>
            </w:ins>
            <w:del w:id="892" w:author="Riki Merrick" w:date="2015-09-12T08:31:00Z">
              <w:r w:rsidDel="00227C55">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27C55">
            <w:pPr>
              <w:rPr>
                <w:rFonts w:eastAsia="Times New Roman"/>
                <w:lang w:val="en-US"/>
              </w:rPr>
            </w:pPr>
            <w:r>
              <w:rPr>
                <w:rFonts w:eastAsia="Times New Roman"/>
                <w:b/>
                <w:bCs/>
                <w:lang w:val="en-US"/>
              </w:rPr>
              <w:t xml:space="preserve">Peak stress state: </w:t>
            </w:r>
            <w:r>
              <w:rPr>
                <w:rFonts w:eastAsia="Times New Roman"/>
                <w:lang w:val="en-US"/>
              </w:rPr>
              <w:t xml:space="preserve">Peak </w:t>
            </w:r>
            <w:del w:id="893" w:author="Riki Merrick" w:date="2015-09-12T08:31:00Z">
              <w:r w:rsidDel="00227C55">
                <w:rPr>
                  <w:rFonts w:eastAsia="Times New Roman"/>
                  <w:lang w:val="en-US"/>
                </w:rPr>
                <w:delText xml:space="preserve">Cardiac </w:delText>
              </w:r>
            </w:del>
            <w:ins w:id="894" w:author="Riki Merrick" w:date="2015-09-12T08:31:00Z">
              <w:r w:rsidR="00227C55">
                <w:rPr>
                  <w:rFonts w:eastAsia="Times New Roman"/>
                  <w:lang w:val="en-US"/>
                </w:rPr>
                <w:t xml:space="preserve">cardiac </w:t>
              </w:r>
            </w:ins>
            <w:r>
              <w:rPr>
                <w:rFonts w:eastAsia="Times New Roman"/>
                <w:lang w:val="en-US"/>
              </w:rPr>
              <w:t xml:space="preserve">stress state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Recovery state: </w:t>
            </w:r>
            <w:r>
              <w:rPr>
                <w:rFonts w:eastAsia="Times New Roman"/>
                <w:lang w:val="en-US"/>
              </w:rPr>
              <w:t xml:space="preserve">Recovery from cardiac stress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Equipment: </w:t>
            </w:r>
            <w:r>
              <w:rPr>
                <w:rFonts w:eastAsia="Times New Roman"/>
                <w:lang w:val="en-US"/>
              </w:rPr>
              <w:t>Equipment that originally acquired the data stored within composite instances. E.g., a CT, MR or Ultrasound modality</w:t>
            </w:r>
            <w:ins w:id="895" w:author="Riki Merrick" w:date="2015-09-12T08:32:00Z">
              <w:r w:rsidR="00227C55">
                <w:rPr>
                  <w:rFonts w:eastAsia="Times New Roman"/>
                  <w:lang w:val="en-US"/>
                </w:rPr>
                <w:t>.</w:t>
              </w:r>
            </w:ins>
            <w:r>
              <w:rPr>
                <w:rFonts w:eastAsia="Times New Roman"/>
                <w:lang w:val="en-US"/>
              </w:rPr>
              <w:t xml:space="preser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Processing Equipment: </w:t>
            </w:r>
            <w:r>
              <w:rPr>
                <w:rFonts w:eastAsia="Times New Roman"/>
                <w:lang w:val="en-US"/>
              </w:rPr>
              <w:t>Equipment that has processed composite instances to create new composite instances. E.g., a 3D Workstation</w:t>
            </w:r>
            <w:ins w:id="896" w:author="Riki Merrick" w:date="2015-09-12T08:32:00Z">
              <w:r w:rsidR="00227C55">
                <w:rPr>
                  <w:rFonts w:eastAsia="Times New Roman"/>
                  <w:lang w:val="en-US"/>
                </w:rPr>
                <w:t>.</w:t>
              </w:r>
            </w:ins>
            <w:del w:id="897" w:author="Riki Merrick" w:date="2015-09-12T08:32:00Z">
              <w:r w:rsidDel="00227C55">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Modifying Equipment: </w:t>
            </w:r>
            <w:r>
              <w:rPr>
                <w:rFonts w:eastAsia="Times New Roman"/>
                <w:lang w:val="en-US"/>
              </w:rPr>
              <w:t>Equipment that has modified existing composite instances (without creating new composite instances). E.g., a QA Station or Archive</w:t>
            </w:r>
            <w:ins w:id="898" w:author="Riki Merrick" w:date="2015-09-12T08:32:00Z">
              <w:r w:rsidR="00227C55">
                <w:rPr>
                  <w:rFonts w:eastAsia="Times New Roman"/>
                  <w:lang w:val="en-US"/>
                </w:rPr>
                <w:t>.</w:t>
              </w:r>
            </w:ins>
            <w:del w:id="899" w:author="Riki Merrick" w:date="2015-09-12T08:32:00Z">
              <w:r w:rsidDel="00227C55">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De-identifying Equipment: </w:t>
            </w:r>
            <w:r>
              <w:rPr>
                <w:rFonts w:eastAsia="Times New Roman"/>
                <w:lang w:val="en-US"/>
              </w:rPr>
              <w:t xml:space="preserve">Equipment that has modified an existing composite instance to remove patient identifying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Frame Extracting Equipment: </w:t>
            </w:r>
            <w:r>
              <w:rPr>
                <w:rFonts w:eastAsia="Times New Roman"/>
                <w:lang w:val="en-US"/>
              </w:rPr>
              <w:t xml:space="preserve">Equipment that has processed composite instances to create new composite instances by extracting selected frames from the original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Enhanced Multi-frame Conversion Equipment: </w:t>
            </w:r>
            <w:r>
              <w:rPr>
                <w:rFonts w:eastAsia="Times New Roman"/>
                <w:lang w:val="en-US"/>
              </w:rPr>
              <w:t xml:space="preserve">Equipment that has processed composite instances to create new composite instances by converting classic single frame images to enhanced multi-frame image, or vice versa and updating other instances to maintain referential integrity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Voice: </w:t>
            </w:r>
            <w:r>
              <w:rPr>
                <w:rFonts w:eastAsia="Times New Roman"/>
                <w:lang w:val="en-US"/>
              </w:rPr>
              <w:t xml:space="preserve">The sound of a human's speech, recorded during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Operator's narrative: </w:t>
            </w:r>
            <w:r>
              <w:rPr>
                <w:rFonts w:eastAsia="Times New Roman"/>
                <w:lang w:val="en-US"/>
              </w:rPr>
              <w:t xml:space="preserve">The voice of a device operator, recorded during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Ambient room environment: </w:t>
            </w:r>
            <w:r>
              <w:rPr>
                <w:rFonts w:eastAsia="Times New Roman"/>
                <w:lang w:val="en-US"/>
              </w:rPr>
              <w:t xml:space="preserve">The ambient sound recorded during a procedure, which may or may not include voice and other types of sound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Doppler audio: </w:t>
            </w:r>
            <w:r>
              <w:rPr>
                <w:rFonts w:eastAsia="Times New Roman"/>
                <w:lang w:val="en-US"/>
              </w:rPr>
              <w:t xml:space="preserve">The Doppler waveform recorded as an audible signal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Phonocardiogram: </w:t>
            </w:r>
            <w:r>
              <w:rPr>
                <w:rFonts w:eastAsia="Times New Roman"/>
                <w:lang w:val="en-US"/>
              </w:rPr>
              <w:t xml:space="preserve">The sound of the human heart beating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Physiological audio signal: </w:t>
            </w:r>
            <w:r>
              <w:rPr>
                <w:rFonts w:eastAsia="Times New Roman"/>
                <w:lang w:val="en-US"/>
              </w:rPr>
              <w:t xml:space="preserve">Any sound made by the human body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Arterial Pulse Waveform: </w:t>
            </w:r>
            <w:r>
              <w:rPr>
                <w:rFonts w:eastAsia="Times New Roman"/>
                <w:lang w:val="en-US"/>
              </w:rPr>
              <w:t xml:space="preserve">A digitized signal from the patient arterial system collected through pulse oximetry or other means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Respiration Waveform: </w:t>
            </w:r>
            <w:r>
              <w:rPr>
                <w:rFonts w:eastAsia="Times New Roman"/>
                <w:lang w:val="en-US"/>
              </w:rPr>
              <w:t xml:space="preserve">A digitized signal from the patient respiratory system representing respiration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admission to unit: </w:t>
            </w:r>
            <w:r>
              <w:rPr>
                <w:rFonts w:eastAsia="Times New Roman"/>
                <w:lang w:val="en-US"/>
              </w:rPr>
              <w:t>The occasion on which a procedure was performed on admission to a specialist unit. E.g., intensive care</w:t>
            </w:r>
            <w:ins w:id="900" w:author="Riki Merrick" w:date="2015-09-12T08:34:00Z">
              <w:r w:rsidR="00227C55">
                <w:rPr>
                  <w:rFonts w:eastAsia="Times New Roman"/>
                  <w:lang w:val="en-US"/>
                </w:rPr>
                <w:t>.</w:t>
              </w:r>
            </w:ins>
            <w:r>
              <w:rPr>
                <w:rFonts w:eastAsia="Times New Roman"/>
                <w:lang w:val="en-US"/>
              </w:rPr>
              <w:t xml:space="preser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discharge: </w:t>
            </w:r>
            <w:r>
              <w:rPr>
                <w:rFonts w:eastAsia="Times New Roman"/>
                <w:lang w:val="en-US"/>
              </w:rPr>
              <w:t xml:space="preserve">The occasion on which a procedure was performed on discharge from hospital as an in-patient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 discharge from unit: </w:t>
            </w:r>
            <w:r>
              <w:rPr>
                <w:rFonts w:eastAsia="Times New Roman"/>
                <w:lang w:val="en-US"/>
              </w:rPr>
              <w:t>The occasion on which a procedure was performed on discharge from a specialist unit. E.g., intensive care</w:t>
            </w:r>
            <w:ins w:id="901" w:author="Riki Merrick" w:date="2015-09-12T08:34:00Z">
              <w:r w:rsidR="006F6A17">
                <w:rPr>
                  <w:rFonts w:eastAsia="Times New Roman"/>
                  <w:lang w:val="en-US"/>
                </w:rPr>
                <w:t>.</w:t>
              </w:r>
            </w:ins>
            <w:del w:id="902" w:author="Riki Merrick" w:date="2015-09-12T08:34: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Pre-intervention: </w:t>
            </w:r>
            <w:r>
              <w:rPr>
                <w:rFonts w:eastAsia="Times New Roman"/>
                <w:lang w:val="en-US"/>
              </w:rPr>
              <w:t>The occasion on which a procedure was performed immediately prior to non-surgical intervention. E.g, percutaneous angioplasty, biopsy</w:t>
            </w:r>
            <w:ins w:id="903" w:author="Riki Merrick" w:date="2015-09-12T08:34:00Z">
              <w:r w:rsidR="006F6A17">
                <w:rPr>
                  <w:rFonts w:eastAsia="Times New Roman"/>
                  <w:lang w:val="en-US"/>
                </w:rPr>
                <w:t>.</w:t>
              </w:r>
            </w:ins>
            <w:del w:id="904" w:author="Riki Merrick" w:date="2015-09-12T08:34: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Post-intervention: </w:t>
            </w:r>
            <w:r>
              <w:rPr>
                <w:rFonts w:eastAsia="Times New Roman"/>
                <w:lang w:val="en-US"/>
              </w:rPr>
              <w:t>The occasion on which a procedure was performed immediately after to non-surgical intervention. E.g, percutaneous angioplasty, biopsy</w:t>
            </w:r>
            <w:ins w:id="905" w:author="Riki Merrick" w:date="2015-09-12T08:34:00Z">
              <w:r w:rsidR="006F6A17">
                <w:rPr>
                  <w:rFonts w:eastAsia="Times New Roman"/>
                  <w:lang w:val="en-US"/>
                </w:rPr>
                <w:t>.</w:t>
              </w:r>
            </w:ins>
            <w:del w:id="906" w:author="Riki Merrick" w:date="2015-09-12T08:34: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 last appointment: </w:t>
            </w:r>
            <w:r>
              <w:rPr>
                <w:rFonts w:eastAsia="Times New Roman"/>
                <w:lang w:val="en-US"/>
              </w:rPr>
              <w:t xml:space="preserve">The occasion on which a procedure was performed at the most recent outpatient visit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Joint position method: </w:t>
            </w:r>
            <w:r>
              <w:rPr>
                <w:rFonts w:eastAsia="Times New Roman"/>
                <w:lang w:val="en-US"/>
              </w:rPr>
              <w:t xml:space="preserve">The active or passive joint positioning during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Physical force: </w:t>
            </w:r>
            <w:r>
              <w:rPr>
                <w:rFonts w:eastAsia="Times New Roman"/>
                <w:lang w:val="en-US"/>
              </w:rPr>
              <w:t xml:space="preserve">A physical force applied during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Prior to voiding: </w:t>
            </w:r>
            <w:r>
              <w:rPr>
                <w:rFonts w:eastAsia="Times New Roman"/>
                <w:lang w:val="en-US"/>
              </w:rPr>
              <w:t xml:space="preserve">Prior to voiding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 voiding: </w:t>
            </w:r>
            <w:r>
              <w:rPr>
                <w:rFonts w:eastAsia="Times New Roman"/>
                <w:lang w:val="en-US"/>
              </w:rPr>
              <w:t xml:space="preserve">Post voiding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Neutral musculoskeletal position: </w:t>
            </w:r>
            <w:r>
              <w:rPr>
                <w:rFonts w:eastAsia="Times New Roman"/>
                <w:lang w:val="en-US"/>
              </w:rPr>
              <w:t xml:space="preserve">Neutral musculoskeletal position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America Kennel Club: </w:t>
            </w:r>
            <w:r>
              <w:rPr>
                <w:rFonts w:eastAsia="Times New Roman"/>
                <w:lang w:val="en-US"/>
              </w:rPr>
              <w:t xml:space="preserve">America Kennel Club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America's Pet Registry Inc.: </w:t>
            </w:r>
            <w:r>
              <w:rPr>
                <w:rFonts w:eastAsia="Times New Roman"/>
                <w:lang w:val="en-US"/>
              </w:rPr>
              <w:t xml:space="preserve">America's Pet Registry Inc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American Canine Association: </w:t>
            </w:r>
            <w:r>
              <w:rPr>
                <w:rFonts w:eastAsia="Times New Roman"/>
                <w:lang w:val="en-US"/>
              </w:rPr>
              <w:t xml:space="preserve">American Canine Association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American Purebred Registry: </w:t>
            </w:r>
            <w:r>
              <w:rPr>
                <w:rFonts w:eastAsia="Times New Roman"/>
                <w:lang w:val="en-US"/>
              </w:rPr>
              <w:t xml:space="preserve">American Purebred Registry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American Rare Breed Association: </w:t>
            </w:r>
            <w:r>
              <w:rPr>
                <w:rFonts w:eastAsia="Times New Roman"/>
                <w:lang w:val="en-US"/>
              </w:rPr>
              <w:t xml:space="preserve">American Rare Breed Association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Animal Registry Unlimited: </w:t>
            </w:r>
            <w:r>
              <w:rPr>
                <w:rFonts w:eastAsia="Times New Roman"/>
                <w:lang w:val="en-US"/>
              </w:rPr>
              <w:t xml:space="preserve">Animal Registry Unlimited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Animal Research Foundation: </w:t>
            </w:r>
            <w:r>
              <w:rPr>
                <w:rFonts w:eastAsia="Times New Roman"/>
                <w:lang w:val="en-US"/>
              </w:rPr>
              <w:t xml:space="preserve">Animal Research Foundation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Canadian Border Collie Association: </w:t>
            </w:r>
            <w:r>
              <w:rPr>
                <w:rFonts w:eastAsia="Times New Roman"/>
                <w:lang w:val="en-US"/>
              </w:rPr>
              <w:t xml:space="preserve">Canadian Border Collie Association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Canadian Kennel Club: </w:t>
            </w:r>
            <w:r>
              <w:rPr>
                <w:rFonts w:eastAsia="Times New Roman"/>
                <w:lang w:val="en-US"/>
              </w:rPr>
              <w:t xml:space="preserve">Canadian Kennel Club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Canadian Livestock Records Association: </w:t>
            </w:r>
            <w:r>
              <w:rPr>
                <w:rFonts w:eastAsia="Times New Roman"/>
                <w:lang w:val="en-US"/>
              </w:rPr>
              <w:t xml:space="preserve">Canadian Livestock Records Association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Canine Federation of Canada: </w:t>
            </w:r>
            <w:r>
              <w:rPr>
                <w:rFonts w:eastAsia="Times New Roman"/>
                <w:lang w:val="en-US"/>
              </w:rPr>
              <w:t xml:space="preserve">Canine Federation of Canada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Continental Kennel Club: </w:t>
            </w:r>
            <w:r>
              <w:rPr>
                <w:rFonts w:eastAsia="Times New Roman"/>
                <w:lang w:val="en-US"/>
              </w:rPr>
              <w:t xml:space="preserve">Continental Kennel Club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Dog Registry of America: </w:t>
            </w:r>
            <w:r>
              <w:rPr>
                <w:rFonts w:eastAsia="Times New Roman"/>
                <w:lang w:val="en-US"/>
              </w:rPr>
              <w:t xml:space="preserve">Dog Registry of America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Federation of International Canines: </w:t>
            </w:r>
            <w:r>
              <w:rPr>
                <w:rFonts w:eastAsia="Times New Roman"/>
                <w:lang w:val="en-US"/>
              </w:rPr>
              <w:t xml:space="preserve">Federation of International Canines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International Progressive Dog Breeders' Alliance: </w:t>
            </w:r>
            <w:r>
              <w:rPr>
                <w:rFonts w:eastAsia="Times New Roman"/>
                <w:lang w:val="en-US"/>
              </w:rPr>
              <w:t xml:space="preserve">International Progressive Dog Breeders' Alliance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National Kennel Club: </w:t>
            </w:r>
            <w:r>
              <w:rPr>
                <w:rFonts w:eastAsia="Times New Roman"/>
                <w:lang w:val="en-US"/>
              </w:rPr>
              <w:t xml:space="preserve">National Kennel Club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North American Purebred Dog Registry: </w:t>
            </w:r>
            <w:r>
              <w:rPr>
                <w:rFonts w:eastAsia="Times New Roman"/>
                <w:lang w:val="en-US"/>
              </w:rPr>
              <w:t xml:space="preserve">North American Purebred Dog Registry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United All Breed Registry: </w:t>
            </w:r>
            <w:r>
              <w:rPr>
                <w:rFonts w:eastAsia="Times New Roman"/>
                <w:lang w:val="en-US"/>
              </w:rPr>
              <w:t xml:space="preserve">United All Breed Registry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United Kennel Club: </w:t>
            </w:r>
            <w:r>
              <w:rPr>
                <w:rFonts w:eastAsia="Times New Roman"/>
                <w:lang w:val="en-US"/>
              </w:rPr>
              <w:t xml:space="preserve">United Kennel Club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Universal Kennel Club International: </w:t>
            </w:r>
            <w:r>
              <w:rPr>
                <w:rFonts w:eastAsia="Times New Roman"/>
                <w:lang w:val="en-US"/>
              </w:rPr>
              <w:t xml:space="preserve">Universal Kennel Club International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Working Canine Association of Canada: </w:t>
            </w:r>
            <w:r>
              <w:rPr>
                <w:rFonts w:eastAsia="Times New Roman"/>
                <w:lang w:val="en-US"/>
              </w:rPr>
              <w:t xml:space="preserve">Working Canine Association of Canada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World Kennel Club: </w:t>
            </w:r>
            <w:r>
              <w:rPr>
                <w:rFonts w:eastAsia="Times New Roman"/>
                <w:lang w:val="en-US"/>
              </w:rPr>
              <w:t xml:space="preserve">World Kennel Club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World Wide Kennel Club: </w:t>
            </w:r>
            <w:r>
              <w:rPr>
                <w:rFonts w:eastAsia="Times New Roman"/>
                <w:lang w:val="en-US"/>
              </w:rPr>
              <w:t xml:space="preserve">World Wide Kennel Club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Overall image quality evaluation: </w:t>
            </w:r>
            <w:r>
              <w:rPr>
                <w:rFonts w:eastAsia="Times New Roman"/>
                <w:lang w:val="en-US"/>
              </w:rPr>
              <w:t xml:space="preserve">Evaluation of overall image quality as described in section 7.3.2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Grayscale resolution evaluation: </w:t>
            </w:r>
            <w:r>
              <w:rPr>
                <w:rFonts w:eastAsia="Times New Roman"/>
                <w:lang w:val="en-US"/>
              </w:rPr>
              <w:t xml:space="preserve">Visual verification of sufficient grayscale resolution based on 8 and 10-bit markers as described in section 7.3.3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Luminance response evaluation: </w:t>
            </w:r>
            <w:r>
              <w:rPr>
                <w:rFonts w:eastAsia="Times New Roman"/>
                <w:lang w:val="en-US"/>
              </w:rPr>
              <w:t xml:space="preserve">Visual evaluation of luminance response using the TG18-CT test pattern as described in section 7.3.4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Luminance uniformity evaluation: </w:t>
            </w:r>
            <w:r>
              <w:rPr>
                <w:rFonts w:eastAsia="Times New Roman"/>
                <w:lang w:val="en-US"/>
              </w:rPr>
              <w:t xml:space="preserve">Visual detection of luminance non-uniformities as described in section 7.3.5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Chromaticity evaluation: </w:t>
            </w:r>
            <w:r>
              <w:rPr>
                <w:rFonts w:eastAsia="Times New Roman"/>
                <w:lang w:val="en-US"/>
              </w:rPr>
              <w:t xml:space="preserve">Visual verification of color uniformity as described in section 7.3.6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faults evaluation: </w:t>
            </w:r>
            <w:r>
              <w:rPr>
                <w:rFonts w:eastAsia="Times New Roman"/>
                <w:lang w:val="en-US"/>
              </w:rPr>
              <w:t xml:space="preserve">Visual detection of defective pixels on dark (TG18-UN80) and bright (TG18-UN10) images as described in section 7.3.7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Veiling glare evaluation: </w:t>
            </w:r>
            <w:r>
              <w:rPr>
                <w:rFonts w:eastAsia="Times New Roman"/>
                <w:lang w:val="en-US"/>
              </w:rPr>
              <w:t xml:space="preserve">Visual evaluation of veiling glare by looking at low contrast objects on 2 test patterns as described in section 7.3.8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Geometrical image evaluation: </w:t>
            </w:r>
            <w:r>
              <w:rPr>
                <w:rFonts w:eastAsia="Times New Roman"/>
                <w:lang w:val="en-US"/>
              </w:rPr>
              <w:t xml:space="preserve">Visual evaluation of geometry, phase/clock correction and clipping as described in section 7.3.9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Angular viewing evaluation: </w:t>
            </w:r>
            <w:r>
              <w:rPr>
                <w:rFonts w:eastAsia="Times New Roman"/>
                <w:lang w:val="en-US"/>
              </w:rPr>
              <w:t xml:space="preserve">Visual evaluation of viewing angle as described in section 7.3.10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Clinical evaluation: </w:t>
            </w:r>
            <w:r>
              <w:rPr>
                <w:rFonts w:eastAsia="Times New Roman"/>
                <w:lang w:val="en-US"/>
              </w:rPr>
              <w:t xml:space="preserve">Visual evaluation of the appearance of clinical images as described in section 7.3.11 of [IEC 62563-1]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TG18-QC Pattern: </w:t>
            </w:r>
            <w:r>
              <w:rPr>
                <w:rFonts w:eastAsia="Times New Roman"/>
                <w:lang w:val="en-US"/>
              </w:rPr>
              <w:t>AAPM TG18-QC Pattern used for evaluation of resolution, luminance, distortion, artifacts. See [AAPM OR 03]</w:t>
            </w:r>
            <w:ins w:id="907" w:author="Riki Merrick" w:date="2015-09-12T08:36:00Z">
              <w:r w:rsidR="006F6A17">
                <w:rPr>
                  <w:rFonts w:eastAsia="Times New Roman"/>
                  <w:lang w:val="en-US"/>
                </w:rPr>
                <w:t>.</w:t>
              </w:r>
            </w:ins>
            <w:del w:id="908"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TG18-BR Pattern: </w:t>
            </w:r>
            <w:r>
              <w:rPr>
                <w:rFonts w:eastAsia="Times New Roman"/>
                <w:lang w:val="en-US"/>
              </w:rPr>
              <w:t>AAPM TG18-BR Pattern used for the evaluation of the display of low-contrast, fine-detail image structures See [AAPM OR 03]</w:t>
            </w:r>
            <w:ins w:id="909" w:author="Riki Merrick" w:date="2015-09-12T08:36:00Z">
              <w:r w:rsidR="006F6A17">
                <w:rPr>
                  <w:rFonts w:eastAsia="Times New Roman"/>
                  <w:lang w:val="en-US"/>
                </w:rPr>
                <w:t>.</w:t>
              </w:r>
            </w:ins>
            <w:del w:id="910"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TG18-PQC Pattern: </w:t>
            </w:r>
            <w:r>
              <w:rPr>
                <w:rFonts w:eastAsia="Times New Roman"/>
                <w:lang w:val="en-US"/>
              </w:rPr>
              <w:t>AAPM TG18-PQC Pattern used for evaluation of resolution, luminance, contrast transfer for prints. See [AAPM OR 03]</w:t>
            </w:r>
            <w:ins w:id="911" w:author="Riki Merrick" w:date="2015-09-12T08:36:00Z">
              <w:r w:rsidR="006F6A17">
                <w:rPr>
                  <w:rFonts w:eastAsia="Times New Roman"/>
                  <w:lang w:val="en-US"/>
                </w:rPr>
                <w:t>.</w:t>
              </w:r>
            </w:ins>
            <w:del w:id="912"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TG18-CT Pattern: </w:t>
            </w:r>
            <w:r>
              <w:rPr>
                <w:rFonts w:eastAsia="Times New Roman"/>
                <w:lang w:val="en-US"/>
              </w:rPr>
              <w:t>AAPM TG18-CT Pattern used for evaluation of luminance response. See [AAPM OR 03]</w:t>
            </w:r>
            <w:ins w:id="913" w:author="Riki Merrick" w:date="2015-09-12T08:36:00Z">
              <w:r w:rsidR="006F6A17">
                <w:rPr>
                  <w:rFonts w:eastAsia="Times New Roman"/>
                  <w:lang w:val="en-US"/>
                </w:rPr>
                <w:t>.</w:t>
              </w:r>
            </w:ins>
            <w:del w:id="914"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TG18-LN8-01 Pattern: </w:t>
            </w:r>
            <w:r>
              <w:rPr>
                <w:rFonts w:eastAsia="Times New Roman"/>
                <w:lang w:val="en-US"/>
              </w:rPr>
              <w:t>The 1st image in the AAPM TG18-LN8 set used for DICOM grayscale calibration. See [AAPM OR 03]</w:t>
            </w:r>
            <w:ins w:id="915" w:author="Riki Merrick" w:date="2015-09-12T08:36:00Z">
              <w:r w:rsidR="006F6A17">
                <w:rPr>
                  <w:rFonts w:eastAsia="Times New Roman"/>
                  <w:lang w:val="en-US"/>
                </w:rPr>
                <w:t>.</w:t>
              </w:r>
            </w:ins>
            <w:del w:id="916"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TG18-LN8-02 Pattern: </w:t>
            </w:r>
            <w:r>
              <w:rPr>
                <w:rFonts w:eastAsia="Times New Roman"/>
                <w:lang w:val="en-US"/>
              </w:rPr>
              <w:t>The 2nd image in the AAPM TG18-LN8 set used for DICOM grayscale calibration. See [AAPM OR 03]</w:t>
            </w:r>
            <w:ins w:id="917" w:author="Riki Merrick" w:date="2015-09-12T08:36:00Z">
              <w:r w:rsidR="006F6A17">
                <w:rPr>
                  <w:rFonts w:eastAsia="Times New Roman"/>
                  <w:lang w:val="en-US"/>
                </w:rPr>
                <w:t>.</w:t>
              </w:r>
            </w:ins>
            <w:del w:id="918"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TG18-LN8-03 Pattern: </w:t>
            </w:r>
            <w:r>
              <w:rPr>
                <w:rFonts w:eastAsia="Times New Roman"/>
                <w:lang w:val="en-US"/>
              </w:rPr>
              <w:t>The 3rd image in the AAPM TG18-LN8 set used for DICOM grayscale calibration. See [AAPM OR 03]</w:t>
            </w:r>
            <w:ins w:id="919" w:author="Riki Merrick" w:date="2015-09-12T08:36:00Z">
              <w:r w:rsidR="006F6A17">
                <w:rPr>
                  <w:rFonts w:eastAsia="Times New Roman"/>
                  <w:lang w:val="en-US"/>
                </w:rPr>
                <w:t>.</w:t>
              </w:r>
            </w:ins>
            <w:del w:id="920"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TG18-LN8-04 Pattern: </w:t>
            </w:r>
            <w:r>
              <w:rPr>
                <w:rFonts w:eastAsia="Times New Roman"/>
                <w:lang w:val="en-US"/>
              </w:rPr>
              <w:t>The 4th image in the AAPM TG18-LN8 set used for DICOM grayscale calibration. See [AAPM OR 03]</w:t>
            </w:r>
            <w:ins w:id="921" w:author="Riki Merrick" w:date="2015-09-12T08:36:00Z">
              <w:r w:rsidR="006F6A17">
                <w:rPr>
                  <w:rFonts w:eastAsia="Times New Roman"/>
                  <w:lang w:val="en-US"/>
                </w:rPr>
                <w:t>.</w:t>
              </w:r>
            </w:ins>
            <w:del w:id="922"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TG18-LN8-05 Pattern: </w:t>
            </w:r>
            <w:r>
              <w:rPr>
                <w:rFonts w:eastAsia="Times New Roman"/>
                <w:lang w:val="en-US"/>
              </w:rPr>
              <w:t>The 5th image in the AAPM TG18-LN8 set used for DICOM grayscale calibration. See [AAPM OR 03]</w:t>
            </w:r>
            <w:ins w:id="923" w:author="Riki Merrick" w:date="2015-09-12T08:36:00Z">
              <w:r w:rsidR="006F6A17">
                <w:rPr>
                  <w:rFonts w:eastAsia="Times New Roman"/>
                  <w:lang w:val="en-US"/>
                </w:rPr>
                <w:t>.</w:t>
              </w:r>
            </w:ins>
            <w:del w:id="924"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TG18-LN8-06 Pattern: </w:t>
            </w:r>
            <w:r>
              <w:rPr>
                <w:rFonts w:eastAsia="Times New Roman"/>
                <w:lang w:val="en-US"/>
              </w:rPr>
              <w:t>The 6th image in the AAPM TG18-LN8 set used for DICOM grayscale calibration. See [AAPM OR 03]</w:t>
            </w:r>
            <w:ins w:id="925" w:author="Riki Merrick" w:date="2015-09-12T08:36:00Z">
              <w:r w:rsidR="006F6A17">
                <w:rPr>
                  <w:rFonts w:eastAsia="Times New Roman"/>
                  <w:lang w:val="en-US"/>
                </w:rPr>
                <w:t>.</w:t>
              </w:r>
            </w:ins>
            <w:del w:id="926"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TG18-LN8-07 Pattern: </w:t>
            </w:r>
            <w:r>
              <w:rPr>
                <w:rFonts w:eastAsia="Times New Roman"/>
                <w:lang w:val="en-US"/>
              </w:rPr>
              <w:t>The 7th image in the AAPM TG18-LN8 set used for DICOM grayscale calibration. See [AAPM OR 03]</w:t>
            </w:r>
            <w:ins w:id="927" w:author="Riki Merrick" w:date="2015-09-12T08:36:00Z">
              <w:r w:rsidR="006F6A17">
                <w:rPr>
                  <w:rFonts w:eastAsia="Times New Roman"/>
                  <w:lang w:val="en-US"/>
                </w:rPr>
                <w:t>.</w:t>
              </w:r>
            </w:ins>
            <w:del w:id="928"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TG18-LN8-08 Pattern: </w:t>
            </w:r>
            <w:r>
              <w:rPr>
                <w:rFonts w:eastAsia="Times New Roman"/>
                <w:lang w:val="en-US"/>
              </w:rPr>
              <w:t>The 8th image in the AAPM TG18-LN8 set used for DICOM grayscale calibration. See [AAPM OR 03]</w:t>
            </w:r>
            <w:ins w:id="929" w:author="Riki Merrick" w:date="2015-09-12T08:36:00Z">
              <w:r w:rsidR="006F6A17">
                <w:rPr>
                  <w:rFonts w:eastAsia="Times New Roman"/>
                  <w:lang w:val="en-US"/>
                </w:rPr>
                <w:t>.</w:t>
              </w:r>
            </w:ins>
            <w:del w:id="930"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TG18-LN8-09 Pattern: </w:t>
            </w:r>
            <w:r>
              <w:rPr>
                <w:rFonts w:eastAsia="Times New Roman"/>
                <w:lang w:val="en-US"/>
              </w:rPr>
              <w:t>The 9th image in the AAPM TG18-LN8 set used for DICOM grayscale calibration. See [AAPM OR 03]</w:t>
            </w:r>
            <w:ins w:id="931" w:author="Riki Merrick" w:date="2015-09-12T08:36:00Z">
              <w:r w:rsidR="006F6A17">
                <w:rPr>
                  <w:rFonts w:eastAsia="Times New Roman"/>
                  <w:lang w:val="en-US"/>
                </w:rPr>
                <w:t>.</w:t>
              </w:r>
            </w:ins>
            <w:del w:id="932"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TG18-LN8-10 Pattern: </w:t>
            </w:r>
            <w:r>
              <w:rPr>
                <w:rFonts w:eastAsia="Times New Roman"/>
                <w:lang w:val="en-US"/>
              </w:rPr>
              <w:t>The 10th image in the AAPM TG18-LN8 set used for DICOM grayscale calibration series. See [AAPM OR 03]</w:t>
            </w:r>
            <w:ins w:id="933" w:author="Riki Merrick" w:date="2015-09-12T08:36:00Z">
              <w:r w:rsidR="006F6A17">
                <w:rPr>
                  <w:rFonts w:eastAsia="Times New Roman"/>
                  <w:lang w:val="en-US"/>
                </w:rPr>
                <w:t>.</w:t>
              </w:r>
            </w:ins>
            <w:del w:id="934"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TG18-LN8-11 Pattern: </w:t>
            </w:r>
            <w:r>
              <w:rPr>
                <w:rFonts w:eastAsia="Times New Roman"/>
                <w:lang w:val="en-US"/>
              </w:rPr>
              <w:t>The 11th image in the AAPM TG18-LN8 set used for DICOM grayscale calibration. See [AAPM OR 03]</w:t>
            </w:r>
            <w:ins w:id="935" w:author="Riki Merrick" w:date="2015-09-12T08:37:00Z">
              <w:r w:rsidR="006F6A17">
                <w:rPr>
                  <w:rFonts w:eastAsia="Times New Roman"/>
                  <w:lang w:val="en-US"/>
                </w:rPr>
                <w:t>.</w:t>
              </w:r>
            </w:ins>
            <w:del w:id="936"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TG18-LN8-12 Pattern: </w:t>
            </w:r>
            <w:r>
              <w:rPr>
                <w:rFonts w:eastAsia="Times New Roman"/>
                <w:lang w:val="en-US"/>
              </w:rPr>
              <w:t>The 12th image in the AAPM TG18-LN8 set used for DICOM grayscale calibration. See [AAPM OR 03]</w:t>
            </w:r>
            <w:ins w:id="937" w:author="Riki Merrick" w:date="2015-09-12T08:37:00Z">
              <w:r w:rsidR="006F6A17">
                <w:rPr>
                  <w:rFonts w:eastAsia="Times New Roman"/>
                  <w:lang w:val="en-US"/>
                </w:rPr>
                <w:t>.</w:t>
              </w:r>
            </w:ins>
            <w:del w:id="938"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TG18-LN8-13 Pattern: </w:t>
            </w:r>
            <w:r>
              <w:rPr>
                <w:rFonts w:eastAsia="Times New Roman"/>
                <w:lang w:val="en-US"/>
              </w:rPr>
              <w:t>The 13th image in the AAPM TG18-LN8 set used for DICOM grayscale calibration. See [AAPM OR 03]</w:t>
            </w:r>
            <w:ins w:id="939" w:author="Riki Merrick" w:date="2015-09-12T08:37:00Z">
              <w:r w:rsidR="006F6A17">
                <w:rPr>
                  <w:rFonts w:eastAsia="Times New Roman"/>
                  <w:lang w:val="en-US"/>
                </w:rPr>
                <w:t>.</w:t>
              </w:r>
            </w:ins>
            <w:del w:id="940"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TG18-LN8-14 Pattern: </w:t>
            </w:r>
            <w:r>
              <w:rPr>
                <w:rFonts w:eastAsia="Times New Roman"/>
                <w:lang w:val="en-US"/>
              </w:rPr>
              <w:t>The 14th image in the AAPM TG18-LN8 set used for DICOM grayscale calibration. See [AAPM OR 03]</w:t>
            </w:r>
            <w:ins w:id="941" w:author="Riki Merrick" w:date="2015-09-12T08:37:00Z">
              <w:r w:rsidR="006F6A17">
                <w:rPr>
                  <w:rFonts w:eastAsia="Times New Roman"/>
                  <w:lang w:val="en-US"/>
                </w:rPr>
                <w:t>.</w:t>
              </w:r>
            </w:ins>
            <w:del w:id="942"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TG18-LN8-15 Pattern: </w:t>
            </w:r>
            <w:r>
              <w:rPr>
                <w:rFonts w:eastAsia="Times New Roman"/>
                <w:lang w:val="en-US"/>
              </w:rPr>
              <w:t>The 15th image in the AAPM TG18-LN8 set used for DICOM grayscale calibration. See [AAPM OR 03]</w:t>
            </w:r>
            <w:ins w:id="943" w:author="Riki Merrick" w:date="2015-09-12T08:37:00Z">
              <w:r w:rsidR="006F6A17">
                <w:rPr>
                  <w:rFonts w:eastAsia="Times New Roman"/>
                  <w:lang w:val="en-US"/>
                </w:rPr>
                <w:t>.</w:t>
              </w:r>
            </w:ins>
            <w:del w:id="944"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TG18-LN8-16 Pattern: </w:t>
            </w:r>
            <w:r>
              <w:rPr>
                <w:rFonts w:eastAsia="Times New Roman"/>
                <w:lang w:val="en-US"/>
              </w:rPr>
              <w:t>The 16th image in the AAPM TG18-LN8 set used for DICOM grayscale calibration. See [AAPM OR 03]</w:t>
            </w:r>
            <w:ins w:id="945" w:author="Riki Merrick" w:date="2015-09-12T08:37:00Z">
              <w:r w:rsidR="006F6A17">
                <w:rPr>
                  <w:rFonts w:eastAsia="Times New Roman"/>
                  <w:lang w:val="en-US"/>
                </w:rPr>
                <w:t>.</w:t>
              </w:r>
            </w:ins>
            <w:del w:id="946"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TG18-LN8-17 Pattern: </w:t>
            </w:r>
            <w:r>
              <w:rPr>
                <w:rFonts w:eastAsia="Times New Roman"/>
                <w:lang w:val="en-US"/>
              </w:rPr>
              <w:t>The 17th image in the AAPM TG18-LN8 set used for DICOM grayscale calibration. See [AAPM OR 03]</w:t>
            </w:r>
            <w:ins w:id="947" w:author="Riki Merrick" w:date="2015-09-12T08:37:00Z">
              <w:r w:rsidR="006F6A17">
                <w:rPr>
                  <w:rFonts w:eastAsia="Times New Roman"/>
                  <w:lang w:val="en-US"/>
                </w:rPr>
                <w:t>.</w:t>
              </w:r>
            </w:ins>
            <w:del w:id="948"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TG18-LN8-18 Pattern: </w:t>
            </w:r>
            <w:r>
              <w:rPr>
                <w:rFonts w:eastAsia="Times New Roman"/>
                <w:lang w:val="en-US"/>
              </w:rPr>
              <w:t>The 18th image in the AAPM TG18-LN8- set used for DICOM grayscale calibration. See [AAPM OR 03]</w:t>
            </w:r>
            <w:ins w:id="949" w:author="Riki Merrick" w:date="2015-09-12T08:37:00Z">
              <w:r w:rsidR="006F6A17">
                <w:rPr>
                  <w:rFonts w:eastAsia="Times New Roman"/>
                  <w:lang w:val="en-US"/>
                </w:rPr>
                <w:t>.</w:t>
              </w:r>
            </w:ins>
            <w:del w:id="950"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TG18-LN12-01 Pattern: </w:t>
            </w:r>
            <w:r>
              <w:rPr>
                <w:rFonts w:eastAsia="Times New Roman"/>
                <w:lang w:val="en-US"/>
              </w:rPr>
              <w:t>The 1st image in the AAPM TG18-LN12 set used for DICOM grayscale calibration. See [AAPM OR 03]</w:t>
            </w:r>
            <w:ins w:id="951" w:author="Riki Merrick" w:date="2015-09-12T08:37:00Z">
              <w:r w:rsidR="006F6A17">
                <w:rPr>
                  <w:rFonts w:eastAsia="Times New Roman"/>
                  <w:lang w:val="en-US"/>
                </w:rPr>
                <w:t>.</w:t>
              </w:r>
            </w:ins>
            <w:del w:id="952"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TG18-LN12-02 Pattern: </w:t>
            </w:r>
            <w:r>
              <w:rPr>
                <w:rFonts w:eastAsia="Times New Roman"/>
                <w:lang w:val="en-US"/>
              </w:rPr>
              <w:t>The 2</w:t>
            </w:r>
            <w:del w:id="953" w:author="Riki Merrick" w:date="2015-09-12T08:35:00Z">
              <w:r w:rsidDel="006F6A17">
                <w:rPr>
                  <w:rFonts w:eastAsia="Times New Roman"/>
                  <w:lang w:val="en-US"/>
                </w:rPr>
                <w:delText xml:space="preserve"> </w:delText>
              </w:r>
            </w:del>
            <w:r>
              <w:rPr>
                <w:rFonts w:eastAsia="Times New Roman"/>
                <w:lang w:val="en-US"/>
              </w:rPr>
              <w:t>nd image in the AAPM TG18-LN12 set used for DICOM grayscale calibration. See [AAPM OR 03]</w:t>
            </w:r>
            <w:ins w:id="954" w:author="Riki Merrick" w:date="2015-09-12T08:37:00Z">
              <w:r w:rsidR="006F6A17">
                <w:rPr>
                  <w:rFonts w:eastAsia="Times New Roman"/>
                  <w:lang w:val="en-US"/>
                </w:rPr>
                <w:t>.</w:t>
              </w:r>
            </w:ins>
            <w:del w:id="955"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TG18-LN12-03 Pattern: </w:t>
            </w:r>
            <w:r>
              <w:rPr>
                <w:rFonts w:eastAsia="Times New Roman"/>
                <w:lang w:val="en-US"/>
              </w:rPr>
              <w:t>The 3rd image in the AAPM TG18-LN12 set used for DICOM grayscale calibration. See [AAPM OR 03]</w:t>
            </w:r>
            <w:ins w:id="956" w:author="Riki Merrick" w:date="2015-09-12T08:37:00Z">
              <w:r w:rsidR="006F6A17">
                <w:rPr>
                  <w:rFonts w:eastAsia="Times New Roman"/>
                  <w:lang w:val="en-US"/>
                </w:rPr>
                <w:t>.</w:t>
              </w:r>
            </w:ins>
            <w:del w:id="957"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TG18-LN12-04 Pattern: </w:t>
            </w:r>
            <w:r>
              <w:rPr>
                <w:rFonts w:eastAsia="Times New Roman"/>
                <w:lang w:val="en-US"/>
              </w:rPr>
              <w:t>The 4th image in the AAPM TG18-LN12 set used for DICOM grayscale calibration. See [AAPM OR 03]</w:t>
            </w:r>
            <w:ins w:id="958" w:author="Riki Merrick" w:date="2015-09-12T08:37:00Z">
              <w:r w:rsidR="006F6A17">
                <w:rPr>
                  <w:rFonts w:eastAsia="Times New Roman"/>
                  <w:lang w:val="en-US"/>
                </w:rPr>
                <w:t>.</w:t>
              </w:r>
            </w:ins>
            <w:del w:id="959"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TG18-LN12-05 Pattern: </w:t>
            </w:r>
            <w:r>
              <w:rPr>
                <w:rFonts w:eastAsia="Times New Roman"/>
                <w:lang w:val="en-US"/>
              </w:rPr>
              <w:t>The 5th image in the AAPM TG18-LN12 set used for DICOM grayscale calibration. See [AAPM OR 03]</w:t>
            </w:r>
            <w:ins w:id="960" w:author="Riki Merrick" w:date="2015-09-12T08:37:00Z">
              <w:r w:rsidR="006F6A17">
                <w:rPr>
                  <w:rFonts w:eastAsia="Times New Roman"/>
                  <w:lang w:val="en-US"/>
                </w:rPr>
                <w:t>.</w:t>
              </w:r>
            </w:ins>
            <w:del w:id="961"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TG18-LN12-06 Pattern: </w:t>
            </w:r>
            <w:r>
              <w:rPr>
                <w:rFonts w:eastAsia="Times New Roman"/>
                <w:lang w:val="en-US"/>
              </w:rPr>
              <w:t>The 6th image in the AAPM TG18-LN12 set used for DICOM grayscale calibration. See [AAPM OR 03]</w:t>
            </w:r>
            <w:ins w:id="962" w:author="Riki Merrick" w:date="2015-09-12T08:37:00Z">
              <w:r w:rsidR="006F6A17">
                <w:rPr>
                  <w:rFonts w:eastAsia="Times New Roman"/>
                  <w:lang w:val="en-US"/>
                </w:rPr>
                <w:t>.</w:t>
              </w:r>
            </w:ins>
            <w:del w:id="963"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TG18-LN12-07 Pattern: </w:t>
            </w:r>
            <w:r>
              <w:rPr>
                <w:rFonts w:eastAsia="Times New Roman"/>
                <w:lang w:val="en-US"/>
              </w:rPr>
              <w:t>The 7th image in the AAPM TG18-LN12 set used for DICOM grayscale calibration. See [AAPM OR 03]</w:t>
            </w:r>
            <w:ins w:id="964" w:author="Riki Merrick" w:date="2015-09-12T08:37:00Z">
              <w:r w:rsidR="006F6A17">
                <w:rPr>
                  <w:rFonts w:eastAsia="Times New Roman"/>
                  <w:lang w:val="en-US"/>
                </w:rPr>
                <w:t>.</w:t>
              </w:r>
            </w:ins>
            <w:del w:id="965"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TG18-LN12-08 Pattern: </w:t>
            </w:r>
            <w:r>
              <w:rPr>
                <w:rFonts w:eastAsia="Times New Roman"/>
                <w:lang w:val="en-US"/>
              </w:rPr>
              <w:t>The 8th image in the AAPM TG18-LN12 set used for DICOM grayscale calibration. See [AAPM OR 03]</w:t>
            </w:r>
            <w:ins w:id="966" w:author="Riki Merrick" w:date="2015-09-12T08:37:00Z">
              <w:r w:rsidR="006F6A17">
                <w:rPr>
                  <w:rFonts w:eastAsia="Times New Roman"/>
                  <w:lang w:val="en-US"/>
                </w:rPr>
                <w:t>.</w:t>
              </w:r>
            </w:ins>
            <w:del w:id="967"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TG18-LN12-09 Pattern: </w:t>
            </w:r>
            <w:r>
              <w:rPr>
                <w:rFonts w:eastAsia="Times New Roman"/>
                <w:lang w:val="en-US"/>
              </w:rPr>
              <w:t>The 9th image in the AAPM TG18-LN12 set used for DICOM grayscale calibration. See [AAPM OR 03]</w:t>
            </w:r>
            <w:ins w:id="968" w:author="Riki Merrick" w:date="2015-09-12T08:37:00Z">
              <w:r w:rsidR="006F6A17">
                <w:rPr>
                  <w:rFonts w:eastAsia="Times New Roman"/>
                  <w:lang w:val="en-US"/>
                </w:rPr>
                <w:t>.</w:t>
              </w:r>
            </w:ins>
            <w:del w:id="969"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TG18-LN12-10 Pattern: </w:t>
            </w:r>
            <w:r>
              <w:rPr>
                <w:rFonts w:eastAsia="Times New Roman"/>
                <w:lang w:val="en-US"/>
              </w:rPr>
              <w:t>The 10th image in the AAPM TG18-LN12 set used for DICOM grayscale calibration. See [AAPM OR 03]</w:t>
            </w:r>
            <w:ins w:id="970" w:author="Riki Merrick" w:date="2015-09-12T08:37:00Z">
              <w:r w:rsidR="006F6A17">
                <w:rPr>
                  <w:rFonts w:eastAsia="Times New Roman"/>
                  <w:lang w:val="en-US"/>
                </w:rPr>
                <w:t>.</w:t>
              </w:r>
            </w:ins>
            <w:del w:id="971"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TG18-LN12-11 Pattern: </w:t>
            </w:r>
            <w:r>
              <w:rPr>
                <w:rFonts w:eastAsia="Times New Roman"/>
                <w:lang w:val="en-US"/>
              </w:rPr>
              <w:t>The 11th image in the AAPM TG18-LN12 set used for DICOM grayscale calibration. See [AAPM OR 03]</w:t>
            </w:r>
            <w:ins w:id="972" w:author="Riki Merrick" w:date="2015-09-12T08:37:00Z">
              <w:r w:rsidR="006F6A17">
                <w:rPr>
                  <w:rFonts w:eastAsia="Times New Roman"/>
                  <w:lang w:val="en-US"/>
                </w:rPr>
                <w:t>.</w:t>
              </w:r>
            </w:ins>
            <w:del w:id="973"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TG18-LN12-12 Pattern: </w:t>
            </w:r>
            <w:r>
              <w:rPr>
                <w:rFonts w:eastAsia="Times New Roman"/>
                <w:lang w:val="en-US"/>
              </w:rPr>
              <w:t>The 12th image in the AAPM TG18-LN12 set used for DICOM grayscale calibration. See [AAPM OR 03]</w:t>
            </w:r>
            <w:ins w:id="974" w:author="Riki Merrick" w:date="2015-09-12T08:37:00Z">
              <w:r w:rsidR="006F6A17">
                <w:rPr>
                  <w:rFonts w:eastAsia="Times New Roman"/>
                  <w:lang w:val="en-US"/>
                </w:rPr>
                <w:t>.</w:t>
              </w:r>
            </w:ins>
            <w:del w:id="975"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TG18-LN12-13 Pattern: </w:t>
            </w:r>
            <w:r>
              <w:rPr>
                <w:rFonts w:eastAsia="Times New Roman"/>
                <w:lang w:val="en-US"/>
              </w:rPr>
              <w:t>The 13th image in the AAPM TG18-LN12 set used for DICOM grayscale calibration. See [AAPM OR 03]</w:t>
            </w:r>
            <w:ins w:id="976" w:author="Riki Merrick" w:date="2015-09-12T08:37:00Z">
              <w:r w:rsidR="006F6A17">
                <w:rPr>
                  <w:rFonts w:eastAsia="Times New Roman"/>
                  <w:lang w:val="en-US"/>
                </w:rPr>
                <w:t>.</w:t>
              </w:r>
            </w:ins>
            <w:del w:id="977"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TG18-LN12-14 Pattern: </w:t>
            </w:r>
            <w:r>
              <w:rPr>
                <w:rFonts w:eastAsia="Times New Roman"/>
                <w:lang w:val="en-US"/>
              </w:rPr>
              <w:t>The 14th image in the AAPM TG18-LN12 set used for DICOM grayscale calibration. See [AAPM OR 03]</w:t>
            </w:r>
            <w:ins w:id="978" w:author="Riki Merrick" w:date="2015-09-12T08:37:00Z">
              <w:r w:rsidR="006F6A17">
                <w:rPr>
                  <w:rFonts w:eastAsia="Times New Roman"/>
                  <w:lang w:val="en-US"/>
                </w:rPr>
                <w:t>.</w:t>
              </w:r>
            </w:ins>
            <w:del w:id="979"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TG18-LN12-15 Pattern: </w:t>
            </w:r>
            <w:r>
              <w:rPr>
                <w:rFonts w:eastAsia="Times New Roman"/>
                <w:lang w:val="en-US"/>
              </w:rPr>
              <w:t>The 15th image in the AAPM TG18-LN12 set used for DICOM grayscale calibration. See [AAPM OR 03]</w:t>
            </w:r>
            <w:ins w:id="980" w:author="Riki Merrick" w:date="2015-09-12T08:37:00Z">
              <w:r w:rsidR="006F6A17">
                <w:rPr>
                  <w:rFonts w:eastAsia="Times New Roman"/>
                  <w:lang w:val="en-US"/>
                </w:rPr>
                <w:t>.</w:t>
              </w:r>
            </w:ins>
            <w:del w:id="981"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TG18-LN12-16 Pattern: </w:t>
            </w:r>
            <w:r>
              <w:rPr>
                <w:rFonts w:eastAsia="Times New Roman"/>
                <w:lang w:val="en-US"/>
              </w:rPr>
              <w:t>The 16th image in the AAPM TG18-LN12 set used for DICOM grayscale calibration. See [AAPM OR 03]</w:t>
            </w:r>
            <w:ins w:id="982" w:author="Riki Merrick" w:date="2015-09-12T08:37:00Z">
              <w:r w:rsidR="006F6A17">
                <w:rPr>
                  <w:rFonts w:eastAsia="Times New Roman"/>
                  <w:lang w:val="en-US"/>
                </w:rPr>
                <w:t>.</w:t>
              </w:r>
            </w:ins>
            <w:del w:id="983"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TG18-LN12-17 Pattern: </w:t>
            </w:r>
            <w:r>
              <w:rPr>
                <w:rFonts w:eastAsia="Times New Roman"/>
                <w:lang w:val="en-US"/>
              </w:rPr>
              <w:t>The 17th image in the AAPM TG18-LN12 set used for DICOM grayscale calibration. See [AAPM OR 03]</w:t>
            </w:r>
            <w:ins w:id="984" w:author="Riki Merrick" w:date="2015-09-12T08:37:00Z">
              <w:r w:rsidR="006F6A17">
                <w:rPr>
                  <w:rFonts w:eastAsia="Times New Roman"/>
                  <w:lang w:val="en-US"/>
                </w:rPr>
                <w:t>.</w:t>
              </w:r>
            </w:ins>
            <w:del w:id="985"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TG18-LN12-18 Pattern: </w:t>
            </w:r>
            <w:r>
              <w:rPr>
                <w:rFonts w:eastAsia="Times New Roman"/>
                <w:lang w:val="en-US"/>
              </w:rPr>
              <w:t>The 18th image in the AAPM TG18-LN12 set used for DICOM grayscale calibration. See [AAPM OR 03]</w:t>
            </w:r>
            <w:ins w:id="986" w:author="Riki Merrick" w:date="2015-09-12T08:37:00Z">
              <w:r w:rsidR="006F6A17">
                <w:rPr>
                  <w:rFonts w:eastAsia="Times New Roman"/>
                  <w:lang w:val="en-US"/>
                </w:rPr>
                <w:t>.</w:t>
              </w:r>
            </w:ins>
            <w:del w:id="987"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TG18-UN10 Pattern: </w:t>
            </w:r>
            <w:r>
              <w:rPr>
                <w:rFonts w:eastAsia="Times New Roman"/>
                <w:lang w:val="en-US"/>
              </w:rPr>
              <w:t>The AAPM TG18-UN10 Pattern used for evaluation of luminance and color uniformity, and angular response. See [AAPM OR 03]</w:t>
            </w:r>
            <w:ins w:id="988" w:author="Riki Merrick" w:date="2015-09-12T08:36:00Z">
              <w:r w:rsidR="006F6A17">
                <w:rPr>
                  <w:rFonts w:eastAsia="Times New Roman"/>
                  <w:lang w:val="en-US"/>
                </w:rPr>
                <w:t>.</w:t>
              </w:r>
            </w:ins>
            <w:del w:id="989"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TG18-UN80 Pattern: </w:t>
            </w:r>
            <w:r>
              <w:rPr>
                <w:rFonts w:eastAsia="Times New Roman"/>
                <w:lang w:val="en-US"/>
              </w:rPr>
              <w:t>The AAPM TG18-UN80 Pattern used for evaluation of luminance and color uniformity, and angular response. See [AAPM OR 03]</w:t>
            </w:r>
            <w:ins w:id="990" w:author="Riki Merrick" w:date="2015-09-12T08:36:00Z">
              <w:r w:rsidR="006F6A17">
                <w:rPr>
                  <w:rFonts w:eastAsia="Times New Roman"/>
                  <w:lang w:val="en-US"/>
                </w:rPr>
                <w:t>.</w:t>
              </w:r>
            </w:ins>
            <w:del w:id="991"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TG18-UNL10 Pattern: </w:t>
            </w:r>
            <w:r>
              <w:rPr>
                <w:rFonts w:eastAsia="Times New Roman"/>
                <w:lang w:val="en-US"/>
              </w:rPr>
              <w:t>The AAPM TG18-UNL10 Pattern is the AAPM TG-18 UN10 Pattern with added defining lines. See [AAPM OR 03]</w:t>
            </w:r>
            <w:ins w:id="992" w:author="Riki Merrick" w:date="2015-09-12T08:36:00Z">
              <w:r w:rsidR="006F6A17">
                <w:rPr>
                  <w:rFonts w:eastAsia="Times New Roman"/>
                  <w:lang w:val="en-US"/>
                </w:rPr>
                <w:t>.</w:t>
              </w:r>
            </w:ins>
            <w:del w:id="993"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TG18-UNL80 Pattern: </w:t>
            </w:r>
            <w:r>
              <w:rPr>
                <w:rFonts w:eastAsia="Times New Roman"/>
                <w:lang w:val="en-US"/>
              </w:rPr>
              <w:t>The AAPM TG18-UNL80 Pattern is the AAPM TG-18 UN80 Pattern with added defining lines. See [AAPM OR 03]</w:t>
            </w:r>
            <w:ins w:id="994" w:author="Riki Merrick" w:date="2015-09-12T08:36:00Z">
              <w:r w:rsidR="006F6A17">
                <w:rPr>
                  <w:rFonts w:eastAsia="Times New Roman"/>
                  <w:lang w:val="en-US"/>
                </w:rPr>
                <w:t>.</w:t>
              </w:r>
            </w:ins>
            <w:del w:id="995" w:author="Riki Merrick" w:date="2015-09-12T08:36: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TG18-AD Pattern: </w:t>
            </w:r>
            <w:r>
              <w:rPr>
                <w:rFonts w:eastAsia="Times New Roman"/>
                <w:lang w:val="en-US"/>
              </w:rPr>
              <w:t>The AAPM TG18-AD Pattern used for visual evaluation of the reflection of ambient light from the display. See [AAPM OR 03]</w:t>
            </w:r>
            <w:ins w:id="996" w:author="Riki Merrick" w:date="2015-09-12T08:37:00Z">
              <w:r w:rsidR="006F6A17">
                <w:rPr>
                  <w:rFonts w:eastAsia="Times New Roman"/>
                  <w:lang w:val="en-US"/>
                </w:rPr>
                <w:t>.</w:t>
              </w:r>
            </w:ins>
            <w:del w:id="997"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TG18-MP Pattern: </w:t>
            </w:r>
            <w:r>
              <w:rPr>
                <w:rFonts w:eastAsia="Times New Roman"/>
                <w:lang w:val="en-US"/>
              </w:rPr>
              <w:t>The AAPM TG18-MP Pattern used for evaluation of Luminance response (bit-depth resolution). See [AAPM OR 03]</w:t>
            </w:r>
            <w:ins w:id="998" w:author="Riki Merrick" w:date="2015-09-12T08:37:00Z">
              <w:r w:rsidR="006F6A17">
                <w:rPr>
                  <w:rFonts w:eastAsia="Times New Roman"/>
                  <w:lang w:val="en-US"/>
                </w:rPr>
                <w:t>.</w:t>
              </w:r>
            </w:ins>
            <w:del w:id="999"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TG18-RH10 Pattern: </w:t>
            </w:r>
            <w:r>
              <w:rPr>
                <w:rFonts w:eastAsia="Times New Roman"/>
                <w:lang w:val="en-US"/>
              </w:rPr>
              <w:t>The AAPM TG18-RH10 Pattern used for LSF-line spectra function-(1k and 2k) evaluation by 5 horizontal lines at 10% luminance level. See [AAPM OR 03]</w:t>
            </w:r>
            <w:ins w:id="1000" w:author="Riki Merrick" w:date="2015-09-12T08:37:00Z">
              <w:r w:rsidR="006F6A17">
                <w:rPr>
                  <w:rFonts w:eastAsia="Times New Roman"/>
                  <w:lang w:val="en-US"/>
                </w:rPr>
                <w:t>.</w:t>
              </w:r>
            </w:ins>
            <w:del w:id="1001" w:author="Riki Merrick" w:date="2015-09-12T08:37: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TG18-RH50 Pattern: </w:t>
            </w:r>
            <w:r>
              <w:rPr>
                <w:rFonts w:eastAsia="Times New Roman"/>
                <w:lang w:val="en-US"/>
              </w:rPr>
              <w:t>The AAPM TG18-RH50 Pattern used for LSF-line spectra function-(1k and 2k) evaluation by 5 horizontal lines at 50% luminance level. See [AAPM OR 03]</w:t>
            </w:r>
            <w:ins w:id="1002" w:author="Riki Merrick" w:date="2015-09-12T08:38:00Z">
              <w:r w:rsidR="006F6A17">
                <w:rPr>
                  <w:rFonts w:eastAsia="Times New Roman"/>
                  <w:lang w:val="en-US"/>
                </w:rPr>
                <w:t>.</w:t>
              </w:r>
            </w:ins>
            <w:del w:id="1003" w:author="Riki Merrick" w:date="2015-09-12T08:38: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TG18-RH89 Pattern: </w:t>
            </w:r>
            <w:r>
              <w:rPr>
                <w:rFonts w:eastAsia="Times New Roman"/>
                <w:lang w:val="en-US"/>
              </w:rPr>
              <w:t>The AAPM TG18-RH89 Pattern used for LSF-line spectra function-(1k and 2k) evaluation by 5 horizontal lines at 89% luminance level. See [AAPM OR 03]</w:t>
            </w:r>
            <w:ins w:id="1004" w:author="Riki Merrick" w:date="2015-09-12T08:38:00Z">
              <w:r w:rsidR="006F6A17">
                <w:rPr>
                  <w:rFonts w:eastAsia="Times New Roman"/>
                  <w:lang w:val="en-US"/>
                </w:rPr>
                <w:t>.</w:t>
              </w:r>
            </w:ins>
            <w:del w:id="1005" w:author="Riki Merrick" w:date="2015-09-12T08:38: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TG18-RV10 Pattern: </w:t>
            </w:r>
            <w:r>
              <w:rPr>
                <w:rFonts w:eastAsia="Times New Roman"/>
                <w:lang w:val="en-US"/>
              </w:rPr>
              <w:t>The AAPM TG18-RV10 Pattern used for LSF-line spectra function-(1k and 2k) evaluation by 5 vertical lines at 10% luminance level. See [AAPM OR 03]</w:t>
            </w:r>
            <w:ins w:id="1006" w:author="Riki Merrick" w:date="2015-09-12T08:38:00Z">
              <w:r w:rsidR="006F6A17">
                <w:rPr>
                  <w:rFonts w:eastAsia="Times New Roman"/>
                  <w:lang w:val="en-US"/>
                </w:rPr>
                <w:t>.</w:t>
              </w:r>
            </w:ins>
            <w:del w:id="1007" w:author="Riki Merrick" w:date="2015-09-12T08:38: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TG18-RV50 Pattern: </w:t>
            </w:r>
            <w:r>
              <w:rPr>
                <w:rFonts w:eastAsia="Times New Roman"/>
                <w:lang w:val="en-US"/>
              </w:rPr>
              <w:t>The AAPM TG18-RV50 Pattern used for LSF-line spectra function-(1k and 2k) evaluation by 5 vertical lines at 50% luminance level. See [AAPM OR 03]</w:t>
            </w:r>
            <w:ins w:id="1008" w:author="Riki Merrick" w:date="2015-09-12T08:38:00Z">
              <w:r w:rsidR="006F6A17">
                <w:rPr>
                  <w:rFonts w:eastAsia="Times New Roman"/>
                  <w:lang w:val="en-US"/>
                </w:rPr>
                <w:t>.</w:t>
              </w:r>
            </w:ins>
            <w:del w:id="1009" w:author="Riki Merrick" w:date="2015-09-12T08:38: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TG18-RV89 Pattern: </w:t>
            </w:r>
            <w:r>
              <w:rPr>
                <w:rFonts w:eastAsia="Times New Roman"/>
                <w:lang w:val="en-US"/>
              </w:rPr>
              <w:t>The AAPM TG18-RV89 Pattern used for LSF-line spectra function-(1k and 2k) evaluation by 5 vertical lines at 89% luminance level. See [AAPM OR 03]</w:t>
            </w:r>
            <w:ins w:id="1010" w:author="Riki Merrick" w:date="2015-09-12T08:38:00Z">
              <w:r w:rsidR="006F6A17">
                <w:rPr>
                  <w:rFonts w:eastAsia="Times New Roman"/>
                  <w:lang w:val="en-US"/>
                </w:rPr>
                <w:t>.</w:t>
              </w:r>
            </w:ins>
            <w:del w:id="1011" w:author="Riki Merrick" w:date="2015-09-12T08:38: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TG18-PX Pattern: </w:t>
            </w:r>
            <w:r>
              <w:rPr>
                <w:rFonts w:eastAsia="Times New Roman"/>
                <w:lang w:val="en-US"/>
              </w:rPr>
              <w:t>The AAPM TG18-PX Pattern used for the assessment of display resolution. See [AAPM OR 03]</w:t>
            </w:r>
            <w:ins w:id="1012" w:author="Riki Merrick" w:date="2015-09-12T08:38:00Z">
              <w:r w:rsidR="006F6A17">
                <w:rPr>
                  <w:rFonts w:eastAsia="Times New Roman"/>
                  <w:lang w:val="en-US"/>
                </w:rPr>
                <w:t>.</w:t>
              </w:r>
            </w:ins>
            <w:del w:id="1013" w:author="Riki Merrick" w:date="2015-09-12T08:38: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TG18-CX Pattern: </w:t>
            </w:r>
            <w:r>
              <w:rPr>
                <w:rFonts w:eastAsia="Times New Roman"/>
                <w:lang w:val="en-US"/>
              </w:rPr>
              <w:t>The AAPM TG18-CX Pattern used to assess display resolution and resolution uniformity. See [AAPM OR 03]</w:t>
            </w:r>
            <w:ins w:id="1014" w:author="Riki Merrick" w:date="2015-09-12T08:38:00Z">
              <w:r w:rsidR="006F6A17">
                <w:rPr>
                  <w:rFonts w:eastAsia="Times New Roman"/>
                  <w:lang w:val="en-US"/>
                </w:rPr>
                <w:t>.</w:t>
              </w:r>
            </w:ins>
            <w:del w:id="1015" w:author="Riki Merrick" w:date="2015-09-12T08:38: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TG18-LPH10 Pattern: </w:t>
            </w:r>
            <w:r>
              <w:rPr>
                <w:rFonts w:eastAsia="Times New Roman"/>
                <w:lang w:val="en-US"/>
              </w:rPr>
              <w:t>The AAPM TG18-LPH10 Pattern used to assess display resolution. This pattern has horizontal bars consisting of alternating single-pixel-wide lines across the faceplate of display. The lines have a 12% positive contrast against 10% background level of the maximum pixel value. See [AAPM OR 03]</w:t>
            </w:r>
            <w:ins w:id="1016" w:author="Riki Merrick" w:date="2015-09-12T08:38:00Z">
              <w:r w:rsidR="006F6A17">
                <w:rPr>
                  <w:rFonts w:eastAsia="Times New Roman"/>
                  <w:lang w:val="en-US"/>
                </w:rPr>
                <w:t>.</w:t>
              </w:r>
            </w:ins>
            <w:del w:id="1017" w:author="Riki Merrick" w:date="2015-09-12T08:38: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TG18-LPH50 Pattern: </w:t>
            </w:r>
            <w:r>
              <w:rPr>
                <w:rFonts w:eastAsia="Times New Roman"/>
                <w:lang w:val="en-US"/>
              </w:rPr>
              <w:t>The AAPM TG18-LPH50 Pattern used to assess display resolution. This pattern has horizontal bars consisting of alternating single-pixel-wide lines across the faceplate of display. The lines have a 50% positive contrast against 10% background level of the maximum pixel value. See [AAPM OR 03]</w:t>
            </w:r>
            <w:ins w:id="1018" w:author="Riki Merrick" w:date="2015-09-12T08:38:00Z">
              <w:r w:rsidR="006F6A17">
                <w:rPr>
                  <w:rFonts w:eastAsia="Times New Roman"/>
                  <w:lang w:val="en-US"/>
                </w:rPr>
                <w:t>.</w:t>
              </w:r>
            </w:ins>
            <w:r>
              <w:rPr>
                <w:rFonts w:eastAsia="Times New Roman"/>
                <w:lang w:val="en-US"/>
              </w:rPr>
              <w:t xml:space="preser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TG18-LPH89 Pattern: </w:t>
            </w:r>
            <w:r>
              <w:rPr>
                <w:rFonts w:eastAsia="Times New Roman"/>
                <w:lang w:val="en-US"/>
              </w:rPr>
              <w:t>The AAPM TG18-LPH89 Pattern used to assess display resolution. This pattern has horizontal bars consisting of alternating single-pixel-wide lines across the faceplate of display. The lines have a 12% positive contrast against 89% background level of the maximum pixel value. See [AAPM OR 03]</w:t>
            </w:r>
            <w:ins w:id="1019" w:author="Riki Merrick" w:date="2015-09-12T08:38:00Z">
              <w:r w:rsidR="006F6A17">
                <w:rPr>
                  <w:rFonts w:eastAsia="Times New Roman"/>
                  <w:lang w:val="en-US"/>
                </w:rPr>
                <w:t>.</w:t>
              </w:r>
            </w:ins>
            <w:r>
              <w:rPr>
                <w:rFonts w:eastAsia="Times New Roman"/>
                <w:lang w:val="en-US"/>
              </w:rPr>
              <w:t xml:space="preser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TG18-LPV10 Pattern: </w:t>
            </w:r>
            <w:r>
              <w:rPr>
                <w:rFonts w:eastAsia="Times New Roman"/>
                <w:lang w:val="en-US"/>
              </w:rPr>
              <w:t>The AAPM TG18-LPV10 Pattern used to assess display resolution. This pattern has vertical bars consisting of alternating single-pixel-wide lines across the faceplate of display. The lines have a 12% positive contrast against 10% background level of the maximum pixel value. See [AAPM OR 03]</w:t>
            </w:r>
            <w:ins w:id="1020" w:author="Riki Merrick" w:date="2015-09-12T08:39:00Z">
              <w:r w:rsidR="006F6A17">
                <w:rPr>
                  <w:rFonts w:eastAsia="Times New Roman"/>
                  <w:lang w:val="en-US"/>
                </w:rPr>
                <w:t>.</w:t>
              </w:r>
            </w:ins>
            <w:r>
              <w:rPr>
                <w:rFonts w:eastAsia="Times New Roman"/>
                <w:lang w:val="en-US"/>
              </w:rPr>
              <w:t xml:space="preser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TG18-LPV50 Pattern: </w:t>
            </w:r>
            <w:r>
              <w:rPr>
                <w:rFonts w:eastAsia="Times New Roman"/>
                <w:lang w:val="en-US"/>
              </w:rPr>
              <w:t>The AAPM TG18-LPV50 Pattern used to assess display resolution. This pattern has vertical bars consisting of alternating single-pixel-wide lines across the faceplate of display. The lines have a 12% positive contrast against 50% background level of the maximum pixel value. See [AAPM OR 03]</w:t>
            </w:r>
            <w:ins w:id="1021" w:author="Riki Merrick" w:date="2015-09-12T08:39:00Z">
              <w:r w:rsidR="006F6A17">
                <w:rPr>
                  <w:rFonts w:eastAsia="Times New Roman"/>
                  <w:lang w:val="en-US"/>
                </w:rPr>
                <w:t>.</w:t>
              </w:r>
            </w:ins>
            <w:r>
              <w:rPr>
                <w:rFonts w:eastAsia="Times New Roman"/>
                <w:lang w:val="en-US"/>
              </w:rPr>
              <w:t xml:space="preser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TG18-LPV89 Pattern: </w:t>
            </w:r>
            <w:r>
              <w:rPr>
                <w:rFonts w:eastAsia="Times New Roman"/>
                <w:lang w:val="en-US"/>
              </w:rPr>
              <w:t>The AAPM TG18-LPV89 Pattern used to assess display resolution. This pattern has vertical bars consisting of alternating single-pixel-wide lines across the faceplate of display. The lines have a 12% positive contrast against 89% background level of the maximum pixel value. See [AAPM OR 03]</w:t>
            </w:r>
            <w:ins w:id="1022" w:author="Riki Merrick" w:date="2015-09-12T08:39:00Z">
              <w:r w:rsidR="006F6A17">
                <w:rPr>
                  <w:rFonts w:eastAsia="Times New Roman"/>
                  <w:lang w:val="en-US"/>
                </w:rPr>
                <w:t>.</w:t>
              </w:r>
            </w:ins>
            <w:r>
              <w:rPr>
                <w:rFonts w:eastAsia="Times New Roman"/>
                <w:lang w:val="en-US"/>
              </w:rPr>
              <w:t xml:space="preser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TG18-AFC Pattern: </w:t>
            </w:r>
            <w:r>
              <w:rPr>
                <w:rFonts w:eastAsia="Times New Roman"/>
                <w:lang w:val="en-US"/>
              </w:rPr>
              <w:t>The AAPM TG18-AFC Pattern used to assess display noise. See [AAPM OR 03]</w:t>
            </w:r>
            <w:ins w:id="1023" w:author="Riki Merrick" w:date="2015-09-12T08:39:00Z">
              <w:r w:rsidR="006F6A17">
                <w:rPr>
                  <w:rFonts w:eastAsia="Times New Roman"/>
                  <w:lang w:val="en-US"/>
                </w:rPr>
                <w:t>.</w:t>
              </w:r>
            </w:ins>
            <w:del w:id="1024" w:author="Riki Merrick" w:date="2015-09-12T08:39: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TG18-NS10 Pattern: </w:t>
            </w:r>
            <w:r>
              <w:rPr>
                <w:rFonts w:eastAsia="Times New Roman"/>
                <w:lang w:val="en-US"/>
              </w:rPr>
              <w:t>The AAPM TG18-NS10 Pattern is AAPM TG18-RV10/RH10 with only difference being the absence of the single line at the center of the measurement area. See [AAPM OR 03]</w:t>
            </w:r>
            <w:ins w:id="1025" w:author="Riki Merrick" w:date="2015-09-12T08:39:00Z">
              <w:r w:rsidR="006F6A17">
                <w:rPr>
                  <w:rFonts w:eastAsia="Times New Roman"/>
                  <w:lang w:val="en-US"/>
                </w:rPr>
                <w:t>.</w:t>
              </w:r>
            </w:ins>
            <w:del w:id="1026" w:author="Riki Merrick" w:date="2015-09-12T08:39: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TG18-NS50 Pattern: </w:t>
            </w:r>
            <w:r>
              <w:rPr>
                <w:rFonts w:eastAsia="Times New Roman"/>
                <w:lang w:val="en-US"/>
              </w:rPr>
              <w:t>The AAPM TG18-NS50 Pattern is AAPM TG18-RV50/RH50 with only difference being the absence of the single line at the center of the measurement area. See [AAPM OR 03]</w:t>
            </w:r>
            <w:ins w:id="1027" w:author="Riki Merrick" w:date="2015-09-12T08:39:00Z">
              <w:r w:rsidR="006F6A17">
                <w:rPr>
                  <w:rFonts w:eastAsia="Times New Roman"/>
                  <w:lang w:val="en-US"/>
                </w:rPr>
                <w:t>.</w:t>
              </w:r>
            </w:ins>
            <w:del w:id="1028" w:author="Riki Merrick" w:date="2015-09-12T08:39: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TG18-NS89 Pattern: </w:t>
            </w:r>
            <w:r>
              <w:rPr>
                <w:rFonts w:eastAsia="Times New Roman"/>
                <w:lang w:val="en-US"/>
              </w:rPr>
              <w:t>The AAPM TG18-NS89 Pattern is AAPM TG18-RV89/RH89 with only difference being the absence of the single line at the center of the measurement area. See [AAPM OR 03]</w:t>
            </w:r>
            <w:ins w:id="1029" w:author="Riki Merrick" w:date="2015-09-12T08:39:00Z">
              <w:r w:rsidR="006F6A17">
                <w:rPr>
                  <w:rFonts w:eastAsia="Times New Roman"/>
                  <w:lang w:val="en-US"/>
                </w:rPr>
                <w:t>.</w:t>
              </w:r>
            </w:ins>
            <w:del w:id="1030" w:author="Riki Merrick" w:date="2015-09-12T08:39: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TG18-GV Pattern: </w:t>
            </w:r>
            <w:r>
              <w:rPr>
                <w:rFonts w:eastAsia="Times New Roman"/>
                <w:lang w:val="en-US"/>
              </w:rPr>
              <w:t>The TG18-GV Pattern used to assess display veiling. See [AAPM OR 03]</w:t>
            </w:r>
            <w:ins w:id="1031" w:author="Riki Merrick" w:date="2015-09-12T08:39:00Z">
              <w:r w:rsidR="006F6A17">
                <w:rPr>
                  <w:rFonts w:eastAsia="Times New Roman"/>
                  <w:lang w:val="en-US"/>
                </w:rPr>
                <w:t>.</w:t>
              </w:r>
            </w:ins>
            <w:del w:id="1032" w:author="Riki Merrick" w:date="2015-09-12T08:39: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TG18-GVN Pattern: </w:t>
            </w:r>
            <w:r>
              <w:rPr>
                <w:rFonts w:eastAsia="Times New Roman"/>
                <w:lang w:val="en-US"/>
              </w:rPr>
              <w:t>The TG18-GVN Pattern used to assess display veiling. This pattern is identical to AAPM TG18-GV Pattern except that the large-diameter white circle is replaced with a black circle, creating a completely black pattern except for the presence of low-contrast targets. See [AAPM OR 03]</w:t>
            </w:r>
            <w:ins w:id="1033" w:author="Riki Merrick" w:date="2015-09-12T08:39:00Z">
              <w:r w:rsidR="006F6A17">
                <w:rPr>
                  <w:rFonts w:eastAsia="Times New Roman"/>
                  <w:lang w:val="en-US"/>
                </w:rPr>
                <w:t>.</w:t>
              </w:r>
            </w:ins>
            <w:del w:id="1034" w:author="Riki Merrick" w:date="2015-09-12T08:39: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TG18-GQ Pattern: </w:t>
            </w:r>
            <w:r>
              <w:rPr>
                <w:rFonts w:eastAsia="Times New Roman"/>
                <w:lang w:val="en-US"/>
              </w:rPr>
              <w:t>The TG18-GQ Pattern used for quantitative assessment of veiling glare. This pattern is identical to TG18-GV except that is lacks the central low-contrast objects. See [AAPM OR 03]</w:t>
            </w:r>
            <w:ins w:id="1035" w:author="Riki Merrick" w:date="2015-09-12T08:39:00Z">
              <w:r w:rsidR="006F6A17">
                <w:rPr>
                  <w:rFonts w:eastAsia="Times New Roman"/>
                  <w:lang w:val="en-US"/>
                </w:rPr>
                <w:t>.</w:t>
              </w:r>
            </w:ins>
            <w:del w:id="1036" w:author="Riki Merrick" w:date="2015-09-12T08:39: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TG18-GQN Pattern: </w:t>
            </w:r>
            <w:r>
              <w:rPr>
                <w:rFonts w:eastAsia="Times New Roman"/>
                <w:lang w:val="en-US"/>
              </w:rPr>
              <w:t>TG18-GQN Pattern used for the quantitative assessment of veiling glare. This pattern is identical to AAPM TG18-GQ Pattern except that the large-diameter white circle is replaced with a black circle, creating a completely black pattern except for the presence of low-contrast targets. See [AAPM OR 03]</w:t>
            </w:r>
            <w:ins w:id="1037" w:author="Riki Merrick" w:date="2015-09-12T08:39:00Z">
              <w:r w:rsidR="006F6A17">
                <w:rPr>
                  <w:rFonts w:eastAsia="Times New Roman"/>
                  <w:lang w:val="en-US"/>
                </w:rPr>
                <w:t>.</w:t>
              </w:r>
            </w:ins>
            <w:del w:id="1038" w:author="Riki Merrick" w:date="2015-09-12T08:39: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TG18-GQB Pattern: </w:t>
            </w:r>
            <w:r>
              <w:rPr>
                <w:rFonts w:eastAsia="Times New Roman"/>
                <w:lang w:val="en-US"/>
              </w:rPr>
              <w:t>The TG18-GQB Pattern used for the quantitative assessment of veiling glare. This pattern is identical to AAPM TG18-GQ Pattern except eliminating the central black circle. See [AAPM OR 03]</w:t>
            </w:r>
            <w:ins w:id="1039" w:author="Riki Merrick" w:date="2015-09-12T08:39:00Z">
              <w:r w:rsidR="006F6A17">
                <w:rPr>
                  <w:rFonts w:eastAsia="Times New Roman"/>
                  <w:lang w:val="en-US"/>
                </w:rPr>
                <w:t>.</w:t>
              </w:r>
            </w:ins>
            <w:del w:id="1040" w:author="Riki Merrick" w:date="2015-09-12T08:39: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TG18-GA03 Pattern: </w:t>
            </w:r>
            <w:r>
              <w:rPr>
                <w:rFonts w:eastAsia="Times New Roman"/>
                <w:lang w:val="en-US"/>
              </w:rPr>
              <w:t>The TG18-GA03 Pattern used for quantitative assessment of veiling glare. This pattern is identical to TG18-GQ except that the radius of the central black circle is varied as r = 3. See [AAPM OR 03]</w:t>
            </w:r>
            <w:ins w:id="1041" w:author="Riki Merrick" w:date="2015-09-12T08:39:00Z">
              <w:r w:rsidR="006F6A17">
                <w:rPr>
                  <w:rFonts w:eastAsia="Times New Roman"/>
                  <w:lang w:val="en-US"/>
                </w:rPr>
                <w:t>.</w:t>
              </w:r>
            </w:ins>
            <w:del w:id="1042" w:author="Riki Merrick" w:date="2015-09-12T08:39: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TG18-GA05 Pattern: </w:t>
            </w:r>
            <w:r>
              <w:rPr>
                <w:rFonts w:eastAsia="Times New Roman"/>
                <w:lang w:val="en-US"/>
              </w:rPr>
              <w:t>The TG18-GA05 Pattern This pattern is identical to TG18-GQ except that the radius of the central black circle is varied as r = 5. See [AAPM OR 03]</w:t>
            </w:r>
            <w:ins w:id="1043" w:author="Riki Merrick" w:date="2015-09-12T08:40:00Z">
              <w:r w:rsidR="006F6A17">
                <w:rPr>
                  <w:rFonts w:eastAsia="Times New Roman"/>
                  <w:lang w:val="en-US"/>
                </w:rPr>
                <w:t>.</w:t>
              </w:r>
            </w:ins>
            <w:del w:id="1044" w:author="Riki Merrick" w:date="2015-09-12T08:40: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TG18-GA08 Pattern: </w:t>
            </w:r>
            <w:r>
              <w:rPr>
                <w:rFonts w:eastAsia="Times New Roman"/>
                <w:lang w:val="en-US"/>
              </w:rPr>
              <w:t>The TG18-GA08 Pattern used for quantitative assessment of veiling glare. This pattern is identical to TG18-GQ except that the radius of the central black circle is varied as r = 8. See [AAPM OR 03]</w:t>
            </w:r>
            <w:ins w:id="1045" w:author="Riki Merrick" w:date="2015-09-12T08:40:00Z">
              <w:r w:rsidR="006F6A17">
                <w:rPr>
                  <w:rFonts w:eastAsia="Times New Roman"/>
                  <w:lang w:val="en-US"/>
                </w:rPr>
                <w:t>.</w:t>
              </w:r>
            </w:ins>
            <w:del w:id="1046" w:author="Riki Merrick" w:date="2015-09-12T08:40: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TG18-GA10 Pattern: </w:t>
            </w:r>
            <w:r>
              <w:rPr>
                <w:rFonts w:eastAsia="Times New Roman"/>
                <w:lang w:val="en-US"/>
              </w:rPr>
              <w:t>The TG18-GA10 Pattern used for quantitative assessment of veiling glare. This pattern is identical to TG18-GQ except that the radius of the central black circle is varied as r = 10. See [AAPM OR 03]</w:t>
            </w:r>
            <w:ins w:id="1047" w:author="Riki Merrick" w:date="2015-09-12T08:40:00Z">
              <w:r w:rsidR="006F6A17">
                <w:rPr>
                  <w:rFonts w:eastAsia="Times New Roman"/>
                  <w:lang w:val="en-US"/>
                </w:rPr>
                <w:t>.</w:t>
              </w:r>
            </w:ins>
            <w:del w:id="1048" w:author="Riki Merrick" w:date="2015-09-12T08:40: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TG18-GA15 Pattern: </w:t>
            </w:r>
            <w:r>
              <w:rPr>
                <w:rFonts w:eastAsia="Times New Roman"/>
                <w:lang w:val="en-US"/>
              </w:rPr>
              <w:t>The TG18-GA15 Pattern used for quantitative assessment of veiling glare. This pattern is identical to TG18-GQ except that the radius of the central black circle is varied as r = 15</w:t>
            </w:r>
            <w:ins w:id="1049" w:author="Riki Merrick" w:date="2015-09-12T08:40:00Z">
              <w:r w:rsidR="006F6A17">
                <w:rPr>
                  <w:rFonts w:eastAsia="Times New Roman"/>
                  <w:lang w:val="en-US"/>
                </w:rPr>
                <w:t>.</w:t>
              </w:r>
            </w:ins>
            <w:del w:id="1050" w:author="Riki Merrick" w:date="2015-09-12T08:40: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TG18-GA20 Pattern: </w:t>
            </w:r>
            <w:r>
              <w:rPr>
                <w:rFonts w:eastAsia="Times New Roman"/>
                <w:lang w:val="en-US"/>
              </w:rPr>
              <w:t>The TG18-GA20 Pattern used for quantitative assessment of veiling glare. This pattern is identical to TG18-GQ except that the radius of the central black circle is varied as r = 20. See [AAPM OR 03]</w:t>
            </w:r>
            <w:ins w:id="1051" w:author="Riki Merrick" w:date="2015-09-12T08:40:00Z">
              <w:r w:rsidR="006F6A17">
                <w:rPr>
                  <w:rFonts w:eastAsia="Times New Roman"/>
                  <w:lang w:val="en-US"/>
                </w:rPr>
                <w:t>.</w:t>
              </w:r>
            </w:ins>
            <w:del w:id="1052" w:author="Riki Merrick" w:date="2015-09-12T08:40: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TG18-GA25 Pattern: </w:t>
            </w:r>
            <w:r>
              <w:rPr>
                <w:rFonts w:eastAsia="Times New Roman"/>
                <w:lang w:val="en-US"/>
              </w:rPr>
              <w:t>The TG18-GA25 Pattern used for quantitative assessment of veiling glare. This pattern is identical to TG18-GQ except that the radius of the central black circle is varied as r = 25. See [AAPM OR 03]</w:t>
            </w:r>
            <w:ins w:id="1053" w:author="Riki Merrick" w:date="2015-09-12T08:40:00Z">
              <w:r w:rsidR="006F6A17">
                <w:rPr>
                  <w:rFonts w:eastAsia="Times New Roman"/>
                  <w:lang w:val="en-US"/>
                </w:rPr>
                <w:t>.</w:t>
              </w:r>
            </w:ins>
            <w:del w:id="1054" w:author="Riki Merrick" w:date="2015-09-12T08:40: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TG18-GA30 Pattern: </w:t>
            </w:r>
            <w:r>
              <w:rPr>
                <w:rFonts w:eastAsia="Times New Roman"/>
                <w:lang w:val="en-US"/>
              </w:rPr>
              <w:t>The TG18-GA30 Pattern used for quantitative assessment of veiling glare. This pattern is identical to TG18-GQ except that the radius of the central black circle is varied as r = 30. See [AAPM OR 03]</w:t>
            </w:r>
            <w:ins w:id="1055" w:author="Riki Merrick" w:date="2015-09-12T08:40:00Z">
              <w:r w:rsidR="006F6A17">
                <w:rPr>
                  <w:rFonts w:eastAsia="Times New Roman"/>
                  <w:lang w:val="en-US"/>
                </w:rPr>
                <w:t>.</w:t>
              </w:r>
            </w:ins>
            <w:del w:id="1056" w:author="Riki Merrick" w:date="2015-09-12T08:40: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TG18-CH Image: </w:t>
            </w:r>
            <w:r>
              <w:rPr>
                <w:rFonts w:eastAsia="Times New Roman"/>
                <w:lang w:val="en-US"/>
              </w:rPr>
              <w:t>The AAPM TG18-CH Image is a reference anatomical PA chest image. See [AAPM OR 03]</w:t>
            </w:r>
            <w:ins w:id="1057" w:author="Riki Merrick" w:date="2015-09-12T08:40:00Z">
              <w:r w:rsidR="006F6A17">
                <w:rPr>
                  <w:rFonts w:eastAsia="Times New Roman"/>
                  <w:lang w:val="en-US"/>
                </w:rPr>
                <w:t>.</w:t>
              </w:r>
            </w:ins>
            <w:del w:id="1058" w:author="Riki Merrick" w:date="2015-09-12T08:40: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TG18-KN Image: </w:t>
            </w:r>
            <w:r>
              <w:rPr>
                <w:rFonts w:eastAsia="Times New Roman"/>
                <w:lang w:val="en-US"/>
              </w:rPr>
              <w:t>The AAPM TG18-KN Image is a reference anatomical knee image. See [AAPM OR 03]</w:t>
            </w:r>
            <w:ins w:id="1059" w:author="Riki Merrick" w:date="2015-09-12T08:40:00Z">
              <w:r w:rsidR="006F6A17">
                <w:rPr>
                  <w:rFonts w:eastAsia="Times New Roman"/>
                  <w:lang w:val="en-US"/>
                </w:rPr>
                <w:t>.</w:t>
              </w:r>
            </w:ins>
            <w:del w:id="1060" w:author="Riki Merrick" w:date="2015-09-12T08:40: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TG18-MM1 Image: </w:t>
            </w:r>
            <w:r>
              <w:rPr>
                <w:rFonts w:eastAsia="Times New Roman"/>
                <w:lang w:val="en-US"/>
              </w:rPr>
              <w:t>The AAPM TG18-MM1 Image is a reference anatomical mammogram image. See [AAPM OR 03]</w:t>
            </w:r>
            <w:ins w:id="1061" w:author="Riki Merrick" w:date="2015-09-12T08:40:00Z">
              <w:r w:rsidR="006F6A17">
                <w:rPr>
                  <w:rFonts w:eastAsia="Times New Roman"/>
                  <w:lang w:val="en-US"/>
                </w:rPr>
                <w:t>.</w:t>
              </w:r>
            </w:ins>
            <w:del w:id="1062" w:author="Riki Merrick" w:date="2015-09-12T08:40: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TG18-MM2 Image: </w:t>
            </w:r>
            <w:r>
              <w:rPr>
                <w:rFonts w:eastAsia="Times New Roman"/>
                <w:lang w:val="en-US"/>
              </w:rPr>
              <w:t>The AAPM TG18-MM2 Image is a reference anatomical mammogram image. See [AAPM OR 03]</w:t>
            </w:r>
            <w:ins w:id="1063" w:author="Riki Merrick" w:date="2015-09-12T08:40:00Z">
              <w:r w:rsidR="006F6A17">
                <w:rPr>
                  <w:rFonts w:eastAsia="Times New Roman"/>
                  <w:lang w:val="en-US"/>
                </w:rPr>
                <w:t>.</w:t>
              </w:r>
            </w:ins>
            <w:del w:id="1064" w:author="Riki Merrick" w:date="2015-09-12T08:40: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OIQ Pattern: </w:t>
            </w:r>
            <w:r>
              <w:rPr>
                <w:rFonts w:eastAsia="Times New Roman"/>
                <w:lang w:val="en-US"/>
              </w:rPr>
              <w:t xml:space="preserve">The IEC OIQ Pattern is used as an alternative to the TG18-QC </w:t>
            </w:r>
            <w:r>
              <w:rPr>
                <w:rFonts w:eastAsia="Times New Roman"/>
                <w:lang w:val="en-US"/>
              </w:rPr>
              <w:lastRenderedPageBreak/>
              <w:t>Pattern. See [IEC 62563-1]</w:t>
            </w:r>
            <w:ins w:id="1065" w:author="Riki Merrick" w:date="2015-09-12T08:40:00Z">
              <w:r w:rsidR="006F6A17">
                <w:rPr>
                  <w:rFonts w:eastAsia="Times New Roman"/>
                  <w:lang w:val="en-US"/>
                </w:rPr>
                <w:t>.</w:t>
              </w:r>
            </w:ins>
            <w:del w:id="1066" w:author="Riki Merrick" w:date="2015-09-12T08:40: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 Pattern: </w:t>
            </w:r>
            <w:r>
              <w:rPr>
                <w:rFonts w:eastAsia="Times New Roman"/>
                <w:lang w:val="en-US"/>
              </w:rPr>
              <w:t>The IEC ANG Pattern used for angular viewing evaluation. See [IEC 62563-1]</w:t>
            </w:r>
            <w:ins w:id="1067" w:author="Riki Merrick" w:date="2015-09-12T08:40:00Z">
              <w:r w:rsidR="006F6A17">
                <w:rPr>
                  <w:rFonts w:eastAsia="Times New Roman"/>
                  <w:lang w:val="en-US"/>
                </w:rPr>
                <w:t>.</w:t>
              </w:r>
            </w:ins>
            <w:del w:id="1068" w:author="Riki Merrick" w:date="2015-09-12T08:40: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GD Pattern: </w:t>
            </w:r>
            <w:r>
              <w:rPr>
                <w:rFonts w:eastAsia="Times New Roman"/>
                <w:lang w:val="en-US"/>
              </w:rPr>
              <w:t>The IEC GD Pattern used for geometrical image evaluation. See [IEC 62563-1]</w:t>
            </w:r>
            <w:ins w:id="1069" w:author="Riki Merrick" w:date="2015-09-12T08:40:00Z">
              <w:r w:rsidR="006F6A17">
                <w:rPr>
                  <w:rFonts w:eastAsia="Times New Roman"/>
                  <w:lang w:val="en-US"/>
                </w:rPr>
                <w:t>.</w:t>
              </w:r>
            </w:ins>
            <w:del w:id="1070" w:author="Riki Merrick" w:date="2015-09-12T08:40: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BN01 Pattern: </w:t>
            </w:r>
            <w:r>
              <w:rPr>
                <w:rFonts w:eastAsia="Times New Roman"/>
                <w:lang w:val="en-US"/>
              </w:rPr>
              <w:t>The IEC BN01 Pattern is used as an</w:t>
            </w:r>
            <w:ins w:id="1071" w:author="Riki Merrick" w:date="2015-09-12T08:40:00Z">
              <w:r w:rsidR="006F6A17">
                <w:rPr>
                  <w:rFonts w:eastAsia="Times New Roman"/>
                  <w:lang w:val="en-US"/>
                </w:rPr>
                <w:t xml:space="preserve"> </w:t>
              </w:r>
            </w:ins>
            <w:r>
              <w:rPr>
                <w:rFonts w:eastAsia="Times New Roman"/>
                <w:lang w:val="en-US"/>
              </w:rPr>
              <w:t>alternative to the TG18-LN-01 Pattern, to avoid the use of a cone or baffle with LCDs. See [IEC 62563-1]</w:t>
            </w:r>
            <w:ins w:id="1072" w:author="Riki Merrick" w:date="2015-09-12T08:40:00Z">
              <w:r w:rsidR="006F6A17">
                <w:rPr>
                  <w:rFonts w:eastAsia="Times New Roman"/>
                  <w:lang w:val="en-US"/>
                </w:rPr>
                <w:t>.</w:t>
              </w:r>
            </w:ins>
            <w:del w:id="1073" w:author="Riki Merrick" w:date="2015-09-12T08:40: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BN02 Pattern: </w:t>
            </w:r>
            <w:r>
              <w:rPr>
                <w:rFonts w:eastAsia="Times New Roman"/>
                <w:lang w:val="en-US"/>
              </w:rPr>
              <w:t>The IEC BN02 Pattern is used as an</w:t>
            </w:r>
            <w:ins w:id="1074" w:author="Riki Merrick" w:date="2015-09-12T08:40:00Z">
              <w:r w:rsidR="006F6A17">
                <w:rPr>
                  <w:rFonts w:eastAsia="Times New Roman"/>
                  <w:lang w:val="en-US"/>
                </w:rPr>
                <w:t xml:space="preserve"> </w:t>
              </w:r>
            </w:ins>
            <w:r>
              <w:rPr>
                <w:rFonts w:eastAsia="Times New Roman"/>
                <w:lang w:val="en-US"/>
              </w:rPr>
              <w:t>alternative to the TG18-LN-02 Pattern, to avoid the use of a cone or baffle with LCDs. See [IEC 62563-1]</w:t>
            </w:r>
            <w:ins w:id="1075" w:author="Riki Merrick" w:date="2015-09-12T08:40:00Z">
              <w:r w:rsidR="006F6A17">
                <w:rPr>
                  <w:rFonts w:eastAsia="Times New Roman"/>
                  <w:lang w:val="en-US"/>
                </w:rPr>
                <w:t>.</w:t>
              </w:r>
            </w:ins>
            <w:del w:id="1076" w:author="Riki Merrick" w:date="2015-09-12T08:40: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BN03 Pattern: </w:t>
            </w:r>
            <w:r>
              <w:rPr>
                <w:rFonts w:eastAsia="Times New Roman"/>
                <w:lang w:val="en-US"/>
              </w:rPr>
              <w:t>The IEC BN03 Pattern is used as an</w:t>
            </w:r>
            <w:ins w:id="1077" w:author="Riki Merrick" w:date="2015-09-12T08:40:00Z">
              <w:r w:rsidR="006F6A17">
                <w:rPr>
                  <w:rFonts w:eastAsia="Times New Roman"/>
                  <w:lang w:val="en-US"/>
                </w:rPr>
                <w:t xml:space="preserve"> </w:t>
              </w:r>
            </w:ins>
            <w:r>
              <w:rPr>
                <w:rFonts w:eastAsia="Times New Roman"/>
                <w:lang w:val="en-US"/>
              </w:rPr>
              <w:t>alternative to the TG18-LN-03 Pattern, to avoid the use of a cone or baffle with LCDs. See [IEC 62563-1]</w:t>
            </w:r>
            <w:ins w:id="1078" w:author="Riki Merrick" w:date="2015-09-12T08:40:00Z">
              <w:r w:rsidR="006F6A17">
                <w:rPr>
                  <w:rFonts w:eastAsia="Times New Roman"/>
                  <w:lang w:val="en-US"/>
                </w:rPr>
                <w:t>.</w:t>
              </w:r>
            </w:ins>
            <w:del w:id="1079" w:author="Riki Merrick" w:date="2015-09-12T08:40: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BN04 Pattern: </w:t>
            </w:r>
            <w:r>
              <w:rPr>
                <w:rFonts w:eastAsia="Times New Roman"/>
                <w:lang w:val="en-US"/>
              </w:rPr>
              <w:t>The IEC BN04 Pattern is used as an</w:t>
            </w:r>
            <w:ins w:id="1080" w:author="Riki Merrick" w:date="2015-09-12T08:41:00Z">
              <w:r w:rsidR="006F6A17">
                <w:rPr>
                  <w:rFonts w:eastAsia="Times New Roman"/>
                  <w:lang w:val="en-US"/>
                </w:rPr>
                <w:t xml:space="preserve"> </w:t>
              </w:r>
            </w:ins>
            <w:r>
              <w:rPr>
                <w:rFonts w:eastAsia="Times New Roman"/>
                <w:lang w:val="en-US"/>
              </w:rPr>
              <w:t>alternative to the TG18-LN-04 Pattern, to avoid the use of a cone or baffle with LCDs. See [IEC 62563-1]</w:t>
            </w:r>
            <w:ins w:id="1081" w:author="Riki Merrick" w:date="2015-09-12T08:41:00Z">
              <w:r w:rsidR="006F6A17">
                <w:rPr>
                  <w:rFonts w:eastAsia="Times New Roman"/>
                  <w:lang w:val="en-US"/>
                </w:rPr>
                <w:t>.</w:t>
              </w:r>
            </w:ins>
            <w:del w:id="1082" w:author="Riki Merrick" w:date="2015-09-12T08:41: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BN05 Pattern: </w:t>
            </w:r>
            <w:r>
              <w:rPr>
                <w:rFonts w:eastAsia="Times New Roman"/>
                <w:lang w:val="en-US"/>
              </w:rPr>
              <w:t>The IEC BN05 Pattern is used as an</w:t>
            </w:r>
            <w:ins w:id="1083" w:author="Riki Merrick" w:date="2015-09-12T08:41:00Z">
              <w:r w:rsidR="006F6A17">
                <w:rPr>
                  <w:rFonts w:eastAsia="Times New Roman"/>
                  <w:lang w:val="en-US"/>
                </w:rPr>
                <w:t xml:space="preserve"> </w:t>
              </w:r>
            </w:ins>
            <w:r>
              <w:rPr>
                <w:rFonts w:eastAsia="Times New Roman"/>
                <w:lang w:val="en-US"/>
              </w:rPr>
              <w:t>alternative to the TG18-LN-05 Pattern, to avoid the use of a cone or baffle with LCDs. See [IEC 62563-1]</w:t>
            </w:r>
            <w:ins w:id="1084" w:author="Riki Merrick" w:date="2015-09-12T08:41:00Z">
              <w:r w:rsidR="006F6A17">
                <w:rPr>
                  <w:rFonts w:eastAsia="Times New Roman"/>
                  <w:lang w:val="en-US"/>
                </w:rPr>
                <w:t>.</w:t>
              </w:r>
            </w:ins>
            <w:del w:id="1085" w:author="Riki Merrick" w:date="2015-09-12T08:41: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BN06 Pattern: </w:t>
            </w:r>
            <w:r>
              <w:rPr>
                <w:rFonts w:eastAsia="Times New Roman"/>
                <w:lang w:val="en-US"/>
              </w:rPr>
              <w:t>The IEC BN06 Pattern is used as an</w:t>
            </w:r>
            <w:ins w:id="1086" w:author="Riki Merrick" w:date="2015-09-12T08:41:00Z">
              <w:r w:rsidR="006F6A17">
                <w:rPr>
                  <w:rFonts w:eastAsia="Times New Roman"/>
                  <w:lang w:val="en-US"/>
                </w:rPr>
                <w:t xml:space="preserve"> </w:t>
              </w:r>
            </w:ins>
            <w:r>
              <w:rPr>
                <w:rFonts w:eastAsia="Times New Roman"/>
                <w:lang w:val="en-US"/>
              </w:rPr>
              <w:t>alternative to the TG18-LN-06 Pattern, to avoid the use of a cone or baffle with LCDs. See [IEC 62563-1]</w:t>
            </w:r>
            <w:ins w:id="1087" w:author="Riki Merrick" w:date="2015-09-12T08:41:00Z">
              <w:r w:rsidR="006F6A17">
                <w:rPr>
                  <w:rFonts w:eastAsia="Times New Roman"/>
                  <w:lang w:val="en-US"/>
                </w:rPr>
                <w:t>.</w:t>
              </w:r>
            </w:ins>
            <w:del w:id="1088" w:author="Riki Merrick" w:date="2015-09-12T08:41: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BN07 Pattern: </w:t>
            </w:r>
            <w:r>
              <w:rPr>
                <w:rFonts w:eastAsia="Times New Roman"/>
                <w:lang w:val="en-US"/>
              </w:rPr>
              <w:t>The IEC BN07 Pattern is used as an</w:t>
            </w:r>
            <w:ins w:id="1089" w:author="Riki Merrick" w:date="2015-09-12T08:41:00Z">
              <w:r w:rsidR="006F6A17">
                <w:rPr>
                  <w:rFonts w:eastAsia="Times New Roman"/>
                  <w:lang w:val="en-US"/>
                </w:rPr>
                <w:t xml:space="preserve"> </w:t>
              </w:r>
            </w:ins>
            <w:r>
              <w:rPr>
                <w:rFonts w:eastAsia="Times New Roman"/>
                <w:lang w:val="en-US"/>
              </w:rPr>
              <w:t>alternative to the TG18-LN-07 Pattern, to avoid the use of a cone or baffle with LCDs. See [IEC 62563-1]</w:t>
            </w:r>
            <w:ins w:id="1090" w:author="Riki Merrick" w:date="2015-09-12T08:41:00Z">
              <w:r w:rsidR="006F6A17">
                <w:rPr>
                  <w:rFonts w:eastAsia="Times New Roman"/>
                  <w:lang w:val="en-US"/>
                </w:rPr>
                <w:t>.</w:t>
              </w:r>
            </w:ins>
            <w:del w:id="1091" w:author="Riki Merrick" w:date="2015-09-12T08:41: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BN08 Pattern: </w:t>
            </w:r>
            <w:r>
              <w:rPr>
                <w:rFonts w:eastAsia="Times New Roman"/>
                <w:lang w:val="en-US"/>
              </w:rPr>
              <w:t>The IEC BN08 Pattern is used as an</w:t>
            </w:r>
            <w:ins w:id="1092" w:author="Riki Merrick" w:date="2015-09-12T08:41:00Z">
              <w:r w:rsidR="006F6A17">
                <w:rPr>
                  <w:rFonts w:eastAsia="Times New Roman"/>
                  <w:lang w:val="en-US"/>
                </w:rPr>
                <w:t xml:space="preserve"> </w:t>
              </w:r>
            </w:ins>
            <w:r>
              <w:rPr>
                <w:rFonts w:eastAsia="Times New Roman"/>
                <w:lang w:val="en-US"/>
              </w:rPr>
              <w:t>alternative to the TG18-LN-08 Pattern, to avoid the use of a cone or baffle with LCDs. See [IEC 62563-1]</w:t>
            </w:r>
            <w:ins w:id="1093" w:author="Riki Merrick" w:date="2015-09-12T08:41:00Z">
              <w:r w:rsidR="006F6A17">
                <w:rPr>
                  <w:rFonts w:eastAsia="Times New Roman"/>
                  <w:lang w:val="en-US"/>
                </w:rPr>
                <w:t>.</w:t>
              </w:r>
            </w:ins>
            <w:del w:id="1094" w:author="Riki Merrick" w:date="2015-09-12T08:41: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BN09 Pattern: </w:t>
            </w:r>
            <w:r>
              <w:rPr>
                <w:rFonts w:eastAsia="Times New Roman"/>
                <w:lang w:val="en-US"/>
              </w:rPr>
              <w:t>The IEC BN09 Pattern is used as an</w:t>
            </w:r>
            <w:ins w:id="1095" w:author="Riki Merrick" w:date="2015-09-12T08:41:00Z">
              <w:r w:rsidR="006F6A17">
                <w:rPr>
                  <w:rFonts w:eastAsia="Times New Roman"/>
                  <w:lang w:val="en-US"/>
                </w:rPr>
                <w:t xml:space="preserve"> </w:t>
              </w:r>
            </w:ins>
            <w:r>
              <w:rPr>
                <w:rFonts w:eastAsia="Times New Roman"/>
                <w:lang w:val="en-US"/>
              </w:rPr>
              <w:t>alternative to the TG18-LN-09 Pattern, to avoid the use of a cone or baffle with LCDs. See [IEC 62563-1]</w:t>
            </w:r>
            <w:ins w:id="1096" w:author="Riki Merrick" w:date="2015-09-12T08:41:00Z">
              <w:r w:rsidR="006F6A17">
                <w:rPr>
                  <w:rFonts w:eastAsia="Times New Roman"/>
                  <w:lang w:val="en-US"/>
                </w:rPr>
                <w:t>.</w:t>
              </w:r>
            </w:ins>
            <w:del w:id="1097" w:author="Riki Merrick" w:date="2015-09-12T08:41: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BN10 Pattern: </w:t>
            </w:r>
            <w:r>
              <w:rPr>
                <w:rFonts w:eastAsia="Times New Roman"/>
                <w:lang w:val="en-US"/>
              </w:rPr>
              <w:t>The IEC BN10 Pattern is used as an</w:t>
            </w:r>
            <w:ins w:id="1098" w:author="Riki Merrick" w:date="2015-09-12T08:41:00Z">
              <w:r w:rsidR="006F6A17">
                <w:rPr>
                  <w:rFonts w:eastAsia="Times New Roman"/>
                  <w:lang w:val="en-US"/>
                </w:rPr>
                <w:t xml:space="preserve"> </w:t>
              </w:r>
            </w:ins>
            <w:r>
              <w:rPr>
                <w:rFonts w:eastAsia="Times New Roman"/>
                <w:lang w:val="en-US"/>
              </w:rPr>
              <w:t>alternative to the TG18-LN-10 Pattern, to avoid the use of a cone or baffle with LCDs. See [IEC 62563-1]</w:t>
            </w:r>
            <w:ins w:id="1099" w:author="Riki Merrick" w:date="2015-09-12T08:41:00Z">
              <w:r w:rsidR="006F6A17">
                <w:rPr>
                  <w:rFonts w:eastAsia="Times New Roman"/>
                  <w:lang w:val="en-US"/>
                </w:rPr>
                <w:t>,</w:t>
              </w:r>
            </w:ins>
            <w:del w:id="1100" w:author="Riki Merrick" w:date="2015-09-12T08:41: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BN11 Pattern: </w:t>
            </w:r>
            <w:r>
              <w:rPr>
                <w:rFonts w:eastAsia="Times New Roman"/>
                <w:lang w:val="en-US"/>
              </w:rPr>
              <w:t>The IEC BN11 Pattern is used as an</w:t>
            </w:r>
            <w:ins w:id="1101" w:author="Riki Merrick" w:date="2015-09-12T08:41:00Z">
              <w:r w:rsidR="006F6A17">
                <w:rPr>
                  <w:rFonts w:eastAsia="Times New Roman"/>
                  <w:lang w:val="en-US"/>
                </w:rPr>
                <w:t xml:space="preserve"> </w:t>
              </w:r>
            </w:ins>
            <w:r>
              <w:rPr>
                <w:rFonts w:eastAsia="Times New Roman"/>
                <w:lang w:val="en-US"/>
              </w:rPr>
              <w:t>alternative to the TG18-LN-11 Pattern, to avoid the use of a cone or baffle with LCDs. See [IEC 62563-1]</w:t>
            </w:r>
            <w:ins w:id="1102" w:author="Riki Merrick" w:date="2015-09-12T08:41:00Z">
              <w:r w:rsidR="006F6A17">
                <w:rPr>
                  <w:rFonts w:eastAsia="Times New Roman"/>
                  <w:lang w:val="en-US"/>
                </w:rPr>
                <w:t>,</w:t>
              </w:r>
            </w:ins>
            <w:del w:id="1103" w:author="Riki Merrick" w:date="2015-09-12T08:41: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BN12 Pattern: </w:t>
            </w:r>
            <w:r>
              <w:rPr>
                <w:rFonts w:eastAsia="Times New Roman"/>
                <w:lang w:val="en-US"/>
              </w:rPr>
              <w:t>The IEC BN12 Pattern is used as an</w:t>
            </w:r>
            <w:ins w:id="1104" w:author="Riki Merrick" w:date="2015-09-12T08:41:00Z">
              <w:r w:rsidR="006F6A17">
                <w:rPr>
                  <w:rFonts w:eastAsia="Times New Roman"/>
                  <w:lang w:val="en-US"/>
                </w:rPr>
                <w:t xml:space="preserve"> </w:t>
              </w:r>
            </w:ins>
            <w:r>
              <w:rPr>
                <w:rFonts w:eastAsia="Times New Roman"/>
                <w:lang w:val="en-US"/>
              </w:rPr>
              <w:t>alternative to the TG18-LN-12 Pattern, to avoid the use of a cone or baffle with LCDs. See [IEC 62563-1]</w:t>
            </w:r>
            <w:ins w:id="1105" w:author="Riki Merrick" w:date="2015-09-12T08:41:00Z">
              <w:r w:rsidR="006F6A17">
                <w:rPr>
                  <w:rFonts w:eastAsia="Times New Roman"/>
                  <w:lang w:val="en-US"/>
                </w:rPr>
                <w:t>,</w:t>
              </w:r>
            </w:ins>
            <w:del w:id="1106" w:author="Riki Merrick" w:date="2015-09-12T08:41: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BN13 Pattern: </w:t>
            </w:r>
            <w:r>
              <w:rPr>
                <w:rFonts w:eastAsia="Times New Roman"/>
                <w:lang w:val="en-US"/>
              </w:rPr>
              <w:t>The IEC BN13 Pattern is used as an</w:t>
            </w:r>
            <w:ins w:id="1107" w:author="Riki Merrick" w:date="2015-09-12T08:41:00Z">
              <w:r w:rsidR="006F6A17">
                <w:rPr>
                  <w:rFonts w:eastAsia="Times New Roman"/>
                  <w:lang w:val="en-US"/>
                </w:rPr>
                <w:t xml:space="preserve"> </w:t>
              </w:r>
            </w:ins>
            <w:r>
              <w:rPr>
                <w:rFonts w:eastAsia="Times New Roman"/>
                <w:lang w:val="en-US"/>
              </w:rPr>
              <w:t>alternative to the TG18-LN-13 Pattern, to avoid the use of a cone or baffle with LCDs. See [IEC 62563-1]</w:t>
            </w:r>
            <w:ins w:id="1108" w:author="Riki Merrick" w:date="2015-09-12T08:41:00Z">
              <w:r w:rsidR="006F6A17">
                <w:rPr>
                  <w:rFonts w:eastAsia="Times New Roman"/>
                  <w:lang w:val="en-US"/>
                </w:rPr>
                <w:t>,</w:t>
              </w:r>
            </w:ins>
            <w:del w:id="1109" w:author="Riki Merrick" w:date="2015-09-12T08:41: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BN14 Pattern: </w:t>
            </w:r>
            <w:r>
              <w:rPr>
                <w:rFonts w:eastAsia="Times New Roman"/>
                <w:lang w:val="en-US"/>
              </w:rPr>
              <w:t>The IEC BN14 Pattern is used as an</w:t>
            </w:r>
            <w:ins w:id="1110" w:author="Riki Merrick" w:date="2015-09-12T08:41:00Z">
              <w:r w:rsidR="006F6A17">
                <w:rPr>
                  <w:rFonts w:eastAsia="Times New Roman"/>
                  <w:lang w:val="en-US"/>
                </w:rPr>
                <w:t xml:space="preserve"> </w:t>
              </w:r>
            </w:ins>
            <w:r>
              <w:rPr>
                <w:rFonts w:eastAsia="Times New Roman"/>
                <w:lang w:val="en-US"/>
              </w:rPr>
              <w:t>alternative to the TG18-LN-14 Pattern, to avoid the use of a cone or baffle with LCDs. See [IEC 62563-1]</w:t>
            </w:r>
            <w:ins w:id="1111" w:author="Riki Merrick" w:date="2015-09-12T08:41:00Z">
              <w:r w:rsidR="006F6A17">
                <w:rPr>
                  <w:rFonts w:eastAsia="Times New Roman"/>
                  <w:lang w:val="en-US"/>
                </w:rPr>
                <w:t>,</w:t>
              </w:r>
            </w:ins>
            <w:del w:id="1112" w:author="Riki Merrick" w:date="2015-09-12T08:41: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BN15 Pattern: </w:t>
            </w:r>
            <w:r>
              <w:rPr>
                <w:rFonts w:eastAsia="Times New Roman"/>
                <w:lang w:val="en-US"/>
              </w:rPr>
              <w:t>The IEC BN15 Pattern is used as an</w:t>
            </w:r>
            <w:ins w:id="1113" w:author="Riki Merrick" w:date="2015-09-12T08:41:00Z">
              <w:r w:rsidR="006F6A17">
                <w:rPr>
                  <w:rFonts w:eastAsia="Times New Roman"/>
                  <w:lang w:val="en-US"/>
                </w:rPr>
                <w:t xml:space="preserve"> </w:t>
              </w:r>
            </w:ins>
            <w:r>
              <w:rPr>
                <w:rFonts w:eastAsia="Times New Roman"/>
                <w:lang w:val="en-US"/>
              </w:rPr>
              <w:t>alternative to the TG18-LN-15 Pattern, to avoid the use of a cone or baffle with LCDs. See [IEC 62563-1]</w:t>
            </w:r>
            <w:ins w:id="1114" w:author="Riki Merrick" w:date="2015-09-12T08:41:00Z">
              <w:r w:rsidR="006F6A17">
                <w:rPr>
                  <w:rFonts w:eastAsia="Times New Roman"/>
                  <w:lang w:val="en-US"/>
                </w:rPr>
                <w:t>,</w:t>
              </w:r>
            </w:ins>
            <w:del w:id="1115" w:author="Riki Merrick" w:date="2015-09-12T08:41: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BN16 Pattern: </w:t>
            </w:r>
            <w:r>
              <w:rPr>
                <w:rFonts w:eastAsia="Times New Roman"/>
                <w:lang w:val="en-US"/>
              </w:rPr>
              <w:t>The IEC BN16 Pattern is used as an</w:t>
            </w:r>
            <w:ins w:id="1116" w:author="Riki Merrick" w:date="2015-09-12T08:41:00Z">
              <w:r w:rsidR="006F6A17">
                <w:rPr>
                  <w:rFonts w:eastAsia="Times New Roman"/>
                  <w:lang w:val="en-US"/>
                </w:rPr>
                <w:t xml:space="preserve"> </w:t>
              </w:r>
            </w:ins>
            <w:r>
              <w:rPr>
                <w:rFonts w:eastAsia="Times New Roman"/>
                <w:lang w:val="en-US"/>
              </w:rPr>
              <w:t>alternative to the TG18-LN-16 Pattern, to avoid the use of a cone or baffle with LCDs. See [IEC 62563-1]</w:t>
            </w:r>
            <w:ins w:id="1117" w:author="Riki Merrick" w:date="2015-09-12T08:41:00Z">
              <w:r w:rsidR="006F6A17">
                <w:rPr>
                  <w:rFonts w:eastAsia="Times New Roman"/>
                  <w:lang w:val="en-US"/>
                </w:rPr>
                <w:t>,</w:t>
              </w:r>
            </w:ins>
            <w:del w:id="1118" w:author="Riki Merrick" w:date="2015-09-12T08:41: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BN17 Pattern: </w:t>
            </w:r>
            <w:r>
              <w:rPr>
                <w:rFonts w:eastAsia="Times New Roman"/>
                <w:lang w:val="en-US"/>
              </w:rPr>
              <w:t>The IEC BN17 Pattern is used as an</w:t>
            </w:r>
            <w:ins w:id="1119" w:author="Riki Merrick" w:date="2015-09-12T08:41:00Z">
              <w:r w:rsidR="006F6A17">
                <w:rPr>
                  <w:rFonts w:eastAsia="Times New Roman"/>
                  <w:lang w:val="en-US"/>
                </w:rPr>
                <w:t xml:space="preserve"> </w:t>
              </w:r>
            </w:ins>
            <w:r>
              <w:rPr>
                <w:rFonts w:eastAsia="Times New Roman"/>
                <w:lang w:val="en-US"/>
              </w:rPr>
              <w:t>alternative to the TG18-LN-17 Pattern, to avoid the use of a cone or baffle with LCDs. See [IEC 62563-1]</w:t>
            </w:r>
            <w:ins w:id="1120" w:author="Riki Merrick" w:date="2015-09-12T08:41:00Z">
              <w:r w:rsidR="006F6A17">
                <w:rPr>
                  <w:rFonts w:eastAsia="Times New Roman"/>
                  <w:lang w:val="en-US"/>
                </w:rPr>
                <w:t>,</w:t>
              </w:r>
            </w:ins>
            <w:del w:id="1121" w:author="Riki Merrick" w:date="2015-09-12T08:41: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BN18 Pattern: </w:t>
            </w:r>
            <w:r>
              <w:rPr>
                <w:rFonts w:eastAsia="Times New Roman"/>
                <w:lang w:val="en-US"/>
              </w:rPr>
              <w:t>The IEC BN18 Pattern is used as an</w:t>
            </w:r>
            <w:ins w:id="1122" w:author="Riki Merrick" w:date="2015-09-12T08:41:00Z">
              <w:r w:rsidR="006F6A17">
                <w:rPr>
                  <w:rFonts w:eastAsia="Times New Roman"/>
                  <w:lang w:val="en-US"/>
                </w:rPr>
                <w:t xml:space="preserve"> </w:t>
              </w:r>
            </w:ins>
            <w:r>
              <w:rPr>
                <w:rFonts w:eastAsia="Times New Roman"/>
                <w:lang w:val="en-US"/>
              </w:rPr>
              <w:t>alternative to the TG18-LN-18 Pattern, to avoid the use of a cone or baffle with LCDs. See [IEC 62563-1]</w:t>
            </w:r>
            <w:ins w:id="1123" w:author="Riki Merrick" w:date="2015-09-12T08:41:00Z">
              <w:r w:rsidR="006F6A17">
                <w:rPr>
                  <w:rFonts w:eastAsia="Times New Roman"/>
                  <w:lang w:val="en-US"/>
                </w:rPr>
                <w:t>,</w:t>
              </w:r>
            </w:ins>
            <w:del w:id="1124" w:author="Riki Merrick" w:date="2015-09-12T08:41: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DIN Grayscale Pattern: </w:t>
            </w:r>
            <w:r>
              <w:rPr>
                <w:rFonts w:eastAsia="Times New Roman"/>
                <w:lang w:val="en-US"/>
              </w:rPr>
              <w:t xml:space="preserve">Test image "Bild 2" for the gray-scale reproduction of </w:t>
            </w:r>
            <w:r>
              <w:rPr>
                <w:rFonts w:eastAsia="Times New Roman"/>
                <w:lang w:val="en-US"/>
              </w:rPr>
              <w:lastRenderedPageBreak/>
              <w:t>imaging devices. See [DIN 6868-57]</w:t>
            </w:r>
            <w:ins w:id="1125" w:author="Riki Merrick" w:date="2015-09-12T08:42:00Z">
              <w:r w:rsidR="006F6A17">
                <w:rPr>
                  <w:rFonts w:eastAsia="Times New Roman"/>
                  <w:lang w:val="en-US"/>
                </w:rPr>
                <w:t>,</w:t>
              </w:r>
            </w:ins>
            <w:del w:id="1126" w:author="Riki Merrick" w:date="2015-09-12T08:42: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DIN Geometry Pattern: </w:t>
            </w:r>
            <w:r>
              <w:rPr>
                <w:rFonts w:eastAsia="Times New Roman"/>
                <w:lang w:val="en-US"/>
              </w:rPr>
              <w:t>Test image "Bild 3" for the geometrical imaging properties of imaging devices. See [DIN 6868-57]</w:t>
            </w:r>
            <w:ins w:id="1127" w:author="Riki Merrick" w:date="2015-09-12T08:42:00Z">
              <w:r w:rsidR="006F6A17">
                <w:rPr>
                  <w:rFonts w:eastAsia="Times New Roman"/>
                  <w:lang w:val="en-US"/>
                </w:rPr>
                <w:t>,</w:t>
              </w:r>
            </w:ins>
            <w:del w:id="1128" w:author="Riki Merrick" w:date="2015-09-12T08:42: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DIN Resolution Pattern: </w:t>
            </w:r>
            <w:r>
              <w:rPr>
                <w:rFonts w:eastAsia="Times New Roman"/>
                <w:lang w:val="en-US"/>
              </w:rPr>
              <w:t>Test image "Bild 5" for displaying the spatial and contrast resolution as well as the line structure of imaging devices. See [DIN 6868-57]</w:t>
            </w:r>
            <w:ins w:id="1129" w:author="Riki Merrick" w:date="2015-09-12T08:42:00Z">
              <w:r w:rsidR="006F6A17">
                <w:rPr>
                  <w:rFonts w:eastAsia="Times New Roman"/>
                  <w:lang w:val="en-US"/>
                </w:rPr>
                <w:t>,</w:t>
              </w:r>
            </w:ins>
            <w:del w:id="1130" w:author="Riki Merrick" w:date="2015-09-12T08:42: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White Pattern: </w:t>
            </w:r>
            <w:r>
              <w:rPr>
                <w:rFonts w:eastAsia="Times New Roman"/>
                <w:lang w:val="en-US"/>
              </w:rPr>
              <w:t xml:space="preserve">An alternative to AAPM TG18-UN80, specified at 100% of maximum pixel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SMPTE Pattern: </w:t>
            </w:r>
            <w:r>
              <w:rPr>
                <w:rFonts w:eastAsia="Times New Roman"/>
                <w:lang w:val="en-US"/>
              </w:rPr>
              <w:t>A standard display test pattern. See [SMPTE RP133]. A pattern is available at http://www.dclunie.com/images/smpte.512.512.8.gif</w:t>
            </w:r>
            <w:ins w:id="1131" w:author="Riki Merrick" w:date="2015-09-12T08:42:00Z">
              <w:r w:rsidR="006F6A17">
                <w:rPr>
                  <w:rFonts w:eastAsia="Times New Roman"/>
                  <w:lang w:val="en-US"/>
                </w:rPr>
                <w:t>.</w:t>
              </w:r>
            </w:ins>
            <w:del w:id="1132" w:author="Riki Merrick" w:date="2015-09-12T08:42: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CRT Display: </w:t>
            </w:r>
            <w:r>
              <w:rPr>
                <w:rFonts w:eastAsia="Times New Roman"/>
                <w:lang w:val="en-US"/>
              </w:rPr>
              <w:t xml:space="preserve">A Display Device that displays images on a Cathode Ray Tube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Liquid Crystal Display: </w:t>
            </w:r>
            <w:r>
              <w:rPr>
                <w:rFonts w:eastAsia="Times New Roman"/>
                <w:lang w:val="en-US"/>
              </w:rPr>
              <w:t xml:space="preserve">A Display Device that displays images on a Liquid Crystal Display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Plasma Display: </w:t>
            </w:r>
            <w:r>
              <w:rPr>
                <w:rFonts w:eastAsia="Times New Roman"/>
                <w:lang w:val="en-US"/>
              </w:rPr>
              <w:t xml:space="preserve">A Display Device that displays images on a Plasma Display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OLED: </w:t>
            </w:r>
            <w:r>
              <w:rPr>
                <w:rFonts w:eastAsia="Times New Roman"/>
                <w:lang w:val="en-US"/>
              </w:rPr>
              <w:t xml:space="preserve">A Display Device that displays images on an Organic Light Emitting Diode based display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Rear Projection System: </w:t>
            </w:r>
            <w:r>
              <w:rPr>
                <w:rFonts w:eastAsia="Times New Roman"/>
                <w:lang w:val="en-US"/>
              </w:rPr>
              <w:t xml:space="preserve">A Display Device that projects images on a surface from behind using a Digital Light Processing Projector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Front Projection System: </w:t>
            </w:r>
            <w:r>
              <w:rPr>
                <w:rFonts w:eastAsia="Times New Roman"/>
                <w:lang w:val="en-US"/>
              </w:rPr>
              <w:t xml:space="preserve">A Display Device that projects images on a surface from in front using a Digital Light Processing Projector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CRT Rear Projection System: </w:t>
            </w:r>
            <w:r>
              <w:rPr>
                <w:rFonts w:eastAsia="Times New Roman"/>
                <w:lang w:val="en-US"/>
              </w:rPr>
              <w:t xml:space="preserve">A Display Device that projects images on a surface from behind using a Cathode Ray Tube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CRT Front Projection System: </w:t>
            </w:r>
            <w:r>
              <w:rPr>
                <w:rFonts w:eastAsia="Times New Roman"/>
                <w:lang w:val="en-US"/>
              </w:rPr>
              <w:t xml:space="preserve">A Display Device that projects images on a surface from in front using a Cathode Ray Tube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Projection System: </w:t>
            </w:r>
            <w:r>
              <w:rPr>
                <w:rFonts w:eastAsia="Times New Roman"/>
                <w:lang w:val="en-US"/>
              </w:rPr>
              <w:t xml:space="preserve">A Display Device that projects images on a surface from an unspecified direction using an unspecified means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Processing: </w:t>
            </w:r>
            <w:r>
              <w:rPr>
                <w:rFonts w:eastAsia="Times New Roman"/>
                <w:lang w:val="en-US"/>
              </w:rPr>
              <w:t xml:space="preserve">Image processing work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Quality Control: </w:t>
            </w:r>
            <w:r>
              <w:rPr>
                <w:rFonts w:eastAsia="Times New Roman"/>
                <w:lang w:val="en-US"/>
              </w:rPr>
              <w:t xml:space="preserve">Quality control work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Computer Aided Diagnosis: </w:t>
            </w:r>
            <w:r>
              <w:rPr>
                <w:rFonts w:eastAsia="Times New Roman"/>
                <w:lang w:val="en-US"/>
              </w:rPr>
              <w:t xml:space="preserve">Computer aided diagnosis work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Computer Aided Detection: </w:t>
            </w:r>
            <w:r>
              <w:rPr>
                <w:rFonts w:eastAsia="Times New Roman"/>
                <w:lang w:val="en-US"/>
              </w:rPr>
              <w:t xml:space="preserve">Computer aided detection work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Interpretation: </w:t>
            </w:r>
            <w:r>
              <w:rPr>
                <w:rFonts w:eastAsia="Times New Roman"/>
                <w:lang w:val="en-US"/>
              </w:rPr>
              <w:t xml:space="preserve">Interpretation work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Transcription: </w:t>
            </w:r>
            <w:r>
              <w:rPr>
                <w:rFonts w:eastAsia="Times New Roman"/>
                <w:lang w:val="en-US"/>
              </w:rPr>
              <w:t xml:space="preserve">Transcription work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Report Verification: </w:t>
            </w:r>
            <w:r>
              <w:rPr>
                <w:rFonts w:eastAsia="Times New Roman"/>
                <w:lang w:val="en-US"/>
              </w:rPr>
              <w:t xml:space="preserve">Report verification work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Print: </w:t>
            </w:r>
            <w:r>
              <w:rPr>
                <w:rFonts w:eastAsia="Times New Roman"/>
                <w:lang w:val="en-US"/>
              </w:rPr>
              <w:t xml:space="preserve">Print work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subsequent Workitems: </w:t>
            </w:r>
            <w:r>
              <w:rPr>
                <w:rFonts w:eastAsia="Times New Roman"/>
                <w:lang w:val="en-US"/>
              </w:rPr>
              <w:t xml:space="preserve">There will be no more work items scheduled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Film: </w:t>
            </w:r>
            <w:r>
              <w:rPr>
                <w:rFonts w:eastAsia="Times New Roman"/>
                <w:lang w:val="en-US"/>
              </w:rPr>
              <w:t xml:space="preserve">Film type of output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Dictation: </w:t>
            </w:r>
            <w:r>
              <w:rPr>
                <w:rFonts w:eastAsia="Times New Roman"/>
                <w:lang w:val="en-US"/>
              </w:rPr>
              <w:t xml:space="preserve">Dictation type of output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Transcription: </w:t>
            </w:r>
            <w:r>
              <w:rPr>
                <w:rFonts w:eastAsia="Times New Roman"/>
                <w:lang w:val="en-US"/>
              </w:rPr>
              <w:t xml:space="preserve">Transcription type of output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Media Import: </w:t>
            </w:r>
            <w:r>
              <w:rPr>
                <w:rFonts w:eastAsia="Times New Roman"/>
                <w:lang w:val="en-US"/>
              </w:rPr>
              <w:t xml:space="preserve">The procedure to read DICOM instances from DICOM interchange media, coerce identifying attributes into the local namespace if necessary, and make the instances available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Sheet Film Digitized: </w:t>
            </w:r>
            <w:r>
              <w:rPr>
                <w:rFonts w:eastAsia="Times New Roman"/>
                <w:lang w:val="en-US"/>
              </w:rPr>
              <w:t xml:space="preserve">Digitization of Sheet Film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Cine Film Digitized: </w:t>
            </w:r>
            <w:r>
              <w:rPr>
                <w:rFonts w:eastAsia="Times New Roman"/>
                <w:lang w:val="en-US"/>
              </w:rPr>
              <w:t xml:space="preserve">Digitization of Cine Film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Video Tape Digitized: </w:t>
            </w:r>
            <w:r>
              <w:rPr>
                <w:rFonts w:eastAsia="Times New Roman"/>
                <w:lang w:val="en-US"/>
              </w:rPr>
              <w:t xml:space="preserve">Digitization of Video Tape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Paper Digitized: </w:t>
            </w:r>
            <w:r>
              <w:rPr>
                <w:rFonts w:eastAsia="Times New Roman"/>
                <w:lang w:val="en-US"/>
              </w:rPr>
              <w:t xml:space="preserve">Digitization of pages of a paper document (Units may be specified as Pages, Documents)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CD Imported: </w:t>
            </w:r>
            <w:r>
              <w:rPr>
                <w:rFonts w:eastAsia="Times New Roman"/>
                <w:lang w:val="en-US"/>
              </w:rPr>
              <w:t xml:space="preserve">Importation of CD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DVD Imported: </w:t>
            </w:r>
            <w:r>
              <w:rPr>
                <w:rFonts w:eastAsia="Times New Roman"/>
                <w:lang w:val="en-US"/>
              </w:rPr>
              <w:t xml:space="preserve">Importation of DVD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 Imported: </w:t>
            </w:r>
            <w:r>
              <w:rPr>
                <w:rFonts w:eastAsia="Times New Roman"/>
                <w:lang w:val="en-US"/>
              </w:rPr>
              <w:t xml:space="preserve">Importation of MOD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Studies Imported: </w:t>
            </w:r>
            <w:r>
              <w:rPr>
                <w:rFonts w:eastAsia="Times New Roman"/>
                <w:lang w:val="en-US"/>
              </w:rPr>
              <w:t xml:space="preserve">Importation of DICOM Studies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Instances Imported: </w:t>
            </w:r>
            <w:r>
              <w:rPr>
                <w:rFonts w:eastAsia="Times New Roman"/>
                <w:lang w:val="en-US"/>
              </w:rPr>
              <w:t xml:space="preserve">Importation of DICOM Composite Instances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USB Disk Emulation: </w:t>
            </w:r>
            <w:r>
              <w:rPr>
                <w:rFonts w:eastAsia="Times New Roman"/>
                <w:lang w:val="en-US"/>
              </w:rPr>
              <w:t>A device that connects using the USB hard drive interface. These may be USB-Sticks, portable hard drives, and other technologies</w:t>
            </w:r>
            <w:ins w:id="1133" w:author="Riki Merrick" w:date="2015-09-12T08:44:00Z">
              <w:r w:rsidR="006F6A17">
                <w:rPr>
                  <w:rFonts w:eastAsia="Times New Roman"/>
                  <w:lang w:val="en-US"/>
                </w:rPr>
                <w:t>.</w:t>
              </w:r>
            </w:ins>
            <w:del w:id="1134" w:author="Riki Merrick" w:date="2015-09-12T08:44:00Z">
              <w:r w:rsidDel="006F6A17">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Email: </w:t>
            </w:r>
            <w:r>
              <w:rPr>
                <w:rFonts w:eastAsia="Times New Roman"/>
                <w:lang w:val="en-US"/>
              </w:rPr>
              <w:t xml:space="preserve">Email and email attachments used as a media for data transport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CD: </w:t>
            </w:r>
            <w:r>
              <w:rPr>
                <w:rFonts w:eastAsia="Times New Roman"/>
                <w:lang w:val="en-US"/>
              </w:rPr>
              <w:t xml:space="preserve">CD-R, CD-ROM, and CD-RW media used for data transport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DVD: </w:t>
            </w:r>
            <w:r>
              <w:rPr>
                <w:rFonts w:eastAsia="Times New Roman"/>
                <w:lang w:val="en-US"/>
              </w:rPr>
              <w:t xml:space="preserve">DVD, DVD-RAM, and other DVD formatted media used for data transport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Compact Flash: </w:t>
            </w:r>
            <w:r>
              <w:rPr>
                <w:rFonts w:eastAsia="Times New Roman"/>
                <w:lang w:val="en-US"/>
              </w:rPr>
              <w:t xml:space="preserve">Media that comply with the Compact Flash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Multi-media Card: </w:t>
            </w:r>
            <w:r>
              <w:rPr>
                <w:rFonts w:eastAsia="Times New Roman"/>
                <w:lang w:val="en-US"/>
              </w:rPr>
              <w:t xml:space="preserve">Media that comply with the Multi-media Card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Secure Digital Card: </w:t>
            </w:r>
            <w:r>
              <w:rPr>
                <w:rFonts w:eastAsia="Times New Roman"/>
                <w:lang w:val="en-US"/>
              </w:rPr>
              <w:t xml:space="preserve">Media that comply with the Secure Digital Card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URI: </w:t>
            </w:r>
            <w:r>
              <w:rPr>
                <w:rFonts w:eastAsia="Times New Roman"/>
                <w:lang w:val="en-US"/>
              </w:rPr>
              <w:t xml:space="preserve">URI Identifier for network or other resource, see RFC 3968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Paper Document: </w:t>
            </w:r>
            <w:r>
              <w:rPr>
                <w:rFonts w:eastAsia="Times New Roman"/>
                <w:lang w:val="en-US"/>
              </w:rPr>
              <w:t xml:space="preserve">Any paper or similar document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Application Activity: </w:t>
            </w:r>
            <w:r>
              <w:rPr>
                <w:rFonts w:eastAsia="Times New Roman"/>
                <w:lang w:val="en-US"/>
              </w:rPr>
              <w:t xml:space="preserve">Audit event: Application Activity has taken place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Audit Log Used: </w:t>
            </w:r>
            <w:r>
              <w:rPr>
                <w:rFonts w:eastAsia="Times New Roman"/>
                <w:lang w:val="en-US"/>
              </w:rPr>
              <w:t xml:space="preserve">Audit event: Audit Log has been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Begin Transferring DICOM Instances: </w:t>
            </w:r>
            <w:r>
              <w:rPr>
                <w:rFonts w:eastAsia="Times New Roman"/>
                <w:lang w:val="en-US"/>
              </w:rPr>
              <w:t xml:space="preserve">Audit event: Storage of DICOM Instances has begun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DICOM Instances Accessed: </w:t>
            </w:r>
            <w:r>
              <w:rPr>
                <w:rFonts w:eastAsia="Times New Roman"/>
                <w:lang w:val="en-US"/>
              </w:rPr>
              <w:t xml:space="preserve">Audit event: DICOM Instances have been created, read, updated, or deleted </w:t>
            </w:r>
            <w:commentRangeStart w:id="1135"/>
            <w:r>
              <w:rPr>
                <w:rFonts w:eastAsia="Times New Roman"/>
                <w:lang w:val="en-US"/>
              </w:rPr>
              <w:t>-</w:t>
            </w:r>
            <w:ins w:id="1136" w:author="Riki Merrick" w:date="2015-09-12T08:44:00Z">
              <w:r w:rsidR="0021013C">
                <w:rPr>
                  <w:rFonts w:eastAsia="Times New Roman"/>
                  <w:lang w:val="en-US"/>
                </w:rPr>
                <w:t xml:space="preserve"> </w:t>
              </w:r>
            </w:ins>
            <w:r>
              <w:rPr>
                <w:rFonts w:eastAsia="Times New Roman"/>
                <w:lang w:val="en-US"/>
              </w:rPr>
              <w:t xml:space="preserve">audit event </w:t>
            </w:r>
            <w:commentRangeEnd w:id="1135"/>
            <w:r w:rsidR="0021013C">
              <w:rPr>
                <w:rStyle w:val="CommentReference"/>
              </w:rPr>
              <w:commentReference w:id="1135"/>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DICOM Instances Transferred: </w:t>
            </w:r>
            <w:r>
              <w:rPr>
                <w:rFonts w:eastAsia="Times New Roman"/>
                <w:lang w:val="en-US"/>
              </w:rPr>
              <w:t xml:space="preserve">Audit event: Storage of DICOM Instances has been completed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DICOM Study Deleted: </w:t>
            </w:r>
            <w:r>
              <w:rPr>
                <w:rFonts w:eastAsia="Times New Roman"/>
                <w:lang w:val="en-US"/>
              </w:rPr>
              <w:t xml:space="preserve">Audit event: Entire Study has been deleted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Export: </w:t>
            </w:r>
            <w:r>
              <w:rPr>
                <w:rFonts w:eastAsia="Times New Roman"/>
                <w:lang w:val="en-US"/>
              </w:rPr>
              <w:t xml:space="preserve">Audit event: Data has been exported out of the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Import: </w:t>
            </w:r>
            <w:r>
              <w:rPr>
                <w:rFonts w:eastAsia="Times New Roman"/>
                <w:lang w:val="en-US"/>
              </w:rPr>
              <w:t xml:space="preserve">Audit event: Data has been imported into the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Network Entry: </w:t>
            </w:r>
            <w:r>
              <w:rPr>
                <w:rFonts w:eastAsia="Times New Roman"/>
                <w:lang w:val="en-US"/>
              </w:rPr>
              <w:t xml:space="preserve">Audit event: System has joined or left network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Order Record: </w:t>
            </w:r>
            <w:r>
              <w:rPr>
                <w:rFonts w:eastAsia="Times New Roman"/>
                <w:lang w:val="en-US"/>
              </w:rPr>
              <w:t xml:space="preserve">Audit event: Order has been created, read, updated or deleted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Record: </w:t>
            </w:r>
            <w:r>
              <w:rPr>
                <w:rFonts w:eastAsia="Times New Roman"/>
                <w:lang w:val="en-US"/>
              </w:rPr>
              <w:t xml:space="preserve">Audit event: Patient Record has been created, read, updated, or deleted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Record: </w:t>
            </w:r>
            <w:r>
              <w:rPr>
                <w:rFonts w:eastAsia="Times New Roman"/>
                <w:lang w:val="en-US"/>
              </w:rPr>
              <w:t xml:space="preserve">Audit event: Procedure Record has been created, read, updated, or deleted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Query: </w:t>
            </w:r>
            <w:r>
              <w:rPr>
                <w:rFonts w:eastAsia="Times New Roman"/>
                <w:lang w:val="en-US"/>
              </w:rPr>
              <w:t xml:space="preserve">Audit event: Query has been made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Alert: </w:t>
            </w:r>
            <w:r>
              <w:rPr>
                <w:rFonts w:eastAsia="Times New Roman"/>
                <w:lang w:val="en-US"/>
              </w:rPr>
              <w:t xml:space="preserve">Audit event: Security Alert has been raised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User Authentication: </w:t>
            </w:r>
            <w:r>
              <w:rPr>
                <w:rFonts w:eastAsia="Times New Roman"/>
                <w:lang w:val="en-US"/>
              </w:rPr>
              <w:t xml:space="preserve">Audit event: User Authentication has been attempted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Application Start: </w:t>
            </w:r>
            <w:r>
              <w:rPr>
                <w:rFonts w:eastAsia="Times New Roman"/>
                <w:lang w:val="en-US"/>
              </w:rPr>
              <w:t xml:space="preserve">Audit event: Application Entity has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Application Stop: </w:t>
            </w:r>
            <w:r>
              <w:rPr>
                <w:rFonts w:eastAsia="Times New Roman"/>
                <w:lang w:val="en-US"/>
              </w:rPr>
              <w:t xml:space="preserve">Audit event: Application Entity has stopped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Login: </w:t>
            </w:r>
            <w:r>
              <w:rPr>
                <w:rFonts w:eastAsia="Times New Roman"/>
                <w:lang w:val="en-US"/>
              </w:rPr>
              <w:t xml:space="preserve">Audit event: User login has been attempted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Logout: </w:t>
            </w:r>
            <w:r>
              <w:rPr>
                <w:rFonts w:eastAsia="Times New Roman"/>
                <w:lang w:val="en-US"/>
              </w:rPr>
              <w:t xml:space="preserve">Audit event: User logout has been attempted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Attach: </w:t>
            </w:r>
            <w:r>
              <w:rPr>
                <w:rFonts w:eastAsia="Times New Roman"/>
                <w:lang w:val="en-US"/>
              </w:rPr>
              <w:t xml:space="preserve">Audit event: Node has been attached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Detach: </w:t>
            </w:r>
            <w:r>
              <w:rPr>
                <w:rFonts w:eastAsia="Times New Roman"/>
                <w:lang w:val="en-US"/>
              </w:rPr>
              <w:t xml:space="preserve">Audit event: Node has been detached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Node Authentication: </w:t>
            </w:r>
            <w:r>
              <w:rPr>
                <w:rFonts w:eastAsia="Times New Roman"/>
                <w:lang w:val="en-US"/>
              </w:rPr>
              <w:t xml:space="preserve">Audit event: Node Authentication has been attempted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Emergency Override Started: </w:t>
            </w:r>
            <w:r>
              <w:rPr>
                <w:rFonts w:eastAsia="Times New Roman"/>
                <w:lang w:val="en-US"/>
              </w:rPr>
              <w:t xml:space="preserve">Audit event: Emergency Override has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Network Configuration: </w:t>
            </w:r>
            <w:r>
              <w:rPr>
                <w:rFonts w:eastAsia="Times New Roman"/>
                <w:lang w:val="en-US"/>
              </w:rPr>
              <w:t xml:space="preserve">Audit event: Network configuration has been changed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Configuration: </w:t>
            </w:r>
            <w:r>
              <w:rPr>
                <w:rFonts w:eastAsia="Times New Roman"/>
                <w:lang w:val="en-US"/>
              </w:rPr>
              <w:t xml:space="preserve">Audit event: Security configuration has been changed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Hardware Configuration: </w:t>
            </w:r>
            <w:r>
              <w:rPr>
                <w:rFonts w:eastAsia="Times New Roman"/>
                <w:lang w:val="en-US"/>
              </w:rPr>
              <w:t xml:space="preserve">Audit event: Hardware configuration has been changed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Software Configuration: </w:t>
            </w:r>
            <w:r>
              <w:rPr>
                <w:rFonts w:eastAsia="Times New Roman"/>
                <w:lang w:val="en-US"/>
              </w:rPr>
              <w:t xml:space="preserve">Audit event: Software configuration has been changed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 of Restricted Function: </w:t>
            </w:r>
            <w:r>
              <w:rPr>
                <w:rFonts w:eastAsia="Times New Roman"/>
                <w:lang w:val="en-US"/>
              </w:rPr>
              <w:t xml:space="preserve">Audit event: A use of a restricted function has been attempted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Audit Recording Stopped: </w:t>
            </w:r>
            <w:r>
              <w:rPr>
                <w:rFonts w:eastAsia="Times New Roman"/>
                <w:lang w:val="en-US"/>
              </w:rPr>
              <w:t xml:space="preserve">Audit event: Audit recording has been stopped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Audit Recording Started: </w:t>
            </w:r>
            <w:r>
              <w:rPr>
                <w:rFonts w:eastAsia="Times New Roman"/>
                <w:lang w:val="en-US"/>
              </w:rPr>
              <w:t xml:space="preserve">Audit event: Audit recording has been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Object Security Attributes Changed: </w:t>
            </w:r>
            <w:r>
              <w:rPr>
                <w:rFonts w:eastAsia="Times New Roman"/>
                <w:lang w:val="en-US"/>
              </w:rPr>
              <w:t xml:space="preserve">Audit event: Security attributes of an object have been changed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Security Roles Changed: </w:t>
            </w:r>
            <w:r>
              <w:rPr>
                <w:rFonts w:eastAsia="Times New Roman"/>
                <w:lang w:val="en-US"/>
              </w:rPr>
              <w:t xml:space="preserve">Audit event: Security roles have been changed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User security Attributes Changed: </w:t>
            </w:r>
            <w:r>
              <w:rPr>
                <w:rFonts w:eastAsia="Times New Roman"/>
                <w:lang w:val="en-US"/>
              </w:rPr>
              <w:t xml:space="preserve">Audit event: Security attributes of a user have been changed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Emergency Override Stopped: </w:t>
            </w:r>
            <w:r>
              <w:rPr>
                <w:rFonts w:eastAsia="Times New Roman"/>
                <w:lang w:val="en-US"/>
              </w:rPr>
              <w:t xml:space="preserve">Audit event: Emergency Override has Stopped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Remote Service Operation Started: </w:t>
            </w:r>
            <w:r>
              <w:rPr>
                <w:rFonts w:eastAsia="Times New Roman"/>
                <w:lang w:val="en-US"/>
              </w:rPr>
              <w:t xml:space="preserve">Audit event: Remote Service Operation has Begun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Remote Service Operation Stopped: </w:t>
            </w:r>
            <w:r>
              <w:rPr>
                <w:rFonts w:eastAsia="Times New Roman"/>
                <w:lang w:val="en-US"/>
              </w:rPr>
              <w:t xml:space="preserve">Audit event: Remote Service Operation has Stopped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Local Service Operation Started: </w:t>
            </w:r>
            <w:r>
              <w:rPr>
                <w:rFonts w:eastAsia="Times New Roman"/>
                <w:lang w:val="en-US"/>
              </w:rPr>
              <w:t xml:space="preserve">Audit event: Local Service Operation has Begun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Local Service Operation Stopped: </w:t>
            </w:r>
            <w:r>
              <w:rPr>
                <w:rFonts w:eastAsia="Times New Roman"/>
                <w:lang w:val="en-US"/>
              </w:rPr>
              <w:t xml:space="preserve">Audit event: Local Service Operation Stopped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Application: </w:t>
            </w:r>
            <w:r>
              <w:rPr>
                <w:rFonts w:eastAsia="Times New Roman"/>
                <w:lang w:val="en-US"/>
              </w:rPr>
              <w:t xml:space="preserve">Audit participant role ID of software application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Application Launcher: </w:t>
            </w:r>
            <w:r>
              <w:rPr>
                <w:rFonts w:eastAsia="Times New Roman"/>
                <w:lang w:val="en-US"/>
              </w:rPr>
              <w:t xml:space="preserve">Audit participant role ID of software application launcher, i.e., the entity that started or stopped an application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Destination Role ID: </w:t>
            </w:r>
            <w:r>
              <w:rPr>
                <w:rFonts w:eastAsia="Times New Roman"/>
                <w:lang w:val="en-US"/>
              </w:rPr>
              <w:t xml:space="preserve">Audit participant role ID of the receiver of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Role ID: </w:t>
            </w:r>
            <w:r>
              <w:rPr>
                <w:rFonts w:eastAsia="Times New Roman"/>
                <w:lang w:val="en-US"/>
              </w:rPr>
              <w:t xml:space="preserve">Audit participant role ID of the sender of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Destination Media: </w:t>
            </w:r>
            <w:r>
              <w:rPr>
                <w:rFonts w:eastAsia="Times New Roman"/>
                <w:lang w:val="en-US"/>
              </w:rPr>
              <w:t xml:space="preserve">Audit participant role ID of media receiving data during an export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Media: </w:t>
            </w:r>
            <w:r>
              <w:rPr>
                <w:rFonts w:eastAsia="Times New Roman"/>
                <w:lang w:val="en-US"/>
              </w:rPr>
              <w:t xml:space="preserve">Audit participant role ID of media providing data during an import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Study Instance UID: </w:t>
            </w:r>
            <w:r>
              <w:rPr>
                <w:rFonts w:eastAsia="Times New Roman"/>
                <w:lang w:val="en-US"/>
              </w:rPr>
              <w:t xml:space="preserve">ParticipantObjectID type: Study Instance UID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SOP Class UID: </w:t>
            </w:r>
            <w:r>
              <w:rPr>
                <w:rFonts w:eastAsia="Times New Roman"/>
                <w:lang w:val="en-US"/>
              </w:rPr>
              <w:t xml:space="preserve">ParticipantObjectID type: SOP Class UID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Node ID: </w:t>
            </w:r>
            <w:r>
              <w:rPr>
                <w:rFonts w:eastAsia="Times New Roman"/>
                <w:lang w:val="en-US"/>
              </w:rPr>
              <w:t xml:space="preserve">ID of a node that is a participant object of an audit message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Issuer of Identifier: </w:t>
            </w:r>
            <w:r>
              <w:rPr>
                <w:rFonts w:eastAsia="Times New Roman"/>
                <w:lang w:val="en-US"/>
              </w:rPr>
              <w:t xml:space="preserve">System, organization, agency, or department that has assigned an instance identifier (such as placer or filler number, patient or provider identifier,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Doctor canceled procedure: </w:t>
            </w:r>
            <w:r>
              <w:rPr>
                <w:rFonts w:eastAsia="Times New Roman"/>
                <w:lang w:val="en-US"/>
              </w:rPr>
              <w:t xml:space="preserve">Procedure order canceled by requesting physician or other authorized physician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Equipment failure: </w:t>
            </w:r>
            <w:r>
              <w:rPr>
                <w:rFonts w:eastAsia="Times New Roman"/>
                <w:lang w:val="en-US"/>
              </w:rPr>
              <w:t xml:space="preserve">Equipment failure prevented completion of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Incorrect procedure ordered: </w:t>
            </w:r>
            <w:r>
              <w:rPr>
                <w:rFonts w:eastAsia="Times New Roman"/>
                <w:lang w:val="en-US"/>
              </w:rPr>
              <w:t xml:space="preserve">Procedure discontinued due to incorrect procedure being ordered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allergic to media/contrast: </w:t>
            </w:r>
            <w:r>
              <w:rPr>
                <w:rFonts w:eastAsia="Times New Roman"/>
                <w:lang w:val="en-US"/>
              </w:rPr>
              <w:t xml:space="preserve">Procedure discontinued due to patient allergy to media/contrast (reported or reaction)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died: </w:t>
            </w:r>
            <w:r>
              <w:rPr>
                <w:rFonts w:eastAsia="Times New Roman"/>
                <w:lang w:val="en-US"/>
              </w:rPr>
              <w:t xml:space="preserve">Procedure discontinued due to death of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refused to continue procedure: </w:t>
            </w:r>
            <w:r>
              <w:rPr>
                <w:rFonts w:eastAsia="Times New Roman"/>
                <w:lang w:val="en-US"/>
              </w:rPr>
              <w:t xml:space="preserve">Procedure discontinued due to patient refusal to continue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taken for treatment or surgery: </w:t>
            </w:r>
            <w:r>
              <w:rPr>
                <w:rFonts w:eastAsia="Times New Roman"/>
                <w:lang w:val="en-US"/>
              </w:rPr>
              <w:t xml:space="preserve">Procedure discontinued due to patient being taken for treatment or surgery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did not arrive: </w:t>
            </w:r>
            <w:r>
              <w:rPr>
                <w:rFonts w:eastAsia="Times New Roman"/>
                <w:lang w:val="en-US"/>
              </w:rPr>
              <w:t xml:space="preserve">Patient did not arrive for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pregnant: </w:t>
            </w:r>
            <w:r>
              <w:rPr>
                <w:rFonts w:eastAsia="Times New Roman"/>
                <w:lang w:val="en-US"/>
              </w:rPr>
              <w:t xml:space="preserve">Procedure discontinued due to patient pregnancy (reported or determined)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Change of procedure for correct charging: </w:t>
            </w:r>
            <w:r>
              <w:rPr>
                <w:rFonts w:eastAsia="Times New Roman"/>
                <w:lang w:val="en-US"/>
              </w:rPr>
              <w:t xml:space="preserve">Procedure discontinued to restart with new procedure code for correct charging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Duplicate order: </w:t>
            </w:r>
            <w:r>
              <w:rPr>
                <w:rFonts w:eastAsia="Times New Roman"/>
                <w:lang w:val="en-US"/>
              </w:rPr>
              <w:t xml:space="preserve">Procedure discontinued due to duplicate orders received for same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Nursing unit cancel: </w:t>
            </w:r>
            <w:r>
              <w:rPr>
                <w:rFonts w:eastAsia="Times New Roman"/>
                <w:lang w:val="en-US"/>
              </w:rPr>
              <w:t xml:space="preserve">Procedure order canceled by nursing unit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Incorrect side ordered: </w:t>
            </w:r>
            <w:r>
              <w:rPr>
                <w:rFonts w:eastAsia="Times New Roman"/>
                <w:lang w:val="en-US"/>
              </w:rPr>
              <w:t xml:space="preserve">Procedure discontinued due to incorrect side (laterality) being ordered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Discontinued for unspecified reason: </w:t>
            </w:r>
            <w:r>
              <w:rPr>
                <w:rFonts w:eastAsia="Times New Roman"/>
                <w:lang w:val="en-US"/>
              </w:rPr>
              <w:t xml:space="preserve">Procedure discontinued for unspecified reason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Incorrect worklist entry selected: </w:t>
            </w:r>
            <w:r>
              <w:rPr>
                <w:rFonts w:eastAsia="Times New Roman"/>
                <w:lang w:val="en-US"/>
              </w:rPr>
              <w:t xml:space="preserve">Procedure discontinued due to incorrect patient or procedure step selected from modality worklist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condition prevented continuing: </w:t>
            </w:r>
            <w:r>
              <w:rPr>
                <w:rFonts w:eastAsia="Times New Roman"/>
                <w:lang w:val="en-US"/>
              </w:rPr>
              <w:t xml:space="preserve">Patient condition prevented continuation of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Equipment change: </w:t>
            </w:r>
            <w:r>
              <w:rPr>
                <w:rFonts w:eastAsia="Times New Roman"/>
                <w:lang w:val="en-US"/>
              </w:rPr>
              <w:t xml:space="preserve">Procedure step is discontinued to change to other equipment or modality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Movement: </w:t>
            </w:r>
            <w:r>
              <w:rPr>
                <w:rFonts w:eastAsia="Times New Roman"/>
                <w:lang w:val="en-US"/>
              </w:rPr>
              <w:t xml:space="preserve">A movement of the patient affecting test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Operator Error: </w:t>
            </w:r>
            <w:r>
              <w:rPr>
                <w:rFonts w:eastAsia="Times New Roman"/>
                <w:lang w:val="en-US"/>
              </w:rPr>
              <w:t xml:space="preserve">An error of the operator affecting test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Objects incorrectly formatted: </w:t>
            </w:r>
            <w:r>
              <w:rPr>
                <w:rFonts w:eastAsia="Times New Roman"/>
                <w:lang w:val="en-US"/>
              </w:rPr>
              <w:t xml:space="preserve">One or more of the objects is malformed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Object Types not supported: </w:t>
            </w:r>
            <w:r>
              <w:rPr>
                <w:rFonts w:eastAsia="Times New Roman"/>
                <w:lang w:val="en-US"/>
              </w:rPr>
              <w:t xml:space="preserve">Receiving System is unable to accept the object type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Object Set incomplete: </w:t>
            </w:r>
            <w:r>
              <w:rPr>
                <w:rFonts w:eastAsia="Times New Roman"/>
                <w:lang w:val="en-US"/>
              </w:rPr>
              <w:t xml:space="preserve">One or more objects associated with the object set is missing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Media Failure: </w:t>
            </w:r>
            <w:r>
              <w:rPr>
                <w:rFonts w:eastAsia="Times New Roman"/>
                <w:lang w:val="en-US"/>
              </w:rPr>
              <w:t xml:space="preserve">The contents of the Media could not be accessed properly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pre-empted: </w:t>
            </w:r>
            <w:r>
              <w:rPr>
                <w:rFonts w:eastAsia="Times New Roman"/>
                <w:lang w:val="en-US"/>
              </w:rPr>
              <w:t xml:space="preserve">Procedure discontinued due to necessary equipment, staff or other resource becoming (temporarily) unavailable to the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Resource inadequate: </w:t>
            </w:r>
            <w:r>
              <w:rPr>
                <w:rFonts w:eastAsia="Times New Roman"/>
                <w:lang w:val="en-US"/>
              </w:rPr>
              <w:t xml:space="preserve">Procedure discontinued due to necessary equipment, staff or other resource being inadequate to complete the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Discontinued Procedure Step rescheduled: </w:t>
            </w:r>
            <w:r>
              <w:rPr>
                <w:rFonts w:eastAsia="Times New Roman"/>
                <w:lang w:val="en-US"/>
              </w:rPr>
              <w:t xml:space="preserve">A new Procedure Step has been scheduled to replace the Discontinued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Discontinued Procedure Step rescheduling recommended: </w:t>
            </w:r>
            <w:r>
              <w:rPr>
                <w:rFonts w:eastAsia="Times New Roman"/>
                <w:lang w:val="en-US"/>
              </w:rPr>
              <w:t xml:space="preserve">It is recommended that a new Procedure Step be scheduled to replace the Discontinued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Ventral Diencephalon: </w:t>
            </w:r>
            <w:r>
              <w:rPr>
                <w:rFonts w:eastAsia="Times New Roman"/>
                <w:lang w:val="en-US"/>
              </w:rPr>
              <w:t>Ventral structures of the diencephalon that cannot readily be distinguished on MR imaging, including the hypothalamus, mammillary body, subthalamic nuclei, substantia nigra, red nucleus, lateral geniculate nucleus, medial geniculate nucleus, zona incerta, cerebral peduncle, lenticular fasciculus, medial lemniscus, and optic tract. See http://neuromorphometrics.org:8080/Seg/html/segmentation/ventral%20diencephalon.html</w:t>
            </w:r>
            <w:ins w:id="1137" w:author="Riki Merrick" w:date="2015-09-12T08:48:00Z">
              <w:r w:rsidR="0021013C">
                <w:rPr>
                  <w:rFonts w:eastAsia="Times New Roman"/>
                  <w:lang w:val="en-US"/>
                </w:rPr>
                <w:t>.</w:t>
              </w:r>
            </w:ins>
            <w:del w:id="1138" w:author="Riki Merrick" w:date="2015-09-12T08:48: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White Matter T1 Hypointensity: </w:t>
            </w:r>
            <w:r>
              <w:rPr>
                <w:rFonts w:eastAsia="Times New Roman"/>
                <w:lang w:val="en-US"/>
              </w:rPr>
              <w:t>Area(s) of reduced intensity on T1 weighted images relative to the surrounding white matter. These may be indicative of age-related or neurodegenerative white matter lesions, and may be co-located with areas of white matter T2 hyperintensity, but the concept is specifically confined to the MR appearance on T1 weighted images</w:t>
            </w:r>
            <w:ins w:id="1139" w:author="Riki Merrick" w:date="2015-09-12T08:48:00Z">
              <w:r w:rsidR="0021013C">
                <w:rPr>
                  <w:rFonts w:eastAsia="Times New Roman"/>
                  <w:lang w:val="en-US"/>
                </w:rPr>
                <w:t>.</w:t>
              </w:r>
            </w:ins>
            <w:del w:id="1140" w:author="Riki Merrick" w:date="2015-09-12T08:48: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White Matter T2 Hyperintensity: </w:t>
            </w:r>
            <w:r>
              <w:rPr>
                <w:rFonts w:eastAsia="Times New Roman"/>
                <w:lang w:val="en-US"/>
              </w:rPr>
              <w:t>Area(s) of increased intensity on T2 weighted images relative to the surrounding white matter. These may be indicative of age-related or neurodegenerative white matter lesions, and may be co-located with areas of white matter T1 hypointensity, but the concept is specifically confined to the MR appearance on T2 weighted images</w:t>
            </w:r>
            <w:ins w:id="1141" w:author="Riki Merrick" w:date="2015-09-12T08:48:00Z">
              <w:r w:rsidR="0021013C">
                <w:rPr>
                  <w:rFonts w:eastAsia="Times New Roman"/>
                  <w:lang w:val="en-US"/>
                </w:rPr>
                <w:t>.</w:t>
              </w:r>
            </w:ins>
            <w:del w:id="1142" w:author="Riki Merrick" w:date="2015-09-12T08:48: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superior longitudinal fasciculus I: </w:t>
            </w:r>
            <w:r>
              <w:rPr>
                <w:rFonts w:eastAsia="Times New Roman"/>
                <w:lang w:val="en-US"/>
              </w:rPr>
              <w:t>The dorsal component of the SLF originating from the medial and dorsal parietal cortex and ending in the dorsal and medial part of the frontal lobe. See Makris N, et al. "Segmentation of Subcomponents within the Superior Longitudinal Fascicle in Humans: A Quantitative, In Vivo, DT-MRI Study." Cerebral Cortex 15, no. 6 (June 1, 2005): 854â€“69. doi:10.1093/cercor/bhh186</w:t>
            </w:r>
            <w:ins w:id="1143" w:author="Riki Merrick" w:date="2015-09-12T08:49:00Z">
              <w:r w:rsidR="0021013C">
                <w:rPr>
                  <w:rFonts w:eastAsia="Times New Roman"/>
                  <w:lang w:val="en-US"/>
                </w:rPr>
                <w:t>.</w:t>
              </w:r>
            </w:ins>
            <w:del w:id="1144" w:author="Riki Merrick" w:date="2015-09-12T08:49: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superior longitudinal fasciculus II: </w:t>
            </w:r>
            <w:r>
              <w:rPr>
                <w:rFonts w:eastAsia="Times New Roman"/>
                <w:lang w:val="en-US"/>
              </w:rPr>
              <w:t>The major component of the SLF, derived from the caudalâ€“inferior parietal region corresponding to the angular gyrus in the human and terminating within the dorsolateral frontal region. See Makris N, et al. "Segmentation of Subcomponents within the Superior Longitudinal Fascicle in Humans: A Quantitative, In Vivo, DT-MRI Study." Cerebral Cortex 15, no. 6 (June 1, 2005): 854â€“69. doi:10.1093/cercor/bhh186</w:t>
            </w:r>
            <w:ins w:id="1145" w:author="Riki Merrick" w:date="2015-09-12T08:49:00Z">
              <w:r w:rsidR="0021013C">
                <w:rPr>
                  <w:rFonts w:eastAsia="Times New Roman"/>
                  <w:lang w:val="en-US"/>
                </w:rPr>
                <w:t>.</w:t>
              </w:r>
            </w:ins>
            <w:del w:id="1146" w:author="Riki Merrick" w:date="2015-09-12T08:49: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superior longitudinal fasciculus III: </w:t>
            </w:r>
            <w:r>
              <w:rPr>
                <w:rFonts w:eastAsia="Times New Roman"/>
                <w:lang w:val="en-US"/>
              </w:rPr>
              <w:t>The ventral component of the SLF, originating from the supramarginal gyrus and terminating predominantly in the ventral premotor and prefrontal areas. See Makris N, et al. "Segmentation of Subcomponents within the Superior Longitudinal Fascicle in Humans: A Quantitative, In Vivo, DT-MRI Study." Cerebral Cortex 15, no. 6 (June 1, 2005): 854â€“69. doi:10.1093/cercor/bhh186</w:t>
            </w:r>
            <w:ins w:id="1147" w:author="Riki Merrick" w:date="2015-09-12T08:49:00Z">
              <w:r w:rsidR="0021013C">
                <w:rPr>
                  <w:rFonts w:eastAsia="Times New Roman"/>
                  <w:lang w:val="en-US"/>
                </w:rPr>
                <w:t>.</w:t>
              </w:r>
            </w:ins>
            <w:del w:id="1148" w:author="Riki Merrick" w:date="2015-09-12T08:49: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1013C">
            <w:pPr>
              <w:rPr>
                <w:rFonts w:eastAsia="Times New Roman"/>
                <w:lang w:val="en-US"/>
              </w:rPr>
            </w:pPr>
            <w:r>
              <w:rPr>
                <w:rFonts w:eastAsia="Times New Roman"/>
                <w:b/>
                <w:bCs/>
                <w:lang w:val="en-US"/>
              </w:rPr>
              <w:t xml:space="preserve">Perilesional White Matter: </w:t>
            </w:r>
            <w:r>
              <w:rPr>
                <w:rFonts w:eastAsia="Times New Roman"/>
                <w:lang w:val="en-US"/>
              </w:rPr>
              <w:t xml:space="preserve">White matter that surrounds a lesion of interest. E.g., </w:t>
            </w:r>
            <w:r>
              <w:rPr>
                <w:rFonts w:eastAsia="Times New Roman"/>
                <w:lang w:val="en-US"/>
              </w:rPr>
              <w:lastRenderedPageBreak/>
              <w:t>to identify the otherwise unclassified white mat</w:t>
            </w:r>
            <w:del w:id="1149" w:author="Riki Merrick" w:date="2015-09-12T08:49:00Z">
              <w:r w:rsidDel="0021013C">
                <w:rPr>
                  <w:rFonts w:eastAsia="Times New Roman"/>
                  <w:lang w:val="en-US"/>
                </w:rPr>
                <w:delText>e</w:delText>
              </w:r>
            </w:del>
            <w:r>
              <w:rPr>
                <w:rFonts w:eastAsia="Times New Roman"/>
                <w:lang w:val="en-US"/>
              </w:rPr>
              <w:t>t</w:t>
            </w:r>
            <w:ins w:id="1150" w:author="Riki Merrick" w:date="2015-09-12T08:49:00Z">
              <w:r w:rsidR="0021013C">
                <w:rPr>
                  <w:rFonts w:eastAsia="Times New Roman"/>
                  <w:lang w:val="en-US"/>
                </w:rPr>
                <w:t>e</w:t>
              </w:r>
            </w:ins>
            <w:r>
              <w:rPr>
                <w:rFonts w:eastAsia="Times New Roman"/>
                <w:lang w:val="en-US"/>
              </w:rPr>
              <w:t>r that surrounds a tumor to be surgically resected</w:t>
            </w:r>
            <w:ins w:id="1151" w:author="Riki Merrick" w:date="2015-09-12T08:49:00Z">
              <w:r w:rsidR="0021013C">
                <w:rPr>
                  <w:rFonts w:eastAsia="Times New Roman"/>
                  <w:lang w:val="en-US"/>
                </w:rPr>
                <w:t>.</w:t>
              </w:r>
            </w:ins>
            <w:del w:id="1152" w:author="Riki Merrick" w:date="2015-09-12T08:49: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Spin Tagging Perfusion MR Signal Intensity: </w:t>
            </w:r>
            <w:r>
              <w:rPr>
                <w:rFonts w:eastAsia="Times New Roman"/>
                <w:lang w:val="en-US"/>
              </w:rPr>
              <w:t>Signal intensity of a Spin tagging Perfusion MR image. Spin tagging is a technique for the measurement of blood perfusion, based on magnetically labeled arterial blood water as an endogenous tracer</w:t>
            </w:r>
            <w:ins w:id="1153" w:author="Riki Merrick" w:date="2015-09-12T08:49:00Z">
              <w:r w:rsidR="0021013C">
                <w:rPr>
                  <w:rFonts w:eastAsia="Times New Roman"/>
                  <w:lang w:val="en-US"/>
                </w:rPr>
                <w:t>.</w:t>
              </w:r>
            </w:ins>
            <w:del w:id="1154" w:author="Riki Merrick" w:date="2015-09-12T08:49: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 Agent Angio MR Signal Intensity: </w:t>
            </w:r>
            <w:r>
              <w:rPr>
                <w:rFonts w:eastAsia="Times New Roman"/>
                <w:lang w:val="en-US"/>
              </w:rPr>
              <w:t xml:space="preserve">Signal intensity of a Contrast Agent Angio MR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Of Flight Angio MR Signal Intensity: </w:t>
            </w:r>
            <w:r>
              <w:rPr>
                <w:rFonts w:eastAsia="Times New Roman"/>
                <w:lang w:val="en-US"/>
              </w:rPr>
              <w:t>Signal intensity of a Time-of-flight (TOF) MR image. Time-of-flight (TOF) is based on the phenomenon of flow-related enhancement of spins entering into an imaging slice. As a result of being unsaturated, these spins give more signal that surrounding stationary spins</w:t>
            </w:r>
            <w:ins w:id="1155" w:author="Riki Merrick" w:date="2015-09-12T08:49:00Z">
              <w:r w:rsidR="0021013C">
                <w:rPr>
                  <w:rFonts w:eastAsia="Times New Roman"/>
                  <w:lang w:val="en-US"/>
                </w:rPr>
                <w:t>.</w:t>
              </w:r>
            </w:ins>
            <w:del w:id="1156" w:author="Riki Merrick" w:date="2015-09-12T08:49: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Proton Density Weighted MR Signal Intensity: </w:t>
            </w:r>
            <w:r>
              <w:rPr>
                <w:rFonts w:eastAsia="Times New Roman"/>
                <w:lang w:val="en-US"/>
              </w:rPr>
              <w:t>Signal intensity of a Proton Density Weighted MR image. All MR images have intensity proportional to proton density. Images with very little T1 or T2 weighting are called 'PD-weighted'</w:t>
            </w:r>
            <w:ins w:id="1157" w:author="Riki Merrick" w:date="2015-09-12T08:49:00Z">
              <w:r w:rsidR="0021013C">
                <w:rPr>
                  <w:rFonts w:eastAsia="Times New Roman"/>
                  <w:lang w:val="en-US"/>
                </w:rPr>
                <w:t>.</w:t>
              </w:r>
            </w:ins>
            <w:del w:id="1158" w:author="Riki Merrick" w:date="2015-09-12T08:49: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T1 Weighted MR Signal Intensity: </w:t>
            </w:r>
            <w:r>
              <w:rPr>
                <w:rFonts w:eastAsia="Times New Roman"/>
                <w:lang w:val="en-US"/>
              </w:rPr>
              <w:t>Signal intensity of T1 Weighted MR image. A T1 Weighted MR image is created typically by using short TE and TR times</w:t>
            </w:r>
            <w:ins w:id="1159" w:author="Riki Merrick" w:date="2015-09-12T08:50:00Z">
              <w:r w:rsidR="0021013C">
                <w:rPr>
                  <w:rFonts w:eastAsia="Times New Roman"/>
                  <w:lang w:val="en-US"/>
                </w:rPr>
                <w:t>.</w:t>
              </w:r>
            </w:ins>
            <w:del w:id="1160" w:author="Riki Merrick" w:date="2015-09-12T08:50: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T2 Weighted MR Signal Intensity: </w:t>
            </w:r>
            <w:r>
              <w:rPr>
                <w:rFonts w:eastAsia="Times New Roman"/>
                <w:lang w:val="en-US"/>
              </w:rPr>
              <w:t>Signal intensity of a T2 Weighted MR image. T2 Weighted image contrast state is approached by imaging with a TR long compared to tissue T1 (to reduce T1 contribution to image contrast) and a TE between the longest and shortest tissue T2s of interest</w:t>
            </w:r>
            <w:ins w:id="1161" w:author="Riki Merrick" w:date="2015-09-12T08:50:00Z">
              <w:r w:rsidR="0021013C">
                <w:rPr>
                  <w:rFonts w:eastAsia="Times New Roman"/>
                  <w:lang w:val="en-US"/>
                </w:rPr>
                <w:t>.</w:t>
              </w:r>
            </w:ins>
            <w:del w:id="1162" w:author="Riki Merrick" w:date="2015-09-12T08:50: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T2* Weighted MR Signal Intensity: </w:t>
            </w:r>
            <w:r>
              <w:rPr>
                <w:rFonts w:eastAsia="Times New Roman"/>
                <w:lang w:val="en-US"/>
              </w:rPr>
              <w:t>Signal intensity of a T2* Weighted MR image. The T2* phenomenon results from molecular interactions (spin spin relaxation) and local magnetic field non-uniformities, which cause the protons to precess at slightly different frequencies</w:t>
            </w:r>
            <w:ins w:id="1163" w:author="Riki Merrick" w:date="2015-09-12T08:50:00Z">
              <w:r w:rsidR="0021013C">
                <w:rPr>
                  <w:rFonts w:eastAsia="Times New Roman"/>
                  <w:lang w:val="en-US"/>
                </w:rPr>
                <w:t>.</w:t>
              </w:r>
            </w:ins>
            <w:del w:id="1164" w:author="Riki Merrick" w:date="2015-09-12T08:50: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Field Map MR Signal Intensity: </w:t>
            </w:r>
            <w:r>
              <w:rPr>
                <w:rFonts w:eastAsia="Times New Roman"/>
                <w:lang w:val="en-US"/>
              </w:rPr>
              <w:t>Signal intensity of a Field Map MR image. A Field Map MR image provides a direct measure of the B 0 inhomogeneity at each point in the image</w:t>
            </w:r>
            <w:ins w:id="1165" w:author="Riki Merrick" w:date="2015-09-12T08:50:00Z">
              <w:r w:rsidR="0021013C">
                <w:rPr>
                  <w:rFonts w:eastAsia="Times New Roman"/>
                  <w:lang w:val="en-US"/>
                </w:rPr>
                <w:t>.</w:t>
              </w:r>
            </w:ins>
            <w:del w:id="1166" w:author="Riki Merrick" w:date="2015-09-12T08:50: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Fractional Anisotropy: </w:t>
            </w:r>
            <w:r>
              <w:rPr>
                <w:rFonts w:eastAsia="Times New Roman"/>
                <w:lang w:val="en-US"/>
              </w:rPr>
              <w:t>Coefficient reflecting the fractional anisotropy of the tissues, derived from a diffusion weighted MR image. Fractional anisotropy is proportional to the square root of the variance of the Eigen values divided by the square root of the sum of the squares of the Eigen values</w:t>
            </w:r>
            <w:ins w:id="1167" w:author="Riki Merrick" w:date="2015-09-12T08:50:00Z">
              <w:r w:rsidR="0021013C">
                <w:rPr>
                  <w:rFonts w:eastAsia="Times New Roman"/>
                  <w:lang w:val="en-US"/>
                </w:rPr>
                <w:t>.</w:t>
              </w:r>
            </w:ins>
            <w:del w:id="1168" w:author="Riki Merrick" w:date="2015-09-12T08:50: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Anisotropy: </w:t>
            </w:r>
            <w:r>
              <w:rPr>
                <w:rFonts w:eastAsia="Times New Roman"/>
                <w:lang w:val="en-US"/>
              </w:rPr>
              <w:t xml:space="preserve">Coefficient reflecting the relative anisotropy of the tissues, derived from a diffusion weighted MR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Volumetric Diffusion Dxx Component: </w:t>
            </w:r>
            <w:r>
              <w:rPr>
                <w:rFonts w:eastAsia="Times New Roman"/>
                <w:lang w:val="en-US"/>
              </w:rPr>
              <w:t xml:space="preserve">Dxx Component of the diffusion tensor, quantifying the molecular mobility along the X axis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Volumetric Diffusion Dxy Component: </w:t>
            </w:r>
            <w:r>
              <w:rPr>
                <w:rFonts w:eastAsia="Times New Roman"/>
                <w:lang w:val="en-US"/>
              </w:rPr>
              <w:t xml:space="preserve">Dxy Component of the diffusion tensor, quantifying the correlation of molecular displacements in the X and Y directions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Volumetric Diffusion Dxz Component: </w:t>
            </w:r>
            <w:r>
              <w:rPr>
                <w:rFonts w:eastAsia="Times New Roman"/>
                <w:lang w:val="en-US"/>
              </w:rPr>
              <w:t xml:space="preserve">Dxz Component of the diffusion tensor, quantifying the correlation of molecular displacements in the X and Z directions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Volumetric Diffusion Dyy Component: </w:t>
            </w:r>
            <w:r>
              <w:rPr>
                <w:rFonts w:eastAsia="Times New Roman"/>
                <w:lang w:val="en-US"/>
              </w:rPr>
              <w:t xml:space="preserve">Dyy Component of the diffusion tensor, quantifying the molecular mobility along the Y axis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Volumetric Diffusion Dyz Component: </w:t>
            </w:r>
            <w:r>
              <w:rPr>
                <w:rFonts w:eastAsia="Times New Roman"/>
                <w:lang w:val="en-US"/>
              </w:rPr>
              <w:t xml:space="preserve">Dyz Component of the diffusion tensor, </w:t>
            </w:r>
            <w:r>
              <w:rPr>
                <w:rFonts w:eastAsia="Times New Roman"/>
                <w:lang w:val="en-US"/>
              </w:rPr>
              <w:lastRenderedPageBreak/>
              <w:t xml:space="preserve">quantifying the correlation of molecular displacements in the Y and Z directions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Volumetric Diffusion Dzz Component: </w:t>
            </w:r>
            <w:r>
              <w:rPr>
                <w:rFonts w:eastAsia="Times New Roman"/>
                <w:lang w:val="en-US"/>
              </w:rPr>
              <w:t xml:space="preserve">Dzz Component of the diffusion tensor, quantifying the molecular mobility along the Z axis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T1 Weighted Dynamic Contrast Enhanced MR Signal Intensity: </w:t>
            </w:r>
            <w:r>
              <w:rPr>
                <w:rFonts w:eastAsia="Times New Roman"/>
                <w:lang w:val="en-US"/>
              </w:rPr>
              <w:t>Signal intensity of a T1 Weighted Dynamic Contrast Enhanced MR image. A T1 Weighted Dynamic Contrast Enhanced MR image reflects the dynamics of diffusion of the exogenous contrast media from the blood pool into the extra vascular extracellular space (EES) of the brain at a rate determined by the blood flow to the tissue, the permeability of the Brain Blood Barrier (BBB), and the surface area of the perfusing vessels</w:t>
            </w:r>
            <w:ins w:id="1169" w:author="Riki Merrick" w:date="2015-09-12T08:51:00Z">
              <w:r w:rsidR="0021013C">
                <w:rPr>
                  <w:rFonts w:eastAsia="Times New Roman"/>
                  <w:lang w:val="en-US"/>
                </w:rPr>
                <w:t>.</w:t>
              </w:r>
            </w:ins>
            <w:del w:id="1170" w:author="Riki Merrick" w:date="2015-09-12T08:51: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T2 Weighted Dynamic Contrast Enhanced MR Signal Intensity: </w:t>
            </w:r>
            <w:r>
              <w:rPr>
                <w:rFonts w:eastAsia="Times New Roman"/>
                <w:lang w:val="en-US"/>
              </w:rPr>
              <w:t>Signal intensity of a T2 Weighted Dynamic Contrast Enhanced MR image. A T2 Weighted Dynamic Contrast Enhanced MR image reflects the T2 of tissue decrease as the Gd contrast agent bolus passes through the brain</w:t>
            </w:r>
            <w:ins w:id="1171" w:author="Riki Merrick" w:date="2015-09-12T08:51:00Z">
              <w:r w:rsidR="0021013C">
                <w:rPr>
                  <w:rFonts w:eastAsia="Times New Roman"/>
                  <w:lang w:val="en-US"/>
                </w:rPr>
                <w:t>.</w:t>
              </w:r>
            </w:ins>
            <w:del w:id="1172" w:author="Riki Merrick" w:date="2015-09-12T08:51: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T2* Weighted Dynamic Contrast Enhanced MR Signal Intensity: </w:t>
            </w:r>
            <w:r>
              <w:rPr>
                <w:rFonts w:eastAsia="Times New Roman"/>
                <w:lang w:val="en-US"/>
              </w:rPr>
              <w:t>Signal intensity of a T2* Weighted Dynamic Contrast Enhanced MR image. A T2* Weighted Dynamic Contrast Enhanced MR image reflects the T2* of tissue decrease as the Gd contrast agent bolus passes through the brain</w:t>
            </w:r>
            <w:ins w:id="1173" w:author="Riki Merrick" w:date="2015-09-12T08:51:00Z">
              <w:r w:rsidR="0021013C">
                <w:rPr>
                  <w:rFonts w:eastAsia="Times New Roman"/>
                  <w:lang w:val="en-US"/>
                </w:rPr>
                <w:t>.</w:t>
              </w:r>
            </w:ins>
            <w:del w:id="1174" w:author="Riki Merrick" w:date="2015-09-12T08:51: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Oxygenation Level: </w:t>
            </w:r>
            <w:r>
              <w:rPr>
                <w:rFonts w:eastAsia="Times New Roman"/>
                <w:lang w:val="en-US"/>
              </w:rPr>
              <w:t>Signal intensity of a Blood Oxygenation Level image. BOLD imaging is sensitive to blood oxygenation (but also to cerebral blood flow and volume). This modality is essentially used for detecting brain activation (functional MR)</w:t>
            </w:r>
            <w:ins w:id="1175" w:author="Riki Merrick" w:date="2015-09-12T08:51:00Z">
              <w:r w:rsidR="0021013C">
                <w:rPr>
                  <w:rFonts w:eastAsia="Times New Roman"/>
                  <w:lang w:val="en-US"/>
                </w:rPr>
                <w:t>.</w:t>
              </w:r>
            </w:ins>
            <w:del w:id="1176" w:author="Riki Merrick" w:date="2015-09-12T08:51: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Nuclear Medicine Projection Activity: </w:t>
            </w:r>
            <w:r>
              <w:rPr>
                <w:rFonts w:eastAsia="Times New Roman"/>
                <w:lang w:val="en-US"/>
              </w:rPr>
              <w:t xml:space="preserve">Accumulated decay event counts in a nuclear medicine projection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Nuclear Medicine Tomographic Activity: </w:t>
            </w:r>
            <w:r>
              <w:rPr>
                <w:rFonts w:eastAsia="Times New Roman"/>
                <w:lang w:val="en-US"/>
              </w:rPr>
              <w:t xml:space="preserve">Accumulated decay event counts in a Nuclear Medicine Tomographic image (including PET)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1013C">
            <w:pPr>
              <w:rPr>
                <w:rFonts w:eastAsia="Times New Roman"/>
                <w:lang w:val="en-US"/>
              </w:rPr>
            </w:pPr>
            <w:r>
              <w:rPr>
                <w:rFonts w:eastAsia="Times New Roman"/>
                <w:b/>
                <w:bCs/>
                <w:lang w:val="en-US"/>
              </w:rPr>
              <w:t xml:space="preserve">Spatial Displacement X Component: </w:t>
            </w:r>
            <w:r>
              <w:rPr>
                <w:rFonts w:eastAsia="Times New Roman"/>
                <w:lang w:val="en-US"/>
              </w:rPr>
              <w:t>Spatial Displacement along axis X of a non</w:t>
            </w:r>
            <w:ins w:id="1177" w:author="Riki Merrick" w:date="2015-09-12T08:51:00Z">
              <w:r w:rsidR="0021013C">
                <w:rPr>
                  <w:rFonts w:eastAsia="Times New Roman"/>
                  <w:lang w:val="en-US"/>
                </w:rPr>
                <w:t>-</w:t>
              </w:r>
            </w:ins>
            <w:del w:id="1178" w:author="Riki Merrick" w:date="2015-09-12T08:52:00Z">
              <w:r w:rsidDel="0021013C">
                <w:rPr>
                  <w:rFonts w:eastAsia="Times New Roman"/>
                  <w:lang w:val="en-US"/>
                </w:rPr>
                <w:delText xml:space="preserve"> </w:delText>
              </w:r>
            </w:del>
            <w:r>
              <w:rPr>
                <w:rFonts w:eastAsia="Times New Roman"/>
                <w:lang w:val="en-US"/>
              </w:rPr>
              <w:t>linear deformable spatial registration image. The X axis is defined in reference to the patient's orientation, and is increasing to the left hand side of the patient</w:t>
            </w:r>
            <w:ins w:id="1179" w:author="Riki Merrick" w:date="2015-09-12T08:52:00Z">
              <w:r w:rsidR="0021013C">
                <w:rPr>
                  <w:rFonts w:eastAsia="Times New Roman"/>
                  <w:lang w:val="en-US"/>
                </w:rPr>
                <w:t>.</w:t>
              </w:r>
            </w:ins>
            <w:del w:id="1180" w:author="Riki Merrick" w:date="2015-09-12T08:52: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1013C">
            <w:pPr>
              <w:rPr>
                <w:rFonts w:eastAsia="Times New Roman"/>
                <w:lang w:val="en-US"/>
              </w:rPr>
            </w:pPr>
            <w:r>
              <w:rPr>
                <w:rFonts w:eastAsia="Times New Roman"/>
                <w:b/>
                <w:bCs/>
                <w:lang w:val="en-US"/>
              </w:rPr>
              <w:t xml:space="preserve">Spatial Displacement Y Component: </w:t>
            </w:r>
            <w:r>
              <w:rPr>
                <w:rFonts w:eastAsia="Times New Roman"/>
                <w:lang w:val="en-US"/>
              </w:rPr>
              <w:t>Spatial Displacement along axis Y of a non</w:t>
            </w:r>
            <w:ins w:id="1181" w:author="Riki Merrick" w:date="2015-09-12T08:51:00Z">
              <w:r w:rsidR="0021013C">
                <w:rPr>
                  <w:rFonts w:eastAsia="Times New Roman"/>
                  <w:lang w:val="en-US"/>
                </w:rPr>
                <w:t>-</w:t>
              </w:r>
            </w:ins>
            <w:del w:id="1182" w:author="Riki Merrick" w:date="2015-09-12T08:52:00Z">
              <w:r w:rsidDel="0021013C">
                <w:rPr>
                  <w:rFonts w:eastAsia="Times New Roman"/>
                  <w:lang w:val="en-US"/>
                </w:rPr>
                <w:delText xml:space="preserve"> </w:delText>
              </w:r>
            </w:del>
            <w:r>
              <w:rPr>
                <w:rFonts w:eastAsia="Times New Roman"/>
                <w:lang w:val="en-US"/>
              </w:rPr>
              <w:t>linear deformable spatial registration image. The Y axis is defined in reference to the patient's orientation, and is increasing to the posterior side of the patient</w:t>
            </w:r>
            <w:ins w:id="1183" w:author="Riki Merrick" w:date="2015-09-12T08:52:00Z">
              <w:r w:rsidR="0021013C">
                <w:rPr>
                  <w:rFonts w:eastAsia="Times New Roman"/>
                  <w:lang w:val="en-US"/>
                </w:rPr>
                <w:t>.</w:t>
              </w:r>
            </w:ins>
            <w:del w:id="1184" w:author="Riki Merrick" w:date="2015-09-12T08:52: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21013C">
            <w:pPr>
              <w:rPr>
                <w:rFonts w:eastAsia="Times New Roman"/>
                <w:lang w:val="en-US"/>
              </w:rPr>
            </w:pPr>
            <w:r>
              <w:rPr>
                <w:rFonts w:eastAsia="Times New Roman"/>
                <w:b/>
                <w:bCs/>
                <w:lang w:val="en-US"/>
              </w:rPr>
              <w:t xml:space="preserve">Spatial Displacement Z Component: </w:t>
            </w:r>
            <w:r>
              <w:rPr>
                <w:rFonts w:eastAsia="Times New Roman"/>
                <w:lang w:val="en-US"/>
              </w:rPr>
              <w:t xml:space="preserve">Spatial Displacement along axis Z of a </w:t>
            </w:r>
            <w:del w:id="1185" w:author="Riki Merrick" w:date="2015-09-12T08:51:00Z">
              <w:r w:rsidDel="0021013C">
                <w:rPr>
                  <w:rFonts w:eastAsia="Times New Roman"/>
                  <w:lang w:val="en-US"/>
                </w:rPr>
                <w:delText xml:space="preserve">Non </w:delText>
              </w:r>
            </w:del>
            <w:ins w:id="1186" w:author="Riki Merrick" w:date="2015-09-12T08:51:00Z">
              <w:r w:rsidR="0021013C">
                <w:rPr>
                  <w:rFonts w:eastAsia="Times New Roman"/>
                  <w:lang w:val="en-US"/>
                </w:rPr>
                <w:t>non-</w:t>
              </w:r>
            </w:ins>
            <w:r>
              <w:rPr>
                <w:rFonts w:eastAsia="Times New Roman"/>
                <w:lang w:val="en-US"/>
              </w:rPr>
              <w:t>linear deformable spatial registration image. The Z axis is defined in reference to the patient's orientation, and is increasing toward the head of the patient</w:t>
            </w:r>
            <w:ins w:id="1187" w:author="Riki Merrick" w:date="2015-09-12T08:52:00Z">
              <w:r w:rsidR="0021013C">
                <w:rPr>
                  <w:rFonts w:eastAsia="Times New Roman"/>
                  <w:lang w:val="en-US"/>
                </w:rPr>
                <w:t>.</w:t>
              </w:r>
            </w:ins>
            <w:del w:id="1188" w:author="Riki Merrick" w:date="2015-09-12T08:52: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Hemodynamic Resistance: </w:t>
            </w:r>
            <w:r>
              <w:rPr>
                <w:rFonts w:eastAsia="Times New Roman"/>
                <w:lang w:val="en-US"/>
              </w:rPr>
              <w:t>Measured resistance to the flow of blood. E.g., through the vasculature or through a heart value</w:t>
            </w:r>
            <w:ins w:id="1189" w:author="Riki Merrick" w:date="2015-09-12T08:52:00Z">
              <w:r w:rsidR="0021013C">
                <w:rPr>
                  <w:rFonts w:eastAsia="Times New Roman"/>
                  <w:lang w:val="en-US"/>
                </w:rPr>
                <w:t>.</w:t>
              </w:r>
            </w:ins>
            <w:del w:id="1190" w:author="Riki Merrick" w:date="2015-09-12T08:52: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Indexed Hemodynamic Resistance: </w:t>
            </w:r>
            <w:r>
              <w:rPr>
                <w:rFonts w:eastAsia="Times New Roman"/>
                <w:lang w:val="en-US"/>
              </w:rPr>
              <w:t>Measured resistance to the flow of blood. E.g., through the vasculature or through a heart value, normalized to a particular indexed scale</w:t>
            </w:r>
            <w:ins w:id="1191" w:author="Riki Merrick" w:date="2015-09-12T08:52:00Z">
              <w:r w:rsidR="0021013C">
                <w:rPr>
                  <w:rFonts w:eastAsia="Times New Roman"/>
                  <w:lang w:val="en-US"/>
                </w:rPr>
                <w:t>.</w:t>
              </w:r>
            </w:ins>
            <w:del w:id="1192" w:author="Riki Merrick" w:date="2015-09-12T08:52: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Tissue Velocity: </w:t>
            </w:r>
            <w:r>
              <w:rPr>
                <w:rFonts w:eastAsia="Times New Roman"/>
                <w:lang w:val="en-US"/>
              </w:rPr>
              <w:t xml:space="preserve">Velocity of tissue based on Doppler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Flow Velocity: </w:t>
            </w:r>
            <w:r>
              <w:rPr>
                <w:rFonts w:eastAsia="Times New Roman"/>
                <w:lang w:val="en-US"/>
              </w:rPr>
              <w:t xml:space="preserve">Velocity of blood flow based on Doppler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Flow Variance: </w:t>
            </w:r>
            <w:r>
              <w:rPr>
                <w:rFonts w:eastAsia="Times New Roman"/>
                <w:lang w:val="en-US"/>
              </w:rPr>
              <w:t xml:space="preserve">Statistical variance of blood velocity relative to mean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Elasticity: </w:t>
            </w:r>
            <w:r>
              <w:rPr>
                <w:rFonts w:eastAsia="Times New Roman"/>
                <w:lang w:val="en-US"/>
              </w:rPr>
              <w:t xml:space="preserve">Scalar value related to the elastic properties of the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Perfusion: </w:t>
            </w:r>
            <w:r>
              <w:rPr>
                <w:rFonts w:eastAsia="Times New Roman"/>
                <w:lang w:val="en-US"/>
              </w:rPr>
              <w:t xml:space="preserve">Scalar value related to the volume of blood perfusing into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Speed of sound: </w:t>
            </w:r>
            <w:r>
              <w:rPr>
                <w:rFonts w:eastAsia="Times New Roman"/>
                <w:lang w:val="en-US"/>
              </w:rPr>
              <w:t xml:space="preserve">Speed of sound in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Ultrasound Attenuation: </w:t>
            </w:r>
            <w:r>
              <w:rPr>
                <w:rFonts w:eastAsia="Times New Roman"/>
                <w:lang w:val="en-US"/>
              </w:rPr>
              <w:t xml:space="preserve">Reduction in strength of ultrasound signal as the wave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RGB R Component: </w:t>
            </w:r>
            <w:r>
              <w:rPr>
                <w:rFonts w:eastAsia="Times New Roman"/>
                <w:lang w:val="en-US"/>
              </w:rPr>
              <w:t xml:space="preserve">Red component of a true color image (RGB)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RGB G Component: </w:t>
            </w:r>
            <w:r>
              <w:rPr>
                <w:rFonts w:eastAsia="Times New Roman"/>
                <w:lang w:val="en-US"/>
              </w:rPr>
              <w:t xml:space="preserve">Green component of a true color image (RGB)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RGB B Component: </w:t>
            </w:r>
            <w:r>
              <w:rPr>
                <w:rFonts w:eastAsia="Times New Roman"/>
                <w:lang w:val="en-US"/>
              </w:rPr>
              <w:t xml:space="preserve">Blue component of a true color image (RGB)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FULL Y Component: </w:t>
            </w:r>
            <w:r>
              <w:rPr>
                <w:rFonts w:eastAsia="Times New Roman"/>
                <w:lang w:val="en-US"/>
              </w:rPr>
              <w:t xml:space="preserve">Y (Luminance) component of a YBR FULL image,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FULL CB Component: </w:t>
            </w:r>
            <w:r>
              <w:rPr>
                <w:rFonts w:eastAsia="Times New Roman"/>
                <w:lang w:val="en-US"/>
              </w:rPr>
              <w:t xml:space="preserve">CB (Blue chrominance) component of a YBR FULL image,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FULL CR Component: </w:t>
            </w:r>
            <w:r>
              <w:rPr>
                <w:rFonts w:eastAsia="Times New Roman"/>
                <w:lang w:val="en-US"/>
              </w:rPr>
              <w:t xml:space="preserve">CR (Red chrominance) component of a YBR FULL image,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PARTIAL Y Component: </w:t>
            </w:r>
            <w:r>
              <w:rPr>
                <w:rFonts w:eastAsia="Times New Roman"/>
                <w:lang w:val="en-US"/>
              </w:rPr>
              <w:t xml:space="preserve">Y (Luminance) component of a YBR PARTIAL image,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PARTIAL CB Component: </w:t>
            </w:r>
            <w:r>
              <w:rPr>
                <w:rFonts w:eastAsia="Times New Roman"/>
                <w:lang w:val="en-US"/>
              </w:rPr>
              <w:t xml:space="preserve">CB (Blue chrominance) component of a YBR PARTIAL image,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PARTIAL CR Component: </w:t>
            </w:r>
            <w:r>
              <w:rPr>
                <w:rFonts w:eastAsia="Times New Roman"/>
                <w:lang w:val="en-US"/>
              </w:rPr>
              <w:t xml:space="preserve">CR (Red chrominance) component of a YBR PARTIAL image,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ICT Y Component: </w:t>
            </w:r>
            <w:r>
              <w:rPr>
                <w:rFonts w:eastAsia="Times New Roman"/>
                <w:lang w:val="en-US"/>
              </w:rPr>
              <w:t xml:space="preserve">Y (Luminance) component of a YBR ICT image (Irreversible Color Transform),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ICT CB Component: </w:t>
            </w:r>
            <w:r>
              <w:rPr>
                <w:rFonts w:eastAsia="Times New Roman"/>
                <w:lang w:val="en-US"/>
              </w:rPr>
              <w:t xml:space="preserve">CB (Blue chrominance) component of a YBR ICT image (Irreversible Color Transform),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ICT CR Component: </w:t>
            </w:r>
            <w:r>
              <w:rPr>
                <w:rFonts w:eastAsia="Times New Roman"/>
                <w:lang w:val="en-US"/>
              </w:rPr>
              <w:t xml:space="preserve">CR (Red chrominance) component of a YBR ICT image (Irreversible Color Transform),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RCT Y Component: </w:t>
            </w:r>
            <w:r>
              <w:rPr>
                <w:rFonts w:eastAsia="Times New Roman"/>
                <w:lang w:val="en-US"/>
              </w:rPr>
              <w:t xml:space="preserve">Y (Luminance) component of a YBR RCT image (Reversible Color Transform),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RCT CB Component: </w:t>
            </w:r>
            <w:r>
              <w:rPr>
                <w:rFonts w:eastAsia="Times New Roman"/>
                <w:lang w:val="en-US"/>
              </w:rPr>
              <w:t xml:space="preserve">CB (Blue chrominance) component of a YBR RCT image (Reversible Color Transform),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YBR RCT CR Component: </w:t>
            </w:r>
            <w:r>
              <w:rPr>
                <w:rFonts w:eastAsia="Times New Roman"/>
                <w:lang w:val="en-US"/>
              </w:rPr>
              <w:t xml:space="preserve">CR (Red chrominance) component of a YBR RCT image (Reversible Color Transform), as defined in JPEG 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Echogenicity: </w:t>
            </w:r>
            <w:r>
              <w:rPr>
                <w:rFonts w:eastAsia="Times New Roman"/>
                <w:lang w:val="en-US"/>
              </w:rPr>
              <w:t xml:space="preserve">The ability of a material to create an ultrasound return echo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Attenuation: </w:t>
            </w:r>
            <w:r>
              <w:rPr>
                <w:rFonts w:eastAsia="Times New Roman"/>
                <w:lang w:val="en-US"/>
              </w:rPr>
              <w:t>Decrease in the number of photons in an X-Ray beam due to interactions with the atoms of a material substance. Attenuation is due primarily to two processes, absorption and scattering</w:t>
            </w:r>
            <w:ins w:id="1193" w:author="Riki Merrick" w:date="2015-09-12T08:53:00Z">
              <w:r w:rsidR="0021013C">
                <w:rPr>
                  <w:rFonts w:eastAsia="Times New Roman"/>
                  <w:lang w:val="en-US"/>
                </w:rPr>
                <w:t>.</w:t>
              </w:r>
            </w:ins>
            <w:del w:id="1194" w:author="Riki Merrick" w:date="2015-09-12T08:53: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Attenuation Coefficient: </w:t>
            </w:r>
            <w:r>
              <w:rPr>
                <w:rFonts w:eastAsia="Times New Roman"/>
                <w:lang w:val="en-US"/>
              </w:rPr>
              <w:t>Coefficient that describes the fraction of a beam of X-Rays or gamma rays that is absorbed or scattered per unit thickness of the absorber. This value basically accounts for the number of atoms in a cubic cm volume of material and the probability of a photon being scattered or absorbed from the nucleus or an electron of one of these atoms</w:t>
            </w:r>
            <w:ins w:id="1195" w:author="Riki Merrick" w:date="2015-09-12T08:53:00Z">
              <w:r w:rsidR="0021013C">
                <w:rPr>
                  <w:rFonts w:eastAsia="Times New Roman"/>
                  <w:lang w:val="en-US"/>
                </w:rPr>
                <w:t>.</w:t>
              </w:r>
            </w:ins>
            <w:del w:id="1196" w:author="Riki Merrick" w:date="2015-09-12T08:53:00Z">
              <w:r w:rsidDel="0021013C">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MR signal intensity: </w:t>
            </w:r>
            <w:r>
              <w:rPr>
                <w:rFonts w:eastAsia="Times New Roman"/>
                <w:lang w:val="en-US"/>
              </w:rPr>
              <w:t xml:space="preserve">Signal intensity of an MR image, not otherwise specified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Binary Segmentation: </w:t>
            </w:r>
            <w:r>
              <w:rPr>
                <w:rFonts w:eastAsia="Times New Roman"/>
                <w:lang w:val="en-US"/>
              </w:rPr>
              <w:t xml:space="preserve">Binary value denoting that the segmented property is present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Fractional Probabilistic Segmentation: </w:t>
            </w:r>
            <w:r>
              <w:rPr>
                <w:rFonts w:eastAsia="Times New Roman"/>
                <w:lang w:val="en-US"/>
              </w:rPr>
              <w:t xml:space="preserve">Probability, defined as a percentage, that the segmented property occupies the spatial area defined by the voxel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Fractional Occupancy Segmentation: </w:t>
            </w:r>
            <w:r>
              <w:rPr>
                <w:rFonts w:eastAsia="Times New Roman"/>
                <w:lang w:val="en-US"/>
              </w:rPr>
              <w:t xml:space="preserve">Percentage of the voxel area occupied by the segmented property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Linear Displacement: </w:t>
            </w:r>
            <w:r>
              <w:rPr>
                <w:rFonts w:eastAsia="Times New Roman"/>
                <w:lang w:val="en-US"/>
              </w:rPr>
              <w:t xml:space="preserve">Spatial dimension, denoting a linear displacement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Photon Energy: </w:t>
            </w:r>
            <w:r>
              <w:rPr>
                <w:rFonts w:eastAsia="Times New Roman"/>
                <w:lang w:val="en-US"/>
              </w:rPr>
              <w:t xml:space="preserve">Dimension denoting the energy (frequency or wavelength) of photons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w:t>
            </w:r>
            <w:r>
              <w:rPr>
                <w:rFonts w:eastAsia="Times New Roman"/>
                <w:lang w:val="en-US"/>
              </w:rPr>
              <w:t xml:space="preserve">Dimension used to sequence events, to compare the duration of events and the intervals between events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Angle: </w:t>
            </w:r>
            <w:r>
              <w:rPr>
                <w:rFonts w:eastAsia="Times New Roman"/>
                <w:lang w:val="en-US"/>
              </w:rPr>
              <w:t xml:space="preserve">Spatial dimension, denoting an angle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Left-Right Axis: </w:t>
            </w:r>
            <w:r>
              <w:rPr>
                <w:rFonts w:eastAsia="Times New Roman"/>
                <w:lang w:val="en-US"/>
              </w:rPr>
              <w:t xml:space="preserve">A spatial dimension axis running along a line between the patient's left and right side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Head-Foot Axis: </w:t>
            </w:r>
            <w:r>
              <w:rPr>
                <w:rFonts w:eastAsia="Times New Roman"/>
                <w:lang w:val="en-US"/>
              </w:rPr>
              <w:t xml:space="preserve">A spatial dimension axis running along a line between the patient's head and foot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Anterior-Posterior Axis: </w:t>
            </w:r>
            <w:r>
              <w:rPr>
                <w:rFonts w:eastAsia="Times New Roman"/>
                <w:lang w:val="en-US"/>
              </w:rPr>
              <w:t xml:space="preserve">A spatial dimension axis running along a line between the patient's anterior and posterior sides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Apex-Base Axis: </w:t>
            </w:r>
            <w:r>
              <w:rPr>
                <w:rFonts w:eastAsia="Times New Roman"/>
                <w:lang w:val="en-US"/>
              </w:rPr>
              <w:t xml:space="preserve">A spatial dimension axis running along a line between the apex and base of an organ, object, or chamber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Anterior-Inferior Axis: </w:t>
            </w:r>
            <w:r>
              <w:rPr>
                <w:rFonts w:eastAsia="Times New Roman"/>
                <w:lang w:val="en-US"/>
              </w:rPr>
              <w:t xml:space="preserve">A spatial dimension axis running along a line between the anterior and inferior sides of an organ, object, or chamber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Septum-Wall Axis: </w:t>
            </w:r>
            <w:r>
              <w:rPr>
                <w:rFonts w:eastAsia="Times New Roman"/>
                <w:lang w:val="en-US"/>
              </w:rPr>
              <w:t xml:space="preserve">A spatial dimension axis running along a line between the septum and wall of a chamber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To Left: </w:t>
            </w:r>
            <w:r>
              <w:rPr>
                <w:rFonts w:eastAsia="Times New Roman"/>
                <w:lang w:val="en-US"/>
              </w:rPr>
              <w:t xml:space="preserve">Orientation of a spatial dimension where increasing values run from the right to the left side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To Right: </w:t>
            </w:r>
            <w:r>
              <w:rPr>
                <w:rFonts w:eastAsia="Times New Roman"/>
                <w:lang w:val="en-US"/>
              </w:rPr>
              <w:t xml:space="preserve">Orientation of a spatial dimension where increasing values run from the left to the right side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Head To Foot: </w:t>
            </w:r>
            <w:r>
              <w:rPr>
                <w:rFonts w:eastAsia="Times New Roman"/>
                <w:lang w:val="en-US"/>
              </w:rPr>
              <w:t xml:space="preserve">Orientation of a spatial dimension where increasing values run from the head to the foot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Foot To Head: </w:t>
            </w:r>
            <w:r>
              <w:rPr>
                <w:rFonts w:eastAsia="Times New Roman"/>
                <w:lang w:val="en-US"/>
              </w:rPr>
              <w:t xml:space="preserve">Orientation of a spatial dimension where increasing values run from the foot to the head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Anterior To Posterior: </w:t>
            </w:r>
            <w:r>
              <w:rPr>
                <w:rFonts w:eastAsia="Times New Roman"/>
                <w:lang w:val="en-US"/>
              </w:rPr>
              <w:t xml:space="preserve">Orientation of a spatial dimension where increasing values run from the anterior to the posterior side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Posterior To Anterior: </w:t>
            </w:r>
            <w:r>
              <w:rPr>
                <w:rFonts w:eastAsia="Times New Roman"/>
                <w:lang w:val="en-US"/>
              </w:rPr>
              <w:t xml:space="preserve">Orientation of a spatial dimension where increasing values run from the posterior to the anterior side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Apex To Base: </w:t>
            </w:r>
            <w:r>
              <w:rPr>
                <w:rFonts w:eastAsia="Times New Roman"/>
                <w:lang w:val="en-US"/>
              </w:rPr>
              <w:t xml:space="preserve">Orientation of a spatial dimension where increasing values run from the apex to the base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Base To Apex: </w:t>
            </w:r>
            <w:r>
              <w:rPr>
                <w:rFonts w:eastAsia="Times New Roman"/>
                <w:lang w:val="en-US"/>
              </w:rPr>
              <w:t xml:space="preserve">Orientation of a spatial dimension where increasing values run from the base to the apex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Anterior To Inferior: </w:t>
            </w:r>
            <w:r>
              <w:rPr>
                <w:rFonts w:eastAsia="Times New Roman"/>
                <w:lang w:val="en-US"/>
              </w:rPr>
              <w:t xml:space="preserve">Orientation of a spatial dimension where increasing values run from the anterior to the inferior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Inferior To Anterior: </w:t>
            </w:r>
            <w:r>
              <w:rPr>
                <w:rFonts w:eastAsia="Times New Roman"/>
                <w:lang w:val="en-US"/>
              </w:rPr>
              <w:t xml:space="preserve">Orientation of a spatial dimension where increasing values run from the inferior to the anterior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Septum To Wall: </w:t>
            </w:r>
            <w:r>
              <w:rPr>
                <w:rFonts w:eastAsia="Times New Roman"/>
                <w:lang w:val="en-US"/>
              </w:rPr>
              <w:t xml:space="preserve">Orientation of a spatial dimension where increasing values run from the septum of a chamber to the opposite wall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Wall To Septum: </w:t>
            </w:r>
            <w:r>
              <w:rPr>
                <w:rFonts w:eastAsia="Times New Roman"/>
                <w:lang w:val="en-US"/>
              </w:rPr>
              <w:t xml:space="preserve">Orientation of a spatial dimension where increasing values run from the opposite wall to the septum of a chamber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Position (Patient) X: </w:t>
            </w:r>
            <w:r>
              <w:rPr>
                <w:rFonts w:eastAsia="Times New Roman"/>
                <w:lang w:val="en-US"/>
              </w:rPr>
              <w:t xml:space="preserve">The x coordinate of the upper left hand corner (center of the first voxel transmitted) of the image,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Position (Patient) Y: </w:t>
            </w:r>
            <w:r>
              <w:rPr>
                <w:rFonts w:eastAsia="Times New Roman"/>
                <w:lang w:val="en-US"/>
              </w:rPr>
              <w:t xml:space="preserve">The y coordinate of the upper left hand corner (center of the first voxel transmitted) of the image,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Position (Patient) Z: </w:t>
            </w:r>
            <w:r>
              <w:rPr>
                <w:rFonts w:eastAsia="Times New Roman"/>
                <w:lang w:val="en-US"/>
              </w:rPr>
              <w:t xml:space="preserve">The z coordinate of the upper left hand corner (center of the first voxel transmitted) of the image,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Orientation (Patient) Row X: </w:t>
            </w:r>
            <w:r>
              <w:rPr>
                <w:rFonts w:eastAsia="Times New Roman"/>
                <w:lang w:val="en-US"/>
              </w:rPr>
              <w:t xml:space="preserve">The x value of the first row direction cosine with respect to the patient,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Orientation (Patient) Row Y: </w:t>
            </w:r>
            <w:r>
              <w:rPr>
                <w:rFonts w:eastAsia="Times New Roman"/>
                <w:lang w:val="en-US"/>
              </w:rPr>
              <w:t xml:space="preserve">The y value of the first row direction cosine with respect to the patient,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Orientation (Patient) Row Z: </w:t>
            </w:r>
            <w:r>
              <w:rPr>
                <w:rFonts w:eastAsia="Times New Roman"/>
                <w:lang w:val="en-US"/>
              </w:rPr>
              <w:t xml:space="preserve">The z value of the first row direction cosine with respect to the patient,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Orientation (Patient) Column X: </w:t>
            </w:r>
            <w:r>
              <w:rPr>
                <w:rFonts w:eastAsia="Times New Roman"/>
                <w:lang w:val="en-US"/>
              </w:rPr>
              <w:t xml:space="preserve">The x value of the first column direction cosine with respect to the patient,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Orientation (Patient) Column Y: </w:t>
            </w:r>
            <w:r>
              <w:rPr>
                <w:rFonts w:eastAsia="Times New Roman"/>
                <w:lang w:val="en-US"/>
              </w:rPr>
              <w:t xml:space="preserve">The y value of the first column direction cosine with respect to the patient,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Orientation (Patient) Column Z: </w:t>
            </w:r>
            <w:r>
              <w:rPr>
                <w:rFonts w:eastAsia="Times New Roman"/>
                <w:lang w:val="en-US"/>
              </w:rPr>
              <w:t xml:space="preserve">The z value of the first column direction cosine with respect to the patient, with respect to the patient-based coordinate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Data Rows: </w:t>
            </w:r>
            <w:r>
              <w:rPr>
                <w:rFonts w:eastAsia="Times New Roman"/>
                <w:lang w:val="en-US"/>
              </w:rPr>
              <w:t xml:space="preserve">Number of rows in the pixel data of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Data Columns: </w:t>
            </w:r>
            <w:r>
              <w:rPr>
                <w:rFonts w:eastAsia="Times New Roman"/>
                <w:lang w:val="en-US"/>
              </w:rPr>
              <w:t xml:space="preserve">Number of columns in the pixel data of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Algorithm Name: </w:t>
            </w:r>
            <w:r>
              <w:rPr>
                <w:rFonts w:eastAsia="Times New Roman"/>
                <w:lang w:val="en-US"/>
              </w:rPr>
              <w:t xml:space="preserve">The name assigned by a manufacturer to a specific software algorithm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Algorithm Parameters: </w:t>
            </w:r>
            <w:r>
              <w:rPr>
                <w:rFonts w:eastAsia="Times New Roman"/>
                <w:lang w:val="en-US"/>
              </w:rPr>
              <w:t xml:space="preserve">The input parameters used by a manufacturer to configure the behavior of a specific software algorithm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Algorithm Version: </w:t>
            </w:r>
            <w:r>
              <w:rPr>
                <w:rFonts w:eastAsia="Times New Roman"/>
                <w:lang w:val="en-US"/>
              </w:rPr>
              <w:t xml:space="preserve">The software version identifier assigned by a manufacturer to a specific software algorithm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Analysis Performed: </w:t>
            </w:r>
            <w:r>
              <w:rPr>
                <w:rFonts w:eastAsia="Times New Roman"/>
                <w:lang w:val="en-US"/>
              </w:rPr>
              <w:t>The type of correlation applied to detection results. E.g., temporal, spatial</w:t>
            </w:r>
            <w:ins w:id="1197" w:author="Riki Merrick" w:date="2015-09-12T08:54:00Z">
              <w:r w:rsidR="000F328B">
                <w:rPr>
                  <w:rFonts w:eastAsia="Times New Roman"/>
                  <w:lang w:val="en-US"/>
                </w:rPr>
                <w:t>.</w:t>
              </w:r>
            </w:ins>
            <w:del w:id="1198" w:author="Riki Merrick" w:date="2015-09-12T08:54:00Z">
              <w:r w:rsidDel="000F328B">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Assessment Category: </w:t>
            </w:r>
            <w:r>
              <w:rPr>
                <w:rFonts w:eastAsia="Times New Roman"/>
                <w:lang w:val="en-US"/>
              </w:rPr>
              <w:t xml:space="preserve">Assignment of intermediate or overall interpretation results to a general category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Breast composition: </w:t>
            </w:r>
            <w:r>
              <w:rPr>
                <w:rFonts w:eastAsia="Times New Roman"/>
                <w:lang w:val="en-US"/>
              </w:rPr>
              <w:t xml:space="preserve">Assessment of annotating tissues in breast; generally including fatty, mixed or dense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Breast Outline including Pectoral Muscle Tissue: </w:t>
            </w:r>
            <w:r>
              <w:rPr>
                <w:rFonts w:eastAsia="Times New Roman"/>
                <w:lang w:val="en-US"/>
              </w:rPr>
              <w:t xml:space="preserve">Purpose of reference for an SCOORD content item that is an outline of the breast that includes the pectoral muscle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 Distribution: </w:t>
            </w:r>
            <w:r>
              <w:rPr>
                <w:rFonts w:eastAsia="Times New Roman"/>
                <w:lang w:val="en-US"/>
              </w:rPr>
              <w:t xml:space="preserve">The type of distribution associated with detected calcifications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 Type: </w:t>
            </w:r>
            <w:r>
              <w:rPr>
                <w:rFonts w:eastAsia="Times New Roman"/>
                <w:lang w:val="en-US"/>
              </w:rPr>
              <w:t xml:space="preserve">Identification of the morphology of detected calcifications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Center: </w:t>
            </w:r>
            <w:r>
              <w:rPr>
                <w:rFonts w:eastAsia="Times New Roman"/>
                <w:lang w:val="en-US"/>
              </w:rPr>
              <w:t xml:space="preserve">Purpose of reference for an SCOORD content item that identifies the central point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Certainty of Feature: </w:t>
            </w:r>
            <w:r>
              <w:rPr>
                <w:rFonts w:eastAsia="Times New Roman"/>
                <w:lang w:val="en-US"/>
              </w:rPr>
              <w:t xml:space="preserve">The likelihood that the feature analyzed is in fact the type of feature identified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Certainty of Finding: </w:t>
            </w:r>
            <w:r>
              <w:rPr>
                <w:rFonts w:eastAsia="Times New Roman"/>
                <w:lang w:val="en-US"/>
              </w:rPr>
              <w:t xml:space="preserve">The likelihood that the finding detected is in fact the type of finding identified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Certainty of Impression: </w:t>
            </w:r>
            <w:r>
              <w:rPr>
                <w:rFonts w:eastAsia="Times New Roman"/>
                <w:lang w:val="en-US"/>
              </w:rPr>
              <w:t xml:space="preserve">The certainty that a device places on an impression, where 0 equals no certainty and 100 equals certainty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Clockface or region: </w:t>
            </w:r>
            <w:r>
              <w:rPr>
                <w:rFonts w:eastAsia="Times New Roman"/>
                <w:lang w:val="en-US"/>
              </w:rPr>
              <w:t>A location identifier based on clock</w:t>
            </w:r>
            <w:ins w:id="1199" w:author="Riki Merrick" w:date="2015-09-12T08:54:00Z">
              <w:r w:rsidR="000F328B">
                <w:rPr>
                  <w:rFonts w:eastAsia="Times New Roman"/>
                  <w:lang w:val="en-US"/>
                </w:rPr>
                <w:t>-</w:t>
              </w:r>
            </w:ins>
            <w:r>
              <w:rPr>
                <w:rFonts w:eastAsia="Times New Roman"/>
                <w:lang w:val="en-US"/>
              </w:rPr>
              <w:t>face numbering or anatomic sub</w:t>
            </w:r>
            <w:ins w:id="1200" w:author="Riki Merrick" w:date="2015-09-12T08:54:00Z">
              <w:r w:rsidR="000F328B">
                <w:rPr>
                  <w:rFonts w:eastAsia="Times New Roman"/>
                  <w:lang w:val="en-US"/>
                </w:rPr>
                <w:t>-</w:t>
              </w:r>
            </w:ins>
            <w:r>
              <w:rPr>
                <w:rFonts w:eastAsia="Times New Roman"/>
                <w:lang w:val="en-US"/>
              </w:rPr>
              <w:t xml:space="preserve">region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Composite Feature: </w:t>
            </w:r>
            <w:r>
              <w:rPr>
                <w:rFonts w:eastAsia="Times New Roman"/>
                <w:lang w:val="en-US"/>
              </w:rPr>
              <w:t xml:space="preserve">An item that is an inferred correlation relating two or more individual findings or features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Composite type: </w:t>
            </w:r>
            <w:r>
              <w:rPr>
                <w:rFonts w:eastAsia="Times New Roman"/>
                <w:lang w:val="en-US"/>
              </w:rPr>
              <w:t xml:space="preserve">The inferred relationship between the findings or features making up a composite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CAD Processing and Findings Summary: </w:t>
            </w:r>
            <w:r>
              <w:rPr>
                <w:rFonts w:eastAsia="Times New Roman"/>
                <w:lang w:val="en-US"/>
              </w:rPr>
              <w:t xml:space="preserve">General assessment of whether or not CAD processing was successful, and whether any findings resulted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Content Date: </w:t>
            </w:r>
            <w:r>
              <w:rPr>
                <w:rFonts w:eastAsia="Times New Roman"/>
                <w:lang w:val="en-US"/>
              </w:rPr>
              <w:t xml:space="preserve">The date the data creation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Content Time: </w:t>
            </w:r>
            <w:r>
              <w:rPr>
                <w:rFonts w:eastAsia="Times New Roman"/>
                <w:lang w:val="en-US"/>
              </w:rPr>
              <w:t xml:space="preserve">The time the data creation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Depth: </w:t>
            </w:r>
            <w:r>
              <w:rPr>
                <w:rFonts w:eastAsia="Times New Roman"/>
                <w:lang w:val="en-US"/>
              </w:rPr>
              <w:t xml:space="preserve">A location identifier based on a feature's inferred distance from the surface of the associated anatomy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Description of Change: </w:t>
            </w:r>
            <w:r>
              <w:rPr>
                <w:rFonts w:eastAsia="Times New Roman"/>
                <w:lang w:val="en-US"/>
              </w:rPr>
              <w:t xml:space="preserve">A textual description of the change that occurred over time in a qualitative characteristic of a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Detection Performed: </w:t>
            </w:r>
            <w:r>
              <w:rPr>
                <w:rFonts w:eastAsia="Times New Roman"/>
                <w:lang w:val="en-US"/>
              </w:rPr>
              <w:t xml:space="preserve">The type of finding sought after by a specific algorithm applied to one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Differential Diagnosis/Impression: </w:t>
            </w:r>
            <w:r>
              <w:rPr>
                <w:rFonts w:eastAsia="Times New Roman"/>
                <w:lang w:val="en-US"/>
              </w:rPr>
              <w:t xml:space="preserve">A general change that occurred within an imaged area between a prior imaging procedure and the current imaging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Failed Analyses: </w:t>
            </w:r>
            <w:r>
              <w:rPr>
                <w:rFonts w:eastAsia="Times New Roman"/>
                <w:lang w:val="en-US"/>
              </w:rPr>
              <w:t xml:space="preserve">A group of analysis algorithms that were attempted, but failed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Failed Detections: </w:t>
            </w:r>
            <w:r>
              <w:rPr>
                <w:rFonts w:eastAsia="Times New Roman"/>
                <w:lang w:val="en-US"/>
              </w:rPr>
              <w:t xml:space="preserve">A group of detection algorithms that were attempted, but failed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Horizontal Pixel Spacing: </w:t>
            </w:r>
            <w:r>
              <w:rPr>
                <w:rFonts w:eastAsia="Times New Roman"/>
                <w:lang w:val="en-US"/>
              </w:rPr>
              <w:t>For projection radiography, the horizontal physical distance measured at the front plane of an Image Receptor housing between the center of each pixel. For tomographic images, the horizontal physical distance in the patient between the center of each pixel</w:t>
            </w:r>
            <w:ins w:id="1201" w:author="Riki Merrick" w:date="2015-09-12T08:55:00Z">
              <w:r w:rsidR="000F328B">
                <w:rPr>
                  <w:rFonts w:eastAsia="Times New Roman"/>
                  <w:lang w:val="en-US"/>
                </w:rPr>
                <w:t>.</w:t>
              </w:r>
            </w:ins>
            <w:del w:id="1202" w:author="Riki Merrick" w:date="2015-09-12T08:55:00Z">
              <w:r w:rsidDel="000F328B">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Laterality: </w:t>
            </w:r>
            <w:r>
              <w:rPr>
                <w:rFonts w:eastAsia="Times New Roman"/>
                <w:lang w:val="en-US"/>
              </w:rPr>
              <w:t xml:space="preserve">Laterality of (possibly paired) body part contained in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Library: </w:t>
            </w:r>
            <w:r>
              <w:rPr>
                <w:rFonts w:eastAsia="Times New Roman"/>
                <w:lang w:val="en-US"/>
              </w:rPr>
              <w:t xml:space="preserve">A container that references all image data used as evidence to produce a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Quality Rating: </w:t>
            </w:r>
            <w:r>
              <w:rPr>
                <w:rFonts w:eastAsia="Times New Roman"/>
                <w:lang w:val="en-US"/>
              </w:rPr>
              <w:t xml:space="preserve">A numeric value in the range 0 to 100, inclusive, where 0 is worst quality and 100 is best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Region: </w:t>
            </w:r>
            <w:r>
              <w:rPr>
                <w:rFonts w:eastAsia="Times New Roman"/>
                <w:lang w:val="en-US"/>
              </w:rPr>
              <w:t xml:space="preserve">Purpose of reference for an SCOORD content item that identifies a specific region of interest within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View: </w:t>
            </w:r>
            <w:r>
              <w:rPr>
                <w:rFonts w:eastAsia="Times New Roman"/>
                <w:lang w:val="en-US"/>
              </w:rPr>
              <w:t xml:space="preserve">The projection of the anatomic region of interest on an image receptor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View Modifier: </w:t>
            </w:r>
            <w:r>
              <w:rPr>
                <w:rFonts w:eastAsia="Times New Roman"/>
                <w:lang w:val="en-US"/>
              </w:rPr>
              <w:t xml:space="preserve">Modifier for Image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Impression Description: </w:t>
            </w:r>
            <w:r>
              <w:rPr>
                <w:rFonts w:eastAsia="Times New Roman"/>
                <w:lang w:val="en-US"/>
              </w:rPr>
              <w:t xml:space="preserve">Free-form text describing the overall or an individual impression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Individual Impression/Recommendation: </w:t>
            </w:r>
            <w:r>
              <w:rPr>
                <w:rFonts w:eastAsia="Times New Roman"/>
                <w:lang w:val="en-US"/>
              </w:rPr>
              <w:t xml:space="preserve">A container for a group of related results from interpretation of one or more images and associated clinical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Density: </w:t>
            </w:r>
            <w:r>
              <w:rPr>
                <w:rFonts w:eastAsia="Times New Roman"/>
                <w:lang w:val="en-US"/>
              </w:rPr>
              <w:t xml:space="preserve">The X-Ray attenuation of a lesion relative to the expected attenuation of an equal volume of fibroglandular breast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Mammography CAD Report: </w:t>
            </w:r>
            <w:r>
              <w:rPr>
                <w:rFonts w:eastAsia="Times New Roman"/>
                <w:lang w:val="en-US"/>
              </w:rPr>
              <w:t xml:space="preserve">A structured report containing the results of computer-aided detection or diagnosis applied to breast imaging and associated clinical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Margins: </w:t>
            </w:r>
            <w:r>
              <w:rPr>
                <w:rFonts w:eastAsia="Times New Roman"/>
                <w:lang w:val="en-US"/>
              </w:rPr>
              <w:t xml:space="preserve">The characteristic of the boundary, edges or border of a detected 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calcifications: </w:t>
            </w:r>
            <w:r>
              <w:rPr>
                <w:rFonts w:eastAsia="Times New Roman"/>
                <w:lang w:val="en-US"/>
              </w:rPr>
              <w:t xml:space="preserve">The quantity of calcifications detected within an identified group or cluster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Object type: </w:t>
            </w:r>
            <w:r>
              <w:rPr>
                <w:rFonts w:eastAsia="Times New Roman"/>
                <w:lang w:val="en-US"/>
              </w:rPr>
              <w:t xml:space="preserve">A non-lesion object identified within one or more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Original Source: </w:t>
            </w:r>
            <w:r>
              <w:rPr>
                <w:rFonts w:eastAsia="Times New Roman"/>
                <w:lang w:val="en-US"/>
              </w:rPr>
              <w:t xml:space="preserve">Purpose of reference for a COMPOSITE content item that identifies it as the original source of evidence for another content item in the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Outline: </w:t>
            </w:r>
            <w:r>
              <w:rPr>
                <w:rFonts w:eastAsia="Times New Roman"/>
                <w:lang w:val="en-US"/>
              </w:rPr>
              <w:t xml:space="preserve">Purpose of reference for an SCOORD content item that identifies the outline or bounding region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Pathology: </w:t>
            </w:r>
            <w:r>
              <w:rPr>
                <w:rFonts w:eastAsia="Times New Roman"/>
                <w:lang w:val="en-US"/>
              </w:rPr>
              <w:t xml:space="preserve">The inferred type of disease associated with an identified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Orientation Column: </w:t>
            </w:r>
            <w:r>
              <w:rPr>
                <w:rFonts w:eastAsia="Times New Roman"/>
                <w:lang w:val="en-US"/>
              </w:rPr>
              <w:t xml:space="preserve">The patient orientation relative to the image plane, specified by a value that designates the anatomical direction of the positive column axis (top to bottom)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Orientation Row: </w:t>
            </w:r>
            <w:r>
              <w:rPr>
                <w:rFonts w:eastAsia="Times New Roman"/>
                <w:lang w:val="en-US"/>
              </w:rPr>
              <w:t xml:space="preserve">The patient orientation relative to the image plane, specified by a value that designates the anatomical direction of the positive row axis (left to right)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Pectoral Muscle Outline: </w:t>
            </w:r>
            <w:r>
              <w:rPr>
                <w:rFonts w:eastAsia="Times New Roman"/>
                <w:lang w:val="en-US"/>
              </w:rPr>
              <w:t xml:space="preserve">Purpose of reference for an SCOORD content item that is an outline of the pectoral muscle tissue only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Percent Fibroglandular Tissue: </w:t>
            </w:r>
            <w:r>
              <w:rPr>
                <w:rFonts w:eastAsia="Times New Roman"/>
                <w:lang w:val="en-US"/>
              </w:rPr>
              <w:t xml:space="preserve">Percent of breast area that is mammographically dense, excluding pectoralis muscle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Probability of cancer: </w:t>
            </w:r>
            <w:r>
              <w:rPr>
                <w:rFonts w:eastAsia="Times New Roman"/>
                <w:lang w:val="en-US"/>
              </w:rPr>
              <w:t xml:space="preserve">The likelihood that an identified finding or feature is cancerous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Quadrant location: </w:t>
            </w:r>
            <w:r>
              <w:rPr>
                <w:rFonts w:eastAsia="Times New Roman"/>
                <w:lang w:val="en-US"/>
              </w:rPr>
              <w:t xml:space="preserve">A location identifier based on the division of an area into four regions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Qualitative Difference: </w:t>
            </w:r>
            <w:r>
              <w:rPr>
                <w:rFonts w:eastAsia="Times New Roman"/>
                <w:lang w:val="en-US"/>
              </w:rPr>
              <w:t xml:space="preserve">A qualitative characteristic of a feature that has changed over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Quality Assessment: </w:t>
            </w:r>
            <w:r>
              <w:rPr>
                <w:rFonts w:eastAsia="Times New Roman"/>
                <w:lang w:val="en-US"/>
              </w:rPr>
              <w:t xml:space="preserve">The effect of the quality of an image on its usability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Quality Control Standard: </w:t>
            </w:r>
            <w:r>
              <w:rPr>
                <w:rFonts w:eastAsia="Times New Roman"/>
                <w:lang w:val="en-US"/>
              </w:rPr>
              <w:t xml:space="preserve">The quality control standard used to make a quality assessment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Quality Finding: </w:t>
            </w:r>
            <w:r>
              <w:rPr>
                <w:rFonts w:eastAsia="Times New Roman"/>
                <w:lang w:val="en-US"/>
              </w:rPr>
              <w:t xml:space="preserve">A specific quality related deficiency detected within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Recommended Follow-up: </w:t>
            </w:r>
            <w:r>
              <w:rPr>
                <w:rFonts w:eastAsia="Times New Roman"/>
                <w:lang w:val="en-US"/>
              </w:rPr>
              <w:t xml:space="preserve">Recommended type of follow-up to an imaging procedure, based on interpreted results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Recommended Follow-up Date: </w:t>
            </w:r>
            <w:r>
              <w:rPr>
                <w:rFonts w:eastAsia="Times New Roman"/>
                <w:lang w:val="en-US"/>
              </w:rPr>
              <w:t xml:space="preserve">Recommended follow-up date to an imaging procedure, based on interpreted results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Recommended Follow-up Interval: </w:t>
            </w:r>
            <w:r>
              <w:rPr>
                <w:rFonts w:eastAsia="Times New Roman"/>
                <w:lang w:val="en-US"/>
              </w:rPr>
              <w:t xml:space="preserve">Recommended follow-up interval to an imaging procedure, based on interpreted results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Rendering Intent: </w:t>
            </w:r>
            <w:r>
              <w:rPr>
                <w:rFonts w:eastAsia="Times New Roman"/>
                <w:lang w:val="en-US"/>
              </w:rPr>
              <w:t xml:space="preserve">The recommendation of the producer of a content item regarding presentation of the content item by recipients of the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Scope of Feature: </w:t>
            </w:r>
            <w:r>
              <w:rPr>
                <w:rFonts w:eastAsia="Times New Roman"/>
                <w:lang w:val="en-US"/>
              </w:rPr>
              <w:t xml:space="preserve">An indication of how widespread the detection of a feature is within the analyzed image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Selected Region Description: </w:t>
            </w:r>
            <w:r>
              <w:rPr>
                <w:rFonts w:eastAsia="Times New Roman"/>
                <w:lang w:val="en-US"/>
              </w:rPr>
              <w:t xml:space="preserve">A textual description of the contents of a selected region identified within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Image Finding: </w:t>
            </w:r>
            <w:r>
              <w:rPr>
                <w:rFonts w:eastAsia="Times New Roman"/>
                <w:lang w:val="en-US"/>
              </w:rPr>
              <w:t xml:space="preserve">An item that was detected on one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Study Date: </w:t>
            </w:r>
            <w:r>
              <w:rPr>
                <w:rFonts w:eastAsia="Times New Roman"/>
                <w:lang w:val="en-US"/>
              </w:rPr>
              <w:t xml:space="preserve">Date on which the acquisition of the study information was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Study Time: </w:t>
            </w:r>
            <w:r>
              <w:rPr>
                <w:rFonts w:eastAsia="Times New Roman"/>
                <w:lang w:val="en-US"/>
              </w:rPr>
              <w:t xml:space="preserve">Time at which the acquisition of the study information was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Successful Analyses: </w:t>
            </w:r>
            <w:r>
              <w:rPr>
                <w:rFonts w:eastAsia="Times New Roman"/>
                <w:lang w:val="en-US"/>
              </w:rPr>
              <w:t xml:space="preserve">A group of analysis algorithms that were attempted and completed successfully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Successful Detections: </w:t>
            </w:r>
            <w:r>
              <w:rPr>
                <w:rFonts w:eastAsia="Times New Roman"/>
                <w:lang w:val="en-US"/>
              </w:rPr>
              <w:t xml:space="preserve">A group of detection algorithms that were attempted and completed successfully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Summary of Detections: </w:t>
            </w:r>
            <w:r>
              <w:rPr>
                <w:rFonts w:eastAsia="Times New Roman"/>
                <w:lang w:val="en-US"/>
              </w:rPr>
              <w:t xml:space="preserve">An overall indication of whether the CAD detection algorithms applied were completed successfully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Summary of Analyses: </w:t>
            </w:r>
            <w:r>
              <w:rPr>
                <w:rFonts w:eastAsia="Times New Roman"/>
                <w:lang w:val="en-US"/>
              </w:rPr>
              <w:t xml:space="preserve">An overall indication of whether the CAD analysis algorithms applied were completed successfully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Vertical Pixel Spacing: </w:t>
            </w:r>
            <w:r>
              <w:rPr>
                <w:rFonts w:eastAsia="Times New Roman"/>
                <w:lang w:val="en-US"/>
              </w:rPr>
              <w:t>For projection radiography, the vertical physical distance measured at the front plane of an Image Receptor housing between the center of each pixel. For tomographic images, the vertical physical distance in the patient between the center of each pixel</w:t>
            </w:r>
            <w:ins w:id="1203" w:author="Riki Merrick" w:date="2015-09-12T08:57:00Z">
              <w:r w:rsidR="000F328B">
                <w:rPr>
                  <w:rFonts w:eastAsia="Times New Roman"/>
                  <w:lang w:val="en-US"/>
                </w:rPr>
                <w:t>.</w:t>
              </w:r>
            </w:ins>
            <w:del w:id="1204" w:author="Riki Merrick" w:date="2015-09-12T08:57:00Z">
              <w:r w:rsidDel="000F328B">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Crosstable: </w:t>
            </w:r>
            <w:r>
              <w:rPr>
                <w:rFonts w:eastAsia="Times New Roman"/>
                <w:lang w:val="en-US"/>
              </w:rPr>
              <w:t>A radiographic projection that has been with the patient lying on a table with the X-Ray source on one side of the table and the detector on the other. E.g., may describe a cross-table cervical spine, chest or pelvis X-Ray image</w:t>
            </w:r>
            <w:ins w:id="1205" w:author="Riki Merrick" w:date="2015-09-12T08:57:00Z">
              <w:r w:rsidR="000F328B">
                <w:rPr>
                  <w:rFonts w:eastAsia="Times New Roman"/>
                  <w:lang w:val="en-US"/>
                </w:rPr>
                <w:t>.</w:t>
              </w:r>
            </w:ins>
            <w:del w:id="1206" w:author="Riki Merrick" w:date="2015-09-12T08:57:00Z">
              <w:r w:rsidDel="000F328B">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CAD Operating Point: </w:t>
            </w:r>
            <w:r>
              <w:rPr>
                <w:rFonts w:eastAsia="Times New Roman"/>
                <w:lang w:val="en-US"/>
              </w:rPr>
              <w:t>One of a number of discrete points on the Receiver-Operator Characteristics (ROC) curve that reflects the expected sensitivity and specificity of a CAD algorithm, where zero indicates the highest specificity, lowest sensitivity operating point. The value should not exceed the Maximum CAD Operating Point</w:t>
            </w:r>
            <w:ins w:id="1207" w:author="Riki Merrick" w:date="2015-09-12T08:57:00Z">
              <w:r w:rsidR="000F328B">
                <w:rPr>
                  <w:rFonts w:eastAsia="Times New Roman"/>
                  <w:lang w:val="en-US"/>
                </w:rPr>
                <w:t>.</w:t>
              </w:r>
            </w:ins>
            <w:del w:id="1208" w:author="Riki Merrick" w:date="2015-09-12T08:57:00Z">
              <w:r w:rsidDel="000F328B">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Maximum CAD Operating Point: </w:t>
            </w:r>
            <w:r>
              <w:rPr>
                <w:rFonts w:eastAsia="Times New Roman"/>
                <w:lang w:val="en-US"/>
              </w:rPr>
              <w:t xml:space="preserve">The maximum value of CAD Operating Point </w:t>
            </w:r>
            <w:r>
              <w:rPr>
                <w:rFonts w:eastAsia="Times New Roman"/>
                <w:lang w:val="en-US"/>
              </w:rPr>
              <w:lastRenderedPageBreak/>
              <w:t xml:space="preserve">for the specific CAD algorithm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CAD Operating Point Description: </w:t>
            </w:r>
            <w:r>
              <w:rPr>
                <w:rFonts w:eastAsia="Times New Roman"/>
                <w:lang w:val="en-US"/>
              </w:rPr>
              <w:t xml:space="preserve">The intended interpretation of a CAD Operating Point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False Markers per Image: </w:t>
            </w:r>
            <w:r>
              <w:rPr>
                <w:rFonts w:eastAsia="Times New Roman"/>
                <w:lang w:val="en-US"/>
              </w:rPr>
              <w:t>The number of false CAD markers per image. Correlates to inverse of Image Specificity</w:t>
            </w:r>
            <w:ins w:id="1209" w:author="Riki Merrick" w:date="2015-09-12T08:58:00Z">
              <w:r w:rsidR="000F328B">
                <w:rPr>
                  <w:rFonts w:eastAsia="Times New Roman"/>
                  <w:lang w:val="en-US"/>
                </w:rPr>
                <w:t>.</w:t>
              </w:r>
            </w:ins>
            <w:del w:id="1210" w:author="Riki Merrick" w:date="2015-09-12T08:58:00Z">
              <w:r w:rsidDel="000F328B">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False Markers per Case: </w:t>
            </w:r>
            <w:r>
              <w:rPr>
                <w:rFonts w:eastAsia="Times New Roman"/>
                <w:lang w:val="en-US"/>
              </w:rPr>
              <w:t>The number of false markers per collection of images that are CAD processed as a group. Correlates to inverse of Case Specificity</w:t>
            </w:r>
            <w:ins w:id="1211" w:author="Riki Merrick" w:date="2015-09-12T08:58:00Z">
              <w:r w:rsidR="000F328B">
                <w:rPr>
                  <w:rFonts w:eastAsia="Times New Roman"/>
                  <w:lang w:val="en-US"/>
                </w:rPr>
                <w:t>.</w:t>
              </w:r>
            </w:ins>
            <w:del w:id="1212" w:author="Riki Merrick" w:date="2015-09-12T08:58:00Z">
              <w:r w:rsidDel="000F328B">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Case Sensitivity: </w:t>
            </w:r>
            <w:r>
              <w:rPr>
                <w:rFonts w:eastAsia="Times New Roman"/>
                <w:lang w:val="en-US"/>
              </w:rPr>
              <w:t xml:space="preserve">The percentage of cancers that should be detected by a CAD algorithm where CAD marks the cancers in at least one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Sensitivity: </w:t>
            </w:r>
            <w:r>
              <w:rPr>
                <w:rFonts w:eastAsia="Times New Roman"/>
                <w:lang w:val="en-US"/>
              </w:rPr>
              <w:t xml:space="preserve">The percentage of cancers that should be detected by a CAD algorithm where CAD marks the cancers in each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Case Specificity: </w:t>
            </w:r>
            <w:r>
              <w:rPr>
                <w:rFonts w:eastAsia="Times New Roman"/>
                <w:lang w:val="en-US"/>
              </w:rPr>
              <w:t>The percentage of cases (collections of images CAD processed as a group) without cancer that have no CAD findings whatsoever. Correlates to inverse of False Markers per Case</w:t>
            </w:r>
            <w:ins w:id="1213" w:author="Riki Merrick" w:date="2015-09-12T08:58:00Z">
              <w:r w:rsidR="000F328B">
                <w:rPr>
                  <w:rFonts w:eastAsia="Times New Roman"/>
                  <w:lang w:val="en-US"/>
                </w:rPr>
                <w:t>.</w:t>
              </w:r>
            </w:ins>
            <w:del w:id="1214" w:author="Riki Merrick" w:date="2015-09-12T08:58:00Z">
              <w:r w:rsidDel="000F328B">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Specificity: </w:t>
            </w:r>
            <w:r>
              <w:rPr>
                <w:rFonts w:eastAsia="Times New Roman"/>
                <w:lang w:val="en-US"/>
              </w:rPr>
              <w:t>The percentage of images without cancer that have no CAD findings whatsoever. Correlates to inverse of False Markers per Image</w:t>
            </w:r>
            <w:ins w:id="1215" w:author="Riki Merrick" w:date="2015-09-12T08:58:00Z">
              <w:r w:rsidR="000F328B">
                <w:rPr>
                  <w:rFonts w:eastAsia="Times New Roman"/>
                  <w:lang w:val="en-US"/>
                </w:rPr>
                <w:t>.</w:t>
              </w:r>
            </w:ins>
            <w:del w:id="1216" w:author="Riki Merrick" w:date="2015-09-12T08:58:00Z">
              <w:r w:rsidDel="000F328B">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Recommended CAD Operating Point: </w:t>
            </w:r>
            <w:r>
              <w:rPr>
                <w:rFonts w:eastAsia="Times New Roman"/>
                <w:lang w:val="en-US"/>
              </w:rPr>
              <w:t xml:space="preserve">The CAD operating point that is recommended for initial display by the creator of the structured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CAD Operating Point Table: </w:t>
            </w:r>
            <w:r>
              <w:rPr>
                <w:rFonts w:eastAsia="Times New Roman"/>
                <w:lang w:val="en-US"/>
              </w:rPr>
              <w:t xml:space="preserve">A list of CAD operating points including their corresponding characteristics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Selected region: </w:t>
            </w:r>
            <w:r>
              <w:rPr>
                <w:rFonts w:eastAsia="Times New Roman"/>
                <w:lang w:val="en-US"/>
              </w:rPr>
              <w:t xml:space="preserve">A specific area of interest noted within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Breast geometry: </w:t>
            </w:r>
            <w:r>
              <w:rPr>
                <w:rFonts w:eastAsia="Times New Roman"/>
                <w:lang w:val="en-US"/>
              </w:rPr>
              <w:t xml:space="preserve">The surface shape of all or a portion of breast related anatomy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Quality: </w:t>
            </w:r>
            <w:r>
              <w:rPr>
                <w:rFonts w:eastAsia="Times New Roman"/>
                <w:lang w:val="en-US"/>
              </w:rPr>
              <w:t xml:space="preserve">Image quality incorporates the following clinical image evaluation parameters: assessment of positioning, compression, artifacts, exposure, contrast, sharpness, and labeling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Non-lesion: </w:t>
            </w:r>
            <w:r>
              <w:rPr>
                <w:rFonts w:eastAsia="Times New Roman"/>
                <w:lang w:val="en-US"/>
              </w:rPr>
              <w:t xml:space="preserve">A finding or feature that is identified as a non-anatomic foreign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Density: </w:t>
            </w:r>
            <w:r>
              <w:rPr>
                <w:rFonts w:eastAsia="Times New Roman"/>
                <w:lang w:val="en-US"/>
              </w:rPr>
              <w:t xml:space="preserve">A space-occupying lesion identified in a single image or projection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Individual Calcification: </w:t>
            </w:r>
            <w:r>
              <w:rPr>
                <w:rFonts w:eastAsia="Times New Roman"/>
                <w:lang w:val="en-US"/>
              </w:rPr>
              <w:t xml:space="preserve">A single identified calcification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 Cluster: </w:t>
            </w:r>
            <w:r>
              <w:rPr>
                <w:rFonts w:eastAsia="Times New Roman"/>
                <w:lang w:val="en-US"/>
              </w:rPr>
              <w:t xml:space="preserve">Multiple calcifications identified as occupying a small area of tissue (less than 2 cc)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Cooper's ligament changes: </w:t>
            </w:r>
            <w:r>
              <w:rPr>
                <w:rFonts w:eastAsia="Times New Roman"/>
                <w:lang w:val="en-US"/>
              </w:rPr>
              <w:t xml:space="preserve">Straightening or thickening of Cooper's ligaments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 in the skin: </w:t>
            </w:r>
            <w:r>
              <w:rPr>
                <w:rFonts w:eastAsia="Times New Roman"/>
                <w:lang w:val="en-US"/>
              </w:rPr>
              <w:t xml:space="preserve">An abnormality noted at imaging within the dermis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 on the skin: </w:t>
            </w:r>
            <w:r>
              <w:rPr>
                <w:rFonts w:eastAsia="Times New Roman"/>
                <w:lang w:val="en-US"/>
              </w:rPr>
              <w:t xml:space="preserve">An abnormality noted at imaging on the epidermis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 Procedure Mammograms for Marker Placement: </w:t>
            </w:r>
            <w:r>
              <w:rPr>
                <w:rFonts w:eastAsia="Times New Roman"/>
                <w:lang w:val="en-US"/>
              </w:rPr>
              <w:t xml:space="preserve">An assessment category to indicate that images have been acquired to assess marker placement following a breast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Follow-up post biopsy as directed by clinician: </w:t>
            </w:r>
            <w:r>
              <w:rPr>
                <w:rFonts w:eastAsia="Times New Roman"/>
                <w:lang w:val="en-US"/>
              </w:rPr>
              <w:t xml:space="preserve">An indication that the patient should seek post procedural follow-up directives from a clinical health care provider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Known biopsy proven malignancy - take appropriate action: </w:t>
            </w:r>
            <w:r>
              <w:rPr>
                <w:rFonts w:eastAsia="Times New Roman"/>
                <w:lang w:val="en-US"/>
              </w:rPr>
              <w:t xml:space="preserve">A recommendation on a patient with known cancer to take steps appropriate to the </w:t>
            </w:r>
            <w:r>
              <w:rPr>
                <w:rFonts w:eastAsia="Times New Roman"/>
                <w:lang w:val="en-US"/>
              </w:rPr>
              <w:lastRenderedPageBreak/>
              <w:t xml:space="preserve">diagnosis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Marker placement: </w:t>
            </w:r>
            <w:r>
              <w:rPr>
                <w:rFonts w:eastAsia="Times New Roman"/>
                <w:lang w:val="en-US"/>
              </w:rPr>
              <w:t xml:space="preserve">Positioning of a radiopaque marker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history of breast cancer with mastectomy: </w:t>
            </w:r>
            <w:r>
              <w:rPr>
                <w:rFonts w:eastAsia="Times New Roman"/>
                <w:lang w:val="en-US"/>
              </w:rPr>
              <w:t xml:space="preserve">Patient has previous diagnosis of breast cancer resulting in mastectomy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Known biopsy proven malignancy: </w:t>
            </w:r>
            <w:r>
              <w:rPr>
                <w:rFonts w:eastAsia="Times New Roman"/>
                <w:lang w:val="en-US"/>
              </w:rPr>
              <w:t xml:space="preserve">Patient has had biopsy containing proven malignancy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detected mass: </w:t>
            </w:r>
            <w:r>
              <w:rPr>
                <w:rFonts w:eastAsia="Times New Roman"/>
                <w:lang w:val="en-US"/>
              </w:rPr>
              <w:t xml:space="preserve">Patient has a finding of mass reported on a prior imaging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Targeted: </w:t>
            </w:r>
            <w:r>
              <w:rPr>
                <w:rFonts w:eastAsia="Times New Roman"/>
                <w:lang w:val="en-US"/>
              </w:rPr>
              <w:t xml:space="preserve">A breast imaging procedure performed on a specific area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Survey: </w:t>
            </w:r>
            <w:r>
              <w:rPr>
                <w:rFonts w:eastAsia="Times New Roman"/>
                <w:lang w:val="en-US"/>
              </w:rPr>
              <w:t xml:space="preserve">A breast imaging procedure performed on the entire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Clustered microcysts: </w:t>
            </w:r>
            <w:r>
              <w:rPr>
                <w:rFonts w:eastAsia="Times New Roman"/>
                <w:lang w:val="en-US"/>
              </w:rPr>
              <w:t xml:space="preserve">A cluster of tiny anechoic foci each smaller than 2-3 mm in diameter with thin (less than 0.5 mm) intervening septations and no discrete solid components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Complicated cyst: </w:t>
            </w:r>
            <w:r>
              <w:rPr>
                <w:rFonts w:eastAsia="Times New Roman"/>
                <w:lang w:val="en-US"/>
              </w:rPr>
              <w:t xml:space="preserve">A fluid filled mass most commonly characterized by homogeneous low-level internal echoes on ultrasound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Additional projections: </w:t>
            </w:r>
            <w:r>
              <w:rPr>
                <w:rFonts w:eastAsia="Times New Roman"/>
                <w:lang w:val="en-US"/>
              </w:rPr>
              <w:t xml:space="preserve">Views not inclusive of MLO and CC (BI-RADSÂ®)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Spot magnification view(s): </w:t>
            </w:r>
            <w:r>
              <w:rPr>
                <w:rFonts w:eastAsia="Times New Roman"/>
                <w:lang w:val="en-US"/>
              </w:rPr>
              <w:t xml:space="preserve">A spot or coned down compression of the breast providing a reduction in the thickness and a magnification of the localized area of interest and improved separation of breast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217"/>
            <w:r>
              <w:rPr>
                <w:rFonts w:eastAsia="Times New Roman"/>
                <w:b/>
                <w:bCs/>
                <w:lang w:val="en-US"/>
              </w:rPr>
              <w:t xml:space="preserve">Ultrasound: </w:t>
            </w:r>
            <w:commentRangeEnd w:id="1217"/>
            <w:r w:rsidR="000F328B">
              <w:rPr>
                <w:rStyle w:val="CommentReference"/>
              </w:rPr>
              <w:commentReference w:id="1217"/>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Old films for comparison: </w:t>
            </w:r>
            <w:r>
              <w:rPr>
                <w:rFonts w:eastAsia="Times New Roman"/>
                <w:lang w:val="en-US"/>
              </w:rPr>
              <w:t xml:space="preserve">Obtain previous mammography studies to compare to present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Ductography: </w:t>
            </w:r>
            <w:r>
              <w:rPr>
                <w:rFonts w:eastAsia="Times New Roman"/>
                <w:lang w:val="en-US"/>
              </w:rPr>
              <w:t xml:space="preserve">A medical procedure used for the sampling of mammary duct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0F328B">
            <w:pPr>
              <w:rPr>
                <w:rFonts w:eastAsia="Times New Roman"/>
                <w:lang w:val="en-US"/>
              </w:rPr>
            </w:pPr>
            <w:r>
              <w:rPr>
                <w:rFonts w:eastAsia="Times New Roman"/>
                <w:b/>
                <w:bCs/>
                <w:lang w:val="en-US"/>
              </w:rPr>
              <w:t xml:space="preserve">Normal interval follow-up: </w:t>
            </w:r>
            <w:r>
              <w:rPr>
                <w:rFonts w:eastAsia="Times New Roman"/>
                <w:lang w:val="en-US"/>
              </w:rPr>
              <w:t xml:space="preserve">Follow up study at 12 months for women </w:t>
            </w:r>
            <w:del w:id="1218" w:author="Riki Merrick" w:date="2015-09-12T09:01:00Z">
              <w:r w:rsidDel="000F328B">
                <w:rPr>
                  <w:rFonts w:eastAsia="Times New Roman"/>
                  <w:lang w:val="en-US"/>
                </w:rPr>
                <w:delText>â‰¥</w:delText>
              </w:r>
            </w:del>
            <w:del w:id="1219" w:author="Riki Merrick" w:date="2015-09-12T09:02:00Z">
              <w:r w:rsidDel="000F328B">
                <w:rPr>
                  <w:rFonts w:eastAsia="Times New Roman"/>
                  <w:lang w:val="en-US"/>
                </w:rPr>
                <w:delText xml:space="preserve"> </w:delText>
              </w:r>
            </w:del>
            <w:r>
              <w:rPr>
                <w:rFonts w:eastAsia="Times New Roman"/>
                <w:lang w:val="en-US"/>
              </w:rPr>
              <w:t xml:space="preserve">40 years of age having a prior negative study and no mitigating risk factors for breast cancer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Any decision to biopsy should be based on clinical assessment: </w:t>
            </w:r>
            <w:r>
              <w:rPr>
                <w:rFonts w:eastAsia="Times New Roman"/>
                <w:lang w:val="en-US"/>
              </w:rPr>
              <w:t xml:space="preserve">Any decision to perform tissue acquisition should be based on clinical assessment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Follow-up at short interval (1-11 months): </w:t>
            </w:r>
            <w:r>
              <w:rPr>
                <w:rFonts w:eastAsia="Times New Roman"/>
                <w:lang w:val="en-US"/>
              </w:rPr>
              <w:t xml:space="preserve">Follow-up at short interval (1-11 months)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Biopsy should be considered: </w:t>
            </w:r>
            <w:r>
              <w:rPr>
                <w:rFonts w:eastAsia="Times New Roman"/>
                <w:lang w:val="en-US"/>
              </w:rPr>
              <w:t xml:space="preserve">Tissue acquisition should be considered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Needle localization and biopsy: </w:t>
            </w:r>
            <w:r>
              <w:rPr>
                <w:rFonts w:eastAsia="Times New Roman"/>
                <w:lang w:val="en-US"/>
              </w:rPr>
              <w:t xml:space="preserve">Breast tissue acquisition following the identification of an area of concern with the placement of a needle or needle-wire assembly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Histology using core biopsy: </w:t>
            </w:r>
            <w:r>
              <w:rPr>
                <w:rFonts w:eastAsia="Times New Roman"/>
                <w:lang w:val="en-US"/>
              </w:rPr>
              <w:t xml:space="preserve">Pathologic analysis of breast tissue and lesions using core tissue samples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Suggestive of malignancy - take appropriate action: </w:t>
            </w:r>
            <w:r>
              <w:rPr>
                <w:rFonts w:eastAsia="Times New Roman"/>
                <w:lang w:val="en-US"/>
              </w:rPr>
              <w:t>Lesions that do not have the characteristic morphologies of breast cancer but have a definite probability of being malignant. There is a sufficient concern to urge a biopsy</w:t>
            </w:r>
            <w:ins w:id="1220" w:author="Riki Merrick" w:date="2015-09-12T09:02:00Z">
              <w:r w:rsidR="000F328B">
                <w:rPr>
                  <w:rFonts w:eastAsia="Times New Roman"/>
                  <w:lang w:val="en-US"/>
                </w:rPr>
                <w:t>.</w:t>
              </w:r>
            </w:ins>
            <w:del w:id="1221" w:author="Riki Merrick" w:date="2015-09-12T09:02:00Z">
              <w:r w:rsidDel="000F328B">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Cytologic analysis: </w:t>
            </w:r>
            <w:r>
              <w:rPr>
                <w:rFonts w:eastAsia="Times New Roman"/>
                <w:lang w:val="en-US"/>
              </w:rPr>
              <w:t xml:space="preserve">Cellular analysis of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Biopsy should be strongly considered: </w:t>
            </w:r>
            <w:r>
              <w:rPr>
                <w:rFonts w:eastAsia="Times New Roman"/>
                <w:lang w:val="en-US"/>
              </w:rPr>
              <w:t xml:space="preserve">Tissue acquisition should be strongly </w:t>
            </w:r>
            <w:r>
              <w:rPr>
                <w:rFonts w:eastAsia="Times New Roman"/>
                <w:lang w:val="en-US"/>
              </w:rPr>
              <w:lastRenderedPageBreak/>
              <w:t xml:space="preserve">considered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Highly suggestive of malignancy - take appropriate action: </w:t>
            </w:r>
            <w:r>
              <w:rPr>
                <w:rFonts w:eastAsia="Times New Roman"/>
                <w:lang w:val="en-US"/>
              </w:rPr>
              <w:t xml:space="preserve">Lesions have a high probability of being cancer, which require additional 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Presentation Required: Rendering device is expected to present: </w:t>
            </w:r>
            <w:r>
              <w:rPr>
                <w:rFonts w:eastAsia="Times New Roman"/>
                <w:lang w:val="en-US"/>
              </w:rPr>
              <w:t xml:space="preserve">The producer of a report intends for a recipient of the report to present or display the associated content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Presentation Optional: Rendering device may present: </w:t>
            </w:r>
            <w:r>
              <w:rPr>
                <w:rFonts w:eastAsia="Times New Roman"/>
                <w:lang w:val="en-US"/>
              </w:rPr>
              <w:t xml:space="preserve">The producer of a report considers the presentation or display of the associated content item by a recipient to be optional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for Presentation: Rendering device expected not to present: </w:t>
            </w:r>
            <w:r>
              <w:rPr>
                <w:rFonts w:eastAsia="Times New Roman"/>
                <w:lang w:val="en-US"/>
              </w:rPr>
              <w:t xml:space="preserve">The producer of a report intends for a recipient of the report NOT to present or display the associated content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content items are related temporally: </w:t>
            </w:r>
            <w:r>
              <w:rPr>
                <w:rFonts w:eastAsia="Times New Roman"/>
                <w:lang w:val="en-US"/>
              </w:rPr>
              <w:t xml:space="preserve">The associated content items are identified as being the same finding or feature at different points in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content items are related spatially: </w:t>
            </w:r>
            <w:r>
              <w:rPr>
                <w:rFonts w:eastAsia="Times New Roman"/>
                <w:lang w:val="en-US"/>
              </w:rPr>
              <w:t xml:space="preserve">The associated content items are identified as being the same finding or feature on different projections taken at the same point in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content items are related contra-laterally: </w:t>
            </w:r>
            <w:r>
              <w:rPr>
                <w:rFonts w:eastAsia="Times New Roman"/>
                <w:lang w:val="en-US"/>
              </w:rPr>
              <w:t xml:space="preserve">The associated content items are identified as being related side-to-side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Feature detected on the only image: </w:t>
            </w:r>
            <w:r>
              <w:rPr>
                <w:rFonts w:eastAsia="Times New Roman"/>
                <w:lang w:val="en-US"/>
              </w:rPr>
              <w:t xml:space="preserve">There is one image in the interpreted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Feature detected on only one of the images: </w:t>
            </w:r>
            <w:r>
              <w:rPr>
                <w:rFonts w:eastAsia="Times New Roman"/>
                <w:lang w:val="en-US"/>
              </w:rPr>
              <w:t xml:space="preserve">There is more than one image of the same modality in the interpreted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Feature detected on multiple images: </w:t>
            </w:r>
            <w:r>
              <w:rPr>
                <w:rFonts w:eastAsia="Times New Roman"/>
                <w:lang w:val="en-US"/>
              </w:rPr>
              <w:t xml:space="preserve">There is more than one image of the same modality in the interpreted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Feature detected on images from multiple modalities: </w:t>
            </w:r>
            <w:r>
              <w:rPr>
                <w:rFonts w:eastAsia="Times New Roman"/>
                <w:lang w:val="en-US"/>
              </w:rPr>
              <w:t xml:space="preserve">The interpreted data set contains images from multiple modalities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Scar tissue: </w:t>
            </w:r>
            <w:r>
              <w:rPr>
                <w:rFonts w:eastAsia="Times New Roman"/>
                <w:lang w:val="en-US"/>
              </w:rPr>
              <w:t xml:space="preserve">The fibrous tissue replacing normal tissues destroyed by disease or injury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rsidP="000F328B">
            <w:pPr>
              <w:rPr>
                <w:rFonts w:eastAsia="Times New Roman"/>
                <w:lang w:val="en-US"/>
              </w:rPr>
            </w:pPr>
            <w:r>
              <w:rPr>
                <w:rFonts w:eastAsia="Times New Roman"/>
                <w:b/>
                <w:bCs/>
                <w:lang w:val="en-US"/>
              </w:rPr>
              <w:t xml:space="preserve">J Wire: </w:t>
            </w:r>
            <w:r>
              <w:rPr>
                <w:rFonts w:eastAsia="Times New Roman"/>
                <w:lang w:val="en-US"/>
              </w:rPr>
              <w:t>A medical appliance used for localization of non</w:t>
            </w:r>
            <w:ins w:id="1222" w:author="Riki Merrick" w:date="2015-09-12T09:03:00Z">
              <w:r w:rsidR="000F328B">
                <w:rPr>
                  <w:rFonts w:eastAsia="Times New Roman"/>
                  <w:lang w:val="en-US"/>
                </w:rPr>
                <w:t>-</w:t>
              </w:r>
            </w:ins>
            <w:del w:id="1223" w:author="Riki Merrick" w:date="2015-09-12T09:03:00Z">
              <w:r w:rsidDel="000F328B">
                <w:rPr>
                  <w:rFonts w:eastAsia="Times New Roman"/>
                  <w:lang w:val="en-US"/>
                </w:rPr>
                <w:delText xml:space="preserve"> </w:delText>
              </w:r>
            </w:del>
            <w:r>
              <w:rPr>
                <w:rFonts w:eastAsia="Times New Roman"/>
                <w:lang w:val="en-US"/>
              </w:rPr>
              <w:t xml:space="preserve">palpable breast lesions to insure that the proper area is removed in a surgical biopsy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Pacemaker: </w:t>
            </w:r>
            <w:r>
              <w:rPr>
                <w:rFonts w:eastAsia="Times New Roman"/>
                <w:lang w:val="en-US"/>
              </w:rPr>
              <w:t xml:space="preserve">A medical appliance used for regulating cardiac rhythms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Paddle: </w:t>
            </w:r>
            <w:r>
              <w:rPr>
                <w:rFonts w:eastAsia="Times New Roman"/>
                <w:lang w:val="en-US"/>
              </w:rPr>
              <w:t xml:space="preserve">A compression device used for obtaining mammographic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Collimator: </w:t>
            </w:r>
            <w:r>
              <w:rPr>
                <w:rFonts w:eastAsia="Times New Roman"/>
                <w:lang w:val="en-US"/>
              </w:rPr>
              <w:t xml:space="preserve">A device used for restricting an X-Ray beam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 Plate: </w:t>
            </w:r>
            <w:r>
              <w:rPr>
                <w:rFonts w:eastAsia="Times New Roman"/>
                <w:lang w:val="en-US"/>
              </w:rPr>
              <w:t xml:space="preserve">An area designated on a radiographic film for facility and patient ID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Marker: </w:t>
            </w:r>
            <w:r>
              <w:rPr>
                <w:rFonts w:eastAsia="Times New Roman"/>
                <w:lang w:val="en-US"/>
              </w:rPr>
              <w:t xml:space="preserve">Site specific markers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Unspecified: </w:t>
            </w:r>
            <w:r>
              <w:rPr>
                <w:rFonts w:eastAsia="Times New Roman"/>
                <w:lang w:val="en-US"/>
              </w:rPr>
              <w:t xml:space="preserve">The value of the concept is not specified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View and Laterality Marker is missing: </w:t>
            </w:r>
            <w:r>
              <w:rPr>
                <w:rFonts w:eastAsia="Times New Roman"/>
                <w:lang w:val="en-US"/>
              </w:rPr>
              <w:t xml:space="preserve">Image quality deficiency according to MQSA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View and Laterality Marker does not have both view and laterality: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View and Laterality Marker does not have approved codes: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View and Laterality Marker is not near the axilla: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View and Laterality Marker overlaps breast tissue: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View and Laterality Marker is partially obscured: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View and Laterality Marker is incorrect: </w:t>
            </w:r>
            <w:r>
              <w:rPr>
                <w:rFonts w:eastAsia="Times New Roman"/>
                <w:lang w:val="en-US"/>
              </w:rPr>
              <w:t xml:space="preserve">Image quality deficiency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View and Laterality Marker is off image: </w:t>
            </w:r>
            <w:r>
              <w:rPr>
                <w:rFonts w:eastAsia="Times New Roman"/>
                <w:lang w:val="en-US"/>
              </w:rPr>
              <w:t xml:space="preserve">Image quality deficiency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Flash is not near edge of film: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Flash is illegible, does not fit, or is lopsided: </w:t>
            </w:r>
            <w:r>
              <w:rPr>
                <w:rFonts w:eastAsia="Times New Roman"/>
                <w:lang w:val="en-US"/>
              </w:rPr>
              <w:t xml:space="preserve">Image quality deficiency according to MQSA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Flash doesn't include patient name and additional patient id: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Flash doesn't include date of examination: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Flash doesn't include facility name and location: </w:t>
            </w:r>
            <w:r>
              <w:rPr>
                <w:rFonts w:eastAsia="Times New Roman"/>
                <w:lang w:val="en-US"/>
              </w:rPr>
              <w:t xml:space="preserve">Image quality deficiency according to MQSA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Flash doesn't include technologist identification: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Flash doesn't include cassette/screen/detector identification: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Flash doesn't include mammography unit identification: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 sticker is missing: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Technical factors missing: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Collimation too close to breast: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Inadequate compression: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MLO Insufficient pectoral muscle: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MLO No fat is visualized posterior to fibroglandular tissues: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MLO Poor separation of deep and superficial breast tissues: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MLO Evidence of motion blur: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MLO Inframammary fold is not open: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CC Not all medial tissue visualized: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CC Nipple not centered on image: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CC Posterior nipple line does not measure within 1 cm of MLO: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Nipple not in profile: </w:t>
            </w:r>
            <w:r>
              <w:rPr>
                <w:rFonts w:eastAsia="Times New Roman"/>
                <w:lang w:val="en-US"/>
              </w:rPr>
              <w:t xml:space="preserve">Image quality deficiency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Insufficient implant displacement incorrect: </w:t>
            </w:r>
            <w:r>
              <w:rPr>
                <w:rFonts w:eastAsia="Times New Roman"/>
                <w:lang w:val="en-US"/>
              </w:rPr>
              <w:t xml:space="preserve">Image quality deficiency according to MQCM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artifact(s): </w:t>
            </w:r>
            <w:r>
              <w:rPr>
                <w:rFonts w:eastAsia="Times New Roman"/>
                <w:lang w:val="en-US"/>
              </w:rPr>
              <w:t xml:space="preserve">Signals that do not faithfully reproduce actual anatomic structures because of distortion or of addition or deletion of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Grid artifact(s): </w:t>
            </w:r>
            <w:r>
              <w:rPr>
                <w:rFonts w:eastAsia="Times New Roman"/>
                <w:lang w:val="en-US"/>
              </w:rPr>
              <w:t>Feature(s) arising from the acquisition unit's anti-scatter grid mechanism. For two-dimensional systems, such features include those of mechanically damaged or incorrectly positioned grids. For moving or Bucky grids, artifacts may result from intentional grid motion that is inadequate in duration or velocity uniformity</w:t>
            </w:r>
            <w:ins w:id="1224" w:author="Riki Merrick" w:date="2015-09-12T09:03:00Z">
              <w:r w:rsidR="000F328B">
                <w:rPr>
                  <w:rFonts w:eastAsia="Times New Roman"/>
                  <w:lang w:val="en-US"/>
                </w:rPr>
                <w:t>.</w:t>
              </w:r>
            </w:ins>
            <w:del w:id="1225" w:author="Riki Merrick" w:date="2015-09-12T09:03:00Z">
              <w:r w:rsidDel="000F328B">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Positioning: </w:t>
            </w:r>
            <w:r>
              <w:rPr>
                <w:rFonts w:eastAsia="Times New Roman"/>
                <w:lang w:val="en-US"/>
              </w:rPr>
              <w:t>Inadequate arrangement of the anatomy of interest with respect to the X-Ray field and image detector sensitive area. Examples: 1) positioning is "cutoff" when the projection of anatomy of interest falls outside the sensitive area of the detector; 2) "cone cut", in which the X-Ray field does not adequately cover the anatomy of interest; 3) detector's sensitive surface is too small to cover the projection of the anatomy of interest; 4) improper angular orientation or "rotation" of anatomy of interest with respect to the X-Ray source, or detector; 5) projection of other anatomy or clothing over the anatomy of interest in the image</w:t>
            </w:r>
            <w:ins w:id="1226" w:author="Riki Merrick" w:date="2015-09-12T09:04:00Z">
              <w:r w:rsidR="000F328B">
                <w:rPr>
                  <w:rFonts w:eastAsia="Times New Roman"/>
                  <w:lang w:val="en-US"/>
                </w:rPr>
                <w:t>.</w:t>
              </w:r>
            </w:ins>
            <w:del w:id="1227" w:author="Riki Merrick" w:date="2015-09-12T09:03:00Z">
              <w:r w:rsidDel="000F328B">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Motion blur: </w:t>
            </w:r>
            <w:r>
              <w:rPr>
                <w:rFonts w:eastAsia="Times New Roman"/>
                <w:lang w:val="en-US"/>
              </w:rPr>
              <w:t xml:space="preserve">Unacceptable image blur resulting from motion of the anatomy of interest during exposure or the inadequately compensated motion of X-Ray source with respect to the image detector during exposure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Under exposed: </w:t>
            </w:r>
            <w:r>
              <w:rPr>
                <w:rFonts w:eastAsia="Times New Roman"/>
                <w:lang w:val="en-US"/>
              </w:rPr>
              <w:t>Inadequate number of quanta reached the detector during exposure. Reasons for under exposed images include low kVp, low mAs product, excess Source Image Distance. Under exposed images have inadequate signal and higher noise in the areas of interest</w:t>
            </w:r>
            <w:ins w:id="1228" w:author="Riki Merrick" w:date="2015-09-12T09:04:00Z">
              <w:r w:rsidR="000F328B">
                <w:rPr>
                  <w:rFonts w:eastAsia="Times New Roman"/>
                  <w:lang w:val="en-US"/>
                </w:rPr>
                <w:t>.</w:t>
              </w:r>
            </w:ins>
            <w:del w:id="1229" w:author="Riki Merrick" w:date="2015-09-12T09:04:00Z">
              <w:r w:rsidDel="000F328B">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Over exposed: </w:t>
            </w:r>
            <w:r>
              <w:rPr>
                <w:rFonts w:eastAsia="Times New Roman"/>
                <w:lang w:val="en-US"/>
              </w:rPr>
              <w:t>An excess number of quanta reached the detector during exposure. Reasons for over exposed images include high kVp, high mAs product, short Source Image Distance. Over exposed images have high signal and lower noise in the areas of interest. Over exposed area may demonstrate lack of contrast from over saturation of the detector</w:t>
            </w:r>
            <w:ins w:id="1230" w:author="Riki Merrick" w:date="2015-09-12T09:04:00Z">
              <w:r w:rsidR="000F328B">
                <w:rPr>
                  <w:rFonts w:eastAsia="Times New Roman"/>
                  <w:lang w:val="en-US"/>
                </w:rPr>
                <w:t>.</w:t>
              </w:r>
            </w:ins>
            <w:del w:id="1231" w:author="Riki Merrick" w:date="2015-09-12T09:04:00Z">
              <w:r w:rsidDel="000F328B">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image: </w:t>
            </w:r>
            <w:r>
              <w:rPr>
                <w:rFonts w:eastAsia="Times New Roman"/>
                <w:lang w:val="en-US"/>
              </w:rPr>
              <w:t xml:space="preserve">No evidence of a patient exposure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Detector artifact(s): </w:t>
            </w:r>
            <w:r>
              <w:rPr>
                <w:rFonts w:eastAsia="Times New Roman"/>
                <w:lang w:val="en-US"/>
              </w:rPr>
              <w:t xml:space="preserve">Superposed features or flaws of the detector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Artifact(s) other than grid or detector artifact: </w:t>
            </w:r>
            <w:r>
              <w:rPr>
                <w:rFonts w:eastAsia="Times New Roman"/>
                <w:lang w:val="en-US"/>
              </w:rPr>
              <w:t xml:space="preserve">Features or discontinuities arising from causes other than the anti-scatter grid and image detector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Mechanical failure: </w:t>
            </w:r>
            <w:r>
              <w:rPr>
                <w:rFonts w:eastAsia="Times New Roman"/>
                <w:lang w:val="en-US"/>
              </w:rPr>
              <w:t xml:space="preserve">Failure of the device to operate according to mechanical design specifications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Electrical failure: </w:t>
            </w:r>
            <w:r>
              <w:rPr>
                <w:rFonts w:eastAsia="Times New Roman"/>
                <w:lang w:val="en-US"/>
              </w:rPr>
              <w:t xml:space="preserve">Failure of a device to operate according to electrical design specifications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Software failure: </w:t>
            </w:r>
            <w:r>
              <w:rPr>
                <w:rFonts w:eastAsia="Times New Roman"/>
                <w:lang w:val="en-US"/>
              </w:rPr>
              <w:t xml:space="preserve">Attributable to software used in generation or handling of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Inappropriate image processing: </w:t>
            </w:r>
            <w:r>
              <w:rPr>
                <w:rFonts w:eastAsia="Times New Roman"/>
                <w:lang w:val="en-US"/>
              </w:rPr>
              <w:t xml:space="preserve">Images processed inappropriately, not following appropriate protocol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failure: </w:t>
            </w:r>
            <w:r>
              <w:rPr>
                <w:rFonts w:eastAsia="Times New Roman"/>
                <w:lang w:val="en-US"/>
              </w:rPr>
              <w:t xml:space="preserve">Failure that is not mechanical or electrical or otherwise described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Unknown failure: </w:t>
            </w:r>
            <w:r>
              <w:rPr>
                <w:rFonts w:eastAsia="Times New Roman"/>
                <w:lang w:val="en-US"/>
              </w:rPr>
              <w:t xml:space="preserve">Unidentified or unknown cause of failure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Succeeded: </w:t>
            </w:r>
            <w:r>
              <w:rPr>
                <w:rFonts w:eastAsia="Times New Roman"/>
                <w:lang w:val="en-US"/>
              </w:rPr>
              <w:t xml:space="preserve">The attempted process was completely successful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Partially Succeeded: </w:t>
            </w:r>
            <w:r>
              <w:rPr>
                <w:rFonts w:eastAsia="Times New Roman"/>
                <w:lang w:val="en-US"/>
              </w:rPr>
              <w:t xml:space="preserve">The attempted process succeeded in some ways, but failed in others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Failed: </w:t>
            </w:r>
            <w:r>
              <w:rPr>
                <w:rFonts w:eastAsia="Times New Roman"/>
                <w:lang w:val="en-US"/>
              </w:rPr>
              <w:t xml:space="preserve">The attempted process completely failed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Attempted: </w:t>
            </w:r>
            <w:r>
              <w:rPr>
                <w:rFonts w:eastAsia="Times New Roman"/>
                <w:lang w:val="en-US"/>
              </w:rPr>
              <w:t xml:space="preserve">No process was performed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Individual Impression / Recommendation Analysis: </w:t>
            </w:r>
            <w:r>
              <w:rPr>
                <w:rFonts w:eastAsia="Times New Roman"/>
                <w:lang w:val="en-US"/>
              </w:rPr>
              <w:t xml:space="preserve">Analysis of a related group of findings or features detected during image data inspection, to produce a summary impression and/or recommendation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Overall Impression / Recommendation Analysis: </w:t>
            </w:r>
            <w:r>
              <w:rPr>
                <w:rFonts w:eastAsia="Times New Roman"/>
                <w:lang w:val="en-US"/>
              </w:rPr>
              <w:t xml:space="preserve">Analysis of all groups of findings or features, to produce a single impression and/or recommendation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Unusable - Quality renders image unusable: </w:t>
            </w:r>
            <w:r>
              <w:rPr>
                <w:rFonts w:eastAsia="Times New Roman"/>
                <w:lang w:val="en-US"/>
              </w:rPr>
              <w:t xml:space="preserve">The usability of an image for diagnostic interpretation or CAD, based on a quality control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Usable - Does not meet the quality control standard: </w:t>
            </w:r>
            <w:r>
              <w:rPr>
                <w:rFonts w:eastAsia="Times New Roman"/>
                <w:lang w:val="en-US"/>
              </w:rPr>
              <w:t xml:space="preserve">The usability of an image for diagnostic interpretation or CAD, based on a quality control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Usable - Meets the quality control standard: </w:t>
            </w:r>
            <w:r>
              <w:rPr>
                <w:rFonts w:eastAsia="Times New Roman"/>
                <w:lang w:val="en-US"/>
              </w:rPr>
              <w:t xml:space="preserve">The usability of an image for diagnostic interpretation or CAD, based on a quality control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Mammography Quality Control Manual 1999, ACR: </w:t>
            </w:r>
            <w:r>
              <w:rPr>
                <w:rFonts w:eastAsia="Times New Roman"/>
                <w:lang w:val="en-US"/>
              </w:rPr>
              <w:t xml:space="preserve">An image quality control standard specified by the American College of Radiology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Title 21 CFR Section 900, Subpart B: </w:t>
            </w:r>
            <w:r>
              <w:rPr>
                <w:rFonts w:eastAsia="Times New Roman"/>
                <w:lang w:val="en-US"/>
              </w:rPr>
              <w:t xml:space="preserve">An image quality control standard in the US Code of Federal Regulations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Institutionally defined quality control standard: </w:t>
            </w:r>
            <w:r>
              <w:rPr>
                <w:rFonts w:eastAsia="Times New Roman"/>
                <w:lang w:val="en-US"/>
              </w:rPr>
              <w:t xml:space="preserve">An image quality control standard specified or adopted by the institution responsible for the document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All algorithms succeeded; without findings: </w:t>
            </w:r>
            <w:r>
              <w:rPr>
                <w:rFonts w:eastAsia="Times New Roman"/>
                <w:lang w:val="en-US"/>
              </w:rPr>
              <w:t xml:space="preserve">No findings resulted upon successful completion of all attempted computer-aided detection and/or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All algorithms succeeded; with findings: </w:t>
            </w:r>
            <w:r>
              <w:rPr>
                <w:rFonts w:eastAsia="Times New Roman"/>
                <w:lang w:val="en-US"/>
              </w:rPr>
              <w:t xml:space="preserve">One or more findings resulted upon successful completion of all attempted computer-aided detection and/or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all algorithms succeeded; without findings: </w:t>
            </w:r>
            <w:r>
              <w:rPr>
                <w:rFonts w:eastAsia="Times New Roman"/>
                <w:lang w:val="en-US"/>
              </w:rPr>
              <w:t xml:space="preserve">No findings resulted from the attempted computer-aided detection and/or analysis, but one or more failures occurred in the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all algorithms succeeded; with findings: </w:t>
            </w:r>
            <w:r>
              <w:rPr>
                <w:rFonts w:eastAsia="Times New Roman"/>
                <w:lang w:val="en-US"/>
              </w:rPr>
              <w:t xml:space="preserve">One or more findings resulted from the attempted computer-aided detection and/or analysis, but one or more failures occurred in the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algorithms succeeded; without findings: </w:t>
            </w:r>
            <w:r>
              <w:rPr>
                <w:rFonts w:eastAsia="Times New Roman"/>
                <w:lang w:val="en-US"/>
              </w:rPr>
              <w:t xml:space="preserve">All of the attempted computer-aided detection and/or analysis failed, so there could be no 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Adenolipoma: </w:t>
            </w:r>
            <w:r>
              <w:rPr>
                <w:rFonts w:eastAsia="Times New Roman"/>
                <w:lang w:val="en-US"/>
              </w:rPr>
              <w:t xml:space="preserve">A benign tumor having glandular characteristics but composed of fat, with the presence of normal mammary ducts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232"/>
            <w:r>
              <w:rPr>
                <w:rFonts w:eastAsia="Times New Roman"/>
                <w:b/>
                <w:bCs/>
                <w:lang w:val="en-US"/>
              </w:rPr>
              <w:t xml:space="preserve">Ductal hyperplasia: </w:t>
            </w:r>
            <w:commentRangeEnd w:id="1232"/>
            <w:r w:rsidR="00B40A29">
              <w:rPr>
                <w:rStyle w:val="CommentReference"/>
              </w:rPr>
              <w:commentReference w:id="1232"/>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Adenomyoepithelioma: </w:t>
            </w:r>
            <w:r>
              <w:rPr>
                <w:rFonts w:eastAsia="Times New Roman"/>
                <w:lang w:val="en-US"/>
              </w:rPr>
              <w:t xml:space="preserve">Neoplasms composed of myoepithelial cells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 axillary node: </w:t>
            </w:r>
            <w:r>
              <w:rPr>
                <w:rFonts w:eastAsia="Times New Roman"/>
                <w:lang w:val="en-US"/>
              </w:rPr>
              <w:t xml:space="preserve">Axillary node that is normal in appearance with no </w:t>
            </w:r>
            <w:r>
              <w:rPr>
                <w:rFonts w:eastAsia="Times New Roman"/>
                <w:lang w:val="en-US"/>
              </w:rPr>
              <w:lastRenderedPageBreak/>
              <w:t xml:space="preserve">associated pathology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Axillary node with calcifications: </w:t>
            </w:r>
            <w:r>
              <w:rPr>
                <w:rFonts w:eastAsia="Times New Roman"/>
                <w:lang w:val="en-US"/>
              </w:rPr>
              <w:t xml:space="preserve">Axillary node containing calcifications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Axillary node hyperplasia: </w:t>
            </w:r>
            <w:r>
              <w:rPr>
                <w:rFonts w:eastAsia="Times New Roman"/>
                <w:lang w:val="en-US"/>
              </w:rPr>
              <w:t xml:space="preserve">Excessive proliferation of normal tissue arrangement of the axillary node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233"/>
            <w:r>
              <w:rPr>
                <w:rFonts w:eastAsia="Times New Roman"/>
                <w:b/>
                <w:bCs/>
                <w:lang w:val="en-US"/>
              </w:rPr>
              <w:t xml:space="preserve">Asynchronous involution: </w:t>
            </w:r>
            <w:commentRangeEnd w:id="1233"/>
            <w:r w:rsidR="00D96B9C">
              <w:rPr>
                <w:rStyle w:val="CommentReference"/>
              </w:rPr>
              <w:commentReference w:id="1233"/>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Benign cyst with blood: </w:t>
            </w:r>
            <w:r>
              <w:rPr>
                <w:rFonts w:eastAsia="Times New Roman"/>
                <w:lang w:val="en-US"/>
              </w:rPr>
              <w:t xml:space="preserve">Cyst with benign morphology containing blood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Benign Calcifications: </w:t>
            </w:r>
            <w:r>
              <w:rPr>
                <w:rFonts w:eastAsia="Times New Roman"/>
                <w:lang w:val="en-US"/>
              </w:rPr>
              <w:t xml:space="preserve">Calcifications having typically benign morphology. They are not of intermediate or high probability of concern for malignancy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Intracystic papilloma: </w:t>
            </w:r>
            <w:r>
              <w:rPr>
                <w:rFonts w:eastAsia="Times New Roman"/>
                <w:lang w:val="en-US"/>
              </w:rPr>
              <w:t xml:space="preserve">Growing within a cystic adenoma, filling the cavity with a mass of branching epithelial processes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Ductal adenoma: </w:t>
            </w:r>
            <w:r>
              <w:rPr>
                <w:rFonts w:eastAsia="Times New Roman"/>
                <w:lang w:val="en-US"/>
              </w:rPr>
              <w:t xml:space="preserve">Adenoma located in mammary duct, present as discrete sclerotic nodules, solitary or multiple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Diabetic fibrous mastopathy: </w:t>
            </w:r>
            <w:r>
              <w:rPr>
                <w:rFonts w:eastAsia="Times New Roman"/>
                <w:lang w:val="en-US"/>
              </w:rPr>
              <w:t xml:space="preserve">The occurrence of fibrous tumor-forming stromal proliferation in patients with diabetes mellitus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Extra abdominal desmoid: </w:t>
            </w:r>
            <w:r>
              <w:rPr>
                <w:rFonts w:eastAsia="Times New Roman"/>
                <w:lang w:val="en-US"/>
              </w:rPr>
              <w:t xml:space="preserve">A deep seated firm tumor frequently occurring on the chest consisting of collagenous tissue that infiltrates surround muscle; frequently recurs but does not metastasize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Epidermal inclusion cyst: </w:t>
            </w:r>
            <w:r>
              <w:rPr>
                <w:rFonts w:eastAsia="Times New Roman"/>
                <w:lang w:val="en-US"/>
              </w:rPr>
              <w:t>A cyst formed of a mass of epithelial cells, as a result of trauma has been pushed beneath the epidermis. The cyst is lined with squamous epithelium and contains concentric layers or keratin</w:t>
            </w:r>
            <w:ins w:id="1234" w:author="Riki Merrick" w:date="2015-09-12T09:05:00Z">
              <w:r w:rsidR="00B40A29">
                <w:rPr>
                  <w:rFonts w:eastAsia="Times New Roman"/>
                  <w:lang w:val="en-US"/>
                </w:rPr>
                <w:t>.</w:t>
              </w:r>
            </w:ins>
            <w:del w:id="1235" w:author="Riki Merrick" w:date="2015-09-12T09:05:00Z">
              <w:r w:rsidDel="00B40A29">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Fibroadenomatoid hyperplasia: </w:t>
            </w:r>
            <w:r>
              <w:rPr>
                <w:rFonts w:eastAsia="Times New Roman"/>
                <w:lang w:val="en-US"/>
              </w:rPr>
              <w:t xml:space="preserve">Excessive proliferation of fibroadenoma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Fibroadenolipoma: </w:t>
            </w:r>
            <w:r>
              <w:rPr>
                <w:rFonts w:eastAsia="Times New Roman"/>
                <w:lang w:val="en-US"/>
              </w:rPr>
              <w:t xml:space="preserve">A lipoma with an abundant stroma of fibrous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Foreign body (reaction):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Galactocele: </w:t>
            </w:r>
            <w:r>
              <w:rPr>
                <w:rFonts w:eastAsia="Times New Roman"/>
                <w:lang w:val="en-US"/>
              </w:rPr>
              <w:t xml:space="preserve">Retention cyst caused by occlusion of a lactiferous duct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Hemangioma - nonparenchymal, subcutaneous: </w:t>
            </w:r>
            <w:r>
              <w:rPr>
                <w:rFonts w:eastAsia="Times New Roman"/>
                <w:lang w:val="en-US"/>
              </w:rPr>
              <w:t xml:space="preserve">A congenital anomaly that leads to a proliferation of blood vessels leading to a mass that resembles a neoplasm, not located in parenchymal areas but subcutaneous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236"/>
            <w:r>
              <w:rPr>
                <w:rFonts w:eastAsia="Times New Roman"/>
                <w:b/>
                <w:bCs/>
                <w:lang w:val="en-US"/>
              </w:rPr>
              <w:t xml:space="preserve">Hyperplasia, usual: </w:t>
            </w:r>
            <w:commentRangeEnd w:id="1236"/>
            <w:r w:rsidR="00B40A29">
              <w:rPr>
                <w:rStyle w:val="CommentReference"/>
              </w:rPr>
              <w:commentReference w:id="1236"/>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Juvenile papillomatosis: </w:t>
            </w:r>
            <w:r>
              <w:rPr>
                <w:rFonts w:eastAsia="Times New Roman"/>
                <w:lang w:val="en-US"/>
              </w:rPr>
              <w:t xml:space="preserve">A form of fibrocystic disease in young woman with florid and sclerosing adenosis that microscopically may suggest carcinoma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Lactating adenoma: </w:t>
            </w:r>
            <w:r>
              <w:rPr>
                <w:rFonts w:eastAsia="Times New Roman"/>
                <w:lang w:val="en-US"/>
              </w:rPr>
              <w:t>Enlarging masses during lactation. A circumscribed benign tumor composed primarily of glandular structures with scanty stroma, with prominent secretory changes in the duct</w:t>
            </w:r>
            <w:ins w:id="1237" w:author="Riki Merrick" w:date="2015-09-12T09:05:00Z">
              <w:r w:rsidR="00B40A29">
                <w:rPr>
                  <w:rFonts w:eastAsia="Times New Roman"/>
                  <w:lang w:val="en-US"/>
                </w:rPr>
                <w:t>.</w:t>
              </w:r>
            </w:ins>
            <w:del w:id="1238" w:author="Riki Merrick" w:date="2015-09-12T09:05:00Z">
              <w:r w:rsidDel="00B40A29">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Lactational change: </w:t>
            </w:r>
            <w:r>
              <w:rPr>
                <w:rFonts w:eastAsia="Times New Roman"/>
                <w:lang w:val="en-US"/>
              </w:rPr>
              <w:t xml:space="preserve">Changes related to the process of lactation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Large duct papilloma: </w:t>
            </w:r>
            <w:r>
              <w:rPr>
                <w:rFonts w:eastAsia="Times New Roman"/>
                <w:lang w:val="en-US"/>
              </w:rPr>
              <w:t xml:space="preserve">A papilloma pertaining to large mammary duct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Myofibroblastoma: </w:t>
            </w:r>
            <w:r>
              <w:rPr>
                <w:rFonts w:eastAsia="Times New Roman"/>
                <w:lang w:val="en-US"/>
              </w:rPr>
              <w:t xml:space="preserve">Solitary or multiple tumors of muscles and fibrous tissues, or tumors composed of myofibroblasts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Microglandular adenosis: </w:t>
            </w:r>
            <w:r>
              <w:rPr>
                <w:rFonts w:eastAsia="Times New Roman"/>
                <w:lang w:val="en-US"/>
              </w:rPr>
              <w:t xml:space="preserve">Irregular clusters of small tubules are present in adipose or fibrous tissue, resembling tubular carcinoma but lacking stromal fibroblastic proliferation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Multiple Intraductal Papillomas: </w:t>
            </w:r>
            <w:r>
              <w:rPr>
                <w:rFonts w:eastAsia="Times New Roman"/>
                <w:lang w:val="en-US"/>
              </w:rPr>
              <w:t xml:space="preserve">Papilloma typically involving an aggregate of </w:t>
            </w:r>
            <w:r>
              <w:rPr>
                <w:rFonts w:eastAsia="Times New Roman"/>
                <w:lang w:val="en-US"/>
              </w:rPr>
              <w:lastRenderedPageBreak/>
              <w:t xml:space="preserve">adjacent ducts in the periphery of the breast, likely representing involvement of several foci of one or two duct systems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abnormality: </w:t>
            </w:r>
            <w:r>
              <w:rPr>
                <w:rFonts w:eastAsia="Times New Roman"/>
                <w:lang w:val="en-US"/>
              </w:rPr>
              <w:t xml:space="preserve">No abnormality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 breast tissue: </w:t>
            </w:r>
            <w:r>
              <w:rPr>
                <w:rFonts w:eastAsia="Times New Roman"/>
                <w:lang w:val="en-US"/>
              </w:rPr>
              <w:t xml:space="preserve">Normal breast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Neurofibromatosis: </w:t>
            </w:r>
            <w:r>
              <w:rPr>
                <w:rFonts w:eastAsia="Times New Roman"/>
                <w:lang w:val="en-US"/>
              </w:rPr>
              <w:t xml:space="preserve">Condition in which there are tumors of various sizes on peripheral nerves. They may be neuromas or fibromas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Oil cyst (fat necrosis cyst): </w:t>
            </w:r>
            <w:r>
              <w:rPr>
                <w:rFonts w:eastAsia="Times New Roman"/>
                <w:lang w:val="en-US"/>
              </w:rPr>
              <w:t xml:space="preserve">A cyst resulting from the loss of the epithelial lining of a sebaceous dermoid or lacteal cyst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 reduction mammoplasty: </w:t>
            </w:r>
            <w:r>
              <w:rPr>
                <w:rFonts w:eastAsia="Times New Roman"/>
                <w:lang w:val="en-US"/>
              </w:rPr>
              <w:t xml:space="preserve">Breast tissue with characteristics of a benign nature, following breast reduction surgery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Pseudoangiomatous stromal hyperplasia: </w:t>
            </w:r>
            <w:r>
              <w:rPr>
                <w:rFonts w:eastAsia="Times New Roman"/>
                <w:lang w:val="en-US"/>
              </w:rPr>
              <w:t>A benign stromal lesion composed of intermixed stromal and epithelial elements. The lobular and duct structures of the breast parenchyma are separated by an increased amount of stroma, non specific proliferative epithelial changes include hyperplasia of duct and lobular epithelium often with accentuation of myoepithelial cells and aprocine metaplasia with or without cyst formation</w:t>
            </w:r>
            <w:ins w:id="1239" w:author="Riki Merrick" w:date="2015-09-12T09:05:00Z">
              <w:r w:rsidR="00B40A29">
                <w:rPr>
                  <w:rFonts w:eastAsia="Times New Roman"/>
                  <w:lang w:val="en-US"/>
                </w:rPr>
                <w:t>.</w:t>
              </w:r>
            </w:ins>
            <w:del w:id="1240" w:author="Riki Merrick" w:date="2015-09-12T09:05:00Z">
              <w:r w:rsidDel="00B40A29">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Radial scar: </w:t>
            </w:r>
            <w:r>
              <w:rPr>
                <w:rFonts w:eastAsia="Times New Roman"/>
                <w:lang w:val="en-US"/>
              </w:rPr>
              <w:t xml:space="preserve">An nonencapsulated stellate lesion consisting of a fibroelastic core and radiating bands of fibrous connective tissue containing lobules manifesting adenosis and ducts with papillary or diffuse intraductal hyperplasia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Sclerosing adenosis: </w:t>
            </w:r>
            <w:r>
              <w:rPr>
                <w:rFonts w:eastAsia="Times New Roman"/>
                <w:lang w:val="en-US"/>
              </w:rPr>
              <w:t xml:space="preserve">Prominent interductal fibrosis of the terminal ductules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Silicone granuloma: </w:t>
            </w:r>
            <w:r>
              <w:rPr>
                <w:rFonts w:eastAsia="Times New Roman"/>
                <w:lang w:val="en-US"/>
              </w:rPr>
              <w:t xml:space="preserve">Nodular inflammatory lesions due to the presence of silicone in the breast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Nipple Characteristic: </w:t>
            </w:r>
            <w:r>
              <w:rPr>
                <w:rFonts w:eastAsia="Times New Roman"/>
                <w:lang w:val="en-US"/>
              </w:rPr>
              <w:t xml:space="preserve">The morphologic status of the nipple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Virginal hyperplasia: </w:t>
            </w:r>
            <w:r>
              <w:rPr>
                <w:rFonts w:eastAsia="Times New Roman"/>
                <w:lang w:val="en-US"/>
              </w:rPr>
              <w:t xml:space="preserve">Spontaneous excessive proliferation of breast tissue, usually found in younger women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 duct papillomas: </w:t>
            </w:r>
            <w:r>
              <w:rPr>
                <w:rFonts w:eastAsia="Times New Roman"/>
                <w:lang w:val="en-US"/>
              </w:rPr>
              <w:t xml:space="preserve">Papilloma(s) pertaining the peripheral ducts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Axillary node with lymphoma: </w:t>
            </w:r>
            <w:r>
              <w:rPr>
                <w:rFonts w:eastAsia="Times New Roman"/>
                <w:lang w:val="en-US"/>
              </w:rPr>
              <w:t xml:space="preserve">Axillary node with lymphoid tissue neoplasm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Axillary nodal metastases: </w:t>
            </w:r>
            <w:r>
              <w:rPr>
                <w:rFonts w:eastAsia="Times New Roman"/>
                <w:lang w:val="en-US"/>
              </w:rPr>
              <w:t xml:space="preserve">Metastatic disease to the axillary node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Angiosarcoma: </w:t>
            </w:r>
            <w:r>
              <w:rPr>
                <w:rFonts w:eastAsia="Times New Roman"/>
                <w:lang w:val="en-US"/>
              </w:rPr>
              <w:t xml:space="preserve">A malignant neoplasm occurring most often in breast and skin, believed to originate from endothelial cells of blood vessels, microscopically composed of closely packed round or spindle shaped cells, some of which line small spaces resembling vascular clefts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vessel (vascular) invasion: </w:t>
            </w:r>
            <w:r>
              <w:rPr>
                <w:rFonts w:eastAsia="Times New Roman"/>
                <w:lang w:val="en-US"/>
              </w:rPr>
              <w:t xml:space="preserve">Histological changes to the vascular system related to an invasive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Carcinoma in children: </w:t>
            </w:r>
            <w:r>
              <w:rPr>
                <w:rFonts w:eastAsia="Times New Roman"/>
                <w:lang w:val="en-US"/>
              </w:rPr>
              <w:t xml:space="preserve">Carcinoma of the breast found in patients less than 20 years of 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Carcinoma in ectopic breast: </w:t>
            </w:r>
            <w:r>
              <w:rPr>
                <w:rFonts w:eastAsia="Times New Roman"/>
                <w:lang w:val="en-US"/>
              </w:rPr>
              <w:t xml:space="preserve">A carcinoma found in supernumerary breasts and aberrant breast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Carcinoma with endocrine differentiation: </w:t>
            </w:r>
            <w:r>
              <w:rPr>
                <w:rFonts w:eastAsia="Times New Roman"/>
                <w:lang w:val="en-US"/>
              </w:rPr>
              <w:t xml:space="preserve">A carcinoma that synthesizes substances, including hormones, not considered to be normal products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Basal cell carcinoma of nipple: </w:t>
            </w:r>
            <w:r>
              <w:rPr>
                <w:rFonts w:eastAsia="Times New Roman"/>
                <w:lang w:val="en-US"/>
              </w:rPr>
              <w:t xml:space="preserve">A basal cell carcinoma that arises in the nipple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241"/>
            <w:r>
              <w:rPr>
                <w:rFonts w:eastAsia="Times New Roman"/>
                <w:b/>
                <w:bCs/>
                <w:lang w:val="en-US"/>
              </w:rPr>
              <w:t xml:space="preserve">Carcinoma with metaplasia: </w:t>
            </w:r>
            <w:commentRangeEnd w:id="1241"/>
            <w:r w:rsidR="00B40A29">
              <w:rPr>
                <w:rStyle w:val="CommentReference"/>
              </w:rPr>
              <w:commentReference w:id="1241"/>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Cartilaginous and osseous change: </w:t>
            </w:r>
            <w:r>
              <w:rPr>
                <w:rFonts w:eastAsia="Times New Roman"/>
                <w:lang w:val="en-US"/>
              </w:rPr>
              <w:t xml:space="preserve">Tissue changes to bones and cartilage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Carcinoma in pregnancy and lactation: </w:t>
            </w:r>
            <w:r>
              <w:rPr>
                <w:rFonts w:eastAsia="Times New Roman"/>
                <w:lang w:val="en-US"/>
              </w:rPr>
              <w:t xml:space="preserve">Carcinoma of the breast presenting during pregnancy or lactation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Carcinosarcoma: </w:t>
            </w:r>
            <w:r>
              <w:rPr>
                <w:rFonts w:eastAsia="Times New Roman"/>
                <w:lang w:val="en-US"/>
              </w:rPr>
              <w:t xml:space="preserve">A malignant neoplasm that contains elements of carcinoma and sarcoma, so extensively intermixed as to indicate neoplasia of epithelial and mesenchymal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Intraductal comedocarcinoma with necrosis: </w:t>
            </w:r>
            <w:r>
              <w:rPr>
                <w:rFonts w:eastAsia="Times New Roman"/>
                <w:lang w:val="en-US"/>
              </w:rPr>
              <w:t xml:space="preserve">Comedocarcinoma of a duct with areas of necrotic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Intraductal carcinoma, low grade: </w:t>
            </w:r>
            <w:r>
              <w:rPr>
                <w:rFonts w:eastAsia="Times New Roman"/>
                <w:lang w:val="en-US"/>
              </w:rPr>
              <w:t xml:space="preserve">A non-invasive carcinoma restricted to the glandular lumen characterized by less aggressive malignant cytologic features and behavior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242"/>
            <w:r>
              <w:rPr>
                <w:rFonts w:eastAsia="Times New Roman"/>
                <w:b/>
                <w:bCs/>
                <w:lang w:val="en-US"/>
              </w:rPr>
              <w:t xml:space="preserve">Intraductal carcinoma micro-papillary: </w:t>
            </w:r>
            <w:commentRangeEnd w:id="1242"/>
            <w:r w:rsidR="00B40A29">
              <w:rPr>
                <w:rStyle w:val="CommentReference"/>
              </w:rPr>
              <w:commentReference w:id="1242"/>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Intracystic papillary carcinoma: </w:t>
            </w:r>
            <w:r>
              <w:rPr>
                <w:rFonts w:eastAsia="Times New Roman"/>
                <w:lang w:val="en-US"/>
              </w:rPr>
              <w:t xml:space="preserve">A malignant neoplasm characterized by the formation of numerous, irregular, finger-like projections of fibrous stroma that is covered with a surface layer of neoplastic epithelial cells found in a cyst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Invasive and in-situ carcinoma: </w:t>
            </w:r>
            <w:r>
              <w:rPr>
                <w:rFonts w:eastAsia="Times New Roman"/>
                <w:lang w:val="en-US"/>
              </w:rPr>
              <w:t xml:space="preserve">Carcinoma with both characteristics of localized and spreading disease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243"/>
            <w:r>
              <w:rPr>
                <w:rFonts w:eastAsia="Times New Roman"/>
                <w:b/>
                <w:bCs/>
                <w:lang w:val="en-US"/>
              </w:rPr>
              <w:t xml:space="preserve">Invasive lobular carcinoma: </w:t>
            </w:r>
            <w:commentRangeEnd w:id="1243"/>
            <w:r w:rsidR="00B40A29">
              <w:rPr>
                <w:rStyle w:val="CommentReference"/>
              </w:rPr>
              <w:commentReference w:id="1243"/>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Leukemic infiltration: </w:t>
            </w:r>
            <w:r>
              <w:rPr>
                <w:rFonts w:eastAsia="Times New Roman"/>
                <w:lang w:val="en-US"/>
              </w:rPr>
              <w:t xml:space="preserve">Mammary infiltrates as a secondary manifestation in patients with established leukemia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Lympathic vessel invasion: </w:t>
            </w:r>
            <w:r>
              <w:rPr>
                <w:rFonts w:eastAsia="Times New Roman"/>
                <w:lang w:val="en-US"/>
              </w:rPr>
              <w:t xml:space="preserve">Histological changes to the lymphatic system related to an invasive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Lymphoma: </w:t>
            </w:r>
            <w:r>
              <w:rPr>
                <w:rFonts w:eastAsia="Times New Roman"/>
                <w:lang w:val="en-US"/>
              </w:rPr>
              <w:t xml:space="preserve">A heterogeneous group of neoplasms arising in the reticuloendoethelial and lymphatic systems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Occult carcinoma presenting with axillary lymph node metastases: </w:t>
            </w:r>
            <w:r>
              <w:rPr>
                <w:rFonts w:eastAsia="Times New Roman"/>
                <w:lang w:val="en-US"/>
              </w:rPr>
              <w:t xml:space="preserve">A small carcinoma, either asymptomatic or giving rise to metastases without symptoms due to the primary carcinoma presenting with metastatic disease in the axillary lymph nodes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Metastatic cancer to the breast: </w:t>
            </w:r>
            <w:r>
              <w:rPr>
                <w:rFonts w:eastAsia="Times New Roman"/>
                <w:lang w:val="en-US"/>
              </w:rPr>
              <w:t xml:space="preserve">A malignant lesion in the breast with morphologic patterns not typical of breast carcinoma arising from a non-mammary malignant neoplasm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Metastatic cancer to the breast from the colon: </w:t>
            </w:r>
            <w:r>
              <w:rPr>
                <w:rFonts w:eastAsia="Times New Roman"/>
                <w:lang w:val="en-US"/>
              </w:rPr>
              <w:t xml:space="preserve">A malignant lesion in the breast with morphologic patterns not typical of breast carcinoma arising from a neoplasm in the colon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Metastatic cancer to the breast from the lung: </w:t>
            </w:r>
            <w:r>
              <w:rPr>
                <w:rFonts w:eastAsia="Times New Roman"/>
                <w:lang w:val="en-US"/>
              </w:rPr>
              <w:t xml:space="preserve">A malignant lesion in the breast with morphologic patterns not typical of breast carcinoma arising from a neoplasm in the lung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Metastatic melanoma to the breast: </w:t>
            </w:r>
            <w:r>
              <w:rPr>
                <w:rFonts w:eastAsia="Times New Roman"/>
                <w:lang w:val="en-US"/>
              </w:rPr>
              <w:t xml:space="preserve">A malignant lesion in the breast with morphologic patterns not typical of breast carcinoma arising from a melanoma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Metastatic cancer to the breast from the ovary: </w:t>
            </w:r>
            <w:r>
              <w:rPr>
                <w:rFonts w:eastAsia="Times New Roman"/>
                <w:lang w:val="en-US"/>
              </w:rPr>
              <w:t xml:space="preserve">A malignant lesion in the breast with morphologic patterns not typical of breast carcinoma arising from a neoplasm </w:t>
            </w:r>
            <w:r>
              <w:rPr>
                <w:rFonts w:eastAsia="Times New Roman"/>
                <w:lang w:val="en-US"/>
              </w:rPr>
              <w:lastRenderedPageBreak/>
              <w:t xml:space="preserve">in the ovary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Metastatic sarcoma to the breast: </w:t>
            </w:r>
            <w:r>
              <w:rPr>
                <w:rFonts w:eastAsia="Times New Roman"/>
                <w:lang w:val="en-US"/>
              </w:rPr>
              <w:t xml:space="preserve">A malignant lesion in the breast with morphologic patterns not typical of breast carcinoma arising from a sarcoma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Multifocal intraductal carcinoma: </w:t>
            </w:r>
            <w:r>
              <w:rPr>
                <w:rFonts w:eastAsia="Times New Roman"/>
                <w:lang w:val="en-US"/>
              </w:rPr>
              <w:t xml:space="preserve">Multiple foci of non-invasive carcinoma restricted to the glandular lumen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Metastatic disease to axillary node: </w:t>
            </w:r>
            <w:r>
              <w:rPr>
                <w:rFonts w:eastAsia="Times New Roman"/>
                <w:lang w:val="en-US"/>
              </w:rPr>
              <w:t xml:space="preserve">A malignant lesion in an axillary node arising from a non-axillary neoplasm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244"/>
            <w:r>
              <w:rPr>
                <w:rFonts w:eastAsia="Times New Roman"/>
                <w:b/>
                <w:bCs/>
                <w:lang w:val="en-US"/>
              </w:rPr>
              <w:t xml:space="preserve">Malignant fibrous histiocytoma: </w:t>
            </w:r>
            <w:commentRangeEnd w:id="1244"/>
            <w:r w:rsidR="00B40A29">
              <w:rPr>
                <w:rStyle w:val="CommentReference"/>
              </w:rPr>
              <w:commentReference w:id="1244"/>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Multifocal invasive ductal carcinoma: </w:t>
            </w:r>
            <w:r>
              <w:rPr>
                <w:rFonts w:eastAsia="Times New Roman"/>
                <w:lang w:val="en-US"/>
              </w:rPr>
              <w:t xml:space="preserve">Multiple sites of ductal carcinoma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Metastasis to an intramammary lymph node: </w:t>
            </w:r>
            <w:r>
              <w:rPr>
                <w:rFonts w:eastAsia="Times New Roman"/>
                <w:lang w:val="en-US"/>
              </w:rPr>
              <w:t xml:space="preserve">A malignant lesion in a intramammary lymph node arising from a non-intramammary lymph node neoplasm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Malignant melanoma of nipple: </w:t>
            </w:r>
            <w:r>
              <w:rPr>
                <w:rFonts w:eastAsia="Times New Roman"/>
                <w:lang w:val="en-US"/>
              </w:rPr>
              <w:t xml:space="preserve">A malignant melanoma of the skin that arises in the nipple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245"/>
            <w:r>
              <w:rPr>
                <w:rFonts w:eastAsia="Times New Roman"/>
                <w:b/>
                <w:bCs/>
                <w:lang w:val="en-US"/>
              </w:rPr>
              <w:t xml:space="preserve">Neoplasm of the mammary skin: </w:t>
            </w:r>
            <w:commentRangeEnd w:id="1245"/>
            <w:r w:rsidR="00B40A29">
              <w:rPr>
                <w:rStyle w:val="CommentReference"/>
              </w:rPr>
              <w:commentReference w:id="1245"/>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246"/>
            <w:r>
              <w:rPr>
                <w:rFonts w:eastAsia="Times New Roman"/>
                <w:b/>
                <w:bCs/>
                <w:lang w:val="en-US"/>
              </w:rPr>
              <w:t xml:space="preserve">Papillary carcinoma in-situ: </w:t>
            </w:r>
            <w:commentRangeEnd w:id="1246"/>
            <w:r w:rsidR="00B40A29">
              <w:rPr>
                <w:rStyle w:val="CommentReference"/>
              </w:rPr>
              <w:commentReference w:id="1246"/>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Recurrent malignancy: </w:t>
            </w:r>
            <w:r>
              <w:rPr>
                <w:rFonts w:eastAsia="Times New Roman"/>
                <w:lang w:val="en-US"/>
              </w:rPr>
              <w:t xml:space="preserve">Recurrent malignancy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Squamous cell carcinoma of the nipple: </w:t>
            </w:r>
            <w:r>
              <w:rPr>
                <w:rFonts w:eastAsia="Times New Roman"/>
                <w:lang w:val="en-US"/>
              </w:rPr>
              <w:t xml:space="preserve">Squamous cell carcinoma to the terminal portion of the alveolar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Intraductal carcinoma, high grade: </w:t>
            </w:r>
            <w:r>
              <w:rPr>
                <w:rFonts w:eastAsia="Times New Roman"/>
                <w:lang w:val="en-US"/>
              </w:rPr>
              <w:t xml:space="preserve">A non-invasive carcinoma restricted to the glandular lumen characterized by more aggressive malignant cytologic features and behavior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247"/>
            <w:r>
              <w:rPr>
                <w:rFonts w:eastAsia="Times New Roman"/>
                <w:b/>
                <w:bCs/>
                <w:lang w:val="en-US"/>
              </w:rPr>
              <w:t xml:space="preserve">Invasive cribriform carcinoma: </w:t>
            </w:r>
            <w:commentRangeEnd w:id="1247"/>
            <w:r w:rsidR="00B40A29">
              <w:rPr>
                <w:rStyle w:val="CommentReference"/>
              </w:rPr>
              <w:commentReference w:id="1247"/>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Angular margins: </w:t>
            </w:r>
            <w:r>
              <w:rPr>
                <w:rFonts w:eastAsia="Times New Roman"/>
                <w:lang w:val="en-US"/>
              </w:rPr>
              <w:t xml:space="preserve">An indication that some or all of the margin of a lesion has sharp corners, often forming acute angles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Fine pleomorphic calcification: </w:t>
            </w:r>
            <w:r>
              <w:rPr>
                <w:rFonts w:eastAsia="Times New Roman"/>
                <w:lang w:val="en-US"/>
              </w:rPr>
              <w:t xml:space="preserve">Calcifications that vary in sizes and shapes and are usually smaller than0.5 mm in diameter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Macrocalcifications: </w:t>
            </w:r>
            <w:r>
              <w:rPr>
                <w:rFonts w:eastAsia="Times New Roman"/>
                <w:lang w:val="en-US"/>
              </w:rPr>
              <w:t xml:space="preserve">Coarse calcifications that are 0.5 mm or greater in size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Calcifications within a mass: </w:t>
            </w:r>
            <w:r>
              <w:rPr>
                <w:rFonts w:eastAsia="Times New Roman"/>
                <w:lang w:val="en-US"/>
              </w:rPr>
              <w:t xml:space="preserve">An indicator that calcifications are imbedded within a mass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Calcifications outside of a mass: </w:t>
            </w:r>
            <w:r>
              <w:rPr>
                <w:rFonts w:eastAsia="Times New Roman"/>
                <w:lang w:val="en-US"/>
              </w:rPr>
              <w:t xml:space="preserve">An indicator that calcifications are imaged outside of a mass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Breast background echotexture: </w:t>
            </w:r>
            <w:r>
              <w:rPr>
                <w:rFonts w:eastAsia="Times New Roman"/>
                <w:lang w:val="en-US"/>
              </w:rPr>
              <w:t xml:space="preserve">Tissue composition of the breast noted on sonography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Homogeneous fat echotexture: </w:t>
            </w:r>
            <w:r>
              <w:rPr>
                <w:rFonts w:eastAsia="Times New Roman"/>
                <w:lang w:val="en-US"/>
              </w:rPr>
              <w:t xml:space="preserve">Fat lobules and uniformly echogenic bands of supporting structures comprise the bulk of breast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Homogeneous fibroglandular echotexture: </w:t>
            </w:r>
            <w:r>
              <w:rPr>
                <w:rFonts w:eastAsia="Times New Roman"/>
                <w:lang w:val="en-US"/>
              </w:rPr>
              <w:t xml:space="preserve">A uniformly echogenic layer of fibroglandular tissue is seen beneath a thin layer of subcutaneous fat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Heterogeneous echotexture: </w:t>
            </w:r>
            <w:r>
              <w:rPr>
                <w:rFonts w:eastAsia="Times New Roman"/>
                <w:lang w:val="en-US"/>
              </w:rPr>
              <w:t xml:space="preserve">The breast texture is characterized by multiple small areas of increased and decreased echogenicity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Orientation: </w:t>
            </w:r>
            <w:r>
              <w:rPr>
                <w:rFonts w:eastAsia="Times New Roman"/>
                <w:lang w:val="en-US"/>
              </w:rPr>
              <w:t xml:space="preserve">Referential relationship of the finding to the imaging device as noted </w:t>
            </w:r>
            <w:r>
              <w:rPr>
                <w:rFonts w:eastAsia="Times New Roman"/>
                <w:lang w:val="en-US"/>
              </w:rPr>
              <w:lastRenderedPageBreak/>
              <w:t xml:space="preserve">on sonography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Parallel: </w:t>
            </w:r>
            <w:r>
              <w:rPr>
                <w:rFonts w:eastAsia="Times New Roman"/>
                <w:lang w:val="en-US"/>
              </w:rPr>
              <w:t xml:space="preserve">The long axis of a lesion parallels the skin line ("wider-than-tall" or in a horizontal orientation)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parallel: </w:t>
            </w:r>
            <w:r>
              <w:rPr>
                <w:rFonts w:eastAsia="Times New Roman"/>
                <w:lang w:val="en-US"/>
              </w:rPr>
              <w:t xml:space="preserve">The anterior-posterior or vertical dimension is greater than the transverse or horizontal dimension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boundary: </w:t>
            </w:r>
            <w:r>
              <w:rPr>
                <w:rFonts w:eastAsia="Times New Roman"/>
                <w:lang w:val="en-US"/>
              </w:rPr>
              <w:t xml:space="preserve">The lesion boundary describes the transition zone between themas and the surrounding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Abrupt interface: </w:t>
            </w:r>
            <w:r>
              <w:rPr>
                <w:rFonts w:eastAsia="Times New Roman"/>
                <w:lang w:val="en-US"/>
              </w:rPr>
              <w:t xml:space="preserve">The sharp demarcation between the lesion and surrounding tissue can be imperceptible or a distinct well-defined echogenic rim of any thickness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Echogenic halo: </w:t>
            </w:r>
            <w:r>
              <w:rPr>
                <w:rFonts w:eastAsia="Times New Roman"/>
                <w:lang w:val="en-US"/>
              </w:rPr>
              <w:t xml:space="preserve">There is no sharp demarcation between the mass and the surrounding tissue, which is bridged by an echogenic transition zone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Echo pattern: </w:t>
            </w:r>
            <w:r>
              <w:rPr>
                <w:rFonts w:eastAsia="Times New Roman"/>
                <w:lang w:val="en-US"/>
              </w:rPr>
              <w:t xml:space="preserve">An imaging characteristic of resonance noted during sonography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Anechoic: </w:t>
            </w:r>
            <w:r>
              <w:rPr>
                <w:rFonts w:eastAsia="Times New Roman"/>
                <w:lang w:val="en-US"/>
              </w:rPr>
              <w:t xml:space="preserve">Without internal echoes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Hyperechoic: </w:t>
            </w:r>
            <w:r>
              <w:rPr>
                <w:rFonts w:eastAsia="Times New Roman"/>
                <w:lang w:val="en-US"/>
              </w:rPr>
              <w:t xml:space="preserve">Having increased echogenicity relative to fat or equal to fibroglandular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Complex: </w:t>
            </w:r>
            <w:r>
              <w:rPr>
                <w:rFonts w:eastAsia="Times New Roman"/>
                <w:lang w:val="en-US"/>
              </w:rPr>
              <w:t xml:space="preserve">Mass contains both anechoic and echogenic components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Hypoechoic: </w:t>
            </w:r>
            <w:r>
              <w:rPr>
                <w:rFonts w:eastAsia="Times New Roman"/>
                <w:lang w:val="en-US"/>
              </w:rPr>
              <w:t>Defined relative to fat; masses are characterized by low-level echoes throughout. E.g., appearance of a complicated cyst or fibroadenoma</w:t>
            </w:r>
            <w:ins w:id="1248" w:author="Riki Merrick" w:date="2015-09-12T12:38:00Z">
              <w:r w:rsidR="000041AE">
                <w:rPr>
                  <w:rFonts w:eastAsia="Times New Roman"/>
                  <w:lang w:val="en-US"/>
                </w:rPr>
                <w:t>.</w:t>
              </w:r>
            </w:ins>
            <w:del w:id="1249" w:author="Riki Merrick" w:date="2015-09-12T12:38:00Z">
              <w:r w:rsidDel="000041AE">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Isoechoic: </w:t>
            </w:r>
            <w:r>
              <w:rPr>
                <w:rFonts w:eastAsia="Times New Roman"/>
                <w:lang w:val="en-US"/>
              </w:rPr>
              <w:t xml:space="preserve">Having the same echogenicity as fat (a complicated cyst or fibroadenoma may be isoechoic or hypoechoic)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Posterior acoustic features: </w:t>
            </w:r>
            <w:r>
              <w:rPr>
                <w:rFonts w:eastAsia="Times New Roman"/>
                <w:lang w:val="en-US"/>
              </w:rPr>
              <w:t xml:space="preserve">The attenuation characteristics of a mass with respect to its acoustic transmission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posterior acoustic features: </w:t>
            </w:r>
            <w:r>
              <w:rPr>
                <w:rFonts w:eastAsia="Times New Roman"/>
                <w:lang w:val="en-US"/>
              </w:rPr>
              <w:t xml:space="preserve">No posterior shadowing or enhancement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Posterior enhancement: </w:t>
            </w:r>
            <w:r>
              <w:rPr>
                <w:rFonts w:eastAsia="Times New Roman"/>
                <w:lang w:val="en-US"/>
              </w:rPr>
              <w:t xml:space="preserve">Increased posterior echoes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Posterior shadowing: </w:t>
            </w:r>
            <w:r>
              <w:rPr>
                <w:rFonts w:eastAsia="Times New Roman"/>
                <w:lang w:val="en-US"/>
              </w:rPr>
              <w:t xml:space="preserve">Decreased posterior echoes; edge shadows are excluded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Combined posterior enhancement and shadowing: </w:t>
            </w:r>
            <w:r>
              <w:rPr>
                <w:rFonts w:eastAsia="Times New Roman"/>
                <w:lang w:val="en-US"/>
              </w:rPr>
              <w:t xml:space="preserve">More than one pattern of posterior attenuation, both shadowing and enhancement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Identifiable effect on surrounding tissues: </w:t>
            </w:r>
            <w:r>
              <w:rPr>
                <w:rFonts w:eastAsia="Times New Roman"/>
                <w:lang w:val="en-US"/>
              </w:rPr>
              <w:t xml:space="preserve">Sonographic appearance of adjacent structures relative to a mass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Vascularity: </w:t>
            </w:r>
            <w:r>
              <w:rPr>
                <w:rFonts w:eastAsia="Times New Roman"/>
                <w:lang w:val="en-US"/>
              </w:rPr>
              <w:t xml:space="preserve">Characterization of vascularization in region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Vascularity not present: </w:t>
            </w:r>
            <w:r>
              <w:rPr>
                <w:rFonts w:eastAsia="Times New Roman"/>
                <w:lang w:val="en-US"/>
              </w:rPr>
              <w:t xml:space="preserve">Vascularity not evident, such as on ultrasound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Vascularity not assessed: </w:t>
            </w:r>
            <w:r>
              <w:rPr>
                <w:rFonts w:eastAsia="Times New Roman"/>
                <w:lang w:val="en-US"/>
              </w:rPr>
              <w:t xml:space="preserve">Vascularity not evaluated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Vascularity present in lesion: </w:t>
            </w:r>
            <w:r>
              <w:rPr>
                <w:rFonts w:eastAsia="Times New Roman"/>
                <w:lang w:val="en-US"/>
              </w:rPr>
              <w:t xml:space="preserve">Vascularity on imaging is seen within a 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Vascularity present immediately adjacent to lesion: </w:t>
            </w:r>
            <w:r>
              <w:rPr>
                <w:rFonts w:eastAsia="Times New Roman"/>
                <w:lang w:val="en-US"/>
              </w:rPr>
              <w:t xml:space="preserve">Vascularity on imaging is seen immediately adjacent to a 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Diffusely increased vascularity in surrounding tissue: </w:t>
            </w:r>
            <w:r>
              <w:rPr>
                <w:rFonts w:eastAsia="Times New Roman"/>
                <w:lang w:val="en-US"/>
              </w:rPr>
              <w:t xml:space="preserve">Vascularity on imaging is considered diffusely elevated within the surrounding breast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Correlation to other Findings: </w:t>
            </w:r>
            <w:r>
              <w:rPr>
                <w:rFonts w:eastAsia="Times New Roman"/>
                <w:lang w:val="en-US"/>
              </w:rPr>
              <w:t xml:space="preserve">Relationship of the new anomaly to other clinical or imaging anomalies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Correlates to physical exam findings: </w:t>
            </w:r>
            <w:r>
              <w:rPr>
                <w:rFonts w:eastAsia="Times New Roman"/>
                <w:lang w:val="en-US"/>
              </w:rPr>
              <w:t xml:space="preserve">An indication that the current imaging </w:t>
            </w:r>
            <w:r>
              <w:rPr>
                <w:rFonts w:eastAsia="Times New Roman"/>
                <w:lang w:val="en-US"/>
              </w:rPr>
              <w:lastRenderedPageBreak/>
              <w:t xml:space="preserve">finding relates to a finding from a clinical breast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Correlates to mammography findings: </w:t>
            </w:r>
            <w:r>
              <w:rPr>
                <w:rFonts w:eastAsia="Times New Roman"/>
                <w:lang w:val="en-US"/>
              </w:rPr>
              <w:t xml:space="preserve">An indication that the current imaging finding relates to a finding from a mammography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Correlates to MRI findings: </w:t>
            </w:r>
            <w:r>
              <w:rPr>
                <w:rFonts w:eastAsia="Times New Roman"/>
                <w:lang w:val="en-US"/>
              </w:rPr>
              <w:t xml:space="preserve">An indication that the current imaging finding relates to a finding from a breast MRI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Correlates to ultrasound findings: </w:t>
            </w:r>
            <w:r>
              <w:rPr>
                <w:rFonts w:eastAsia="Times New Roman"/>
                <w:lang w:val="en-US"/>
              </w:rPr>
              <w:t xml:space="preserve">An indication that the current imaging finding relates to a finding from a breast ultrasound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Correlates to other imaging findings: </w:t>
            </w:r>
            <w:r>
              <w:rPr>
                <w:rFonts w:eastAsia="Times New Roman"/>
                <w:lang w:val="en-US"/>
              </w:rPr>
              <w:t xml:space="preserve">An indication that the current imaging finding relates to a finding from an imaging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correlation to other imaging findings: </w:t>
            </w:r>
            <w:r>
              <w:rPr>
                <w:rFonts w:eastAsia="Times New Roman"/>
                <w:lang w:val="en-US"/>
              </w:rPr>
              <w:t xml:space="preserve">An indication that the current imaging finding has no relation to findings from any other imaging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correlation to clinical findings: </w:t>
            </w:r>
            <w:r>
              <w:rPr>
                <w:rFonts w:eastAsia="Times New Roman"/>
                <w:lang w:val="en-US"/>
              </w:rPr>
              <w:t xml:space="preserve">An indication that the current imaging finding has no relation to any other clinical 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Malignancy Type: </w:t>
            </w:r>
            <w:r>
              <w:rPr>
                <w:rFonts w:eastAsia="Times New Roman"/>
                <w:lang w:val="en-US"/>
              </w:rPr>
              <w:t xml:space="preserve">Classification of the cancer as invasive, DCIS, or other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Invasive breast carcinoma: </w:t>
            </w:r>
            <w:r>
              <w:rPr>
                <w:rFonts w:eastAsia="Times New Roman"/>
                <w:lang w:val="en-US"/>
              </w:rPr>
              <w:t xml:space="preserve">A malignancy that has spread beyond an area of focus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malignancy type: </w:t>
            </w:r>
            <w:r>
              <w:rPr>
                <w:rFonts w:eastAsia="Times New Roman"/>
                <w:lang w:val="en-US"/>
              </w:rPr>
              <w:t xml:space="preserve">A breast cancer with malignant pathology findings that are not classified as invasive or in situ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Menstrual Cycle Phase: </w:t>
            </w:r>
            <w:r>
              <w:rPr>
                <w:rFonts w:eastAsia="Times New Roman"/>
                <w:lang w:val="en-US"/>
              </w:rPr>
              <w:t xml:space="preserve">A specific timeframe during menses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1st week: </w:t>
            </w:r>
            <w:r>
              <w:rPr>
                <w:rFonts w:eastAsia="Times New Roman"/>
                <w:lang w:val="en-US"/>
              </w:rPr>
              <w:t xml:space="preserve">In the first week of the menstrual cycle phase, that is, one week following menses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2nd week: </w:t>
            </w:r>
            <w:r>
              <w:rPr>
                <w:rFonts w:eastAsia="Times New Roman"/>
                <w:lang w:val="en-US"/>
              </w:rPr>
              <w:t xml:space="preserve">In the second week of the menstrual cycle phase, that is, two weeks following menses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3rd week: </w:t>
            </w:r>
            <w:r>
              <w:rPr>
                <w:rFonts w:eastAsia="Times New Roman"/>
                <w:lang w:val="en-US"/>
              </w:rPr>
              <w:t xml:space="preserve">In the third week of the menstrual cycle phase, that is, three weeks following menses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Estimated Timeframe: </w:t>
            </w:r>
            <w:r>
              <w:rPr>
                <w:rFonts w:eastAsia="Times New Roman"/>
                <w:lang w:val="en-US"/>
              </w:rPr>
              <w:t xml:space="preserve">An estimated period of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&lt; 3 months ago: </w:t>
            </w:r>
            <w:r>
              <w:rPr>
                <w:rFonts w:eastAsia="Times New Roman"/>
                <w:lang w:val="en-US"/>
              </w:rPr>
              <w:t xml:space="preserve">An event occurred less than 3 months ago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 months to 1 year ago: </w:t>
            </w:r>
            <w:r>
              <w:rPr>
                <w:rFonts w:eastAsia="Times New Roman"/>
                <w:lang w:val="en-US"/>
              </w:rPr>
              <w:t xml:space="preserve">An event occurred between 4 months and 1 year ago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&gt; 1 year ago: </w:t>
            </w:r>
            <w:r>
              <w:rPr>
                <w:rFonts w:eastAsia="Times New Roman"/>
                <w:lang w:val="en-US"/>
              </w:rPr>
              <w:t xml:space="preserve">An event occurred longer than 1 year ago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Timeframe uncertain: </w:t>
            </w:r>
            <w:r>
              <w:rPr>
                <w:rFonts w:eastAsia="Times New Roman"/>
                <w:lang w:val="en-US"/>
              </w:rPr>
              <w:t xml:space="preserve">The timing of an event is not recalled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Breast Imaging Report: </w:t>
            </w:r>
            <w:r>
              <w:rPr>
                <w:rFonts w:eastAsia="Times New Roman"/>
                <w:lang w:val="en-US"/>
              </w:rPr>
              <w:t xml:space="preserve">Report title for the diagnostic report for one or more breast imaging or intervention procedures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Reason for procedure: </w:t>
            </w:r>
            <w:r>
              <w:rPr>
                <w:rFonts w:eastAsia="Times New Roman"/>
                <w:lang w:val="en-US"/>
              </w:rPr>
              <w:t xml:space="preserve">Concept name for the description of why a procedure has been performed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Clinical Finding: </w:t>
            </w:r>
            <w:r>
              <w:rPr>
                <w:rFonts w:eastAsia="Times New Roman"/>
                <w:lang w:val="en-US"/>
              </w:rPr>
              <w:t xml:space="preserve">A finding during clinical examination (i.e., history and physical examination) such as pain, palpable mass or discharge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Baseline screening mammogram: </w:t>
            </w:r>
            <w:r>
              <w:rPr>
                <w:rFonts w:eastAsia="Times New Roman"/>
                <w:lang w:val="en-US"/>
              </w:rPr>
              <w:t xml:space="preserve">First screening mammogram taken for patient that is used as a comparison baseline for further examinations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First mammogram ever: </w:t>
            </w:r>
            <w:r>
              <w:rPr>
                <w:rFonts w:eastAsia="Times New Roman"/>
                <w:lang w:val="en-US"/>
              </w:rPr>
              <w:t xml:space="preserve">First mammogram taken for a patient without regard to whether it was for screening or a diagnostic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Implant type: </w:t>
            </w:r>
            <w:r>
              <w:rPr>
                <w:rFonts w:eastAsia="Times New Roman"/>
                <w:lang w:val="en-US"/>
              </w:rPr>
              <w:t xml:space="preserve">Concept name for the material of which a breast prosthetic device is constructed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similar findings: </w:t>
            </w:r>
            <w:r>
              <w:rPr>
                <w:rFonts w:eastAsia="Times New Roman"/>
                <w:lang w:val="en-US"/>
              </w:rPr>
              <w:t xml:space="preserve">A numeric count of findings classified as similar in nature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Implant finding: </w:t>
            </w:r>
            <w:r>
              <w:rPr>
                <w:rFonts w:eastAsia="Times New Roman"/>
                <w:lang w:val="en-US"/>
              </w:rPr>
              <w:t xml:space="preserve">Concept name for the status of a breast prosthetic device as noted by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Film Screen Mammography: </w:t>
            </w:r>
            <w:r>
              <w:rPr>
                <w:rFonts w:eastAsia="Times New Roman"/>
                <w:lang w:val="en-US"/>
              </w:rPr>
              <w:t xml:space="preserve">Mammogram using traditional X-Ray film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Digital Mammography: </w:t>
            </w:r>
            <w:r>
              <w:rPr>
                <w:rFonts w:eastAsia="Times New Roman"/>
                <w:lang w:val="en-US"/>
              </w:rPr>
              <w:t xml:space="preserve">Mammogram using a digital image acquisition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Surgical consult: </w:t>
            </w:r>
            <w:r>
              <w:rPr>
                <w:rFonts w:eastAsia="Times New Roman"/>
                <w:lang w:val="en-US"/>
              </w:rPr>
              <w:t xml:space="preserve">Referred for evaluation by a surgeon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Mammography CAD: </w:t>
            </w:r>
            <w:r>
              <w:rPr>
                <w:rFonts w:eastAsia="Times New Roman"/>
                <w:lang w:val="en-US"/>
              </w:rPr>
              <w:t xml:space="preserve">Computer aided detection and/or computer aided diagnosis for mammography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Narrative Summary: </w:t>
            </w:r>
            <w:r>
              <w:rPr>
                <w:rFonts w:eastAsia="Times New Roman"/>
                <w:lang w:val="en-US"/>
              </w:rPr>
              <w:t xml:space="preserve">Concept name for a text-based section of a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Overall Assessment: </w:t>
            </w:r>
            <w:r>
              <w:rPr>
                <w:rFonts w:eastAsia="Times New Roman"/>
                <w:lang w:val="en-US"/>
              </w:rPr>
              <w:t>A title for a report section that summarizes all interpretation results for a report with one overriding assessment. E.g., benign or negative</w:t>
            </w:r>
            <w:ins w:id="1250" w:author="Riki Merrick" w:date="2015-09-12T12:39:00Z">
              <w:r w:rsidR="000041AE">
                <w:rPr>
                  <w:rFonts w:eastAsia="Times New Roman"/>
                  <w:lang w:val="en-US"/>
                </w:rPr>
                <w:t>.</w:t>
              </w:r>
            </w:ins>
            <w:del w:id="1251" w:author="Riki Merrick" w:date="2015-09-12T12:39:00Z">
              <w:r w:rsidDel="000041AE">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Supplementary Data: </w:t>
            </w:r>
            <w:r>
              <w:rPr>
                <w:rFonts w:eastAsia="Times New Roman"/>
                <w:lang w:val="en-US"/>
              </w:rPr>
              <w:t xml:space="preserve">Concept name for a collection of supporting evidence for a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Additional evaluation requested from prior study: </w:t>
            </w:r>
            <w:r>
              <w:rPr>
                <w:rFonts w:eastAsia="Times New Roman"/>
                <w:lang w:val="en-US"/>
              </w:rPr>
              <w:t xml:space="preserve">Prior study indicates that additional imaging be performed to further evaluate a suspicious or questionable anatomic region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Follow-up at short interval from prior study: </w:t>
            </w:r>
            <w:r>
              <w:rPr>
                <w:rFonts w:eastAsia="Times New Roman"/>
                <w:lang w:val="en-US"/>
              </w:rPr>
              <w:t xml:space="preserve">The prior study recommended a follow-up breast imaging exam in 1 to 11 months (generally in 6 months)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of breast augmentation, asymptomatic: </w:t>
            </w:r>
            <w:r>
              <w:rPr>
                <w:rFonts w:eastAsia="Times New Roman"/>
                <w:lang w:val="en-US"/>
              </w:rPr>
              <w:t xml:space="preserve">Prior breast augmentation (breast enlargement) and is not presenting with any symptoms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Review of an outside study: </w:t>
            </w:r>
            <w:r>
              <w:rPr>
                <w:rFonts w:eastAsia="Times New Roman"/>
                <w:lang w:val="en-US"/>
              </w:rPr>
              <w:t xml:space="preserve">Review or second opinion made on an image performed outside of the facility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Additional evaluation requested from abnormal screening exam: </w:t>
            </w:r>
            <w:r>
              <w:rPr>
                <w:rFonts w:eastAsia="Times New Roman"/>
                <w:lang w:val="en-US"/>
              </w:rPr>
              <w:t xml:space="preserve">Additional breast imaging performed at the time of the patient's screening mammogram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of benign breast biopsy: </w:t>
            </w:r>
            <w:r>
              <w:rPr>
                <w:rFonts w:eastAsia="Times New Roman"/>
                <w:lang w:val="en-US"/>
              </w:rPr>
              <w:t xml:space="preserve">Patient has had previous benign breast biopsies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history of breast cancer with breast conservation therapy: </w:t>
            </w:r>
            <w:r>
              <w:rPr>
                <w:rFonts w:eastAsia="Times New Roman"/>
                <w:lang w:val="en-US"/>
              </w:rPr>
              <w:t xml:space="preserve">Patient has had a prior surgery such as a lumpectomy or quadrantectomy to remove malignant breast tissue, but breast tissue remains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Physical Examination Results: </w:t>
            </w:r>
            <w:r>
              <w:rPr>
                <w:rFonts w:eastAsia="Times New Roman"/>
                <w:lang w:val="en-US"/>
              </w:rPr>
              <w:t xml:space="preserve">The results of a physical examination performed on the patient, possibly including the results of inspection, palpation, auscultation, or percussion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Comparison to previous findings: </w:t>
            </w:r>
            <w:r>
              <w:rPr>
                <w:rFonts w:eastAsia="Times New Roman"/>
                <w:lang w:val="en-US"/>
              </w:rPr>
              <w:t xml:space="preserve">The result of assessing the current imaging exam in comparison to previous imaging exams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Intraluminal filling defect: </w:t>
            </w:r>
            <w:r>
              <w:rPr>
                <w:rFonts w:eastAsia="Times New Roman"/>
                <w:lang w:val="en-US"/>
              </w:rPr>
              <w:t>An abnormality observed during ductography where the ductal system within the breast fills in an abnormal pattern. Ductography is an imaging exam in which a radio opaque contrast media is introduced into the ductal system of the breast through the nipple and images of the ductal system are obtained</w:t>
            </w:r>
            <w:ins w:id="1252" w:author="Riki Merrick" w:date="2015-09-12T12:39:00Z">
              <w:r w:rsidR="000041AE">
                <w:rPr>
                  <w:rFonts w:eastAsia="Times New Roman"/>
                  <w:lang w:val="en-US"/>
                </w:rPr>
                <w:t>.</w:t>
              </w:r>
            </w:ins>
            <w:del w:id="1253" w:author="Riki Merrick" w:date="2015-09-12T12:39:00Z">
              <w:r w:rsidDel="000041AE">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Multiple filling defect: </w:t>
            </w:r>
            <w:r>
              <w:rPr>
                <w:rFonts w:eastAsia="Times New Roman"/>
                <w:lang w:val="en-US"/>
              </w:rPr>
              <w:t xml:space="preserve">During ductography an observation of more than one filling abnormality within the breast ductal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Abrupt duct termination: </w:t>
            </w:r>
            <w:r>
              <w:rPr>
                <w:rFonts w:eastAsia="Times New Roman"/>
                <w:lang w:val="en-US"/>
              </w:rPr>
              <w:t xml:space="preserve">An abnormality observed during ductography where </w:t>
            </w:r>
            <w:r>
              <w:rPr>
                <w:rFonts w:eastAsia="Times New Roman"/>
                <w:lang w:val="en-US"/>
              </w:rPr>
              <w:lastRenderedPageBreak/>
              <w:t xml:space="preserve">the ductal system within the breast terminates in an unusual fashion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Extravasation: </w:t>
            </w:r>
            <w:r>
              <w:rPr>
                <w:rFonts w:eastAsia="Times New Roman"/>
                <w:lang w:val="en-US"/>
              </w:rPr>
              <w:t xml:space="preserve">Abnormal flowage of contrast media within the breast noted on ductography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Duct narrowing: </w:t>
            </w:r>
            <w:r>
              <w:rPr>
                <w:rFonts w:eastAsia="Times New Roman"/>
                <w:lang w:val="en-US"/>
              </w:rPr>
              <w:t xml:space="preserve">An abnormality observed during ductography where the ductal system within the breast appears narrow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Cyst fill: </w:t>
            </w:r>
            <w:r>
              <w:rPr>
                <w:rFonts w:eastAsia="Times New Roman"/>
                <w:lang w:val="en-US"/>
              </w:rPr>
              <w:t xml:space="preserve">During ductography an observation of the contrast media filling a cyst within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Instrument Approach: </w:t>
            </w:r>
            <w:r>
              <w:rPr>
                <w:rFonts w:eastAsia="Times New Roman"/>
                <w:lang w:val="en-US"/>
              </w:rPr>
              <w:t xml:space="preserve">The area and line within the anatomy through which a needle or instrument passes during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Inferolateral to superomedial: </w:t>
            </w:r>
            <w:r>
              <w:rPr>
                <w:rFonts w:eastAsia="Times New Roman"/>
                <w:lang w:val="en-US"/>
              </w:rPr>
              <w:t>The line within the anatomy from the lower outer to the upper inner aspect. E.g., through which a needle or instrument passes in an interventional procedure</w:t>
            </w:r>
            <w:ins w:id="1254" w:author="Riki Merrick" w:date="2015-09-12T12:40:00Z">
              <w:r w:rsidR="000041AE">
                <w:rPr>
                  <w:rFonts w:eastAsia="Times New Roman"/>
                  <w:lang w:val="en-US"/>
                </w:rPr>
                <w:t>.</w:t>
              </w:r>
            </w:ins>
            <w:del w:id="1255" w:author="Riki Merrick" w:date="2015-09-12T12:40:00Z">
              <w:r w:rsidDel="000041AE">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Inferomedial to superolateral: </w:t>
            </w:r>
            <w:r>
              <w:rPr>
                <w:rFonts w:eastAsia="Times New Roman"/>
                <w:lang w:val="en-US"/>
              </w:rPr>
              <w:t>The line within the anatomy from the lower inner to the upper outer aspect. E.g., through which a needle or instrument passes in an interventional procedure</w:t>
            </w:r>
            <w:ins w:id="1256" w:author="Riki Merrick" w:date="2015-09-12T12:40:00Z">
              <w:r w:rsidR="000041AE">
                <w:rPr>
                  <w:rFonts w:eastAsia="Times New Roman"/>
                  <w:lang w:val="en-US"/>
                </w:rPr>
                <w:t>.</w:t>
              </w:r>
            </w:ins>
            <w:del w:id="1257" w:author="Riki Merrick" w:date="2015-09-12T12:40:00Z">
              <w:r w:rsidDel="000041AE">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Superolateral to inferomedial: </w:t>
            </w:r>
            <w:r>
              <w:rPr>
                <w:rFonts w:eastAsia="Times New Roman"/>
                <w:lang w:val="en-US"/>
              </w:rPr>
              <w:t>The line within the anatomy from the upper outer to the lower inner aspect. E.g., through which a needle or instrument passes in an interventional procedure</w:t>
            </w:r>
            <w:ins w:id="1258" w:author="Riki Merrick" w:date="2015-09-12T12:40:00Z">
              <w:r w:rsidR="000041AE">
                <w:rPr>
                  <w:rFonts w:eastAsia="Times New Roman"/>
                  <w:lang w:val="en-US"/>
                </w:rPr>
                <w:t>.</w:t>
              </w:r>
            </w:ins>
            <w:del w:id="1259" w:author="Riki Merrick" w:date="2015-09-12T12:40:00Z">
              <w:r w:rsidDel="000041AE">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Superomedial to inferolateral: </w:t>
            </w:r>
            <w:r>
              <w:rPr>
                <w:rFonts w:eastAsia="Times New Roman"/>
                <w:lang w:val="en-US"/>
              </w:rPr>
              <w:t>The line within the anatomy from the upper inner to the lower outer aspect. E.g., through which a needle or instrument passes in an interventional procedure</w:t>
            </w:r>
            <w:ins w:id="1260" w:author="Riki Merrick" w:date="2015-09-12T12:40:00Z">
              <w:r w:rsidR="000041AE">
                <w:rPr>
                  <w:rFonts w:eastAsia="Times New Roman"/>
                  <w:lang w:val="en-US"/>
                </w:rPr>
                <w:t>.</w:t>
              </w:r>
            </w:ins>
            <w:del w:id="1261" w:author="Riki Merrick" w:date="2015-09-12T12:40:00Z">
              <w:r w:rsidDel="000041AE">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passes: </w:t>
            </w:r>
            <w:r>
              <w:rPr>
                <w:rFonts w:eastAsia="Times New Roman"/>
                <w:lang w:val="en-US"/>
              </w:rPr>
              <w:t xml:space="preserve">The number of times a biopsy instrument is passed through an area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specimens: </w:t>
            </w:r>
            <w:r>
              <w:rPr>
                <w:rFonts w:eastAsia="Times New Roman"/>
                <w:lang w:val="en-US"/>
              </w:rPr>
              <w:t xml:space="preserve">The number of biopsy specimens obtained from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Needle in target: </w:t>
            </w:r>
            <w:r>
              <w:rPr>
                <w:rFonts w:eastAsia="Times New Roman"/>
                <w:lang w:val="en-US"/>
              </w:rPr>
              <w:t xml:space="preserve">An indicator of whether or not a biopsy or localizing needle in an interventional procedure is seen to be in the area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needles around target: </w:t>
            </w:r>
            <w:r>
              <w:rPr>
                <w:rFonts w:eastAsia="Times New Roman"/>
                <w:lang w:val="en-US"/>
              </w:rPr>
              <w:t xml:space="preserve">The number of localizing needles placed around the area of interest in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Incision made: </w:t>
            </w:r>
            <w:r>
              <w:rPr>
                <w:rFonts w:eastAsia="Times New Roman"/>
                <w:lang w:val="en-US"/>
              </w:rPr>
              <w:t xml:space="preserve">An indicator of whether or not an incision was made in the anatomy during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Microclip placed: </w:t>
            </w:r>
            <w:r>
              <w:rPr>
                <w:rFonts w:eastAsia="Times New Roman"/>
                <w:lang w:val="en-US"/>
              </w:rPr>
              <w:t xml:space="preserve">An indicator of whether or not a radio opaque microclip was placed in the anatomy during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Confirmation of target: </w:t>
            </w:r>
            <w:r>
              <w:rPr>
                <w:rFonts w:eastAsia="Times New Roman"/>
                <w:lang w:val="en-US"/>
              </w:rPr>
              <w:t xml:space="preserve">An indicator of the degree of success of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completely contained in the specimen: </w:t>
            </w:r>
            <w:r>
              <w:rPr>
                <w:rFonts w:eastAsia="Times New Roman"/>
                <w:lang w:val="en-US"/>
              </w:rPr>
              <w:t xml:space="preserve">An indicator that during an interventional procedure the area of interest was fully excised and is noted in the resultant biopsy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partially obtained in the specimen: </w:t>
            </w:r>
            <w:r>
              <w:rPr>
                <w:rFonts w:eastAsia="Times New Roman"/>
                <w:lang w:val="en-US"/>
              </w:rPr>
              <w:t xml:space="preserve">An indicator that during an interventional procedure the area of interest was partially excised and is noted in the resultant biopsy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not in the specimen: </w:t>
            </w:r>
            <w:r>
              <w:rPr>
                <w:rFonts w:eastAsia="Times New Roman"/>
                <w:lang w:val="en-US"/>
              </w:rPr>
              <w:t xml:space="preserve">An indicator that following an interventional </w:t>
            </w:r>
            <w:r>
              <w:rPr>
                <w:rFonts w:eastAsia="Times New Roman"/>
                <w:lang w:val="en-US"/>
              </w:rPr>
              <w:lastRenderedPageBreak/>
              <w:t xml:space="preserve">procedure the area of interest is not seen in the resultant biopsy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Calcifications seen in the core: </w:t>
            </w:r>
            <w:r>
              <w:rPr>
                <w:rFonts w:eastAsia="Times New Roman"/>
                <w:lang w:val="en-US"/>
              </w:rPr>
              <w:t xml:space="preserve">An indicator that following an interventional procedure the targeted calcifications are noted in the resultant biopsy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completely removed: </w:t>
            </w:r>
            <w:r>
              <w:rPr>
                <w:rFonts w:eastAsia="Times New Roman"/>
                <w:lang w:val="en-US"/>
              </w:rPr>
              <w:t xml:space="preserve">An indicator that during an interventional procedure the area of interest was fully excised and is noted in the resultant biopsy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partially removed: </w:t>
            </w:r>
            <w:r>
              <w:rPr>
                <w:rFonts w:eastAsia="Times New Roman"/>
                <w:lang w:val="en-US"/>
              </w:rPr>
              <w:t xml:space="preserve">An indicator that during an interventional procedure the area of interest was partially excised and is noted in the resultant biopsy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Fluid obtained: </w:t>
            </w:r>
            <w:r>
              <w:rPr>
                <w:rFonts w:eastAsia="Times New Roman"/>
                <w:lang w:val="en-US"/>
              </w:rPr>
              <w:t xml:space="preserve">An indicator that during an interventional procedure fluid was successfully aspirated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Light brown color: </w:t>
            </w:r>
            <w:r>
              <w:rPr>
                <w:rFonts w:eastAsia="Times New Roman"/>
                <w:lang w:val="en-US"/>
              </w:rPr>
              <w:t xml:space="preserve">Color that is a light shade of brown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Dark red color: </w:t>
            </w:r>
            <w:r>
              <w:rPr>
                <w:rFonts w:eastAsia="Times New Roman"/>
                <w:lang w:val="en-US"/>
              </w:rPr>
              <w:t xml:space="preserve">Color that is a dark shade of 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Dark brown color: </w:t>
            </w:r>
            <w:r>
              <w:rPr>
                <w:rFonts w:eastAsia="Times New Roman"/>
                <w:lang w:val="en-US"/>
              </w:rPr>
              <w:t xml:space="preserve">Color that is a dark shade of brown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Bright red color: </w:t>
            </w:r>
            <w:r>
              <w:rPr>
                <w:rFonts w:eastAsia="Times New Roman"/>
                <w:lang w:val="en-US"/>
              </w:rPr>
              <w:t xml:space="preserve">Color that is a bright shade of 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tinged color: </w:t>
            </w:r>
            <w:r>
              <w:rPr>
                <w:rFonts w:eastAsia="Times New Roman"/>
                <w:lang w:val="en-US"/>
              </w:rPr>
              <w:t xml:space="preserve">Color that is tinged with the color of blood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Occult blood test result: </w:t>
            </w:r>
            <w:r>
              <w:rPr>
                <w:rFonts w:eastAsia="Times New Roman"/>
                <w:lang w:val="en-US"/>
              </w:rPr>
              <w:t xml:space="preserve">An indicator of whether or not the fluid obtained during an interventional procedure contains red blood cells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Action on fluid: </w:t>
            </w:r>
            <w:r>
              <w:rPr>
                <w:rFonts w:eastAsia="Times New Roman"/>
                <w:lang w:val="en-US"/>
              </w:rPr>
              <w:t xml:space="preserve">An indicator of whether or not fluid during an interventional procedure was sent for cytological analysis or simply discarded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Sent for analysis: </w:t>
            </w:r>
            <w:r>
              <w:rPr>
                <w:rFonts w:eastAsia="Times New Roman"/>
                <w:lang w:val="en-US"/>
              </w:rPr>
              <w:t xml:space="preserve">An indicator that fluid obtained during an interventional procedure was sent to a laboratory for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Discarded: </w:t>
            </w:r>
            <w:r>
              <w:rPr>
                <w:rFonts w:eastAsia="Times New Roman"/>
                <w:lang w:val="en-US"/>
              </w:rPr>
              <w:t xml:space="preserve">An indicator that fluid obtained during an interventional procedure was discarded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 with calcifications: </w:t>
            </w:r>
            <w:r>
              <w:rPr>
                <w:rFonts w:eastAsia="Times New Roman"/>
                <w:lang w:val="en-US"/>
              </w:rPr>
              <w:t xml:space="preserve">A radiopaque density noted during diagnostic imaging that has associated calcific densities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Complex cyst: </w:t>
            </w:r>
            <w:r>
              <w:rPr>
                <w:rFonts w:eastAsia="Times New Roman"/>
                <w:lang w:val="en-US"/>
              </w:rPr>
              <w:t xml:space="preserve">A fluid-filled sac with greater than normal characteristics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Intracystic lesion: </w:t>
            </w:r>
            <w:r>
              <w:rPr>
                <w:rFonts w:eastAsia="Times New Roman"/>
                <w:lang w:val="en-US"/>
              </w:rPr>
              <w:t xml:space="preserve">A tumor within a cyst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Solid mass: </w:t>
            </w:r>
            <w:r>
              <w:rPr>
                <w:rFonts w:eastAsia="Times New Roman"/>
                <w:lang w:val="en-US"/>
              </w:rPr>
              <w:t xml:space="preserve">A tumor or 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Supplementary Data for Intervention: </w:t>
            </w:r>
            <w:r>
              <w:rPr>
                <w:rFonts w:eastAsia="Times New Roman"/>
                <w:lang w:val="en-US"/>
              </w:rPr>
              <w:t xml:space="preserve">Supporting evidence for interpretation results of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Modifier: </w:t>
            </w:r>
            <w:r>
              <w:rPr>
                <w:rFonts w:eastAsia="Times New Roman"/>
                <w:lang w:val="en-US"/>
              </w:rPr>
              <w:t xml:space="preserve">A descriptor that further qualifies or characterizes a type of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Needle Gauge: </w:t>
            </w:r>
            <w:r>
              <w:rPr>
                <w:rFonts w:eastAsia="Times New Roman"/>
                <w:lang w:val="en-US"/>
              </w:rPr>
              <w:t>Needle size (diameter) characterization. E.g., of a biopsy needle</w:t>
            </w:r>
            <w:ins w:id="1262" w:author="Riki Merrick" w:date="2015-09-12T12:40:00Z">
              <w:r w:rsidR="008F28A4">
                <w:rPr>
                  <w:rFonts w:eastAsia="Times New Roman"/>
                  <w:lang w:val="en-US"/>
                </w:rPr>
                <w:t>.</w:t>
              </w:r>
            </w:ins>
            <w:del w:id="1263" w:author="Riki Merrick" w:date="2015-09-12T12:40:00Z">
              <w:r w:rsidDel="008F28A4">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Severity of Complication: </w:t>
            </w:r>
            <w:r>
              <w:rPr>
                <w:rFonts w:eastAsia="Times New Roman"/>
                <w:lang w:val="en-US"/>
              </w:rPr>
              <w:t xml:space="preserve">An indicator of the gravity of a problem experienced by a patient, related to a procedure that was performed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Needle Length: </w:t>
            </w:r>
            <w:r>
              <w:rPr>
                <w:rFonts w:eastAsia="Times New Roman"/>
                <w:lang w:val="en-US"/>
              </w:rPr>
              <w:t xml:space="preserve">Distance from the hub or bushing to the tip of the needle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Pathology Results: </w:t>
            </w:r>
            <w:r>
              <w:rPr>
                <w:rFonts w:eastAsia="Times New Roman"/>
                <w:lang w:val="en-US"/>
              </w:rPr>
              <w:t xml:space="preserve">The collection of observations and findings from pathologic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Sampling DateTime: </w:t>
            </w:r>
            <w:r>
              <w:rPr>
                <w:rFonts w:eastAsia="Times New Roman"/>
                <w:lang w:val="en-US"/>
              </w:rPr>
              <w:t xml:space="preserve">The date and time that the sample was collected from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Uninvolved: </w:t>
            </w:r>
            <w:r>
              <w:rPr>
                <w:rFonts w:eastAsia="Times New Roman"/>
                <w:lang w:val="en-US"/>
              </w:rPr>
              <w:t xml:space="preserve">Indicates that the margin of the biopsy specimen was not involved </w:t>
            </w:r>
            <w:r>
              <w:rPr>
                <w:rFonts w:eastAsia="Times New Roman"/>
                <w:lang w:val="en-US"/>
              </w:rPr>
              <w:lastRenderedPageBreak/>
              <w:t xml:space="preserve">with the tumor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Involved: </w:t>
            </w:r>
            <w:r>
              <w:rPr>
                <w:rFonts w:eastAsia="Times New Roman"/>
                <w:lang w:val="en-US"/>
              </w:rPr>
              <w:t xml:space="preserve">Indicates that the margin of the biopsy specimen was involved with the tumor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Nipple involved: </w:t>
            </w:r>
            <w:r>
              <w:rPr>
                <w:rFonts w:eastAsia="Times New Roman"/>
                <w:lang w:val="en-US"/>
              </w:rPr>
              <w:t xml:space="preserve">Indicates whether the nipple was involved in an interventional procedure or pathologic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nodes removed: </w:t>
            </w:r>
            <w:r>
              <w:rPr>
                <w:rFonts w:eastAsia="Times New Roman"/>
                <w:lang w:val="en-US"/>
              </w:rPr>
              <w:t xml:space="preserve">Indicates the number of lymph nodes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nodes positive: </w:t>
            </w:r>
            <w:r>
              <w:rPr>
                <w:rFonts w:eastAsia="Times New Roman"/>
                <w:lang w:val="en-US"/>
              </w:rPr>
              <w:t xml:space="preserve">Indicates the number of lymph nodes removed that contain cancer cells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Estrogen receptor: </w:t>
            </w:r>
            <w:r>
              <w:rPr>
                <w:rFonts w:eastAsia="Times New Roman"/>
                <w:lang w:val="en-US"/>
              </w:rPr>
              <w:t xml:space="preserve">The result of a test for the presence of a protein that binds with estrogen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Progesterone receptor: </w:t>
            </w:r>
            <w:r>
              <w:rPr>
                <w:rFonts w:eastAsia="Times New Roman"/>
                <w:lang w:val="en-US"/>
              </w:rPr>
              <w:t xml:space="preserve">The result of a test for the presence of a protein that binds with progesterone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 Phase: </w:t>
            </w:r>
            <w:r>
              <w:rPr>
                <w:rFonts w:eastAsia="Times New Roman"/>
                <w:lang w:val="en-US"/>
              </w:rPr>
              <w:t xml:space="preserve">Indicates the percentage of cells in S phase. Cell division is defined by phases; the S phase is the stage during which DNA replicates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Non-bloody discharge (from nipple): </w:t>
            </w:r>
            <w:r>
              <w:rPr>
                <w:rFonts w:eastAsia="Times New Roman"/>
                <w:lang w:val="en-US"/>
              </w:rPr>
              <w:t xml:space="preserve">The visible emission of non-bloody fluid from the nipple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Difficult physical/clinical examination: </w:t>
            </w:r>
            <w:r>
              <w:rPr>
                <w:rFonts w:eastAsia="Times New Roman"/>
                <w:lang w:val="en-US"/>
              </w:rPr>
              <w:t xml:space="preserve">The inability to discern normal versus abnormal breast tissue during palpation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Cancer elsewhere: </w:t>
            </w:r>
            <w:r>
              <w:rPr>
                <w:rFonts w:eastAsia="Times New Roman"/>
                <w:lang w:val="en-US"/>
              </w:rPr>
              <w:t xml:space="preserve">An indication that a patient has or had a malignant occurrence in an area of the body other than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Saline implant: </w:t>
            </w:r>
            <w:r>
              <w:rPr>
                <w:rFonts w:eastAsia="Times New Roman"/>
                <w:lang w:val="en-US"/>
              </w:rPr>
              <w:t xml:space="preserve">A salt water filled prosthetic device implanted in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Polyurethane implant: </w:t>
            </w:r>
            <w:r>
              <w:rPr>
                <w:rFonts w:eastAsia="Times New Roman"/>
                <w:lang w:val="en-US"/>
              </w:rPr>
              <w:t xml:space="preserve">A polymer based (plastic) prosthetic device implanted in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Percutaneous silicone injection: </w:t>
            </w:r>
            <w:r>
              <w:rPr>
                <w:rFonts w:eastAsia="Times New Roman"/>
                <w:lang w:val="en-US"/>
              </w:rPr>
              <w:t xml:space="preserve">The introduction of polymeric organic silicon based material through the skin, as for breast augmentation or reconstruction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Combination implant: </w:t>
            </w:r>
            <w:r>
              <w:rPr>
                <w:rFonts w:eastAsia="Times New Roman"/>
                <w:lang w:val="en-US"/>
              </w:rPr>
              <w:t xml:space="preserve">A prosthetic device that contains more than one material implanted in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Pre-pectoral implant: </w:t>
            </w:r>
            <w:r>
              <w:rPr>
                <w:rFonts w:eastAsia="Times New Roman"/>
                <w:lang w:val="en-US"/>
              </w:rPr>
              <w:t xml:space="preserve">A breast implant placed in front of the pectoralis major muscle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Retro-pectoral implant: </w:t>
            </w:r>
            <w:r>
              <w:rPr>
                <w:rFonts w:eastAsia="Times New Roman"/>
                <w:lang w:val="en-US"/>
              </w:rPr>
              <w:t xml:space="preserve">A breast implant placed behind the pectoralis major muscle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Mammographic (crosshair): </w:t>
            </w:r>
            <w:r>
              <w:rPr>
                <w:rFonts w:eastAsia="Times New Roman"/>
                <w:lang w:val="en-US"/>
              </w:rPr>
              <w:t xml:space="preserve">Using X-Ray technique and a superimposed set of crossed lines for detection or placement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Mammographic (grid): </w:t>
            </w:r>
            <w:r>
              <w:rPr>
                <w:rFonts w:eastAsia="Times New Roman"/>
                <w:lang w:val="en-US"/>
              </w:rPr>
              <w:t xml:space="preserve">Using X-Ray technique and a superimposed aperture for detection or placement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Palpation guided: </w:t>
            </w:r>
            <w:r>
              <w:rPr>
                <w:rFonts w:eastAsia="Times New Roman"/>
                <w:lang w:val="en-US"/>
              </w:rPr>
              <w:t xml:space="preserve">Using physical touch for detection or placement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Vacuum assisted: </w:t>
            </w:r>
            <w:r>
              <w:rPr>
                <w:rFonts w:eastAsia="Times New Roman"/>
                <w:lang w:val="en-US"/>
              </w:rPr>
              <w:t xml:space="preserve">The performance of a biopsy procedure using a vacuum device attached to the biopsy needle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discharge: </w:t>
            </w:r>
            <w:r>
              <w:rPr>
                <w:rFonts w:eastAsia="Times New Roman"/>
                <w:lang w:val="en-US"/>
              </w:rPr>
              <w:t xml:space="preserve">Unusual or unexpected emission of fluid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complications: </w:t>
            </w:r>
            <w:r>
              <w:rPr>
                <w:rFonts w:eastAsia="Times New Roman"/>
                <w:lang w:val="en-US"/>
              </w:rPr>
              <w:t xml:space="preserve">Having experienced no adverse medical conditions related to or resulting from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0: </w:t>
            </w:r>
            <w:r>
              <w:rPr>
                <w:rFonts w:eastAsia="Times New Roman"/>
                <w:lang w:val="en-US"/>
              </w:rPr>
              <w:t xml:space="preserve">TNM grouping of tumor stage, from AJCC, where primary tumor is Tis, regional lymph node is N0, and distant metastasis is M0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I: </w:t>
            </w:r>
            <w:r>
              <w:rPr>
                <w:rFonts w:eastAsia="Times New Roman"/>
                <w:lang w:val="en-US"/>
              </w:rPr>
              <w:t xml:space="preserve">TNM grouping of tumor stage, from AJCC, where primary tumor is T1, regional lymph node is N0, and distant metastasis is M0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IIA: </w:t>
            </w:r>
            <w:r>
              <w:rPr>
                <w:rFonts w:eastAsia="Times New Roman"/>
                <w:lang w:val="en-US"/>
              </w:rPr>
              <w:t xml:space="preserve">TNM grouping of tumor stage, from AJCC, where primary tumor is T0 or T1, with regional lymph node N1 and distant metastasis is M0, or T2 with N0 and M0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IIB: </w:t>
            </w:r>
            <w:r>
              <w:rPr>
                <w:rFonts w:eastAsia="Times New Roman"/>
                <w:lang w:val="en-US"/>
              </w:rPr>
              <w:t xml:space="preserve">TNM grouping of tumor stage, from AJCC, where primary tumor is T2, with regional lymph node N1 and distant metastasis is M0, or T3 with N0 and M0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IIIA: </w:t>
            </w:r>
            <w:r>
              <w:rPr>
                <w:rFonts w:eastAsia="Times New Roman"/>
                <w:lang w:val="en-US"/>
              </w:rPr>
              <w:t xml:space="preserve">TNM grouping of tumor stage, from AJCC, where primary tumor is T0, T1 or T2, with regional lymph node N2 and distant metastasis is M0, or T3 with N1 or N2 and M0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IIIB: </w:t>
            </w:r>
            <w:r>
              <w:rPr>
                <w:rFonts w:eastAsia="Times New Roman"/>
                <w:lang w:val="en-US"/>
              </w:rPr>
              <w:t xml:space="preserve">TNM grouping of tumor stage, from AJCC, where primary tumor is T4, regional lymph node is N0, N1 or N2, and distant metastasis is M0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IIIC: </w:t>
            </w:r>
            <w:r>
              <w:rPr>
                <w:rFonts w:eastAsia="Times New Roman"/>
                <w:lang w:val="en-US"/>
              </w:rPr>
              <w:t xml:space="preserve">TNM grouping of tumor stage, from AJCC, where primary tumor is any T value, regional lymph node is N3, and distant metastasis is M0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 IV: </w:t>
            </w:r>
            <w:r>
              <w:rPr>
                <w:rFonts w:eastAsia="Times New Roman"/>
                <w:lang w:val="en-US"/>
              </w:rPr>
              <w:t xml:space="preserve">TNM grouping of tumor stage, from AJCC, where primary tumor is any T value, regional lymph node is any N value, and distant metastasis is M1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Bloom-Richardson Grade: </w:t>
            </w:r>
            <w:r>
              <w:rPr>
                <w:rFonts w:eastAsia="Times New Roman"/>
                <w:lang w:val="en-US"/>
              </w:rPr>
              <w:t xml:space="preserve">Histologic tumor grade (sometimes called Scarff-Bloom-Richardson grade) is based on the arrangement of the cells in relation to each other -- whether they form tubules, how closely they resemble normal breast cells (nuclear grade) and how many of the cancer cells are in the process of dividing (mitotic count)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 implants: </w:t>
            </w:r>
            <w:r>
              <w:rPr>
                <w:rFonts w:eastAsia="Times New Roman"/>
                <w:lang w:val="en-US"/>
              </w:rPr>
              <w:t xml:space="preserve">Breast prosthetic devices are intact, not leaking, and are in a normal shape and form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Asymmetric implants: </w:t>
            </w:r>
            <w:r>
              <w:rPr>
                <w:rFonts w:eastAsia="Times New Roman"/>
                <w:lang w:val="en-US"/>
              </w:rPr>
              <w:t xml:space="preserve">Breast prosthetic devices are not symmetric, equal, corresponding in form, or are in one breast (unilateral)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Calcified implant: </w:t>
            </w:r>
            <w:r>
              <w:rPr>
                <w:rFonts w:eastAsia="Times New Roman"/>
                <w:lang w:val="en-US"/>
              </w:rPr>
              <w:t xml:space="preserve">Fibrous or calcific contracture of the tissue capsule that forms around a breast prosthetic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Distorted implant: </w:t>
            </w:r>
            <w:r>
              <w:rPr>
                <w:rFonts w:eastAsia="Times New Roman"/>
                <w:lang w:val="en-US"/>
              </w:rPr>
              <w:t xml:space="preserve">Breast prosthetic device is twisted out of normal shape or form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Silicone-laden lymph nodes: </w:t>
            </w:r>
            <w:r>
              <w:rPr>
                <w:rFonts w:eastAsia="Times New Roman"/>
                <w:lang w:val="en-US"/>
              </w:rPr>
              <w:t xml:space="preserve">Silicone from breast prosthetic device found in lymphatic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Free silicone: </w:t>
            </w:r>
            <w:r>
              <w:rPr>
                <w:rFonts w:eastAsia="Times New Roman"/>
                <w:lang w:val="en-US"/>
              </w:rPr>
              <w:t xml:space="preserve">Silicone found in breast tissue outside of the prosthetic capsule or implant membrane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Herniated implant: </w:t>
            </w:r>
            <w:r>
              <w:rPr>
                <w:rFonts w:eastAsia="Times New Roman"/>
                <w:lang w:val="en-US"/>
              </w:rPr>
              <w:t xml:space="preserve">Protrusion of part of the structure normally encapsulating the content of the breast prosthetic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Explantation: </w:t>
            </w:r>
            <w:r>
              <w:rPr>
                <w:rFonts w:eastAsia="Times New Roman"/>
                <w:lang w:val="en-US"/>
              </w:rPr>
              <w:t xml:space="preserve">Evidence of removal of a breast prosthetic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Relevant Patient Information for Breast Imaging: </w:t>
            </w:r>
            <w:r>
              <w:rPr>
                <w:rFonts w:eastAsia="Times New Roman"/>
                <w:lang w:val="en-US"/>
              </w:rPr>
              <w:t xml:space="preserve">Historical patient health information of interest to the breast health clinician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 History: </w:t>
            </w:r>
            <w:r>
              <w:rPr>
                <w:rFonts w:eastAsia="Times New Roman"/>
                <w:lang w:val="en-US"/>
              </w:rPr>
              <w:t xml:space="preserve">Information regarding usage by the patient of certain medications, such as hormones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Relevant Previous Procedures: </w:t>
            </w:r>
            <w:r>
              <w:rPr>
                <w:rFonts w:eastAsia="Times New Roman"/>
                <w:lang w:val="en-US"/>
              </w:rPr>
              <w:t xml:space="preserve">Interventional or non-interventional procedures </w:t>
            </w:r>
            <w:r>
              <w:rPr>
                <w:rFonts w:eastAsia="Times New Roman"/>
                <w:lang w:val="en-US"/>
              </w:rPr>
              <w:lastRenderedPageBreak/>
              <w:t xml:space="preserve">previously performed on the patient, such as breast biopsies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Relevant Indicated Problems: </w:t>
            </w:r>
            <w:r>
              <w:rPr>
                <w:rFonts w:eastAsia="Times New Roman"/>
                <w:lang w:val="en-US"/>
              </w:rPr>
              <w:t xml:space="preserve">Abnormal conditions experienced by the patient that serve as the reason for performing a procedure, such as a breast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Relevant Risk Factors: </w:t>
            </w:r>
            <w:r>
              <w:rPr>
                <w:rFonts w:eastAsia="Times New Roman"/>
                <w:lang w:val="en-US"/>
              </w:rPr>
              <w:t xml:space="preserve">Personal, familial, and other health factors that may indicate an increase in the patient's chances of developing a health condition or disease, such as breast cancer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Medication Type: </w:t>
            </w:r>
            <w:r>
              <w:rPr>
                <w:rFonts w:eastAsia="Times New Roman"/>
                <w:lang w:val="en-US"/>
              </w:rPr>
              <w:t xml:space="preserve">A classification of a medicinal substance, such as hormonal contraceptive or antibiotic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Relevant Patient Information: </w:t>
            </w:r>
            <w:r>
              <w:rPr>
                <w:rFonts w:eastAsia="Times New Roman"/>
                <w:lang w:val="en-US"/>
              </w:rPr>
              <w:t xml:space="preserve">Historical patient health information for general purpose use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when first menstrual period occurred: </w:t>
            </w:r>
            <w:r>
              <w:rPr>
                <w:rFonts w:eastAsia="Times New Roman"/>
                <w:lang w:val="en-US"/>
              </w:rPr>
              <w:t xml:space="preserve">The age of the patient at the first occurrence of menses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at First Full Term Pregnancy: </w:t>
            </w:r>
            <w:r>
              <w:rPr>
                <w:rFonts w:eastAsia="Times New Roman"/>
                <w:lang w:val="en-US"/>
              </w:rPr>
              <w:t xml:space="preserve">The age of the patient at the time of her first full term pregnancy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at Menopause: </w:t>
            </w:r>
            <w:r>
              <w:rPr>
                <w:rFonts w:eastAsia="Times New Roman"/>
                <w:lang w:val="en-US"/>
              </w:rPr>
              <w:t xml:space="preserve">The age of the patient at the cessation of menses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when hysterectomy performed: </w:t>
            </w:r>
            <w:r>
              <w:rPr>
                <w:rFonts w:eastAsia="Times New Roman"/>
                <w:lang w:val="en-US"/>
              </w:rPr>
              <w:t xml:space="preserve">The age of the patient at the time her uterus was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when left ovary removed: </w:t>
            </w:r>
            <w:r>
              <w:rPr>
                <w:rFonts w:eastAsia="Times New Roman"/>
                <w:lang w:val="en-US"/>
              </w:rPr>
              <w:t xml:space="preserve">The age of the patient at the time she had her left ovary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when right ovary removed: </w:t>
            </w:r>
            <w:r>
              <w:rPr>
                <w:rFonts w:eastAsia="Times New Roman"/>
                <w:lang w:val="en-US"/>
              </w:rPr>
              <w:t xml:space="preserve">The age of the patient at the time she had her right ovary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Started: </w:t>
            </w:r>
            <w:r>
              <w:rPr>
                <w:rFonts w:eastAsia="Times New Roman"/>
                <w:lang w:val="en-US"/>
              </w:rPr>
              <w:t xml:space="preserve">The age of a patient on the first occurrence of an event, such as the first use of a medication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Ended: </w:t>
            </w:r>
            <w:r>
              <w:rPr>
                <w:rFonts w:eastAsia="Times New Roman"/>
                <w:lang w:val="en-US"/>
              </w:rPr>
              <w:t xml:space="preserve">The age of a patient on the last occurrence of an event, such as the last use of a medication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Started: </w:t>
            </w:r>
            <w:r>
              <w:rPr>
                <w:rFonts w:eastAsia="Times New Roman"/>
                <w:lang w:val="en-US"/>
              </w:rPr>
              <w:t xml:space="preserve">The date and time of the first occurrence of an event, such as the first use of a medication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Ended: </w:t>
            </w:r>
            <w:r>
              <w:rPr>
                <w:rFonts w:eastAsia="Times New Roman"/>
                <w:lang w:val="en-US"/>
              </w:rPr>
              <w:t xml:space="preserve">The date and time of the last occurrence of an event, such as the last use of a medication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Ongoing: </w:t>
            </w:r>
            <w:r>
              <w:rPr>
                <w:rFonts w:eastAsia="Times New Roman"/>
                <w:lang w:val="en-US"/>
              </w:rPr>
              <w:t xml:space="preserve">An indicator of whether an event is still in progress, such as the use of a medication or substance, or environmental exposure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Brand Name: </w:t>
            </w:r>
            <w:r>
              <w:rPr>
                <w:rFonts w:eastAsia="Times New Roman"/>
                <w:lang w:val="en-US"/>
              </w:rPr>
              <w:t xml:space="preserve">Product name of a device or substance, such as medication, to identify it as the product of a single firm or manufacturer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Risk Factor modifier: </w:t>
            </w:r>
            <w:r>
              <w:rPr>
                <w:rFonts w:eastAsia="Times New Roman"/>
                <w:lang w:val="en-US"/>
              </w:rPr>
              <w:t xml:space="preserve">A descriptor that further qualifies or characterizes a risk factor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Previous Procedure: </w:t>
            </w:r>
            <w:r>
              <w:rPr>
                <w:rFonts w:eastAsia="Times New Roman"/>
                <w:lang w:val="en-US"/>
              </w:rPr>
              <w:t xml:space="preserve">A prior non-interventional exam or interventional procedure performed on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Pregnancy Status: </w:t>
            </w:r>
            <w:r>
              <w:rPr>
                <w:rFonts w:eastAsia="Times New Roman"/>
                <w:lang w:val="en-US"/>
              </w:rPr>
              <w:t xml:space="preserve">Describes the pregnancy state of a referenced subject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Indicated Problem: </w:t>
            </w:r>
            <w:r>
              <w:rPr>
                <w:rFonts w:eastAsia="Times New Roman"/>
                <w:lang w:val="en-US"/>
              </w:rPr>
              <w:t xml:space="preserve">A symptom experienced by a patient that is used as the reason for performing an exam or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Role of person reporting: </w:t>
            </w:r>
            <w:r>
              <w:rPr>
                <w:rFonts w:eastAsia="Times New Roman"/>
                <w:lang w:val="en-US"/>
              </w:rPr>
              <w:t xml:space="preserve">The function of the individual who is reporting information on a patient, which could be a specific health care related profession, </w:t>
            </w:r>
            <w:r>
              <w:rPr>
                <w:rFonts w:eastAsia="Times New Roman"/>
                <w:lang w:val="en-US"/>
              </w:rPr>
              <w:lastRenderedPageBreak/>
              <w:t xml:space="preserve">the patient him/herself, or a relative or friend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problem observed: </w:t>
            </w:r>
            <w:r>
              <w:rPr>
                <w:rFonts w:eastAsia="Times New Roman"/>
                <w:lang w:val="en-US"/>
              </w:rPr>
              <w:t xml:space="preserve">The date and time that a symptom was noted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of last evaluation: </w:t>
            </w:r>
            <w:r>
              <w:rPr>
                <w:rFonts w:eastAsia="Times New Roman"/>
                <w:lang w:val="en-US"/>
              </w:rPr>
              <w:t xml:space="preserve">The date and time of the most recent evaluation of an indicated problem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Member with Risk Factor: </w:t>
            </w:r>
            <w:r>
              <w:rPr>
                <w:rFonts w:eastAsia="Times New Roman"/>
                <w:lang w:val="en-US"/>
              </w:rPr>
              <w:t xml:space="preserve">A patient's biological relative who exhibits a health factor that may indicate an increase in the patient's chances of developing a particular disease or medical problem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at Occurrence: </w:t>
            </w:r>
            <w:r>
              <w:rPr>
                <w:rFonts w:eastAsia="Times New Roman"/>
                <w:lang w:val="en-US"/>
              </w:rPr>
              <w:t xml:space="preserve">The age at which an individual experienced a specific event, such as breast cancer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Menopausal phase: </w:t>
            </w:r>
            <w:r>
              <w:rPr>
                <w:rFonts w:eastAsia="Times New Roman"/>
                <w:lang w:val="en-US"/>
              </w:rPr>
              <w:t xml:space="preserve">The current stage of an individual in her gynecological development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Side of Family: </w:t>
            </w:r>
            <w:r>
              <w:rPr>
                <w:rFonts w:eastAsia="Times New Roman"/>
                <w:lang w:val="en-US"/>
              </w:rPr>
              <w:t xml:space="preserve">An indicator of paternal or maternal relationship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Maternal: </w:t>
            </w:r>
            <w:r>
              <w:rPr>
                <w:rFonts w:eastAsia="Times New Roman"/>
                <w:lang w:val="en-US"/>
              </w:rPr>
              <w:t xml:space="preserve">Relating to biological female parentage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Unspecified gynecological hormone: </w:t>
            </w:r>
            <w:r>
              <w:rPr>
                <w:rFonts w:eastAsia="Times New Roman"/>
                <w:lang w:val="en-US"/>
              </w:rPr>
              <w:t>A gynecological hormone for which the specific type is not specified. E.g., contraceptive, estrogen, Tamoxifen</w:t>
            </w:r>
            <w:ins w:id="1264" w:author="Riki Merrick" w:date="2015-09-12T12:43:00Z">
              <w:r w:rsidR="008F28A4">
                <w:rPr>
                  <w:rFonts w:eastAsia="Times New Roman"/>
                  <w:lang w:val="en-US"/>
                </w:rPr>
                <w:t>.</w:t>
              </w:r>
            </w:ins>
            <w:del w:id="1265" w:author="Riki Merrick" w:date="2015-09-12T12:43:00Z">
              <w:r w:rsidDel="008F28A4">
                <w:rPr>
                  <w:rFonts w:eastAsia="Times New Roman"/>
                  <w:lang w:val="en-US"/>
                </w:rPr>
                <w:delText xml:space="preserve"> </w:delText>
              </w:r>
            </w:del>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Breast feeding history: </w:t>
            </w:r>
            <w:r>
              <w:rPr>
                <w:rFonts w:eastAsia="Times New Roman"/>
                <w:lang w:val="en-US"/>
              </w:rPr>
              <w:t xml:space="preserve">An indicator of whether or not a patient ever provided breast milk to her offspring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Average breast feeding period: </w:t>
            </w:r>
            <w:r>
              <w:rPr>
                <w:rFonts w:eastAsia="Times New Roman"/>
                <w:lang w:val="en-US"/>
              </w:rPr>
              <w:t xml:space="preserve">The average length of time that a patient provided breast milk to her offspring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Substance Use History: </w:t>
            </w:r>
            <w:r>
              <w:rPr>
                <w:rFonts w:eastAsia="Times New Roman"/>
                <w:lang w:val="en-US"/>
              </w:rPr>
              <w:t xml:space="preserve">Information regarding usage by the patient of certain legal or illicit substances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Used Substance Type: </w:t>
            </w:r>
            <w:r>
              <w:rPr>
                <w:rFonts w:eastAsia="Times New Roman"/>
                <w:lang w:val="en-US"/>
              </w:rPr>
              <w:t xml:space="preserve">A classification of a substance, such as alcohol or a legal or illicit drug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Exposure History: </w:t>
            </w:r>
            <w:r>
              <w:rPr>
                <w:rFonts w:eastAsia="Times New Roman"/>
                <w:lang w:val="en-US"/>
              </w:rPr>
              <w:t xml:space="preserve">Information regarding exposure of the patient to potentially harmful environmental factors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Environmental Factor: </w:t>
            </w:r>
            <w:r>
              <w:rPr>
                <w:rFonts w:eastAsia="Times New Roman"/>
                <w:lang w:val="en-US"/>
              </w:rPr>
              <w:t xml:space="preserve">A classification of a potentially harmful substance or gas in a subject's environment, such as asbestos, lead, or carcinogens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Previous Reports: </w:t>
            </w:r>
            <w:r>
              <w:rPr>
                <w:rFonts w:eastAsia="Times New Roman"/>
                <w:lang w:val="en-US"/>
              </w:rPr>
              <w:t xml:space="preserve">Previous Structured Reports that could have relevant information for a current imaging service request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Personal breast cancer history: </w:t>
            </w:r>
            <w:r>
              <w:rPr>
                <w:rFonts w:eastAsia="Times New Roman"/>
                <w:lang w:val="en-US"/>
              </w:rPr>
              <w:t xml:space="preserve">An indication that a patient has had a previous malignancy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of endometrial cancer: </w:t>
            </w:r>
            <w:r>
              <w:rPr>
                <w:rFonts w:eastAsia="Times New Roman"/>
                <w:lang w:val="en-US"/>
              </w:rPr>
              <w:t xml:space="preserve">Indicates a previous occurrence of cancer of the lining of the uterus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of ovarian cancer: </w:t>
            </w:r>
            <w:r>
              <w:rPr>
                <w:rFonts w:eastAsia="Times New Roman"/>
                <w:lang w:val="en-US"/>
              </w:rPr>
              <w:t xml:space="preserve">Indicates a previous occurrence of cancer of the lining of the ovary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of high risk lesion on previous biopsy: </w:t>
            </w:r>
            <w:r>
              <w:rPr>
                <w:rFonts w:eastAsia="Times New Roman"/>
                <w:lang w:val="en-US"/>
              </w:rPr>
              <w:t xml:space="preserve">Indicates a prior diagnosis of pre-cancerous cells or tissue removed for pathologic evaluation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 menopausal patient: </w:t>
            </w:r>
            <w:r>
              <w:rPr>
                <w:rFonts w:eastAsia="Times New Roman"/>
                <w:lang w:val="en-US"/>
              </w:rPr>
              <w:t xml:space="preserve">A female patient whose menstrual periods have ceased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Late child bearing (after 30): </w:t>
            </w:r>
            <w:r>
              <w:rPr>
                <w:rFonts w:eastAsia="Times New Roman"/>
                <w:lang w:val="en-US"/>
              </w:rPr>
              <w:t xml:space="preserve">A female patient whose first child was born after the patient was 30 years old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BRCA1 breast cancer gene: </w:t>
            </w:r>
            <w:r>
              <w:rPr>
                <w:rFonts w:eastAsia="Times New Roman"/>
                <w:lang w:val="en-US"/>
              </w:rPr>
              <w:t xml:space="preserve">The first level genetic marker indicating risk for </w:t>
            </w:r>
            <w:r>
              <w:rPr>
                <w:rFonts w:eastAsia="Times New Roman"/>
                <w:lang w:val="en-US"/>
              </w:rPr>
              <w:lastRenderedPageBreak/>
              <w:t xml:space="preserve">breast cancer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BRCA2 breast cancer gene: </w:t>
            </w:r>
            <w:r>
              <w:rPr>
                <w:rFonts w:eastAsia="Times New Roman"/>
                <w:lang w:val="en-US"/>
              </w:rPr>
              <w:t xml:space="preserve">The second level genetic marker indicating risk for breast cancer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BRCA3 breast cancer gene: </w:t>
            </w:r>
            <w:r>
              <w:rPr>
                <w:rFonts w:eastAsia="Times New Roman"/>
                <w:lang w:val="en-US"/>
              </w:rPr>
              <w:t xml:space="preserve">The third level genetic marker indicating risk for breast cancer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Weak family history of breast cancer: </w:t>
            </w:r>
            <w:r>
              <w:rPr>
                <w:rFonts w:eastAsia="Times New Roman"/>
                <w:lang w:val="en-US"/>
              </w:rPr>
              <w:t xml:space="preserve">A patient's biological aunt, grandmother, or female cousin was diagnosed with breast cancer. Definition from BI-RADSÂ®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Intermediate family history of breast cancer: </w:t>
            </w:r>
            <w:r>
              <w:rPr>
                <w:rFonts w:eastAsia="Times New Roman"/>
                <w:lang w:val="en-US"/>
              </w:rPr>
              <w:t xml:space="preserve">A patient's biological mother or sister was diagnosed with breast cancer after they had gone through menopause. Definition from BI-RADSÂ®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Very strong family history of breast cancer: </w:t>
            </w:r>
            <w:r>
              <w:rPr>
                <w:rFonts w:eastAsia="Times New Roman"/>
                <w:lang w:val="en-US"/>
              </w:rPr>
              <w:t xml:space="preserve">A patient's biological mother or sister was diagnosed with breast cancer before they had gone through menopause, or more than one of the patient's first-degree relatives (biological mother or sister) were diagnosed with breast cancer after they had gone through menopause. Definition from BI-RADSÂ®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history of prostate cancer: </w:t>
            </w:r>
            <w:r>
              <w:rPr>
                <w:rFonts w:eastAsia="Times New Roman"/>
                <w:lang w:val="en-US"/>
              </w:rPr>
              <w:t xml:space="preserve">Previous diagnosis of a malignancy of the prostate gland in a biological relative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history unknown: </w:t>
            </w:r>
            <w:r>
              <w:rPr>
                <w:rFonts w:eastAsia="Times New Roman"/>
                <w:lang w:val="en-US"/>
              </w:rPr>
              <w:t xml:space="preserve">The health record of a patient's biological relatives is not known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Nipple discharge cytology: </w:t>
            </w:r>
            <w:r>
              <w:rPr>
                <w:rFonts w:eastAsia="Times New Roman"/>
                <w:lang w:val="en-US"/>
              </w:rPr>
              <w:t xml:space="preserve">The study of cells obtained from fluid emitted from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Uterine malformations: </w:t>
            </w:r>
            <w:r>
              <w:rPr>
                <w:rFonts w:eastAsia="Times New Roman"/>
                <w:lang w:val="en-US"/>
              </w:rPr>
              <w:t xml:space="preserve">A developmental abnormality resulting in an abnormal shape of the uterus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Spontaneous Abortion: </w:t>
            </w:r>
            <w:r>
              <w:rPr>
                <w:rFonts w:eastAsia="Times New Roman"/>
                <w:lang w:val="en-US"/>
              </w:rPr>
              <w:t xml:space="preserve">A naturally occurring premature expulsion from the uterus of the products of conception - the embryo or a nonviable fetus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Gynecologic condition: </w:t>
            </w:r>
            <w:r>
              <w:rPr>
                <w:rFonts w:eastAsia="Times New Roman"/>
                <w:lang w:val="en-US"/>
              </w:rPr>
              <w:t xml:space="preserve">An ailment/abnormality or state of the female reproductive tract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Gynecologic surgery: </w:t>
            </w:r>
            <w:r>
              <w:rPr>
                <w:rFonts w:eastAsia="Times New Roman"/>
                <w:lang w:val="en-US"/>
              </w:rPr>
              <w:t xml:space="preserve">A surgical operation performed on any portion of the female reproductive tract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Previous LBW or IUGR birth: </w:t>
            </w:r>
            <w:r>
              <w:rPr>
                <w:rFonts w:eastAsia="Times New Roman"/>
                <w:lang w:val="en-US"/>
              </w:rPr>
              <w:t xml:space="preserve">Prior pregnancy with a low birth weight baby or a fetus with Intrauterine Growth Restriction or Retardation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Previous fetal malformation/syndrome: </w:t>
            </w:r>
            <w:r>
              <w:rPr>
                <w:rFonts w:eastAsia="Times New Roman"/>
                <w:lang w:val="en-US"/>
              </w:rPr>
              <w:t xml:space="preserve">History of at least one prior pregnancy with fetal anatomic abnormality(s)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Previous RH negative or blood dyscrasia at birth: </w:t>
            </w:r>
            <w:r>
              <w:rPr>
                <w:rFonts w:eastAsia="Times New Roman"/>
                <w:lang w:val="en-US"/>
              </w:rPr>
              <w:t xml:space="preserve">History of delivering a Rhesis Isoimmunization affected child(ren) or a child(ren) with another blood disorder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of multiple fetuses: </w:t>
            </w:r>
            <w:r>
              <w:rPr>
                <w:rFonts w:eastAsia="Times New Roman"/>
                <w:lang w:val="en-US"/>
              </w:rPr>
              <w:t xml:space="preserve">History of at least one pregnancy that contained more than one fetus. E.g., twins, triplets,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Current pregnancy, known or suspected malformations/syndromes: </w:t>
            </w:r>
            <w:r>
              <w:rPr>
                <w:rFonts w:eastAsia="Times New Roman"/>
                <w:lang w:val="en-US"/>
              </w:rPr>
              <w:t xml:space="preserve">At least one fetus of this pregnancy has an anatomic abnormality(s) that is known to exist, or a "marker" is present that suggests the abnormality(s) may be present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history, fetal malformation/syndrome: </w:t>
            </w:r>
            <w:r>
              <w:rPr>
                <w:rFonts w:eastAsia="Times New Roman"/>
                <w:lang w:val="en-US"/>
              </w:rPr>
              <w:t xml:space="preserve">Biological relatives have previously conceived a fetus with an anatomic abnormality(s)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High: </w:t>
            </w:r>
            <w:r>
              <w:rPr>
                <w:rFonts w:eastAsia="Times New Roman"/>
                <w:lang w:val="en-US"/>
              </w:rPr>
              <w:t xml:space="preserve">A subjective descriptor for an elevated amount of exposure, use, or dosage, incurring high risk of adverse effects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commentRangeStart w:id="1266"/>
            <w:r>
              <w:rPr>
                <w:rFonts w:eastAsia="Times New Roman"/>
                <w:b/>
                <w:bCs/>
                <w:lang w:val="en-US"/>
              </w:rPr>
              <w:t xml:space="preserve">Medium: </w:t>
            </w:r>
            <w:commentRangeEnd w:id="1266"/>
            <w:r w:rsidR="00B40A29">
              <w:rPr>
                <w:rStyle w:val="CommentReference"/>
              </w:rPr>
              <w:commentReference w:id="1266"/>
            </w:r>
            <w:r>
              <w:rPr>
                <w:rFonts w:eastAsia="Times New Roman"/>
                <w:lang w:val="en-US"/>
              </w:rPr>
              <w:t xml:space="preserve">A subjective descriptor for a moderate amount of exposure, use, or dosage, incurring medium risk of adverse effects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Low: </w:t>
            </w:r>
            <w:r>
              <w:rPr>
                <w:rFonts w:eastAsia="Times New Roman"/>
                <w:lang w:val="en-US"/>
              </w:rPr>
              <w:t xml:space="preserve">A subjective descriptor for a limited amount of exposure, use, or dosage, incurring low risk of adverse effects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frequency: </w:t>
            </w:r>
            <w:r>
              <w:rPr>
                <w:rFonts w:eastAsia="Times New Roman"/>
                <w:lang w:val="en-US"/>
              </w:rPr>
              <w:t xml:space="preserve">A measurement of the rate of occurrence of which a patient takes a certain medication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Rate of exposure: </w:t>
            </w:r>
            <w:r>
              <w:rPr>
                <w:rFonts w:eastAsia="Times New Roman"/>
                <w:lang w:val="en-US"/>
              </w:rPr>
              <w:t xml:space="preserve">The quantity per unit of time that a patient was or is being exposed to an environmental irritant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of use: </w:t>
            </w:r>
            <w:r>
              <w:rPr>
                <w:rFonts w:eastAsia="Times New Roman"/>
                <w:lang w:val="en-US"/>
              </w:rPr>
              <w:t xml:space="preserve">The quantity per unit of time that a medication or substance was or is being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dose amount: </w:t>
            </w:r>
            <w:r>
              <w:rPr>
                <w:rFonts w:eastAsia="Times New Roman"/>
                <w:lang w:val="en-US"/>
              </w:rPr>
              <w:t xml:space="preserve">A qualitative descriptor for the amount of a medication that was or is being taken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amount of exposure: </w:t>
            </w:r>
            <w:r>
              <w:rPr>
                <w:rFonts w:eastAsia="Times New Roman"/>
                <w:lang w:val="en-US"/>
              </w:rPr>
              <w:t xml:space="preserve">A qualitative descriptor for the amount of present or past exposure to an environmental irritant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amount of use: </w:t>
            </w:r>
            <w:r>
              <w:rPr>
                <w:rFonts w:eastAsia="Times New Roman"/>
                <w:lang w:val="en-US"/>
              </w:rPr>
              <w:t xml:space="preserve">A qualitative descriptor for the amount of a medication or substance that was or is being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dose frequency: </w:t>
            </w:r>
            <w:r>
              <w:rPr>
                <w:rFonts w:eastAsia="Times New Roman"/>
                <w:lang w:val="en-US"/>
              </w:rPr>
              <w:t xml:space="preserve">A qualitative descriptor for the frequency with which a medication was or is being taken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frequency of exposure: </w:t>
            </w:r>
            <w:r>
              <w:rPr>
                <w:rFonts w:eastAsia="Times New Roman"/>
                <w:lang w:val="en-US"/>
              </w:rPr>
              <w:t xml:space="preserve">A qualitative descriptor for the frequency of present or past exposure to an environmental irritant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frequency of use: </w:t>
            </w:r>
            <w:r>
              <w:rPr>
                <w:rFonts w:eastAsia="Times New Roman"/>
                <w:lang w:val="en-US"/>
              </w:rPr>
              <w:t xml:space="preserve">A qualitative descriptor for the frequency with which a medication or substance was or is being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known exposure: </w:t>
            </w:r>
            <w:r>
              <w:rPr>
                <w:rFonts w:eastAsia="Times New Roman"/>
                <w:lang w:val="en-US"/>
              </w:rPr>
              <w:t xml:space="preserve">Patient is not known to have been exposed to or used the substance or medication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Recall for technical reasons: </w:t>
            </w:r>
            <w:r>
              <w:rPr>
                <w:rFonts w:eastAsia="Times New Roman"/>
                <w:lang w:val="en-US"/>
              </w:rPr>
              <w:t xml:space="preserve">Patient returns for additional images to improve the quality of the most recent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Recall for imaging findings: </w:t>
            </w:r>
            <w:r>
              <w:rPr>
                <w:rFonts w:eastAsia="Times New Roman"/>
                <w:lang w:val="en-US"/>
              </w:rPr>
              <w:t xml:space="preserve">Patient returns for additional images to clarify findings from the most recent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Recall for patient symptoms/ clinical findings: </w:t>
            </w:r>
            <w:r>
              <w:rPr>
                <w:rFonts w:eastAsia="Times New Roman"/>
                <w:lang w:val="en-US"/>
              </w:rPr>
              <w:t xml:space="preserve">Patient returns for additional images to clarify symptoms or signs reported by the patient or a healthcare professional at the time of the most recent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LBW or IUGR: </w:t>
            </w:r>
            <w:r>
              <w:rPr>
                <w:rFonts w:eastAsia="Times New Roman"/>
                <w:lang w:val="en-US"/>
              </w:rPr>
              <w:t xml:space="preserve">Number of births with low birth weight or intrauterine growth restriction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Green filter: </w:t>
            </w:r>
            <w:r>
              <w:rPr>
                <w:rFonts w:eastAsia="Times New Roman"/>
                <w:lang w:val="en-US"/>
              </w:rPr>
              <w:t xml:space="preserve">Filter that transmits green light while blocking the other colors, typically centered at 510-540 nm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Red filter: </w:t>
            </w:r>
            <w:r>
              <w:rPr>
                <w:rFonts w:eastAsia="Times New Roman"/>
                <w:lang w:val="en-US"/>
              </w:rPr>
              <w:t xml:space="preserve">Filter that transmits red light while blocking the other colors, typically centered at 630-680 nm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Blue filter: </w:t>
            </w:r>
            <w:r>
              <w:rPr>
                <w:rFonts w:eastAsia="Times New Roman"/>
                <w:lang w:val="en-US"/>
              </w:rPr>
              <w:t xml:space="preserve">Filter that transmits blue while blocking the other colors, typically centered at 460-480 nm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Yellow-green filter: </w:t>
            </w:r>
            <w:r>
              <w:rPr>
                <w:rFonts w:eastAsia="Times New Roman"/>
                <w:lang w:val="en-US"/>
              </w:rPr>
              <w:t xml:space="preserve">A filter of 560nm that is used for retinal imaging and can </w:t>
            </w:r>
            <w:r>
              <w:rPr>
                <w:rFonts w:eastAsia="Times New Roman"/>
                <w:lang w:val="en-US"/>
              </w:rPr>
              <w:lastRenderedPageBreak/>
              <w:t xml:space="preserve">provide good contrast and good visibility of the retinal vasculature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Blue-green filter: </w:t>
            </w:r>
            <w:r>
              <w:rPr>
                <w:rFonts w:eastAsia="Times New Roman"/>
                <w:lang w:val="en-US"/>
              </w:rPr>
              <w:t xml:space="preserve">A filter of 490nm that is used for retinal imaging because of excessive scattering of some retinal structures at very short wavelengths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Infrared filter: </w:t>
            </w:r>
            <w:r>
              <w:rPr>
                <w:rFonts w:eastAsia="Times New Roman"/>
                <w:lang w:val="en-US"/>
              </w:rPr>
              <w:t xml:space="preserve">Filter that transmits the infrared spectrum, which is light that lies outside of the visible spectrum, with wavelengths longer than those of red light, while blocking visible light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Polarizing filter: </w:t>
            </w:r>
            <w:r>
              <w:rPr>
                <w:rFonts w:eastAsia="Times New Roman"/>
                <w:lang w:val="en-US"/>
              </w:rPr>
              <w:t xml:space="preserve">A filter that reduces reflections from non-metallic surfaces such as glass or water by blocking light waves that are vibrating at selected angles to the filter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filter: </w:t>
            </w:r>
            <w:r>
              <w:rPr>
                <w:rFonts w:eastAsia="Times New Roman"/>
                <w:lang w:val="en-US"/>
              </w:rPr>
              <w:t xml:space="preserve">No filter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Field 1 for Joslin 3 field: </w:t>
            </w:r>
            <w:r>
              <w:rPr>
                <w:rFonts w:eastAsia="Times New Roman"/>
                <w:lang w:val="en-US"/>
              </w:rPr>
              <w:t xml:space="preserve">Joslin NM-1 is a 45 degree field focused centrally between the temporal margin of optic disc and the center of the macula: Center the camera on the papillomacular bundle midway between the temporal margin of the optic disc and the center of the macula. The horizontal centerline of the image should pass directly through the center of the disc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Field 2 for Joslin 3 field: </w:t>
            </w:r>
            <w:r>
              <w:rPr>
                <w:rFonts w:eastAsia="Times New Roman"/>
                <w:lang w:val="en-US"/>
              </w:rPr>
              <w:t xml:space="preserve">Joslin NM-2 is a 45 degree field focused superior temporal to the optic disc: Center the camera laterally approximately one-half disc diameter temporal to the center of the macula. The lower edge of the field is tangent to a horizontal line passing through the upper edge of the optic disc. The image is taken temporal to the macula but includes more retinal nasal and superior to the macula than standard field 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Field 3 for Joslin 3 field: </w:t>
            </w:r>
            <w:r>
              <w:rPr>
                <w:rFonts w:eastAsia="Times New Roman"/>
                <w:lang w:val="en-US"/>
              </w:rPr>
              <w:t xml:space="preserve">Joslin NM-3 is a 45 degree field focused nasal to the optic disc: This field is nasal to the optic disc and may include part of the optic disc. The horizontal centerline of the image should pass tangent to the lower edge of the optic disc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Diffuse direct illumination: </w:t>
            </w:r>
            <w:r>
              <w:rPr>
                <w:rFonts w:eastAsia="Times New Roman"/>
                <w:lang w:val="en-US"/>
              </w:rPr>
              <w:t xml:space="preserve">A broad or "soft" light supplied from a single source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Scheimpflug Camera: </w:t>
            </w:r>
            <w:r>
              <w:rPr>
                <w:rFonts w:eastAsia="Times New Roman"/>
                <w:lang w:val="en-US"/>
              </w:rPr>
              <w:t xml:space="preserve">A slit reflected light microscope, which has the ability to form an image of the back scattered light from the eye in a sagittal plane. Scheimpflug cameras are able to achieve a wide depth of focus by employing the "Sheimpflug principle" where the lens and image planes are not parallel with each other. Rotating Sheimplug cameras are able to generate three-dimensional images and calculate measurements of the anterior chamber of the eye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Scotopic light: </w:t>
            </w:r>
            <w:r>
              <w:rPr>
                <w:rFonts w:eastAsia="Times New Roman"/>
                <w:lang w:val="en-US"/>
              </w:rPr>
              <w:t xml:space="preserve">Lighting condition approximately 0.04 lux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Mesopic light: </w:t>
            </w:r>
            <w:r>
              <w:rPr>
                <w:rFonts w:eastAsia="Times New Roman"/>
                <w:lang w:val="en-US"/>
              </w:rPr>
              <w:t xml:space="preserve">Lighting condition approximately 4 lux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Photopic light: </w:t>
            </w:r>
            <w:r>
              <w:rPr>
                <w:rFonts w:eastAsia="Times New Roman"/>
                <w:lang w:val="en-US"/>
              </w:rPr>
              <w:t xml:space="preserve">Lighting condition approximately 40 lux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Dynamic light: </w:t>
            </w:r>
            <w:r>
              <w:rPr>
                <w:rFonts w:eastAsia="Times New Roman"/>
                <w:lang w:val="en-US"/>
              </w:rPr>
              <w:t xml:space="preserve">Acquisition preceded by intense light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Average Glandular Dose: </w:t>
            </w:r>
            <w:r>
              <w:rPr>
                <w:rFonts w:eastAsia="Times New Roman"/>
                <w:lang w:val="en-US"/>
              </w:rPr>
              <w:t xml:space="preserve">Calculated from values of entrance exposure in air, the X-Ray beam quality (half-value layer), and compressed breast thickness, is the energy deposited per unit mass of glandular tissue averaged over all the glandular tissue in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Anode Target Material: </w:t>
            </w:r>
            <w:r>
              <w:rPr>
                <w:rFonts w:eastAsia="Times New Roman"/>
                <w:lang w:val="en-US"/>
              </w:rPr>
              <w:t xml:space="preserve">The primary material in the anode of an X-Ray source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Compression Thickness: </w:t>
            </w:r>
            <w:r>
              <w:rPr>
                <w:rFonts w:eastAsia="Times New Roman"/>
                <w:lang w:val="en-US"/>
              </w:rPr>
              <w:t xml:space="preserve">The average thickness of the body part examined when compressed, if compression has been applied during X-Ray exposure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Half Value Layer: </w:t>
            </w:r>
            <w:r>
              <w:rPr>
                <w:rFonts w:eastAsia="Times New Roman"/>
                <w:lang w:val="en-US"/>
              </w:rPr>
              <w:t xml:space="preserve">Thickness of Aluminum required to reduce the X-Ray output at the patient entrance surface by a factor of two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Grid: </w:t>
            </w:r>
            <w:r>
              <w:rPr>
                <w:rFonts w:eastAsia="Times New Roman"/>
                <w:lang w:val="en-US"/>
              </w:rPr>
              <w:t xml:space="preserve">An anti-scatter device based on radiation absorbing strips above the detector. E.g., in the patient support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Entrance Exposure at RP: </w:t>
            </w:r>
            <w:r>
              <w:rPr>
                <w:rFonts w:eastAsia="Times New Roman"/>
                <w:lang w:val="en-US"/>
              </w:rPr>
              <w:t xml:space="preserve">Exposure measurement in air at the reference point that does not include back scatter, according to MQCM 1999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Accumulated Average Glandular Dose: </w:t>
            </w:r>
            <w:r>
              <w:rPr>
                <w:rFonts w:eastAsia="Times New Roman"/>
                <w:lang w:val="en-US"/>
              </w:rPr>
              <w:t xml:space="preserve">Average Glandular Dose to a single breast accumulated over multiple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Equivalent Thickness: </w:t>
            </w:r>
            <w:r>
              <w:rPr>
                <w:rFonts w:eastAsia="Times New Roman"/>
                <w:lang w:val="en-US"/>
              </w:rPr>
              <w:t xml:space="preserve">Value of the control variable used to parametrize the Automatic Exposure Control (AEC) closed loop. E.g., "Water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Fixed grid: </w:t>
            </w:r>
            <w:r>
              <w:rPr>
                <w:rFonts w:eastAsia="Times New Roman"/>
                <w:lang w:val="en-US"/>
              </w:rPr>
              <w:t xml:space="preserve">An X-Ray Grid that does not move during exposure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Focused grid: </w:t>
            </w:r>
            <w:r>
              <w:rPr>
                <w:rFonts w:eastAsia="Times New Roman"/>
                <w:lang w:val="en-US"/>
              </w:rPr>
              <w:t xml:space="preserve">An X-Ray Grid with radiation absorbing strips that are focused toward the focal spot, to eliminate grid cutoff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Reciprocating grid: </w:t>
            </w:r>
            <w:r>
              <w:rPr>
                <w:rFonts w:eastAsia="Times New Roman"/>
                <w:lang w:val="en-US"/>
              </w:rPr>
              <w:t xml:space="preserve">An X-Ray Grid that is designed to move during exposure, to eliminate the appearance of grid lines on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Parallel grid: </w:t>
            </w:r>
            <w:r>
              <w:rPr>
                <w:rFonts w:eastAsia="Times New Roman"/>
                <w:lang w:val="en-US"/>
              </w:rPr>
              <w:t xml:space="preserve">An X-Ray Grid with radiation absorbing strips that are parallel to each other and that is used only with long source to image distances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Crossed grid: </w:t>
            </w:r>
            <w:r>
              <w:rPr>
                <w:rFonts w:eastAsia="Times New Roman"/>
                <w:lang w:val="en-US"/>
              </w:rPr>
              <w:t xml:space="preserve">An X-Ray Grid with crossed radiation absorbing strips used for more complete cleanup of scatter radiation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grid: </w:t>
            </w:r>
            <w:r>
              <w:rPr>
                <w:rFonts w:eastAsia="Times New Roman"/>
                <w:lang w:val="en-US"/>
              </w:rPr>
              <w:t xml:space="preserve">No X-Ray Grid was used due to low scatter conditions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Spectacle Prescription Report: </w:t>
            </w:r>
            <w:r>
              <w:rPr>
                <w:rFonts w:eastAsia="Times New Roman"/>
                <w:lang w:val="en-US"/>
              </w:rPr>
              <w:t xml:space="preserve">The spectacle prescription for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 Near: </w:t>
            </w:r>
            <w:r>
              <w:rPr>
                <w:rFonts w:eastAsia="Times New Roman"/>
                <w:lang w:val="en-US"/>
              </w:rPr>
              <w:t xml:space="preserve">Refractive measurements of the eye to correct for inability to focus at near while wearing the distance prescription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 Intermediate: </w:t>
            </w:r>
            <w:r>
              <w:rPr>
                <w:rFonts w:eastAsia="Times New Roman"/>
                <w:lang w:val="en-US"/>
              </w:rPr>
              <w:t xml:space="preserve">Refractive measurements of the eye to correct for inability to focus at intermediate distance while wearing the distance prescription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 Other: </w:t>
            </w:r>
            <w:r>
              <w:rPr>
                <w:rFonts w:eastAsia="Times New Roman"/>
                <w:lang w:val="en-US"/>
              </w:rPr>
              <w:t xml:space="preserve">Refractive measurements of the eye to correct for inability to focus at the specified distance while wearing the distance prescription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Horizontal Prism Power: </w:t>
            </w:r>
            <w:r>
              <w:rPr>
                <w:rFonts w:eastAsia="Times New Roman"/>
                <w:lang w:val="en-US"/>
              </w:rPr>
              <w:t xml:space="preserve">The power of a prism to bend light in the horizontal direction, in prism diopters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Horizontal Prism Base: </w:t>
            </w:r>
            <w:r>
              <w:rPr>
                <w:rFonts w:eastAsia="Times New Roman"/>
                <w:lang w:val="en-US"/>
              </w:rPr>
              <w:t xml:space="preserve">Direction of the base of a horizontal prism -- either in (toward the nose), or out (away from the nose)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Vertical Prism Power: </w:t>
            </w:r>
            <w:r>
              <w:rPr>
                <w:rFonts w:eastAsia="Times New Roman"/>
                <w:lang w:val="en-US"/>
              </w:rPr>
              <w:t xml:space="preserve">The power of a prism to bend light in the vertical direction, in prism diopters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Vertical Prism Base: </w:t>
            </w:r>
            <w:r>
              <w:rPr>
                <w:rFonts w:eastAsia="Times New Roman"/>
                <w:lang w:val="en-US"/>
              </w:rPr>
              <w:t xml:space="preserve">Direction of the base of a vertical prism -- either up, or down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Pupillary Distance: </w:t>
            </w:r>
            <w:r>
              <w:rPr>
                <w:rFonts w:eastAsia="Times New Roman"/>
                <w:lang w:val="en-US"/>
              </w:rPr>
              <w:t xml:space="preserve">Distance in mm between the pupils when the patient's object of regard is in the distance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Near Pupillary Distance: </w:t>
            </w:r>
            <w:r>
              <w:rPr>
                <w:rFonts w:eastAsia="Times New Roman"/>
                <w:lang w:val="en-US"/>
              </w:rPr>
              <w:t xml:space="preserve">Distance in mm between the pupils when the patient's object of regard is at near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Autorefraction Visual Acuity: </w:t>
            </w:r>
            <w:r>
              <w:rPr>
                <w:rFonts w:eastAsia="Times New Roman"/>
                <w:lang w:val="en-US"/>
              </w:rPr>
              <w:t xml:space="preserve">A patient's vision with the correction measured by an autorefractor in place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Habitual Visual Acuity: </w:t>
            </w:r>
            <w:r>
              <w:rPr>
                <w:rFonts w:eastAsia="Times New Roman"/>
                <w:lang w:val="en-US"/>
              </w:rPr>
              <w:t xml:space="preserve">A patient's vision with whichever vision correction the </w:t>
            </w:r>
            <w:r>
              <w:rPr>
                <w:rFonts w:eastAsia="Times New Roman"/>
                <w:lang w:val="en-US"/>
              </w:rPr>
              <w:lastRenderedPageBreak/>
              <w:t xml:space="preserve">patient customarily wears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Prescription Visual Acuity: </w:t>
            </w:r>
            <w:r>
              <w:rPr>
                <w:rFonts w:eastAsia="Times New Roman"/>
                <w:lang w:val="en-US"/>
              </w:rPr>
              <w:t xml:space="preserve">A patient's vision with the final spectacle prescription in place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Eye Rx: </w:t>
            </w:r>
            <w:r>
              <w:rPr>
                <w:rFonts w:eastAsia="Times New Roman"/>
                <w:lang w:val="en-US"/>
              </w:rPr>
              <w:t xml:space="preserve">The spectacle prescription for the right eye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Eye Rx: </w:t>
            </w:r>
            <w:r>
              <w:rPr>
                <w:rFonts w:eastAsia="Times New Roman"/>
                <w:lang w:val="en-US"/>
              </w:rPr>
              <w:t xml:space="preserve">The spectacle prescription for the left eye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Macular Grid Thickness and Volume Report: </w:t>
            </w:r>
            <w:r>
              <w:rPr>
                <w:rFonts w:eastAsia="Times New Roman"/>
                <w:lang w:val="en-US"/>
              </w:rPr>
              <w:t xml:space="preserve">A macular grid thickness and volume report for a patient. The macular grid is an analytic tool described in PS3.1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Images Used for Macular Measurements: </w:t>
            </w:r>
            <w:r>
              <w:rPr>
                <w:rFonts w:eastAsia="Times New Roman"/>
                <w:lang w:val="en-US"/>
              </w:rPr>
              <w:t xml:space="preserve">Number of images used for the macular grid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Samples Used per Image: </w:t>
            </w:r>
            <w:r>
              <w:rPr>
                <w:rFonts w:eastAsia="Times New Roman"/>
                <w:lang w:val="en-US"/>
              </w:rPr>
              <w:t xml:space="preserve">Number of samples used per Image for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Analysis Quality Rating: </w:t>
            </w:r>
            <w:r>
              <w:rPr>
                <w:rFonts w:eastAsia="Times New Roman"/>
                <w:lang w:val="en-US"/>
              </w:rPr>
              <w:t xml:space="preserve">A numeric rating of the quality of the entire analysis with respect to grading and diagnostic purposes. Higher numbers indicate greater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Set Quality Rating: </w:t>
            </w:r>
            <w:r>
              <w:rPr>
                <w:rFonts w:eastAsia="Times New Roman"/>
                <w:lang w:val="en-US"/>
              </w:rPr>
              <w:t xml:space="preserve">A numeric rating of the quality of an entire image set with respect to grading and diagnostic purposes. Higher numbers indicate greater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Interfering Tears or Drops: </w:t>
            </w:r>
            <w:r>
              <w:rPr>
                <w:rFonts w:eastAsia="Times New Roman"/>
                <w:lang w:val="en-US"/>
              </w:rPr>
              <w:t xml:space="preserve">Tear film or drops affecting test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Fixation Quality During Acquisition: </w:t>
            </w:r>
            <w:r>
              <w:rPr>
                <w:rFonts w:eastAsia="Times New Roman"/>
                <w:lang w:val="en-US"/>
              </w:rPr>
              <w:t xml:space="preserve">The assessment of the centricity and persistence of the visual fixation (direction of gaze) during the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Fixation Quality Problem: </w:t>
            </w:r>
            <w:r>
              <w:rPr>
                <w:rFonts w:eastAsia="Times New Roman"/>
                <w:lang w:val="en-US"/>
              </w:rPr>
              <w:t xml:space="preserve">The reason why the patient's visual fixation was not steady or was indeterminate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Ophthalmic Macular Grid Problem: </w:t>
            </w:r>
            <w:r>
              <w:rPr>
                <w:rFonts w:eastAsia="Times New Roman"/>
                <w:lang w:val="en-US"/>
              </w:rPr>
              <w:t xml:space="preserve">The reason why the macular grid measurements may be questionable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Specimen Container Identifier: </w:t>
            </w:r>
            <w:r>
              <w:rPr>
                <w:rFonts w:eastAsia="Times New Roman"/>
                <w:lang w:val="en-US"/>
              </w:rPr>
              <w:t xml:space="preserve">Identifier of container (box, block, microscope slide, etc.) for the specimen under observation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Processing type: </w:t>
            </w:r>
            <w:r>
              <w:rPr>
                <w:rFonts w:eastAsia="Times New Roman"/>
                <w:lang w:val="en-US"/>
              </w:rPr>
              <w:t xml:space="preserve">Type of processing that tissue specimen underwent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of processing: </w:t>
            </w:r>
            <w:r>
              <w:rPr>
                <w:rFonts w:eastAsia="Times New Roman"/>
                <w:lang w:val="en-US"/>
              </w:rPr>
              <w:t xml:space="preserve">Date and time of processing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Processing step description: </w:t>
            </w:r>
            <w:r>
              <w:rPr>
                <w:rFonts w:eastAsia="Times New Roman"/>
                <w:lang w:val="en-US"/>
              </w:rPr>
              <w:t xml:space="preserve">Description of the individual step in the tissue processing sequence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Sampling Method: </w:t>
            </w:r>
            <w:r>
              <w:rPr>
                <w:rFonts w:eastAsia="Times New Roman"/>
                <w:lang w:val="en-US"/>
              </w:rPr>
              <w:t xml:space="preserve">Method of sampling used to derive specimen from its parent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Parent Specimen Identifier: </w:t>
            </w:r>
            <w:r>
              <w:rPr>
                <w:rFonts w:eastAsia="Times New Roman"/>
                <w:lang w:val="en-US"/>
              </w:rPr>
              <w:t xml:space="preserve">Identifier of the parent specimen that gave rise to the current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Issuer of Parent Specimen Identifier: </w:t>
            </w:r>
            <w:r>
              <w:rPr>
                <w:rFonts w:eastAsia="Times New Roman"/>
                <w:lang w:val="en-US"/>
              </w:rPr>
              <w:t xml:space="preserve">Assigning authority for parent specimen's identifier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Parent specimen type: </w:t>
            </w:r>
            <w:r>
              <w:rPr>
                <w:rFonts w:eastAsia="Times New Roman"/>
                <w:lang w:val="en-US"/>
              </w:rPr>
              <w:t xml:space="preserve">Parent specimen type that gave rise to current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Position Frame of Reference: </w:t>
            </w:r>
            <w:r>
              <w:rPr>
                <w:rFonts w:eastAsia="Times New Roman"/>
                <w:lang w:val="en-US"/>
              </w:rPr>
              <w:t xml:space="preserve">Description of coordinate system and origin reference point on parent specimen, or parent specimen container, or image used for localizing the sampling site or location within container or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of sampling site: </w:t>
            </w:r>
            <w:r>
              <w:rPr>
                <w:rFonts w:eastAsia="Times New Roman"/>
                <w:lang w:val="en-US"/>
              </w:rPr>
              <w:t xml:space="preserve">Reference to image of parent specimen localizing the sampling site; may include referenced Presentation State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of sampling site X offset: </w:t>
            </w:r>
            <w:r>
              <w:rPr>
                <w:rFonts w:eastAsia="Times New Roman"/>
                <w:lang w:val="en-US"/>
              </w:rPr>
              <w:t xml:space="preserve">Location of sampling site of specimen (nominal center) relative to the Position Frame of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of sampling site Y offset: </w:t>
            </w:r>
            <w:r>
              <w:rPr>
                <w:rFonts w:eastAsia="Times New Roman"/>
                <w:lang w:val="en-US"/>
              </w:rPr>
              <w:t xml:space="preserve">Location of sampling site of specimen (nominal center) relative to the Position Frame of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of sampling site Z offset: </w:t>
            </w:r>
            <w:r>
              <w:rPr>
                <w:rFonts w:eastAsia="Times New Roman"/>
                <w:lang w:val="en-US"/>
              </w:rPr>
              <w:t xml:space="preserve">Location of sampling site of specimen (nominal center) relative to the Position Frame of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of Specimen: </w:t>
            </w:r>
            <w:r>
              <w:rPr>
                <w:rFonts w:eastAsia="Times New Roman"/>
                <w:lang w:val="en-US"/>
              </w:rPr>
              <w:t xml:space="preserve">Description of specimen location, either in absolute terms or relative to the Position Frame of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of Specimen X offset: </w:t>
            </w:r>
            <w:r>
              <w:rPr>
                <w:rFonts w:eastAsia="Times New Roman"/>
                <w:lang w:val="en-US"/>
              </w:rPr>
              <w:t xml:space="preserve">Location of specimen (nominal center) relative to the Position Frame of Reference in the X dimension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of Specimen Y offset: </w:t>
            </w:r>
            <w:r>
              <w:rPr>
                <w:rFonts w:eastAsia="Times New Roman"/>
                <w:lang w:val="en-US"/>
              </w:rPr>
              <w:t xml:space="preserve">Location of specimen (nominal center) relative to the Position Frame of Reference in the Y dimension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of Specimen Z offset: </w:t>
            </w:r>
            <w:r>
              <w:rPr>
                <w:rFonts w:eastAsia="Times New Roman"/>
                <w:lang w:val="en-US"/>
              </w:rPr>
              <w:t xml:space="preserve">Location of specimen (nominal center) relative to the Position Frame of Reference in the Z dimension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Marking of Specimen: </w:t>
            </w:r>
            <w:r>
              <w:rPr>
                <w:rFonts w:eastAsia="Times New Roman"/>
                <w:lang w:val="en-US"/>
              </w:rPr>
              <w:t xml:space="preserve">Description of visual distinguishing identifiers. E.g., ink, or a particular shape of the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Issuer of Specimen Identifier: </w:t>
            </w:r>
            <w:r>
              <w:rPr>
                <w:rFonts w:eastAsia="Times New Roman"/>
                <w:lang w:val="en-US"/>
              </w:rPr>
              <w:t xml:space="preserve">Assigning authority for specimen identifier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Dissection with entire specimen submission: </w:t>
            </w:r>
            <w:r>
              <w:rPr>
                <w:rFonts w:eastAsia="Times New Roman"/>
                <w:lang w:val="en-US"/>
              </w:rPr>
              <w:t xml:space="preserve">Dissection of specimen with submission of all its sections for further processing or examination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Dissection with representative sections submission: </w:t>
            </w:r>
            <w:r>
              <w:rPr>
                <w:rFonts w:eastAsia="Times New Roman"/>
                <w:lang w:val="en-US"/>
              </w:rPr>
              <w:t xml:space="preserve">Dissection of specimen with submission of representative sections for further processing or examination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Specimen storage: </w:t>
            </w:r>
            <w:r>
              <w:rPr>
                <w:rFonts w:eastAsia="Times New Roman"/>
                <w:lang w:val="en-US"/>
              </w:rPr>
              <w:t xml:space="preserve">A workflow step, during which tissue specimens are stored in a climate-controlled environment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Transmission illumination: </w:t>
            </w:r>
            <w:r>
              <w:rPr>
                <w:rFonts w:eastAsia="Times New Roman"/>
                <w:lang w:val="en-US"/>
              </w:rPr>
              <w:t xml:space="preserve">Transmission illumination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Reflection illumination: </w:t>
            </w:r>
            <w:r>
              <w:rPr>
                <w:rFonts w:eastAsia="Times New Roman"/>
                <w:lang w:val="en-US"/>
              </w:rPr>
              <w:t xml:space="preserve">Reflection illumination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Epifluorescence illumination: </w:t>
            </w:r>
            <w:r>
              <w:rPr>
                <w:rFonts w:eastAsia="Times New Roman"/>
                <w:lang w:val="en-US"/>
              </w:rPr>
              <w:t xml:space="preserve">Epifluorescence illumination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Brightfield illumination: </w:t>
            </w:r>
            <w:r>
              <w:rPr>
                <w:rFonts w:eastAsia="Times New Roman"/>
                <w:lang w:val="en-US"/>
              </w:rPr>
              <w:t xml:space="preserve">Brightfield illumination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Darkfield illumination: </w:t>
            </w:r>
            <w:r>
              <w:rPr>
                <w:rFonts w:eastAsia="Times New Roman"/>
                <w:lang w:val="en-US"/>
              </w:rPr>
              <w:t xml:space="preserve">Darkfield illumination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Oblique illumination: </w:t>
            </w:r>
            <w:r>
              <w:rPr>
                <w:rFonts w:eastAsia="Times New Roman"/>
                <w:lang w:val="en-US"/>
              </w:rPr>
              <w:t xml:space="preserve">Oblique illumination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Phase contrast illumination: </w:t>
            </w:r>
            <w:r>
              <w:rPr>
                <w:rFonts w:eastAsia="Times New Roman"/>
                <w:lang w:val="en-US"/>
              </w:rPr>
              <w:t xml:space="preserve">Phase contrast illumination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Differential interference contrast: </w:t>
            </w:r>
            <w:r>
              <w:rPr>
                <w:rFonts w:eastAsia="Times New Roman"/>
                <w:lang w:val="en-US"/>
              </w:rPr>
              <w:t xml:space="preserve">Differential interference contrast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internal reflection fluorescence: </w:t>
            </w:r>
            <w:r>
              <w:rPr>
                <w:rFonts w:eastAsia="Times New Roman"/>
                <w:lang w:val="en-US"/>
              </w:rPr>
              <w:t xml:space="preserve">Total internal reflection fluorescence method for specimen microscopy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Ultrasound Contact: </w:t>
            </w:r>
            <w:r>
              <w:rPr>
                <w:rFonts w:eastAsia="Times New Roman"/>
                <w:lang w:val="en-US"/>
              </w:rPr>
              <w:t xml:space="preserve">A method of obtaining ophthalmic axial measurements that uses ultrasound, and that requires applanation of the cornea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Ultrasound Immersion: </w:t>
            </w:r>
            <w:r>
              <w:rPr>
                <w:rFonts w:eastAsia="Times New Roman"/>
                <w:lang w:val="en-US"/>
              </w:rPr>
              <w:t xml:space="preserve">A method of obtaining ophthalmic axial measurements </w:t>
            </w:r>
            <w:r>
              <w:rPr>
                <w:rFonts w:eastAsia="Times New Roman"/>
                <w:lang w:val="en-US"/>
              </w:rPr>
              <w:lastRenderedPageBreak/>
              <w:t xml:space="preserve">that uses ultrasound, and that requires immersion of the patient's eye in fluid as he lies in a supine position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Optical: </w:t>
            </w:r>
            <w:r>
              <w:rPr>
                <w:rFonts w:eastAsia="Times New Roman"/>
                <w:lang w:val="en-US"/>
              </w:rPr>
              <w:t xml:space="preserve">A method of obtaining ophthalmic axial measurements that uses light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Manual Keratometry: </w:t>
            </w:r>
            <w:r>
              <w:rPr>
                <w:rFonts w:eastAsia="Times New Roman"/>
                <w:lang w:val="en-US"/>
              </w:rPr>
              <w:t xml:space="preserve">Measurements taken of the corneal curvature using a manual keratometer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 Keratometry: </w:t>
            </w:r>
            <w:r>
              <w:rPr>
                <w:rFonts w:eastAsia="Times New Roman"/>
                <w:lang w:val="en-US"/>
              </w:rPr>
              <w:t xml:space="preserve">Measurements taken of the corneal curvature using an automated keratometer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Simulated Keratometry: </w:t>
            </w:r>
            <w:r>
              <w:rPr>
                <w:rFonts w:eastAsia="Times New Roman"/>
                <w:lang w:val="en-US"/>
              </w:rPr>
              <w:t xml:space="preserve">Simulated Keratometry measurements derived from corneal topography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Equivalent K-reading: </w:t>
            </w:r>
            <w:r>
              <w:rPr>
                <w:rFonts w:eastAsia="Times New Roman"/>
                <w:lang w:val="en-US"/>
              </w:rPr>
              <w:t xml:space="preserve">Corneal power measurements using Scheimpflug camera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Haigis: </w:t>
            </w:r>
            <w:r>
              <w:rPr>
                <w:rFonts w:eastAsia="Times New Roman"/>
                <w:lang w:val="en-US"/>
              </w:rPr>
              <w:t xml:space="preserve">The Haigis IOL calculation formula. Haigis W, Lege B, Miller N, Schneider B. Comparison of immersion ultrasound biometry and partial coherence interferometry for intraocular lens calculation according to Haigis. Graefes Arch Clin Exp Ophthalmol 2000;238:765-73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Haigis-L: </w:t>
            </w:r>
            <w:r>
              <w:rPr>
                <w:rFonts w:eastAsia="Times New Roman"/>
                <w:lang w:val="en-US"/>
              </w:rPr>
              <w:t xml:space="preserve">The Haigis-L IOL calculation formula. Haigis W. Intraocular lens calculation after refractive surgery for myopia: Haigis-L formula. J Cataract Refract Surg. 2008 Oct;34(10):1658-63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Holladay 1: </w:t>
            </w:r>
            <w:r>
              <w:rPr>
                <w:rFonts w:eastAsia="Times New Roman"/>
                <w:lang w:val="en-US"/>
              </w:rPr>
              <w:t xml:space="preserve">The Holladay 1 IOL calculation formula. Holladay JT, Prager TC, Chandler TY, Musgrove KH, Lewis JW, Ruiz RS. A three-part system for refining intraocular lens power calculations. J Cataract Refract Surg. 1988; 14:17-24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Holladay 2: </w:t>
            </w:r>
            <w:r>
              <w:rPr>
                <w:rFonts w:eastAsia="Times New Roman"/>
                <w:lang w:val="en-US"/>
              </w:rPr>
              <w:t xml:space="preserve">The Holladay 2 IOL calculation formula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Hoffer Q: </w:t>
            </w:r>
            <w:r>
              <w:rPr>
                <w:rFonts w:eastAsia="Times New Roman"/>
                <w:lang w:val="en-US"/>
              </w:rPr>
              <w:t xml:space="preserve">The Hoffer Q IOL calculation formula. Hoffer KJ. The Hoffer Q formula: a comparison of theoretic and regression formulas. J Cataract Refract Surg 1993;19:700-12. Errata. J Cataract Refract Surg 1994;20:677 and 2007;33:2-3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Olsen: </w:t>
            </w:r>
            <w:r>
              <w:rPr>
                <w:rFonts w:eastAsia="Times New Roman"/>
                <w:lang w:val="en-US"/>
              </w:rPr>
              <w:t xml:space="preserve">The Olsen IOL calculation formula. Olsen T. Calculation of intraocular lens power: a review. Acta Ophthalmol. Scand. 2007: 85: 472-485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SRKII: </w:t>
            </w:r>
            <w:r>
              <w:rPr>
                <w:rFonts w:eastAsia="Times New Roman"/>
                <w:lang w:val="en-US"/>
              </w:rPr>
              <w:t xml:space="preserve">The SRKII IOL calculation formula. Sanders DR, Retzlaff J, Kraff MC. Comparison of the SRK II formula and other second generation formulas. J Cataract Refract Surg. 1988 Mar;14(2):136-41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SRK-T: </w:t>
            </w:r>
            <w:r>
              <w:rPr>
                <w:rFonts w:eastAsia="Times New Roman"/>
                <w:lang w:val="en-US"/>
              </w:rPr>
              <w:t xml:space="preserve">The SRK-T IOL calculation formula. Retzlaff JA, Sanders DR, Kraff MC. Development of the SRK/T intraocular lens implant power calculation formula. J Cataract Refract Surg 1990;16:333-40. Erratum 1990;16:528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ACD Constant: </w:t>
            </w:r>
            <w:r>
              <w:rPr>
                <w:rFonts w:eastAsia="Times New Roman"/>
                <w:lang w:val="en-US"/>
              </w:rPr>
              <w:t xml:space="preserve">The "ACD Constant" used in IOL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Haigis a0: </w:t>
            </w:r>
            <w:r>
              <w:rPr>
                <w:rFonts w:eastAsia="Times New Roman"/>
                <w:lang w:val="en-US"/>
              </w:rPr>
              <w:t xml:space="preserve">The "Haigis a0" constant used in IOL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Haigis a1: </w:t>
            </w:r>
            <w:r>
              <w:rPr>
                <w:rFonts w:eastAsia="Times New Roman"/>
                <w:lang w:val="en-US"/>
              </w:rPr>
              <w:t xml:space="preserve">The "Haigis a1" constant used in IOL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Haigis a2: </w:t>
            </w:r>
            <w:r>
              <w:rPr>
                <w:rFonts w:eastAsia="Times New Roman"/>
                <w:lang w:val="en-US"/>
              </w:rPr>
              <w:t xml:space="preserve">The "Haigis a2" constant used in IOL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Hoffer pACD Constant: </w:t>
            </w:r>
            <w:r>
              <w:rPr>
                <w:rFonts w:eastAsia="Times New Roman"/>
                <w:lang w:val="en-US"/>
              </w:rPr>
              <w:t xml:space="preserve">The "Hoffer pACD Constant" used in IOL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Surgeon Factor: </w:t>
            </w:r>
            <w:r>
              <w:rPr>
                <w:rFonts w:eastAsia="Times New Roman"/>
                <w:lang w:val="en-US"/>
              </w:rPr>
              <w:t xml:space="preserve">The "Surgeon Factor" constant used in IOL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Front Of Cornea To Front Of Lens: </w:t>
            </w:r>
            <w:r>
              <w:rPr>
                <w:rFonts w:eastAsia="Times New Roman"/>
                <w:lang w:val="en-US"/>
              </w:rPr>
              <w:t xml:space="preserve">Anterior chamber depth defined as the front of the cornea to the front of the lens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Back Of Cornea To Front Of Lens: </w:t>
            </w:r>
            <w:r>
              <w:rPr>
                <w:rFonts w:eastAsia="Times New Roman"/>
                <w:lang w:val="en-US"/>
              </w:rPr>
              <w:t xml:space="preserve">Anterior chamber depth defined as the back of the cornea to the front of the lens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or Anterior Lens: </w:t>
            </w:r>
            <w:r>
              <w:rPr>
                <w:rFonts w:eastAsia="Times New Roman"/>
                <w:lang w:val="en-US"/>
              </w:rPr>
              <w:t xml:space="preserve">Refers to the anterior lens when there are two lenses in the eye. The distance, in mm, from the anterior surface of the lens to the posterior surface of the lens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Posterior Lens: </w:t>
            </w:r>
            <w:r>
              <w:rPr>
                <w:rFonts w:eastAsia="Times New Roman"/>
                <w:lang w:val="en-US"/>
              </w:rPr>
              <w:t xml:space="preserve">Refers to the posterior lens when there are two lenses in the eye. The distance, in mm, from the anterior surface of the lens to the posterior surface of the lens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Measurement From This Device: </w:t>
            </w:r>
            <w:r>
              <w:rPr>
                <w:rFonts w:eastAsia="Times New Roman"/>
                <w:lang w:val="en-US"/>
              </w:rPr>
              <w:t xml:space="preserve">Value obtained from measurements taken by the device creating this SOP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External Data Source: </w:t>
            </w:r>
            <w:r>
              <w:rPr>
                <w:rFonts w:eastAsia="Times New Roman"/>
                <w:lang w:val="en-US"/>
              </w:rPr>
              <w:t xml:space="preserve">Value obtained by data transfer from an external source - not from measurements taken by the device providing the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Axial Measurements SOP Instance: </w:t>
            </w:r>
            <w:r>
              <w:rPr>
                <w:rFonts w:eastAsia="Times New Roman"/>
                <w:lang w:val="en-US"/>
              </w:rPr>
              <w:t xml:space="preserve">Axial Measurements DICOM SOP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Refractive Measurements SOP Instance: </w:t>
            </w:r>
            <w:r>
              <w:rPr>
                <w:rFonts w:eastAsia="Times New Roman"/>
                <w:lang w:val="en-US"/>
              </w:rPr>
              <w:t xml:space="preserve">Refractive Measurements DICOM SOP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 Deviation of measurements used: </w:t>
            </w:r>
            <w:r>
              <w:rPr>
                <w:rFonts w:eastAsia="Times New Roman"/>
                <w:lang w:val="en-US"/>
              </w:rPr>
              <w:t xml:space="preserve">Standard Deviation is a simple measure of the variability of a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Signal to Noise Ratio: </w:t>
            </w:r>
            <w:r>
              <w:rPr>
                <w:rFonts w:eastAsia="Times New Roman"/>
                <w:lang w:val="en-US"/>
              </w:rPr>
              <w:t xml:space="preserve">Signal to Noise Ratio of the data samples taken to create a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Spherical projection: </w:t>
            </w:r>
            <w:r>
              <w:rPr>
                <w:rFonts w:eastAsia="Times New Roman"/>
                <w:lang w:val="en-US"/>
              </w:rPr>
              <w:t xml:space="preserve">Projection from 2D image pixels to 3D Cartesian coordinates based on a spherical mathematical model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Surface contour mapping: </w:t>
            </w:r>
            <w:r>
              <w:rPr>
                <w:rFonts w:eastAsia="Times New Roman"/>
                <w:lang w:val="en-US"/>
              </w:rPr>
              <w:t xml:space="preserve">Mapping from 2D image pixels to 3D Cartesian coordinates based on measurements of the retinal surface. E.g., of the retina, derived via a measurement technology such as Optical Coherence Tomography, Ultrasound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24-2 Test Pattern: </w:t>
            </w:r>
            <w:r>
              <w:rPr>
                <w:rFonts w:eastAsia="Times New Roman"/>
                <w:lang w:val="en-US"/>
              </w:rPr>
              <w:t xml:space="preserve">Test pattern, nominally covering an area within 24Â° of fixation. Consists of 54 test points a minimum of 3Â° from each meridian and placed 6Â° apart. The "-2" distinguishes this from another 24Â° pattern (no longer supported)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10-2 Test Pattern: </w:t>
            </w:r>
            <w:r>
              <w:rPr>
                <w:rFonts w:eastAsia="Times New Roman"/>
                <w:lang w:val="en-US"/>
              </w:rPr>
              <w:t xml:space="preserve">Test pattern, nominally covering an area within 10Â° of fixation. Consists of 68 test points a minimum of 1Â° from each meridian and placed 2Â° apart. The "-2" in this case indicates its point layout to be similar to the 30-2 and 24-2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30-2 Test Pattern: </w:t>
            </w:r>
            <w:r>
              <w:rPr>
                <w:rFonts w:eastAsia="Times New Roman"/>
                <w:lang w:val="en-US"/>
              </w:rPr>
              <w:t xml:space="preserve">Test pattern consisting of test point locations within 30Â° of fixation. Consists of 76 test points a minimum of 3Â° from each meridian and placed 6Â° apart. The "-2" distinguishes this from another 30Â° pattern (no longer supported)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60-4 Test Pattern: </w:t>
            </w:r>
            <w:r>
              <w:rPr>
                <w:rFonts w:eastAsia="Times New Roman"/>
                <w:lang w:val="en-US"/>
              </w:rPr>
              <w:t xml:space="preserve">Test pattern consisting of 60 test point locations between 30Â° and 60Â° of fixation a minimum of 6Â° from each meridian and placed 12Â° apart. The "-4" distinguishes this from a similar 60Â° pattern having 4 additional points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Macula Test Pattern: </w:t>
            </w:r>
            <w:r>
              <w:rPr>
                <w:rFonts w:eastAsia="Times New Roman"/>
                <w:lang w:val="en-US"/>
              </w:rPr>
              <w:t xml:space="preserve">Test pattern consisting of 16 test point locations within 10Â° of fixation a minimum of 1Â° from each meridian and placed 2Â° apart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Central 40 Point Test Pattern: </w:t>
            </w:r>
            <w:r>
              <w:rPr>
                <w:rFonts w:eastAsia="Times New Roman"/>
                <w:lang w:val="en-US"/>
              </w:rPr>
              <w:t xml:space="preserve">Test pattern consisting of 40 test </w:t>
            </w:r>
            <w:r>
              <w:rPr>
                <w:rFonts w:eastAsia="Times New Roman"/>
                <w:lang w:val="en-US"/>
              </w:rPr>
              <w:lastRenderedPageBreak/>
              <w:t xml:space="preserve">point locations within 30Â° of fixation that spread out radially from fixation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Central 76 Point Test Pattern: </w:t>
            </w:r>
            <w:r>
              <w:rPr>
                <w:rFonts w:eastAsia="Times New Roman"/>
                <w:lang w:val="en-US"/>
              </w:rPr>
              <w:t xml:space="preserve">Test pattern consisting of 76 test point locations within 30Â° of fixation a minimum of 3Â° from each meridian and placed 6Â° apart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Peripheral 60 Point Test Pattern: </w:t>
            </w:r>
            <w:r>
              <w:rPr>
                <w:rFonts w:eastAsia="Times New Roman"/>
                <w:lang w:val="en-US"/>
              </w:rPr>
              <w:t xml:space="preserve">Test pattern consisting of 60 test point locations between 30Â° and 60Â° of fixation a minimum of 6Â° from each meridian and placed 12Â° apart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Full Field 81 Point Test Pattern: </w:t>
            </w:r>
            <w:r>
              <w:rPr>
                <w:rFonts w:eastAsia="Times New Roman"/>
                <w:lang w:val="en-US"/>
              </w:rPr>
              <w:t xml:space="preserve">Test pattern consisting of 81 test point locations within 60Â° of fixation that spread out radially from fixation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Full Field 120 Point Test Pattern: </w:t>
            </w:r>
            <w:r>
              <w:rPr>
                <w:rFonts w:eastAsia="Times New Roman"/>
                <w:lang w:val="en-US"/>
              </w:rPr>
              <w:t xml:space="preserve">Test pattern consisting of 120 test point locations within 60Â° of fixation that spread out radially from fixation, concentrated in the nasal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G Test Pattern: </w:t>
            </w:r>
            <w:r>
              <w:rPr>
                <w:rFonts w:eastAsia="Times New Roman"/>
                <w:lang w:val="en-US"/>
              </w:rPr>
              <w:t xml:space="preserve">Test pattern for Glaucoma and general visual field assessment with 59 test locations of which 16 test locations are in the macular area (up to 10Â° eccentricity) and where the density of test location is reduced with eccentricity. The test can be extended with the inclusion of 14 test locations between 30Â° and 60Â° eccentricity, 6 of which are located at the nasal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M Test Pattern: </w:t>
            </w:r>
            <w:r>
              <w:rPr>
                <w:rFonts w:eastAsia="Times New Roman"/>
                <w:lang w:val="en-US"/>
              </w:rPr>
              <w:t xml:space="preserve">Test pattern for the macular area. Orthogonal test pattern with 0.7Â° spacing within the central 4Â° of eccentricity and reduced density of test locations between 4 and 10, 5Â° of eccentricity. 81 test locations over all. The test can be extended to include the test locations of the Visual Field G Test Pattern between 10, 5Â° and 60Â°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07 Test Pattern: </w:t>
            </w:r>
            <w:r>
              <w:rPr>
                <w:rFonts w:eastAsia="Times New Roman"/>
                <w:lang w:val="en-US"/>
              </w:rPr>
              <w:t xml:space="preserve">Full field test pattern with 48 test locations from 0-30Â° and 82 test locations from 30-70Â°. Reduced test point density with increased eccentricity. Can be combined with screening and threshold strategies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LVC Test Pattern: </w:t>
            </w:r>
            <w:r>
              <w:rPr>
                <w:rFonts w:eastAsia="Times New Roman"/>
                <w:lang w:val="en-US"/>
              </w:rPr>
              <w:t xml:space="preserve">Low Vision Central. Orthogonal off-center test pattern with 6Â° spacing. 75 test locations within the central 30Â°. Corresponds with the 32/30-2 excluding the 2 locations at the blind spot, including a macular test location. The LVC is linked with a staircase threshold strategy starting at 0 dB intensity and applies stimulus area V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Central Test Pattern: </w:t>
            </w:r>
            <w:r>
              <w:rPr>
                <w:rFonts w:eastAsia="Times New Roman"/>
                <w:lang w:val="en-US"/>
              </w:rPr>
              <w:t xml:space="preserve">General test corresponding to the 30-2 but excluding the 2 test locations in the blind spot area, hence with 74 instead of 76 test locations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SITA-Standard Test Strategy: </w:t>
            </w:r>
            <w:r>
              <w:rPr>
                <w:rFonts w:eastAsia="Times New Roman"/>
                <w:lang w:val="en-US"/>
              </w:rPr>
              <w:t xml:space="preserve">Swedish Interactive Thresholding Algorithm (SITA). Strategy gains testing efficiency through use of visual field and information theory models. In: Bengtsson B, Olsson J, Heijl A, Rootzen H. A new generation of algorithms for computerized threshold perimetry, SITA. Acta Ophthalmologica Scandinavica, 1997, 75: 368-375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SITA-SWAP Test Strategy: </w:t>
            </w:r>
            <w:r>
              <w:rPr>
                <w:rFonts w:eastAsia="Times New Roman"/>
                <w:lang w:val="en-US"/>
              </w:rPr>
              <w:t xml:space="preserve">Adaptation of SITA testing methods to Blue-Yellow testing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SITA-Fast Test Strategy: </w:t>
            </w:r>
            <w:r>
              <w:rPr>
                <w:rFonts w:eastAsia="Times New Roman"/>
                <w:lang w:val="en-US"/>
              </w:rPr>
              <w:t xml:space="preserve">Similar to SITA-Standard but with less strict criteria for closing test points. Intended for patients who must be tested in the shortest possible time. In: Bengtsson B, Hejl A. SITA Fast, a new rapid perimetric threshold test. Description of methods and evaluation in patients with manifest and </w:t>
            </w:r>
            <w:r>
              <w:rPr>
                <w:rFonts w:eastAsia="Times New Roman"/>
                <w:lang w:val="en-US"/>
              </w:rPr>
              <w:lastRenderedPageBreak/>
              <w:t xml:space="preserve">suspect glaucoma. Acta Ophthalmologica Scandinavica, 1998, 76: 431-437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Full Threshold Test Strategy: </w:t>
            </w:r>
            <w:r>
              <w:rPr>
                <w:rFonts w:eastAsia="Times New Roman"/>
                <w:lang w:val="en-US"/>
              </w:rPr>
              <w:t xml:space="preserve">Threshold test algorithm that determines a patient's sensitivity at each test point in the threshold test pattern by adjusting intensity by 4 dB steps until the patient changes their response, and then adjusts the intensity in the opposite direction by 2 dB steps until the patient changes their response again. The last stimulus seen by the patient is recognized as the threshold for that point. The starting values are determined by first thresholding a "primary" point in each quadrant then using the results of each primary point to determine the starting values for neighboring points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FastPac Test Strategy: </w:t>
            </w:r>
            <w:r>
              <w:rPr>
                <w:rFonts w:eastAsia="Times New Roman"/>
                <w:lang w:val="en-US"/>
              </w:rPr>
              <w:t xml:space="preserve">Similar to the Full Threshold algorithm except that it steps by 3 dB and only crosses the threshold only once. In: Flanagan JG, Wild JM, Trope GE. Evaluation of FASTPAC, a new strategy for threshold estimation with the Humphrey Field Analyzer, in a glaucomatous population. Ophthalmology, 1993, 100: 949-954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Full From Prior Test Strategy: </w:t>
            </w:r>
            <w:r>
              <w:rPr>
                <w:rFonts w:eastAsia="Times New Roman"/>
                <w:lang w:val="en-US"/>
              </w:rPr>
              <w:t xml:space="preserve">Identical to Full Threshold except that starting values are determined by the results of a previous test performed using the same test pattern and the Full Threshold test strategy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Optima Test Strategy: </w:t>
            </w:r>
            <w:r>
              <w:rPr>
                <w:rFonts w:eastAsia="Times New Roman"/>
                <w:lang w:val="en-US"/>
              </w:rPr>
              <w:t xml:space="preserve">Similar to FastPac except that the steps are pseudo-dynamic (differ based on the intensity of the last presentation)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Two-Zone Test Strategy: </w:t>
            </w:r>
            <w:r>
              <w:rPr>
                <w:rFonts w:eastAsia="Times New Roman"/>
                <w:lang w:val="en-US"/>
              </w:rPr>
              <w:t xml:space="preserve">Suprathreshold testing strategy, in which each point is initially tested using stimulus that is 6 dB brighter than the expected hill of vision. If the patient does not respond, the stimulus is presented a second time at the same brightness. If the patient sees either presentation, the point is marked as "seen"; otherwise it is marked as "not seen"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Three-Zone Test Strategy: </w:t>
            </w:r>
            <w:r>
              <w:rPr>
                <w:rFonts w:eastAsia="Times New Roman"/>
                <w:lang w:val="en-US"/>
              </w:rPr>
              <w:t xml:space="preserve">An extension of the two-zone strategy in which test points where the second stimulus is not seen are presented with a third stimulus at maximum brightness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Quantify-Defects Test Strategy: </w:t>
            </w:r>
            <w:r>
              <w:rPr>
                <w:rFonts w:eastAsia="Times New Roman"/>
                <w:lang w:val="en-US"/>
              </w:rPr>
              <w:t xml:space="preserve">An extension of the two-zone strategy, in which test points where the second stimulus is not seen receive threshold testing to quantify the depth of any detected scotomas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TOP Test Strategy: </w:t>
            </w:r>
            <w:r>
              <w:rPr>
                <w:rFonts w:eastAsia="Times New Roman"/>
                <w:lang w:val="en-US"/>
              </w:rPr>
              <w:t xml:space="preserve">Tendency Oriented Perimetry. Fast thresholding algorithm. Test strategy makes use of the interaction between neighboring test locations to reduce the test time compared to normal full threshold strategy by 60-80%. In: Morales J, Weitzman ML, Gonzalez de la Rosa M. Comparison between Tendency-Oriented Perimetry (TOP) and octopus threshold perimetry. Ophthalmology, 2000, 107: 134-142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Dynamic Test Strategy: </w:t>
            </w:r>
            <w:r>
              <w:rPr>
                <w:rFonts w:eastAsia="Times New Roman"/>
                <w:lang w:val="en-US"/>
              </w:rPr>
              <w:t xml:space="preserve">Dynamic strategy is a fast thresholding strategy reducing test duration by adapting the dB step sizes according to the frequency-of-seeing curve of the threshold. Reduction of test time compared to normal full threshold strategy 30-50%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Normal Test Strategy: </w:t>
            </w:r>
            <w:r>
              <w:rPr>
                <w:rFonts w:eastAsia="Times New Roman"/>
                <w:lang w:val="en-US"/>
              </w:rPr>
              <w:t xml:space="preserve">Traditional full threshold staircase strategy. Initial intensities are presented, based on anchor point sensitivities in each quadrant and based on already known neighboring sensitivities. In a first run, thresholds are changed in 4dB steps until the first response reversal. Then the threshold is </w:t>
            </w:r>
            <w:r>
              <w:rPr>
                <w:rFonts w:eastAsia="Times New Roman"/>
                <w:lang w:val="en-US"/>
              </w:rPr>
              <w:lastRenderedPageBreak/>
              <w:t xml:space="preserve">changed in 2 dB steps until the second response reversal. The threshold is calculated as the average between the last seen and last not-seen stimulus, supposed to correspond with the 50% point in the frequency-of-seeing curve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1-LT Test Strategy: </w:t>
            </w:r>
            <w:r>
              <w:rPr>
                <w:rFonts w:eastAsia="Times New Roman"/>
                <w:lang w:val="en-US"/>
              </w:rPr>
              <w:t xml:space="preserve">One level screening test: Each test location is tested with a single intensity. The result is shown as seen or not-seen. The intensity can either be a 0 dB stimulus or a predefined intensity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2-LT Test Strategy: </w:t>
            </w:r>
            <w:r>
              <w:rPr>
                <w:rFonts w:eastAsia="Times New Roman"/>
                <w:lang w:val="en-US"/>
              </w:rPr>
              <w:t xml:space="preserve">Two level screening test: Each test location is initially tested 6 dB brighter than the age corrected normal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LVS Test Strategy: </w:t>
            </w:r>
            <w:r>
              <w:rPr>
                <w:rFonts w:eastAsia="Times New Roman"/>
                <w:lang w:val="en-US"/>
              </w:rPr>
              <w:t xml:space="preserve">Low Vision Strategy is a full threshold normal strategy with the exception that it starts at 0 dB intensity and applies stimulus area V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GATE Test Strategy: </w:t>
            </w:r>
            <w:r>
              <w:rPr>
                <w:rFonts w:eastAsia="Times New Roman"/>
                <w:lang w:val="en-US"/>
              </w:rPr>
              <w:t xml:space="preserve">German Adaptive Threshold Estimation is a fast strategy based on a modified 4-2 staircase algorithm, using prior visual fields to calculate the starting intensity. In: Chiefer U, Pascual JP, Edmunds B, Feudner E, Hoffmann EM, Johnson CA, Lagreze WA, Pfeiffer N, Sample PA, Staubach F, Weleber RG, Vonthein R, Krapp E, Paetzold J. Comparison of the new perimetric GATE strategy with conventional full-threshold and SITA standard strategies. Investigative Ophthalmology and Visual Science, 2009, 51: 488-494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GATEi Test Strategy: </w:t>
            </w:r>
            <w:r>
              <w:rPr>
                <w:rFonts w:eastAsia="Times New Roman"/>
                <w:lang w:val="en-US"/>
              </w:rPr>
              <w:t xml:space="preserve">Similar to GATE. The i stands for initial. If there was no prior visual field test to calculate the starting values, an anchor point method is used to define the local start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2LT-Dynamic Test Strategy: </w:t>
            </w:r>
            <w:r>
              <w:rPr>
                <w:rFonts w:eastAsia="Times New Roman"/>
                <w:lang w:val="en-US"/>
              </w:rPr>
              <w:t xml:space="preserve">A test started as two level screening test. In the course of the test, the threshold of relative defects and/or normal test locations has been quantified using the dynamic threshold strategy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2LT-Normal Test Strategy: </w:t>
            </w:r>
            <w:r>
              <w:rPr>
                <w:rFonts w:eastAsia="Times New Roman"/>
                <w:lang w:val="en-US"/>
              </w:rPr>
              <w:t xml:space="preserve">A test started as two level screening test. In the course of the test, the threshold of relative defects and/or normal test locations has been quantified using the normal full threshold strategy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Fast Threshold Test Strategy: </w:t>
            </w:r>
            <w:r>
              <w:rPr>
                <w:rFonts w:eastAsia="Times New Roman"/>
                <w:lang w:val="en-US"/>
              </w:rPr>
              <w:t xml:space="preserve">Takes neighborhood test point results into account and offers stimuli with an adapted value to save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CLIP Test Strategy: </w:t>
            </w:r>
            <w:r>
              <w:rPr>
                <w:rFonts w:eastAsia="Times New Roman"/>
                <w:lang w:val="en-US"/>
              </w:rPr>
              <w:t xml:space="preserve">Continuous Luminance Incremental Perimetry, which measures at first the individual reaction time of the patient and threshold values in every quadrant. The starting value for the main test is slightly below in individual threshold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CLASS Strategy: </w:t>
            </w:r>
            <w:r>
              <w:rPr>
                <w:rFonts w:eastAsia="Times New Roman"/>
                <w:lang w:val="en-US"/>
              </w:rPr>
              <w:t xml:space="preserve">A supra threshold screening strategy. The starting stimuli intensities depend on the classification of the patient's visual hill by measuring the central (fovea) or peripheral (15Â° meridian) threshold. The result of each dot slightly underestimates the sensitivity value (within 5 dB)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Age corrected: </w:t>
            </w:r>
            <w:r>
              <w:rPr>
                <w:rFonts w:eastAsia="Times New Roman"/>
                <w:lang w:val="en-US"/>
              </w:rPr>
              <w:t xml:space="preserve">Mode for determining the starting luminance for screening test points - the starting luminance s is chosen based on the age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Threshold related: </w:t>
            </w:r>
            <w:r>
              <w:rPr>
                <w:rFonts w:eastAsia="Times New Roman"/>
                <w:lang w:val="en-US"/>
              </w:rPr>
              <w:t xml:space="preserve">Mode for determining the starting luminance for screening test points - the starting luminance is chosen based on the results of thresholding a set of "primary" test points (one in each quadrant)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luminance: </w:t>
            </w:r>
            <w:r>
              <w:rPr>
                <w:rFonts w:eastAsia="Times New Roman"/>
                <w:lang w:val="en-US"/>
              </w:rPr>
              <w:t xml:space="preserve">Mode for determining the starting luminance for screening test </w:t>
            </w:r>
            <w:r>
              <w:rPr>
                <w:rFonts w:eastAsia="Times New Roman"/>
                <w:lang w:val="en-US"/>
              </w:rPr>
              <w:lastRenderedPageBreak/>
              <w:t xml:space="preserve">points - in this case, all starting luminance is set to the same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Foveal sensitivity related: </w:t>
            </w:r>
            <w:r>
              <w:rPr>
                <w:rFonts w:eastAsia="Times New Roman"/>
                <w:lang w:val="en-US"/>
              </w:rPr>
              <w:t xml:space="preserve">Mode for determining the starting luminance for screening test points - the starting luminance is chosen based on the result of the foveal threshold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Related to non macular sensitivity: </w:t>
            </w:r>
            <w:r>
              <w:rPr>
                <w:rFonts w:eastAsia="Times New Roman"/>
                <w:lang w:val="en-US"/>
              </w:rPr>
              <w:t xml:space="preserve">Mode for determining the starting luminance for screening test points - the starting luminance is chosen based on the result of four threshold values measured near the 15Â° meridian (one in each quadrant)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Automated Optical: </w:t>
            </w:r>
            <w:r>
              <w:rPr>
                <w:rFonts w:eastAsia="Times New Roman"/>
                <w:lang w:val="en-US"/>
              </w:rPr>
              <w:t xml:space="preserve">Real time evaluation of the camera image to recognize blinks and fixation losses with influence on the test procedure. Blinks that interfere with stimuli presentation cause the automated repetition of such stimulus presentations. Fixation losses can be used to delay the stimulus presentation until correct fixation is regained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Blind Spot Monitoring: </w:t>
            </w:r>
            <w:r>
              <w:rPr>
                <w:rFonts w:eastAsia="Times New Roman"/>
                <w:lang w:val="en-US"/>
              </w:rPr>
              <w:t xml:space="preserve">A method of monitoring the patient's fixation by periodically presenting stimulus in a location on the background surface that corresponds to the patient's blind spot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Macular Fixation Testing: </w:t>
            </w:r>
            <w:r>
              <w:rPr>
                <w:rFonts w:eastAsia="Times New Roman"/>
                <w:lang w:val="en-US"/>
              </w:rPr>
              <w:t xml:space="preserve">A method of monitoring the patient's fixation by presenting the stimulus to the patient's macula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Observation by Examiner: </w:t>
            </w:r>
            <w:r>
              <w:rPr>
                <w:rFonts w:eastAsia="Times New Roman"/>
                <w:lang w:val="en-US"/>
              </w:rPr>
              <w:t xml:space="preserve">A method of monitoring the patient's fixation by observation from the examiner of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Outside normal limits: </w:t>
            </w:r>
            <w:r>
              <w:rPr>
                <w:rFonts w:eastAsia="Times New Roman"/>
                <w:lang w:val="en-US"/>
              </w:rPr>
              <w:t xml:space="preserve">Analysis Results are outside normal limits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Borderline: </w:t>
            </w:r>
            <w:r>
              <w:rPr>
                <w:rFonts w:eastAsia="Times New Roman"/>
                <w:lang w:val="en-US"/>
              </w:rPr>
              <w:t xml:space="preserve">Analysis Results are borderline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Abnormally high sensitivity: </w:t>
            </w:r>
            <w:r>
              <w:rPr>
                <w:rFonts w:eastAsia="Times New Roman"/>
                <w:lang w:val="en-US"/>
              </w:rPr>
              <w:t xml:space="preserve">Analysis Results identify abnormally high sensitivity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General reduction in sensitivity: </w:t>
            </w:r>
            <w:r>
              <w:rPr>
                <w:rFonts w:eastAsia="Times New Roman"/>
                <w:lang w:val="en-US"/>
              </w:rPr>
              <w:t xml:space="preserve">Analysis Results identify general reduction in sensitivity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Borderline and general reduction in sensitivity: </w:t>
            </w:r>
            <w:r>
              <w:rPr>
                <w:rFonts w:eastAsia="Times New Roman"/>
                <w:lang w:val="en-US"/>
              </w:rPr>
              <w:t xml:space="preserve">Analysis Results identify Borderline and general reduction in sensitivity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Index: </w:t>
            </w:r>
            <w:r>
              <w:rPr>
                <w:rFonts w:eastAsia="Times New Roman"/>
                <w:lang w:val="en-US"/>
              </w:rPr>
              <w:t xml:space="preserve">Index of a patient's remaining visual field normalized for both age and generalized defect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Loss Due to Diffuse Defect: </w:t>
            </w:r>
            <w:r>
              <w:rPr>
                <w:rFonts w:eastAsia="Times New Roman"/>
                <w:lang w:val="en-US"/>
              </w:rPr>
              <w:t xml:space="preserve">Estimate of the portion of a patient's visual field loss that is diffuse (i.e., spread evenly across all portions of the visual field)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Field Loss Due to Local Defect: </w:t>
            </w:r>
            <w:r>
              <w:rPr>
                <w:rFonts w:eastAsia="Times New Roman"/>
                <w:lang w:val="en-US"/>
              </w:rPr>
              <w:t xml:space="preserve">Estimate of the portion of a patient's visual field loss that is local (i.e., not spread evenly across all portions of the visual field)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Glaucoma Hemifield Test Analysis: </w:t>
            </w:r>
            <w:r>
              <w:rPr>
                <w:rFonts w:eastAsia="Times New Roman"/>
                <w:lang w:val="en-US"/>
              </w:rPr>
              <w:t xml:space="preserve">An analysis of asymmetry between zones of the superior and inferior visual field. It is designed to be specific for defects due to glaucoma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Optical Fixation Measurements: </w:t>
            </w:r>
            <w:r>
              <w:rPr>
                <w:rFonts w:eastAsia="Times New Roman"/>
                <w:lang w:val="en-US"/>
              </w:rPr>
              <w:t xml:space="preserve">The data output of an optical fixation monitoring process, consisting of a list of positive and negative numbers indicating the quality of patient fixation over the course of a visual field test. The value 0 represents the initial fixation. Negative numbers indicate a measuring error (i.e., the patient blinked). Positive numbers quantify the degree of eccentricity from initial </w:t>
            </w:r>
            <w:r>
              <w:rPr>
                <w:rFonts w:eastAsia="Times New Roman"/>
                <w:lang w:val="en-US"/>
              </w:rPr>
              <w:lastRenderedPageBreak/>
              <w:t xml:space="preserve">fixation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Macula centered: </w:t>
            </w:r>
            <w:r>
              <w:rPr>
                <w:rFonts w:eastAsia="Times New Roman"/>
                <w:lang w:val="en-US"/>
              </w:rPr>
              <w:t xml:space="preserve">An image of at least 15Â° angular subtend that is centered on the macula;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 centered: </w:t>
            </w:r>
            <w:r>
              <w:rPr>
                <w:rFonts w:eastAsia="Times New Roman"/>
                <w:lang w:val="en-US"/>
              </w:rPr>
              <w:t xml:space="preserve">An image of at least 15Â° angular subtend that is centered on the optic disc;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centered: </w:t>
            </w:r>
            <w:r>
              <w:rPr>
                <w:rFonts w:eastAsia="Times New Roman"/>
                <w:lang w:val="en-US"/>
              </w:rPr>
              <w:t xml:space="preserve">An image of any angular subtend that is centered on a lesion located in any region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Disc-macula centered: </w:t>
            </w:r>
            <w:r>
              <w:rPr>
                <w:rFonts w:eastAsia="Times New Roman"/>
                <w:lang w:val="en-US"/>
              </w:rPr>
              <w:t xml:space="preserve">An image of at least 15Â° angular subtend centered midway between the disc and macula and containing at least a portion of the disc and both the disc and the macula;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Mid-peripheral-superior: </w:t>
            </w:r>
            <w:r>
              <w:rPr>
                <w:rFonts w:eastAsia="Times New Roman"/>
                <w:lang w:val="en-US"/>
              </w:rPr>
              <w:t xml:space="preserve">An image of at least 15Â° angular subtend positioned between the central zone and the equator, and spanning both the superior-temporal and superior-nasal quadrants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Mid-peripheral-superior temporal: </w:t>
            </w:r>
            <w:r>
              <w:rPr>
                <w:rFonts w:eastAsia="Times New Roman"/>
                <w:lang w:val="en-US"/>
              </w:rPr>
              <w:t xml:space="preserve">An image of at least 15Â° angular subtend positioned between the central zone and the equator in the superior-temporal quadrant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Mid-peripheral-temporal: </w:t>
            </w:r>
            <w:r>
              <w:rPr>
                <w:rFonts w:eastAsia="Times New Roman"/>
                <w:lang w:val="en-US"/>
              </w:rPr>
              <w:t xml:space="preserve">An image of at least 15Â° angular subtend positioned between the central zone and the equator, and spanning both the superior-temporal and inferior-temporal quadrants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Mid-peripheral-inferior temporal: </w:t>
            </w:r>
            <w:r>
              <w:rPr>
                <w:rFonts w:eastAsia="Times New Roman"/>
                <w:lang w:val="en-US"/>
              </w:rPr>
              <w:t xml:space="preserve">An image of at least 15Â° angular subtend positioned between the central zone and the equator in the inferior-temporal quadrant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Mid-peripheral-inferior: </w:t>
            </w:r>
            <w:r>
              <w:rPr>
                <w:rFonts w:eastAsia="Times New Roman"/>
                <w:lang w:val="en-US"/>
              </w:rPr>
              <w:t xml:space="preserve">An image of at least 15Â° angular subtend positioned between the central zone and the equator, and spanning both the inferior-temporal and inferior-nasal quadrants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Mid-peripheral-inferior nasal: </w:t>
            </w:r>
            <w:r>
              <w:rPr>
                <w:rFonts w:eastAsia="Times New Roman"/>
                <w:lang w:val="en-US"/>
              </w:rPr>
              <w:t xml:space="preserve">An image of at least 15Â° angular subtend positioned between the central zone and the equator in the inferior-nasal quadrant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Mid-peripheral-nasal: </w:t>
            </w:r>
            <w:r>
              <w:rPr>
                <w:rFonts w:eastAsia="Times New Roman"/>
                <w:lang w:val="en-US"/>
              </w:rPr>
              <w:t xml:space="preserve">An image of at least 15Â° angular subtend positioned between the central zone and the equator, and spanning both the superior-nasal and inferior-nasal quadrants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Mid-peripheral-superior nasal: </w:t>
            </w:r>
            <w:r>
              <w:rPr>
                <w:rFonts w:eastAsia="Times New Roman"/>
                <w:lang w:val="en-US"/>
              </w:rPr>
              <w:t xml:space="preserve">An image of at least 15Â° angular subtend positioned between the central zone and the equator in the superior-nasal quadrant of the fundus; see Section U.1.8 â€œRelative Image Position Definitionsâ€ in </w:t>
            </w:r>
            <w:r>
              <w:rPr>
                <w:rFonts w:eastAsia="Times New Roman"/>
                <w:lang w:val="en-US"/>
              </w:rPr>
              <w:lastRenderedPageBreak/>
              <w:t xml:space="preserve">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Peripheral-superior: </w:t>
            </w:r>
            <w:r>
              <w:rPr>
                <w:rFonts w:eastAsia="Times New Roman"/>
                <w:lang w:val="en-US"/>
              </w:rPr>
              <w:t xml:space="preserve">An image of at least 15Â° angular subtend positioned between the equator and the ora serrata, and spanning both the superior temporal and superior nasal quadrants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Peripheral-superior temporal: </w:t>
            </w:r>
            <w:r>
              <w:rPr>
                <w:rFonts w:eastAsia="Times New Roman"/>
                <w:lang w:val="en-US"/>
              </w:rPr>
              <w:t xml:space="preserve">An image of at least 15Â° angular subtend positioned between the equator and ora serrata in the superior-temporal quadrant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Peripheral-temporal: </w:t>
            </w:r>
            <w:r>
              <w:rPr>
                <w:rFonts w:eastAsia="Times New Roman"/>
                <w:lang w:val="en-US"/>
              </w:rPr>
              <w:t xml:space="preserve">An image of at least 15Â° angular subtend positioned between the equator and ora serrata, and spanning both the superior-temporal and inferior-temporal quadrants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Peripheral-inferior temporal: </w:t>
            </w:r>
            <w:r>
              <w:rPr>
                <w:rFonts w:eastAsia="Times New Roman"/>
                <w:lang w:val="en-US"/>
              </w:rPr>
              <w:t xml:space="preserve">An image of at least 15Â° angular subtend positioned between the equator and ora serrata in the inferior-temporal quadrant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Peripheral-inferior: </w:t>
            </w:r>
            <w:r>
              <w:rPr>
                <w:rFonts w:eastAsia="Times New Roman"/>
                <w:lang w:val="en-US"/>
              </w:rPr>
              <w:t xml:space="preserve">An image of at least 15Â° angular subtend positioned between the equator and ora serrata, and spanning both the inferior-temporal and inferior-nasal quadrants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Peripheral-inferior nasal: </w:t>
            </w:r>
            <w:r>
              <w:rPr>
                <w:rFonts w:eastAsia="Times New Roman"/>
                <w:lang w:val="en-US"/>
              </w:rPr>
              <w:t xml:space="preserve">An image of at least 15Â° angular subtend positioned between the equator and ora serrata in the inferior-nasal quadrant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Peripheral-nasal: </w:t>
            </w:r>
            <w:r>
              <w:rPr>
                <w:rFonts w:eastAsia="Times New Roman"/>
                <w:lang w:val="en-US"/>
              </w:rPr>
              <w:t xml:space="preserve">An image of at least 15Â° angular subtend positioned between the equator and ora serrata, and spanning both the superior-nasal and inferior-nasal quadrants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Peripheral-superior nasal: </w:t>
            </w:r>
            <w:r>
              <w:rPr>
                <w:rFonts w:eastAsia="Times New Roman"/>
                <w:lang w:val="en-US"/>
              </w:rPr>
              <w:t xml:space="preserve">An image of at least 15Â° angular subtend positioned between the equator and ora serrata in the superior-nasal quadrant of the fundus; see Section U.1.8 â€œRelative Image Position Definitionsâ€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domain: </w:t>
            </w:r>
            <w:r>
              <w:rPr>
                <w:rFonts w:eastAsia="Times New Roman"/>
                <w:lang w:val="en-US"/>
              </w:rPr>
              <w:t xml:space="preserve">Identifies the use of physical signals with respect to time to capture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Spectral domain: </w:t>
            </w:r>
            <w:r>
              <w:rPr>
                <w:rFonts w:eastAsia="Times New Roman"/>
                <w:lang w:val="en-US"/>
              </w:rPr>
              <w:t xml:space="preserve">Identifies the use of physical signals with respect to multiple frequencies to capture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corneal compensation: </w:t>
            </w:r>
            <w:r>
              <w:rPr>
                <w:rFonts w:eastAsia="Times New Roman"/>
                <w:lang w:val="en-US"/>
              </w:rPr>
              <w:t xml:space="preserve">No compensation algorithm for corneal birefringence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Corneal birefringence compensation: </w:t>
            </w:r>
            <w:r>
              <w:rPr>
                <w:rFonts w:eastAsia="Times New Roman"/>
                <w:lang w:val="en-US"/>
              </w:rPr>
              <w:t xml:space="preserve">Algorithm to compensate for variability in corneal birefringence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Retinal topography: </w:t>
            </w:r>
            <w:r>
              <w:rPr>
                <w:rFonts w:eastAsia="Times New Roman"/>
                <w:lang w:val="en-US"/>
              </w:rPr>
              <w:t xml:space="preserve">Measurement of the retinal surface contour relative to an assigned datum plane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Retinal nerve fiber layer thickness: </w:t>
            </w:r>
            <w:r>
              <w:rPr>
                <w:rFonts w:eastAsia="Times New Roman"/>
                <w:lang w:val="en-US"/>
              </w:rPr>
              <w:t xml:space="preserve">Measurement approximating the distance related to the structure between the internal limiting membrane (ILM) and the outer boarder of the retinal nerve fiber layer (RNFL); see Section III.6 â€œRetinal </w:t>
            </w:r>
            <w:r>
              <w:rPr>
                <w:rFonts w:eastAsia="Times New Roman"/>
                <w:lang w:val="en-US"/>
              </w:rPr>
              <w:lastRenderedPageBreak/>
              <w:t xml:space="preserve">Thickness Definitionâ€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Ganglion cell complex thickness: </w:t>
            </w:r>
            <w:r>
              <w:rPr>
                <w:rFonts w:eastAsia="Times New Roman"/>
                <w:lang w:val="en-US"/>
              </w:rPr>
              <w:t xml:space="preserve">Measurement approximating the distance related to the structure between the ILM and the outer border of the inner plexiform layer (IPL), called the ganglion cell complex (GCC); see Section III.6 â€œRetinal Thickness Definitionâ€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retinal thickness (ILM to IS-OS): </w:t>
            </w:r>
            <w:r>
              <w:rPr>
                <w:rFonts w:eastAsia="Times New Roman"/>
                <w:lang w:val="en-US"/>
              </w:rPr>
              <w:t xml:space="preserve">Measurement approximating the distance related to the structure between the ILM and the inner-outer segment junction (IS-OS); see Section III.6 â€œRetinal Thickness Definitionâ€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retinal thickness (ILM to RPE): </w:t>
            </w:r>
            <w:r>
              <w:rPr>
                <w:rFonts w:eastAsia="Times New Roman"/>
                <w:lang w:val="en-US"/>
              </w:rPr>
              <w:t xml:space="preserve">Measurement approximating the distance related to the structure between the ILM and the retinal pigment epithelium (RPE); see Section III.6 â€œRetinal Thickness Definitionâ€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retinal thickness (ILM to BM): </w:t>
            </w:r>
            <w:r>
              <w:rPr>
                <w:rFonts w:eastAsia="Times New Roman"/>
                <w:lang w:val="en-US"/>
              </w:rPr>
              <w:t xml:space="preserve">Measurement approximating the distance related to the structure between the ILM and the Bruch's membrane (BM); see Section III.6 â€œRetinal Thickness Definitionâ€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Absolute ophthalmic thickness: </w:t>
            </w:r>
            <w:r>
              <w:rPr>
                <w:rFonts w:eastAsia="Times New Roman"/>
                <w:lang w:val="en-US"/>
              </w:rPr>
              <w:t xml:space="preserve">Thickness of a component of the posterior segment of the eye. E.g., thickness of retina, choroid,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Thickness deviation category from normative data: </w:t>
            </w:r>
            <w:r>
              <w:rPr>
                <w:rFonts w:eastAsia="Times New Roman"/>
                <w:lang w:val="en-US"/>
              </w:rPr>
              <w:t xml:space="preserve">Ophthalmic Thickness map based upon statistical significance category (such as percentile) from a normative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Thickness deviation from normative data: </w:t>
            </w:r>
            <w:r>
              <w:rPr>
                <w:rFonts w:eastAsia="Times New Roman"/>
                <w:lang w:val="en-US"/>
              </w:rPr>
              <w:t xml:space="preserve">Ophthalmic Thickness map based upon deviation (such as microns) from a normative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Related ophthalmic thickness map: </w:t>
            </w:r>
            <w:r>
              <w:rPr>
                <w:rFonts w:eastAsia="Times New Roman"/>
                <w:lang w:val="en-US"/>
              </w:rPr>
              <w:t xml:space="preserve">Ophthalmic Thickness Map related to another Ophthalmic Thickness Map or another SOP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Disc-Fovea: </w:t>
            </w:r>
            <w:r>
              <w:rPr>
                <w:rFonts w:eastAsia="Times New Roman"/>
                <w:lang w:val="en-US"/>
              </w:rPr>
              <w:t xml:space="preserve">An anatomic point centered midway between the disc and fovea centralis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p&gt;5%: </w:t>
            </w:r>
            <w:r>
              <w:rPr>
                <w:rFonts w:eastAsia="Times New Roman"/>
                <w:lang w:val="en-US"/>
              </w:rPr>
              <w:t xml:space="preserve">Assuming the null hypothesis is true, the conditional percent probability of observing this result is not statistically significant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p&lt;5%: </w:t>
            </w:r>
            <w:r>
              <w:rPr>
                <w:rFonts w:eastAsia="Times New Roman"/>
                <w:lang w:val="en-US"/>
              </w:rPr>
              <w:t xml:space="preserve">Assuming the null hypothesis is true, the conditional percent probability of observing this result is statistically significant, 95% unlikely to happen by chance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p&lt;2%: </w:t>
            </w:r>
            <w:r>
              <w:rPr>
                <w:rFonts w:eastAsia="Times New Roman"/>
                <w:lang w:val="en-US"/>
              </w:rPr>
              <w:t xml:space="preserve">Assuming the null hypothesis is true, the conditional percent probability of observing this result is statistically significant, 98% unlikely to happen by chance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p&lt;1%: </w:t>
            </w:r>
            <w:r>
              <w:rPr>
                <w:rFonts w:eastAsia="Times New Roman"/>
                <w:lang w:val="en-US"/>
              </w:rPr>
              <w:t xml:space="preserve">Assuming the null hypothesis is true, the conditional percent probability of observing this result is statistically significant, 99% unlikely to happen by chance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p&lt;0.5%: </w:t>
            </w:r>
            <w:r>
              <w:rPr>
                <w:rFonts w:eastAsia="Times New Roman"/>
                <w:lang w:val="en-US"/>
              </w:rPr>
              <w:t xml:space="preserve">Assuming the null hypothesis is true, the conditional percent probability of observing this result is statistically significant, 99.5% unlikely to happen by chance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Corneal axial power map: </w:t>
            </w:r>
            <w:r>
              <w:rPr>
                <w:rFonts w:eastAsia="Times New Roman"/>
                <w:lang w:val="en-US"/>
              </w:rPr>
              <w:t xml:space="preserve">A two dimensional representation of the axial curvature of the cornea. Axial curvature is calculated from the reciprocal of the distance from a point on a meridian normal at the point to the corneal topographer axis. Also known as sagittal curvature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Corneal instantaneous power map: </w:t>
            </w:r>
            <w:r>
              <w:rPr>
                <w:rFonts w:eastAsia="Times New Roman"/>
                <w:lang w:val="en-US"/>
              </w:rPr>
              <w:t xml:space="preserve">A two dimensional representation of the instantaneous curvature of the cornea. Instantaneous curvature is calculated from the reciprocal of the distance from a point on a meridian normal at the point to the </w:t>
            </w:r>
            <w:r>
              <w:rPr>
                <w:rFonts w:eastAsia="Times New Roman"/>
                <w:lang w:val="en-US"/>
              </w:rPr>
              <w:lastRenderedPageBreak/>
              <w:t xml:space="preserve">center of curvature of that point. Also called tangential curvature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Corneal refractive power map: </w:t>
            </w:r>
            <w:r>
              <w:rPr>
                <w:rFonts w:eastAsia="Times New Roman"/>
                <w:lang w:val="en-US"/>
              </w:rPr>
              <w:t xml:space="preserve">A two dimensional representation of the refractive power of the cornea. Corneal refractive power is calculated using Snell's Law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Corneal elevation map: </w:t>
            </w:r>
            <w:r>
              <w:rPr>
                <w:rFonts w:eastAsia="Times New Roman"/>
                <w:lang w:val="en-US"/>
              </w:rPr>
              <w:t xml:space="preserve">A two dimensional representation of the elevation of the cornea. Elevation is calculated as the distance from a point on the corneal surface to a point on a reference surface along a line parallel to the corneal topographer axis. For the purpose of visualization the reference surface is usually a sphere or an ellipse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Corneal wavefront map: </w:t>
            </w:r>
            <w:r>
              <w:rPr>
                <w:rFonts w:eastAsia="Times New Roman"/>
                <w:lang w:val="en-US"/>
              </w:rPr>
              <w:t xml:space="preserve">A two dimensional representation of a wavefront aberration surface of the cornea. Wavefront aberration surface is calculated from the corneal elevation data fit with either the Zernike polynomial series or the Fourier Series. Maps generally display total aberrations and selectable higher order aberrations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Elevation-based corneal tomographer: </w:t>
            </w:r>
            <w:r>
              <w:rPr>
                <w:rFonts w:eastAsia="Times New Roman"/>
                <w:lang w:val="en-US"/>
              </w:rPr>
              <w:t xml:space="preserve">A device that measures corneal anterior surface shape using elevation-based methods (stereographic and light slit-based). Rasterstereography images a grid pattern illuminating the fluorescein dyed tear film with 2 cameras to produce 3D. Slit-based devices scan the cornea, usually by rotation about the instrument axis centered on the cornea vertex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Reflection-based corneal topographer: </w:t>
            </w:r>
            <w:r>
              <w:rPr>
                <w:rFonts w:eastAsia="Times New Roman"/>
                <w:lang w:val="en-US"/>
              </w:rPr>
              <w:t xml:space="preserve">A reflection-based device that projects a pattern of light onto the cornea and an image of the reflection of that pattern from the tear film is recorded in one video frame. Light patterns include the circular mire pattern (Placido disc) and spot matrix patterns. Sequential scanning of light spots reflected from the corneal surface is also used requiring multiple video frames for recording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Interferometry-based corneal tomographer: </w:t>
            </w:r>
            <w:r>
              <w:rPr>
                <w:rFonts w:eastAsia="Times New Roman"/>
                <w:lang w:val="en-US"/>
              </w:rPr>
              <w:t xml:space="preserve">An Interference-based device that projects a beam of light onto and through the cornea. Light reflected from within the cornea is combined with a reference beam giving rise to an interference pattern. Appropriately scanned, this imaging is used to construct 3-dimensional images of the cornea from anterior to posterior surfaces. E.g., swept source OCT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Chest CAD Report: </w:t>
            </w:r>
            <w:r>
              <w:rPr>
                <w:rFonts w:eastAsia="Times New Roman"/>
                <w:lang w:val="en-US"/>
              </w:rPr>
              <w:t xml:space="preserve">A structured report containing the results of computer-aided detection or diagnosis applied to chest imaging and associated clinical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Opacity: </w:t>
            </w:r>
            <w:r>
              <w:rPr>
                <w:rFonts w:eastAsia="Times New Roman"/>
                <w:lang w:val="en-US"/>
              </w:rPr>
              <w:t xml:space="preserve">The shadow of an absorber that attenuates the X-Ray beam more effectively than do surrounding absorbers. In a radiograph, any circumscribed area that appears more nearly white (of lesser photometric density) than its surround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Series Instance UID: </w:t>
            </w:r>
            <w:r>
              <w:rPr>
                <w:rFonts w:eastAsia="Times New Roman"/>
                <w:lang w:val="en-US"/>
              </w:rPr>
              <w:t xml:space="preserve">A unique identifier for a series of DICOM SOP instances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Associated Chest Component: </w:t>
            </w:r>
            <w:r>
              <w:rPr>
                <w:rFonts w:eastAsia="Times New Roman"/>
                <w:lang w:val="en-US"/>
              </w:rPr>
              <w:t xml:space="preserve">A named anatomic region within the chest cavity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interstitial pattern: </w:t>
            </w:r>
            <w:r>
              <w:rPr>
                <w:rFonts w:eastAsia="Times New Roman"/>
                <w:lang w:val="en-US"/>
              </w:rPr>
              <w:t xml:space="preserve">A collection of opacities detected within the continuum of loose connective tissue throughout the lung, that is not expected in a diagnostically normal radiograph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Radiographic anatomy: </w:t>
            </w:r>
            <w:r>
              <w:rPr>
                <w:rFonts w:eastAsia="Times New Roman"/>
                <w:lang w:val="en-US"/>
              </w:rPr>
              <w:t xml:space="preserve">A type of anatomy that is expected to be detectable on a radiographic (X-Ray based)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Distribution Descriptor: </w:t>
            </w:r>
            <w:r>
              <w:rPr>
                <w:rFonts w:eastAsia="Times New Roman"/>
                <w:lang w:val="en-US"/>
              </w:rPr>
              <w:t xml:space="preserve">Characteristic of the extent of spreading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Border definition: </w:t>
            </w:r>
            <w:r>
              <w:rPr>
                <w:rFonts w:eastAsia="Times New Roman"/>
                <w:lang w:val="en-US"/>
              </w:rPr>
              <w:t xml:space="preserve">Characteristic of the clarity of the boundary or edges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Site involvement: </w:t>
            </w:r>
            <w:r>
              <w:rPr>
                <w:rFonts w:eastAsia="Times New Roman"/>
                <w:lang w:val="en-US"/>
              </w:rPr>
              <w:t xml:space="preserve">The part(s) of the anatomy affected or encompassed by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Type of Content: </w:t>
            </w:r>
            <w:r>
              <w:rPr>
                <w:rFonts w:eastAsia="Times New Roman"/>
                <w:lang w:val="en-US"/>
              </w:rPr>
              <w:t xml:space="preserve">Characteristic of the matter or substance within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Texture Descriptor: </w:t>
            </w:r>
            <w:r>
              <w:rPr>
                <w:rFonts w:eastAsia="Times New Roman"/>
                <w:lang w:val="en-US"/>
              </w:rPr>
              <w:t xml:space="preserve">Characteristic of the surface or consistency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Positioner Primary Angle: </w:t>
            </w:r>
            <w:r>
              <w:rPr>
                <w:rFonts w:eastAsia="Times New Roman"/>
                <w:lang w:val="en-US"/>
              </w:rPr>
              <w:t xml:space="preserve">Position of the X-Ray beam about the patient from the RAO to LAO direction where movement from RAO to vertical is positive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Positioner Secondary Angle: </w:t>
            </w:r>
            <w:r>
              <w:rPr>
                <w:rFonts w:eastAsia="Times New Roman"/>
                <w:lang w:val="en-US"/>
              </w:rPr>
              <w:t xml:space="preserve">Position of the X-Ray beam about the patient from the caudal to cranial direction where movement from caudal to vertical is positive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Location in Chest: </w:t>
            </w:r>
            <w:r>
              <w:rPr>
                <w:rFonts w:eastAsia="Times New Roman"/>
                <w:lang w:val="en-US"/>
              </w:rPr>
              <w:t xml:space="preserve">The zone, lobe or segment within the chest cavity in which a finding or feature is situated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Orientation Descriptor: </w:t>
            </w:r>
            <w:r>
              <w:rPr>
                <w:rFonts w:eastAsia="Times New Roman"/>
                <w:lang w:val="en-US"/>
              </w:rPr>
              <w:t xml:space="preserve">Vertical refers to orientation parallel to the superior-inferior (cephalad-caudad) axis of the body, with horizontal being perpendicular to this, and an oblique orientation having projections in both the horizontal and vertical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Border shape: </w:t>
            </w:r>
            <w:r>
              <w:rPr>
                <w:rFonts w:eastAsia="Times New Roman"/>
                <w:lang w:val="en-US"/>
              </w:rPr>
              <w:t xml:space="preserve">Characteristic of the shape formed by the boundary or edges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Baseline Category: </w:t>
            </w:r>
            <w:r>
              <w:rPr>
                <w:rFonts w:eastAsia="Times New Roman"/>
                <w:lang w:val="en-US"/>
              </w:rPr>
              <w:t xml:space="preserve">Indicates whether a finding was considered a target lesion, non-target lesion, or non-lesion during evaluation of a baseline series, according to a method such as RECIST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Cavity extent as percent of volume: </w:t>
            </w:r>
            <w:r>
              <w:rPr>
                <w:rFonts w:eastAsia="Times New Roman"/>
                <w:lang w:val="en-US"/>
              </w:rPr>
              <w:t xml:space="preserve">The extent of a detected cavity, represented as the percent of the surrounding volume that it occupies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 extent as percent of surface: </w:t>
            </w:r>
            <w:r>
              <w:rPr>
                <w:rFonts w:eastAsia="Times New Roman"/>
                <w:lang w:val="en-US"/>
              </w:rPr>
              <w:t xml:space="preserve">The extent of a detected calcification, represented as the percent of the surrounding surface that it occupies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 extent as percent of volume: </w:t>
            </w:r>
            <w:r>
              <w:rPr>
                <w:rFonts w:eastAsia="Times New Roman"/>
                <w:lang w:val="en-US"/>
              </w:rPr>
              <w:t xml:space="preserve">The extent of a detected calcification, represented as the percent of the surrounding volume that it occupies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Response Evaluation: </w:t>
            </w:r>
            <w:r>
              <w:rPr>
                <w:rFonts w:eastAsia="Times New Roman"/>
                <w:lang w:val="en-US"/>
              </w:rPr>
              <w:t xml:space="preserve">A heading for the reporting of response evaluation for treatment of solid tumors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Response Evaluation Method: </w:t>
            </w:r>
            <w:r>
              <w:rPr>
                <w:rFonts w:eastAsia="Times New Roman"/>
                <w:lang w:val="en-US"/>
              </w:rPr>
              <w:t xml:space="preserve">The system applied in the reporting of response evaluation for treatment of solid tumors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RECIST: </w:t>
            </w:r>
            <w:r>
              <w:rPr>
                <w:rFonts w:eastAsia="Times New Roman"/>
                <w:lang w:val="en-US"/>
              </w:rPr>
              <w:t xml:space="preserve">Response Evaluation Criteria In Solid Tumors; see Normative References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Composite Feature Modifier: </w:t>
            </w:r>
            <w:r>
              <w:rPr>
                <w:rFonts w:eastAsia="Times New Roman"/>
                <w:lang w:val="en-US"/>
              </w:rPr>
              <w:t xml:space="preserve">A term that further specifies the name of an item that is an inferred correlation relating two or more individual findings or features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Image Finding Modifier: </w:t>
            </w:r>
            <w:r>
              <w:rPr>
                <w:rFonts w:eastAsia="Times New Roman"/>
                <w:lang w:val="en-US"/>
              </w:rPr>
              <w:t xml:space="preserve">A term that further specifies the name of an item that was detected on one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Size Descriptor: </w:t>
            </w:r>
            <w:r>
              <w:rPr>
                <w:rFonts w:eastAsia="Times New Roman"/>
                <w:lang w:val="en-US"/>
              </w:rPr>
              <w:t xml:space="preserve">A qualitative descriptor for the extent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Width Descriptor: </w:t>
            </w:r>
            <w:r>
              <w:rPr>
                <w:rFonts w:eastAsia="Times New Roman"/>
                <w:lang w:val="en-US"/>
              </w:rPr>
              <w:t xml:space="preserve">A qualitative descriptor for the thickness of tubular structures, such as blood vessels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Opacity Descriptor: </w:t>
            </w:r>
            <w:r>
              <w:rPr>
                <w:rFonts w:eastAsia="Times New Roman"/>
                <w:lang w:val="en-US"/>
              </w:rPr>
              <w:t xml:space="preserve">A characteristic that further describes the nature of an opacity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Distribution of Anatomic Structure: </w:t>
            </w:r>
            <w:r>
              <w:rPr>
                <w:rFonts w:eastAsia="Times New Roman"/>
                <w:lang w:val="en-US"/>
              </w:rPr>
              <w:t xml:space="preserve">The type of adverse affect that a finding or feature is having on the surrounding anatomy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WHO: </w:t>
            </w:r>
            <w:r>
              <w:rPr>
                <w:rFonts w:eastAsia="Times New Roman"/>
                <w:lang w:val="en-US"/>
              </w:rPr>
              <w:t xml:space="preserve">Response evaluation method as defined in chapter 5, "Reporting of Response" of the WHO Handbook for Reporting Results for Cancer Treatment; see Normative References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Calcification Descriptor: </w:t>
            </w:r>
            <w:r>
              <w:rPr>
                <w:rFonts w:eastAsia="Times New Roman"/>
                <w:lang w:val="en-US"/>
              </w:rPr>
              <w:t xml:space="preserve">Identification of the morphology of detected calcifications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Attenuation Coefficient: </w:t>
            </w:r>
            <w:r>
              <w:rPr>
                <w:rFonts w:eastAsia="Times New Roman"/>
                <w:lang w:val="en-US"/>
              </w:rPr>
              <w:t xml:space="preserve">A quantitative numerical statement of the relative attenuation of the X-Ray beam at a specified point. Coefficient that describes the fraction of a beam of X-Rays or gamma rays that is absorbed or scattered per unit thickness of the absorber. This value basically accounts for the number of atoms in a cubic cm volume of material and the probability of a photon being scattered or absorbed from the nucleus or an electron of one of these atoms. Usually expressed in Hounsfield units [referred to as CT Number in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Threshold Attenuation Coefficient: </w:t>
            </w:r>
            <w:r>
              <w:rPr>
                <w:rFonts w:eastAsia="Times New Roman"/>
                <w:lang w:val="en-US"/>
              </w:rPr>
              <w:t xml:space="preserve">An X-Ray attenuation coefficient that is used as a threshold. E.g., in calcium scoring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opacity: </w:t>
            </w:r>
            <w:r>
              <w:rPr>
                <w:rFonts w:eastAsia="Times New Roman"/>
                <w:lang w:val="en-US"/>
              </w:rPr>
              <w:t xml:space="preserve">An opacity that is not expected in a diagnostically normal radiograph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Calculation Description: </w:t>
            </w:r>
            <w:r>
              <w:rPr>
                <w:rFonts w:eastAsia="Times New Roman"/>
                <w:lang w:val="en-US"/>
              </w:rPr>
              <w:t xml:space="preserve">A textual description of the mathematical method of calculation that resulted in a calculated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Performance of Pediatric and Adult Chest Radiography, ACR: </w:t>
            </w:r>
            <w:r>
              <w:rPr>
                <w:rFonts w:eastAsia="Times New Roman"/>
                <w:lang w:val="en-US"/>
              </w:rPr>
              <w:t xml:space="preserve">American College of Radiology. ACR Standard for the Performance of Pediatric and Adult Chest Radiography. In: Standards. Reston, Va: 2001:95-98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Position Statement: </w:t>
            </w:r>
            <w:r>
              <w:rPr>
                <w:rFonts w:eastAsia="Times New Roman"/>
                <w:lang w:val="en-US"/>
              </w:rPr>
              <w:t xml:space="preserve">American College of Radiology. ACR Position Statement for Quality Control and Improvement, Safety, Infection Control, and Patient Concerns. In: Practice Guidelines and Technical Standards. Reston, Va: 2001:iv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Non-lesion Modifier: </w:t>
            </w:r>
            <w:r>
              <w:rPr>
                <w:rFonts w:eastAsia="Times New Roman"/>
                <w:lang w:val="en-US"/>
              </w:rPr>
              <w:t xml:space="preserve">A descriptor for a non-lesion object finding or feature, used to indicate whether the object was detected as being internal or external to the patient's body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Osseous Modifier: </w:t>
            </w:r>
            <w:r>
              <w:rPr>
                <w:rFonts w:eastAsia="Times New Roman"/>
                <w:lang w:val="en-US"/>
              </w:rPr>
              <w:t xml:space="preserve">A concept modifier for an Osseous Anatomy, or bone related,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Tracking Identifier: </w:t>
            </w:r>
            <w:r>
              <w:rPr>
                <w:rFonts w:eastAsia="Times New Roman"/>
                <w:lang w:val="en-US"/>
              </w:rPr>
              <w:t xml:space="preserve">A text label used for tracking a finding or feature, potentially across multiple reporting objects, over time. This label shall be unique within the domain in which it is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Tracking Unique Identifier: </w:t>
            </w:r>
            <w:r>
              <w:rPr>
                <w:rFonts w:eastAsia="Times New Roman"/>
                <w:lang w:val="en-US"/>
              </w:rPr>
              <w:t xml:space="preserve">A unique identifier used for tracking a finding or feature, potentially across multiple reporting objects, over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Lesion Complete Response: </w:t>
            </w:r>
            <w:r>
              <w:rPr>
                <w:rFonts w:eastAsia="Times New Roman"/>
                <w:lang w:val="en-US"/>
              </w:rPr>
              <w:t xml:space="preserve">Disappearance of all target lesions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Lesion Partial Response: </w:t>
            </w:r>
            <w:r>
              <w:rPr>
                <w:rFonts w:eastAsia="Times New Roman"/>
                <w:lang w:val="en-US"/>
              </w:rPr>
              <w:t xml:space="preserve">At least a 30% decrease in the sum of the Longest Diameter of target lesions, taking as reference the baseline sum Longest </w:t>
            </w:r>
            <w:r>
              <w:rPr>
                <w:rFonts w:eastAsia="Times New Roman"/>
                <w:lang w:val="en-US"/>
              </w:rPr>
              <w:lastRenderedPageBreak/>
              <w:t xml:space="preserve">Diameter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Lesion Progressive Disease: </w:t>
            </w:r>
            <w:r>
              <w:rPr>
                <w:rFonts w:eastAsia="Times New Roman"/>
                <w:lang w:val="en-US"/>
              </w:rPr>
              <w:t xml:space="preserve">At least a 20% increase in the sum of the Longest Diameter of target lesions, taking as reference the smallest sum Longest Diameter recorded since the treatment started, or the appearance of one or more new lesions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Lesion Stable Disease: </w:t>
            </w:r>
            <w:r>
              <w:rPr>
                <w:rFonts w:eastAsia="Times New Roman"/>
                <w:lang w:val="en-US"/>
              </w:rPr>
              <w:t xml:space="preserve">Neither sufficient shrinkage to qualify for Partial Response nor sufficient increase to qualify for Progressive Disease, taking as reference the smallest sum Longest Diameter since the treatment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Non-Target Lesion Complete Response: </w:t>
            </w:r>
            <w:r>
              <w:rPr>
                <w:rFonts w:eastAsia="Times New Roman"/>
                <w:lang w:val="en-US"/>
              </w:rPr>
              <w:t xml:space="preserve">Disappearance of all non-target lesions and normalization of tumor marker level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Non-Target Lesion Incomplete Response or Stable Disease: </w:t>
            </w:r>
            <w:r>
              <w:rPr>
                <w:rFonts w:eastAsia="Times New Roman"/>
                <w:lang w:val="en-US"/>
              </w:rPr>
              <w:t xml:space="preserve">Persistence of one or more non-target lesions and/or maintenance of tumor marker level above the normal limits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Non-Target Lesion Progressive Disease: </w:t>
            </w:r>
            <w:r>
              <w:rPr>
                <w:rFonts w:eastAsia="Times New Roman"/>
                <w:lang w:val="en-US"/>
              </w:rPr>
              <w:t xml:space="preserve">Appearance of one or more new lesions and/or unequivocal progression of existing non-target lesions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Current Response: </w:t>
            </w:r>
            <w:r>
              <w:rPr>
                <w:rFonts w:eastAsia="Times New Roman"/>
                <w:lang w:val="en-US"/>
              </w:rPr>
              <w:t xml:space="preserve">The current response evaluation for treatment of solid tumors, according to a method such as RECIST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Best Overall Response: </w:t>
            </w:r>
            <w:r>
              <w:rPr>
                <w:rFonts w:eastAsia="Times New Roman"/>
                <w:lang w:val="en-US"/>
              </w:rPr>
              <w:t xml:space="preserve">Best response recorded from the start of the treatment until disease progression/recurrence, taking as reference for Progressive Disease the smallest measurements recorded since the treatment started, according to a method such as RECIST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Anatomic Identifier: </w:t>
            </w:r>
            <w:r>
              <w:rPr>
                <w:rFonts w:eastAsia="Times New Roman"/>
                <w:lang w:val="en-US"/>
              </w:rPr>
              <w:t xml:space="preserve">A text identifier of an anatomic feature when a multiplicity of features of that type may be present, such as "Rib 1", "Rib 2" or thoracic vertebrae "T1" or "T2"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Measurement of Response: </w:t>
            </w:r>
            <w:r>
              <w:rPr>
                <w:rFonts w:eastAsia="Times New Roman"/>
                <w:lang w:val="en-US"/>
              </w:rPr>
              <w:t xml:space="preserve">A measured or calculated evaluation of response. E.g., according to a method such as RECIST, the value would be the calculated sum of the lengths of the longest axes of a set of target lesions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Bronchovascular: </w:t>
            </w:r>
            <w:r>
              <w:rPr>
                <w:rFonts w:eastAsia="Times New Roman"/>
                <w:lang w:val="en-US"/>
              </w:rPr>
              <w:t xml:space="preserve">Of or relating to a bronchial (lung) specific channel for the conveyance of a body fluid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Osseous: </w:t>
            </w:r>
            <w:r>
              <w:rPr>
                <w:rFonts w:eastAsia="Times New Roman"/>
                <w:lang w:val="en-US"/>
              </w:rPr>
              <w:t xml:space="preserve">Of, relating to, or composed of bone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Secondary pulmonary lobule: </w:t>
            </w:r>
            <w:r>
              <w:rPr>
                <w:rFonts w:eastAsia="Times New Roman"/>
                <w:lang w:val="en-US"/>
              </w:rPr>
              <w:t xml:space="preserve">The smallest unit of lung surrounded by connective tissue septa; the unit of lung subtended by any bronchiole that gives off three to five terminal bronchioles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Agatston scoring method: </w:t>
            </w:r>
            <w:r>
              <w:rPr>
                <w:rFonts w:eastAsia="Times New Roman"/>
                <w:lang w:val="en-US"/>
              </w:rPr>
              <w:t xml:space="preserve">A method of calculating an overall calcium score, reflecting the calcification of coronary arteries, based on the maximum X-Ray attenuation coefficient and the area of calcium deposits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scoring method: </w:t>
            </w:r>
            <w:r>
              <w:rPr>
                <w:rFonts w:eastAsia="Times New Roman"/>
                <w:lang w:val="en-US"/>
              </w:rPr>
              <w:t xml:space="preserve">A method of calculating an overall calcium score, reflecting the calcification of coronary arteries, based on the volume of each calcification, typically expressed in mm3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 scoring method: </w:t>
            </w:r>
            <w:r>
              <w:rPr>
                <w:rFonts w:eastAsia="Times New Roman"/>
                <w:lang w:val="en-US"/>
              </w:rPr>
              <w:t xml:space="preserve">A method of calculating an overall calcium score, reflecting the calcification of coronary arteries, based on the total mass of calcification, typically expressed in mg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Calcium score: </w:t>
            </w:r>
            <w:r>
              <w:rPr>
                <w:rFonts w:eastAsia="Times New Roman"/>
                <w:lang w:val="en-US"/>
              </w:rPr>
              <w:t xml:space="preserve">A measure often arrived at through calculation of findings from </w:t>
            </w:r>
            <w:r>
              <w:rPr>
                <w:rFonts w:eastAsia="Times New Roman"/>
                <w:lang w:val="en-US"/>
              </w:rPr>
              <w:lastRenderedPageBreak/>
              <w:t xml:space="preserve">CT examination, which is a common predictor of significant stenosis of the coronary arteries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Primary complex: </w:t>
            </w:r>
            <w:r>
              <w:rPr>
                <w:rFonts w:eastAsia="Times New Roman"/>
                <w:lang w:val="en-US"/>
              </w:rPr>
              <w:t xml:space="preserve">The combination of a focus of pneumonia due to a primary infection with granulomas in the draining hilar or mediastinal lymph nodes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Oligemia: </w:t>
            </w:r>
            <w:r>
              <w:rPr>
                <w:rFonts w:eastAsia="Times New Roman"/>
                <w:lang w:val="en-US"/>
              </w:rPr>
              <w:t xml:space="preserve">General or local decrease in the apparent width of visible pulmonary vessels, suggesting less than normal blood flow (reduced blood flow)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lines (1D): </w:t>
            </w:r>
            <w:r>
              <w:rPr>
                <w:rFonts w:eastAsia="Times New Roman"/>
                <w:lang w:val="en-US"/>
              </w:rPr>
              <w:t xml:space="preserve">Linear opacity of very fine width, i.e., a nearly one dimensional opacity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lucency: </w:t>
            </w:r>
            <w:r>
              <w:rPr>
                <w:rFonts w:eastAsia="Times New Roman"/>
                <w:lang w:val="en-US"/>
              </w:rPr>
              <w:t xml:space="preserve">Area of abnormal very low X-Ray attenuation, typically lower than aerated lung when occurring in or projecting over lung, or lower than soft tissue when occurring in or projecting over soft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calcifications: </w:t>
            </w:r>
            <w:r>
              <w:rPr>
                <w:rFonts w:eastAsia="Times New Roman"/>
                <w:lang w:val="en-US"/>
              </w:rPr>
              <w:t xml:space="preserve">A calcific opacity within the lung that may be organized, but does not display the trabecular organization of true bone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texture: </w:t>
            </w:r>
            <w:r>
              <w:rPr>
                <w:rFonts w:eastAsia="Times New Roman"/>
                <w:lang w:val="en-US"/>
              </w:rPr>
              <w:t xml:space="preserve">Relatively homogeneous, extended, pattern of abnormal opacity in the lung, typically low in contrast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Reticulonodular pattern: </w:t>
            </w:r>
            <w:r>
              <w:rPr>
                <w:rFonts w:eastAsia="Times New Roman"/>
                <w:lang w:val="en-US"/>
              </w:rPr>
              <w:t xml:space="preserve">A collection of innumerable small, linear, and nodular opacities that together produce a composite appearance resembling a net with small superimposed nodules. The reticular and nodular elements are dimensionally of similar magnitude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Beaded septum sign: </w:t>
            </w:r>
            <w:r>
              <w:rPr>
                <w:rFonts w:eastAsia="Times New Roman"/>
                <w:lang w:val="en-US"/>
              </w:rPr>
              <w:t xml:space="preserve">Irregular septal thickening that suggests the appearance of a row of beads; usually a sign of lymphangitic carcinomatosis, but may also occur rarely in sarcoidosis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Nodular pattern: </w:t>
            </w:r>
            <w:r>
              <w:rPr>
                <w:rFonts w:eastAsia="Times New Roman"/>
                <w:lang w:val="en-US"/>
              </w:rPr>
              <w:t xml:space="preserve">A collection of innumerable, small discrete opacities ranging in diameter from 2-10 mm, generally uniform in size and widespread in distribution, and without marginal spiculation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Pseudoplaque: </w:t>
            </w:r>
            <w:r>
              <w:rPr>
                <w:rFonts w:eastAsia="Times New Roman"/>
                <w:lang w:val="en-US"/>
              </w:rPr>
              <w:t xml:space="preserve">An irregular band of peripheral pulmonary opacity adjacent to visceral pleura that simulates the appearance of a pleural plaque and is formed by coalescence of small nodules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Signet-ring sign: </w:t>
            </w:r>
            <w:r>
              <w:rPr>
                <w:rFonts w:eastAsia="Times New Roman"/>
                <w:lang w:val="en-US"/>
              </w:rPr>
              <w:t xml:space="preserve">A ring of opacities (usually representing a dilated, thick-walled bronchus) in association with a smaller, round, soft tissue opacity (the adjacent pulmonary artery) suggesting a "signet ring"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bronchiologram: </w:t>
            </w:r>
            <w:r>
              <w:rPr>
                <w:rFonts w:eastAsia="Times New Roman"/>
                <w:lang w:val="en-US"/>
              </w:rPr>
              <w:t xml:space="preserve">Equivalent of air bronchogram, but in airways assumed to be bronchioles because of peripheral location and diameter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bronchogram: </w:t>
            </w:r>
            <w:r>
              <w:rPr>
                <w:rFonts w:eastAsia="Times New Roman"/>
                <w:lang w:val="en-US"/>
              </w:rPr>
              <w:t xml:space="preserve">Radiographic shadow of an air-containing bronchus; presumed to represent an air-containing segment of the bronchial tree (identity often inferred)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crescent: </w:t>
            </w:r>
            <w:r>
              <w:rPr>
                <w:rFonts w:eastAsia="Times New Roman"/>
                <w:lang w:val="en-US"/>
              </w:rPr>
              <w:t xml:space="preserve">Air in a crescentic shape in a nodule or mass, in which the air separates the outer wall of the lesion from an inner sequestrum, which most commonly is a fungus ball of Aspergillusspecies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Halo sign: </w:t>
            </w:r>
            <w:r>
              <w:rPr>
                <w:rFonts w:eastAsia="Times New Roman"/>
                <w:lang w:val="en-US"/>
              </w:rPr>
              <w:t xml:space="preserve">Ground-glass opacity surrounding the circumference of a nodule or mass. May be a sign of invasive aspergillosis or hemorrhage of various causes </w:t>
            </w:r>
            <w:r>
              <w:rPr>
                <w:rFonts w:eastAsia="Times New Roman"/>
                <w:lang w:val="en-US"/>
              </w:rPr>
              <w:lastRenderedPageBreak/>
              <w:t xml:space="preserve">[Fraser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Lesion at Baseline: </w:t>
            </w:r>
            <w:r>
              <w:rPr>
                <w:rFonts w:eastAsia="Times New Roman"/>
                <w:lang w:val="en-US"/>
              </w:rPr>
              <w:t xml:space="preserve">Flag denoting that this lesion was identified, at baseline, as a target lesion intended for tracking over time [RECIST]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Non-Target Lesion at Baseline: </w:t>
            </w:r>
            <w:r>
              <w:rPr>
                <w:rFonts w:eastAsia="Times New Roman"/>
                <w:lang w:val="en-US"/>
              </w:rPr>
              <w:t xml:space="preserve">Flag denoting that this lesion was not identified, at baseline, as a target lesion, and was not intended for tracking over time [RECIST]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Non-Lesion at Baseline: </w:t>
            </w:r>
            <w:r>
              <w:rPr>
                <w:rFonts w:eastAsia="Times New Roman"/>
                <w:lang w:val="en-US"/>
              </w:rPr>
              <w:t xml:space="preserve">Flag denoting that this finding was identified, at baseline, as a category other than a lesion, and was not intended for tracking over time [RECIST]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Vasoconstriction: </w:t>
            </w:r>
            <w:r>
              <w:rPr>
                <w:rFonts w:eastAsia="Times New Roman"/>
                <w:lang w:val="en-US"/>
              </w:rPr>
              <w:t xml:space="preserve">Local or general reduction in the caliber of visible pulmonary vessels, presumed to result from decreased flow occasioned by contraction of muscular pulmonary arteries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Vasodilation: </w:t>
            </w:r>
            <w:r>
              <w:rPr>
                <w:rFonts w:eastAsia="Times New Roman"/>
                <w:lang w:val="en-US"/>
              </w:rPr>
              <w:t xml:space="preserve">Local or general increase in the width of visible pulmonary vessels resulting from increased pulmonary blood flow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Architectural distortion: </w:t>
            </w:r>
            <w:r>
              <w:rPr>
                <w:rFonts w:eastAsia="Times New Roman"/>
                <w:lang w:val="en-US"/>
              </w:rPr>
              <w:t xml:space="preserve">A manifestation of lung disease in which bronchi, pulmonary vessels, a fissure or fissures, or septa of secondary pulmonary lobules are abnormally displaced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Mosaic perfusion: </w:t>
            </w:r>
            <w:r>
              <w:rPr>
                <w:rFonts w:eastAsia="Times New Roman"/>
                <w:lang w:val="en-US"/>
              </w:rPr>
              <w:t xml:space="preserve">A patchwork of regions of varied attenuation, interpreted as secondary to regional differences in perfusion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Pleonemia: </w:t>
            </w:r>
            <w:r>
              <w:rPr>
                <w:rFonts w:eastAsia="Times New Roman"/>
                <w:lang w:val="en-US"/>
              </w:rPr>
              <w:t xml:space="preserve">Increased blood flow to the lungs or a portion thereof, manifested by a general or local increase in the width of visible pulmonary vessels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Interface: </w:t>
            </w:r>
            <w:r>
              <w:rPr>
                <w:rFonts w:eastAsia="Times New Roman"/>
                <w:lang w:val="en-US"/>
              </w:rPr>
              <w:t xml:space="preserve">The common boundary between the shadows of two juxtaposed structures or tissues of different texture or opacity (edge, border)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Line: </w:t>
            </w:r>
            <w:r>
              <w:rPr>
                <w:rFonts w:eastAsia="Times New Roman"/>
                <w:lang w:val="en-US"/>
              </w:rPr>
              <w:t xml:space="preserve">A longitudinal opacity no greater than 2 mm in width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Lucency: </w:t>
            </w:r>
            <w:r>
              <w:rPr>
                <w:rFonts w:eastAsia="Times New Roman"/>
                <w:lang w:val="en-US"/>
              </w:rPr>
              <w:t xml:space="preserve">The shadow of an absorber that attenuates the primary X-Ray beam less effectively than do surrounding absorbers. In a radiograph, any circumscribed area that appears more nearly black (of greater photometric density) than its surround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Midlung window: </w:t>
            </w:r>
            <w:r>
              <w:rPr>
                <w:rFonts w:eastAsia="Times New Roman"/>
                <w:lang w:val="en-US"/>
              </w:rPr>
              <w:t xml:space="preserve">A midlung region, characterized by the absence of large blood vessels and by a paucity of small blood vessels, that corresponds to the minor fissure and adjacent peripheral lung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Carina angle: </w:t>
            </w:r>
            <w:r>
              <w:rPr>
                <w:rFonts w:eastAsia="Times New Roman"/>
                <w:lang w:val="en-US"/>
              </w:rPr>
              <w:t xml:space="preserve">The angle formed by the right and left main bronchi at the tracheal bifurcation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Centrilobular structures: </w:t>
            </w:r>
            <w:r>
              <w:rPr>
                <w:rFonts w:eastAsia="Times New Roman"/>
                <w:lang w:val="en-US"/>
              </w:rPr>
              <w:t xml:space="preserve">The pulmonary artery and its immediate branches in a secondary lobule; HRCT depicts these vessels in certain cases; a.k.a. core structures or lobular core structures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Anterior junction line: </w:t>
            </w:r>
            <w:r>
              <w:rPr>
                <w:rFonts w:eastAsia="Times New Roman"/>
                <w:lang w:val="en-US"/>
              </w:rPr>
              <w:t xml:space="preserve">A vertically oriented linear or curvilinear opacity approximately 1-2 mm wide, commonly projected on the tracheal air shadow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Posterior junction line: </w:t>
            </w:r>
            <w:r>
              <w:rPr>
                <w:rFonts w:eastAsia="Times New Roman"/>
                <w:lang w:val="en-US"/>
              </w:rPr>
              <w:t xml:space="preserve">A vertically oriented, linear or curvilinear opacity approximately 2 mm wide, commonly projected on the tracheal air shadow, and usually slightly concave to the right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Azygoesophageal recess interface: </w:t>
            </w:r>
            <w:r>
              <w:rPr>
                <w:rFonts w:eastAsia="Times New Roman"/>
                <w:lang w:val="en-US"/>
              </w:rPr>
              <w:t xml:space="preserve">A space in the right side of the mediastinum into which the medial edge of the right lower lobe extends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Paraspinal line: </w:t>
            </w:r>
            <w:r>
              <w:rPr>
                <w:rFonts w:eastAsia="Times New Roman"/>
                <w:lang w:val="en-US"/>
              </w:rPr>
              <w:t xml:space="preserve">A vertically oriented interface usually seen in a frontal chest radiograph to the left of the thoracic vertebral column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Posterior tracheal stripe: </w:t>
            </w:r>
            <w:r>
              <w:rPr>
                <w:rFonts w:eastAsia="Times New Roman"/>
                <w:lang w:val="en-US"/>
              </w:rPr>
              <w:t xml:space="preserve">A vertically oriented linear opacity ranging in width from 2-5 mm, extending from the thoracic inlet to the bifurcation of the trachea, and visible only on lateral radiographs of the chest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tracheal stripe: </w:t>
            </w:r>
            <w:r>
              <w:rPr>
                <w:rFonts w:eastAsia="Times New Roman"/>
                <w:lang w:val="en-US"/>
              </w:rPr>
              <w:t xml:space="preserve">A vertically oriented linear opacity approximately 2-3 mm wide extending from the thoracic inlet to the right tracheobronchial angle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Stripe: </w:t>
            </w:r>
            <w:r>
              <w:rPr>
                <w:rFonts w:eastAsia="Times New Roman"/>
                <w:lang w:val="en-US"/>
              </w:rPr>
              <w:t xml:space="preserve">A longitudinal composite opacity measuring 2-5 mm in width; acceptable when limited to anatomic structures within the mediastinum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Hiatus: </w:t>
            </w:r>
            <w:r>
              <w:rPr>
                <w:rFonts w:eastAsia="Times New Roman"/>
                <w:lang w:val="en-US"/>
              </w:rPr>
              <w:t xml:space="preserve">A gap or passage through an anatomical part or organ; especially : a gap through which another part or organ passes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Rib Scalene Tubercle: </w:t>
            </w:r>
            <w:r>
              <w:rPr>
                <w:rFonts w:eastAsia="Times New Roman"/>
                <w:lang w:val="en-US"/>
              </w:rPr>
              <w:t xml:space="preserve">A small rounded elevation or eminence on the first rib for the attachment of the scalenus anterior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Vertebral Intervertebral Notch: </w:t>
            </w:r>
            <w:r>
              <w:rPr>
                <w:rFonts w:eastAsia="Times New Roman"/>
                <w:lang w:val="en-US"/>
              </w:rPr>
              <w:t xml:space="preserve">A groove that serves for the transmission of the vertebral artery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Subscapular Fossa: </w:t>
            </w:r>
            <w:r>
              <w:rPr>
                <w:rFonts w:eastAsia="Times New Roman"/>
                <w:lang w:val="en-US"/>
              </w:rPr>
              <w:t xml:space="preserve">The concave depression of the anterior surface of the scapula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Scapular Spine: </w:t>
            </w:r>
            <w:r>
              <w:rPr>
                <w:rFonts w:eastAsia="Times New Roman"/>
                <w:lang w:val="en-US"/>
              </w:rPr>
              <w:t xml:space="preserve">A sloping ridge dividing the dorsal surface of the scapula into the supraspinatous fossa (above), and the infraspinatous fossa (below)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Scapular Supraspinatus Fossa: </w:t>
            </w:r>
            <w:r>
              <w:rPr>
                <w:rFonts w:eastAsia="Times New Roman"/>
                <w:lang w:val="en-US"/>
              </w:rPr>
              <w:t xml:space="preserve">The portion of the dorsal surface of the scapula above the scapular spine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Scapular Infraspinatus Fossa: </w:t>
            </w:r>
            <w:r>
              <w:rPr>
                <w:rFonts w:eastAsia="Times New Roman"/>
                <w:lang w:val="en-US"/>
              </w:rPr>
              <w:t xml:space="preserve">The portion of the dorsal surface of the scapula below the scapular spine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Aortic knob: </w:t>
            </w:r>
            <w:r>
              <w:rPr>
                <w:rFonts w:eastAsia="Times New Roman"/>
                <w:lang w:val="en-US"/>
              </w:rPr>
              <w:t xml:space="preserve">The portion of the aortic arch that defines the transition between its ascending and descending limbs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Arch of the Azygos vein: </w:t>
            </w:r>
            <w:r>
              <w:rPr>
                <w:rFonts w:eastAsia="Times New Roman"/>
                <w:lang w:val="en-US"/>
              </w:rPr>
              <w:t xml:space="preserve">Section of Azygos vein near the fourth thoracic vertebra, where it arches forward over the root of the right lung, and ends in the superior vena cava, just before that vessel pierces the pericardium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Air-fluid level: </w:t>
            </w:r>
            <w:r>
              <w:rPr>
                <w:rFonts w:eastAsia="Times New Roman"/>
                <w:lang w:val="en-US"/>
              </w:rPr>
              <w:t xml:space="preserve">A local collection of gas and liquid that, when traversed by a horizontal X-Ray beam, creates a shadow characterized by a sharp horizontal interface between gas density above and liquid density below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Corona radiata: </w:t>
            </w:r>
            <w:r>
              <w:rPr>
                <w:rFonts w:eastAsia="Times New Roman"/>
                <w:lang w:val="en-US"/>
              </w:rPr>
              <w:t xml:space="preserve">A circumferential pattern of fine linear spicules, approximately 5 mm long, extending outward from the margin of a solitary pulmonary nodule through a zone of relative lucency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Honeycomb pattern: </w:t>
            </w:r>
            <w:r>
              <w:rPr>
                <w:rFonts w:eastAsia="Times New Roman"/>
                <w:lang w:val="en-US"/>
              </w:rPr>
              <w:t xml:space="preserve">A number of closely approximated ring shadows representing air spaces 5-10 mm in diameter with walls 2-3 mm thick that resemble a true honeycomb; implies "end-stage" lung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Fleischner's line(s): </w:t>
            </w:r>
            <w:r>
              <w:rPr>
                <w:rFonts w:eastAsia="Times New Roman"/>
                <w:lang w:val="en-US"/>
              </w:rPr>
              <w:t xml:space="preserve">A straight, curved, or irregular linear opacity that is visible in multiple projections; usually situated in the lower half of the lung; vary markedly in length and width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Intralobular lines: </w:t>
            </w:r>
            <w:r>
              <w:rPr>
                <w:rFonts w:eastAsia="Times New Roman"/>
                <w:lang w:val="en-US"/>
              </w:rPr>
              <w:t xml:space="preserve">Fine linear opacities present in a lobule when the intralobular interstitium is thickened. When numerous, they may appear as a fine reticular pattern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Kerley A line: </w:t>
            </w:r>
            <w:r>
              <w:rPr>
                <w:rFonts w:eastAsia="Times New Roman"/>
                <w:lang w:val="en-US"/>
              </w:rPr>
              <w:t xml:space="preserve">Essentially straight linear opacity 2-6 cm in length and 1-3 mm in width, usually in an upper lung zone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Kerley B line: </w:t>
            </w:r>
            <w:r>
              <w:rPr>
                <w:rFonts w:eastAsia="Times New Roman"/>
                <w:lang w:val="en-US"/>
              </w:rPr>
              <w:t xml:space="preserve">A straight linear opacity 1.5-2 cm in length and 1-2 mm in width, usually at the lung base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Kerley C lines: </w:t>
            </w:r>
            <w:r>
              <w:rPr>
                <w:rFonts w:eastAsia="Times New Roman"/>
                <w:lang w:val="en-US"/>
              </w:rPr>
              <w:t xml:space="preserve">A group of branching, linear opacities producing the appearing of a fine net, at the lung base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Parenchymal band: </w:t>
            </w:r>
            <w:r>
              <w:rPr>
                <w:rFonts w:eastAsia="Times New Roman"/>
                <w:lang w:val="en-US"/>
              </w:rPr>
              <w:t xml:space="preserve">Elongated opacity, usually several millimeters wide and up to about 5 cm long, often extending to the pleura, which may be thickened and retracted at the site of contact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Reticular pattern: </w:t>
            </w:r>
            <w:r>
              <w:rPr>
                <w:rFonts w:eastAsia="Times New Roman"/>
                <w:lang w:val="en-US"/>
              </w:rPr>
              <w:t xml:space="preserve">A collection of innumerable small linear opacities that together produce an appearance resembling a net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Septal line(s): </w:t>
            </w:r>
            <w:r>
              <w:rPr>
                <w:rFonts w:eastAsia="Times New Roman"/>
                <w:lang w:val="en-US"/>
              </w:rPr>
              <w:t xml:space="preserve">Usually used in the plural, a generic term for linear opacities of varied distribution produced when the interstitium between pulmonary lobules is thickened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Subpleural line: </w:t>
            </w:r>
            <w:r>
              <w:rPr>
                <w:rFonts w:eastAsia="Times New Roman"/>
                <w:lang w:val="en-US"/>
              </w:rPr>
              <w:t xml:space="preserve">A thin curvilinear opacity, a few millimeters or less in thickness, usually less than 1 cm from the pleural surface and paralleling the pleura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Tramline shadow: </w:t>
            </w:r>
            <w:r>
              <w:rPr>
                <w:rFonts w:eastAsia="Times New Roman"/>
                <w:lang w:val="en-US"/>
              </w:rPr>
              <w:t xml:space="preserve">Parallel or slightly convergent linear opacities that suggest the planar projection of tubular structures and that correspond in location and orientation to elements of the bronchial tree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Tubular shadow: </w:t>
            </w:r>
            <w:r>
              <w:rPr>
                <w:rFonts w:eastAsia="Times New Roman"/>
                <w:lang w:val="en-US"/>
              </w:rPr>
              <w:t xml:space="preserve">Paired, parallel, or slightly convergent linear opacities presumed to represent the walls of a tubular structure seen en face; used if the anatomic nature of a shadow is obscure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Density: </w:t>
            </w:r>
            <w:r>
              <w:rPr>
                <w:rFonts w:eastAsia="Times New Roman"/>
                <w:lang w:val="en-US"/>
              </w:rPr>
              <w:t xml:space="preserve">The opacity of a radiographic shadow to visible light; film blackening; the term should never be used to mean an "opacity" or "radiopacity"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Dependent opacity: </w:t>
            </w:r>
            <w:r>
              <w:rPr>
                <w:rFonts w:eastAsia="Times New Roman"/>
                <w:lang w:val="en-US"/>
              </w:rPr>
              <w:t xml:space="preserve">Subpleural increased attenuation in dependent lung. The increased attenuation disappears when the region of lung is nondependent; a.k.a. dependent increased attenuation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Ground glass opacity: </w:t>
            </w:r>
            <w:r>
              <w:rPr>
                <w:rFonts w:eastAsia="Times New Roman"/>
                <w:lang w:val="en-US"/>
              </w:rPr>
              <w:t xml:space="preserve">Hazy increased attenuation of lung, but with preservation of bronchial and vascular margins; caused by partial filling of air spaces, interstitial thickening, partial collapse of alveoli, normal expiration, or increased capillary blood volume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Infiltrate: </w:t>
            </w:r>
            <w:r>
              <w:rPr>
                <w:rFonts w:eastAsia="Times New Roman"/>
                <w:lang w:val="en-US"/>
              </w:rPr>
              <w:t xml:space="preserve">Any ill-defined opacity in the lung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Micronodule: </w:t>
            </w:r>
            <w:r>
              <w:rPr>
                <w:rFonts w:eastAsia="Times New Roman"/>
                <w:lang w:val="en-US"/>
              </w:rPr>
              <w:t xml:space="preserve">Discrete, small, round, focal opacity of at least soft tissue attenuation and with a diameter no greater than 7 mm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Phantom tumor (pseudotumor): </w:t>
            </w:r>
            <w:r>
              <w:rPr>
                <w:rFonts w:eastAsia="Times New Roman"/>
                <w:lang w:val="en-US"/>
              </w:rPr>
              <w:t xml:space="preserve">A shadow produced by a local collection of fluid in one of the interlobar fissures, usually elliptic in one radiographic projection and rounded in the other, resembling a tumor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Shadow: </w:t>
            </w:r>
            <w:r>
              <w:rPr>
                <w:rFonts w:eastAsia="Times New Roman"/>
                <w:lang w:val="en-US"/>
              </w:rPr>
              <w:t xml:space="preserve">Any perceptible discontinuity in film blackening attributed to the attenuation of the X-Ray beam by a specific anatomic absorber or lesion on or </w:t>
            </w:r>
            <w:r>
              <w:rPr>
                <w:rFonts w:eastAsia="Times New Roman"/>
                <w:lang w:val="en-US"/>
              </w:rPr>
              <w:lastRenderedPageBreak/>
              <w:t xml:space="preserve">within the body of the patient; to be employed only when more specific identification is not possible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Small irregular opacities: </w:t>
            </w:r>
            <w:r>
              <w:rPr>
                <w:rFonts w:eastAsia="Times New Roman"/>
                <w:lang w:val="en-US"/>
              </w:rPr>
              <w:t xml:space="preserve">Term used to define a reticular pattern specific to pneumoconioses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Small rounded opacities: </w:t>
            </w:r>
            <w:r>
              <w:rPr>
                <w:rFonts w:eastAsia="Times New Roman"/>
                <w:lang w:val="en-US"/>
              </w:rPr>
              <w:t xml:space="preserve">Term used to define a nodular pattern specific to pneumoconioses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Tree-in-bud sign: </w:t>
            </w:r>
            <w:r>
              <w:rPr>
                <w:rFonts w:eastAsia="Times New Roman"/>
                <w:lang w:val="en-US"/>
              </w:rPr>
              <w:t xml:space="preserve">Nodular dilation of centrilobular branching structures that resembles a budding tree and represents exudative bronchiolar dilation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Granular pattern: </w:t>
            </w:r>
            <w:r>
              <w:rPr>
                <w:rFonts w:eastAsia="Times New Roman"/>
                <w:lang w:val="en-US"/>
              </w:rPr>
              <w:t xml:space="preserve">Any extended, finely granular pattern of pulmonary opacity within which normal anatomic details are partly obscured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Miliary pattern: </w:t>
            </w:r>
            <w:r>
              <w:rPr>
                <w:rFonts w:eastAsia="Times New Roman"/>
                <w:lang w:val="en-US"/>
              </w:rPr>
              <w:t xml:space="preserve">A collection of tiny discrete opacities in the lungs, each measuring 2 mm or less in diameter, generally uniform in size and widespread in distribution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Mosaic pattern: </w:t>
            </w:r>
            <w:r>
              <w:rPr>
                <w:rFonts w:eastAsia="Times New Roman"/>
                <w:lang w:val="en-US"/>
              </w:rPr>
              <w:t xml:space="preserve">Generalized pattern of relatively well defined areas in the lung having different X-Ray attenuations due to a longstanding underlying pulmonary disease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Extremely small: </w:t>
            </w:r>
            <w:r>
              <w:rPr>
                <w:rFonts w:eastAsia="Times New Roman"/>
                <w:lang w:val="en-US"/>
              </w:rPr>
              <w:t xml:space="preserve">A qualitative descriptor of a size that is dramatically less than typical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Very small: </w:t>
            </w:r>
            <w:r>
              <w:rPr>
                <w:rFonts w:eastAsia="Times New Roman"/>
                <w:lang w:val="en-US"/>
              </w:rPr>
              <w:t xml:space="preserve">A qualitative descriptor of a size that is considerably less than typical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Too small: </w:t>
            </w:r>
            <w:r>
              <w:rPr>
                <w:rFonts w:eastAsia="Times New Roman"/>
                <w:lang w:val="en-US"/>
              </w:rPr>
              <w:t xml:space="preserve">A qualitative descriptor of a size that is so small as to be abnormal versus expected size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Elliptic: </w:t>
            </w:r>
            <w:r>
              <w:rPr>
                <w:rFonts w:eastAsia="Times New Roman"/>
                <w:lang w:val="en-US"/>
              </w:rPr>
              <w:t xml:space="preserve">Shaped like an ellipse (oval)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Lobulated: </w:t>
            </w:r>
            <w:r>
              <w:rPr>
                <w:rFonts w:eastAsia="Times New Roman"/>
                <w:lang w:val="en-US"/>
              </w:rPr>
              <w:t xml:space="preserve">A border shape that is made up of, provided with, or divided into lobules (small lobes, curved or rounded projections or divisions)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Spiculated: </w:t>
            </w:r>
            <w:r>
              <w:rPr>
                <w:rFonts w:eastAsia="Times New Roman"/>
                <w:lang w:val="en-US"/>
              </w:rPr>
              <w:t xml:space="preserve">Radially orientated border shape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Sharply defined: </w:t>
            </w:r>
            <w:r>
              <w:rPr>
                <w:rFonts w:eastAsia="Times New Roman"/>
                <w:lang w:val="en-US"/>
              </w:rPr>
              <w:t xml:space="preserve">The border of a shadow (opacity) is sharply defined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Distinctly defined: </w:t>
            </w:r>
            <w:r>
              <w:rPr>
                <w:rFonts w:eastAsia="Times New Roman"/>
                <w:lang w:val="en-US"/>
              </w:rPr>
              <w:t xml:space="preserve">The border of a shadow (opacity) is distinctly defined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Well demarcated: </w:t>
            </w:r>
            <w:r>
              <w:rPr>
                <w:rFonts w:eastAsia="Times New Roman"/>
                <w:lang w:val="en-US"/>
              </w:rPr>
              <w:t xml:space="preserve">The border of a shadow (opacity) is well distinct from adjacent structures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Sharply demarcated: </w:t>
            </w:r>
            <w:r>
              <w:rPr>
                <w:rFonts w:eastAsia="Times New Roman"/>
                <w:lang w:val="en-US"/>
              </w:rPr>
              <w:t xml:space="preserve">The border of a shadow (opacity) is sharply distinct from adjacent structures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Poorly demarcated: </w:t>
            </w:r>
            <w:r>
              <w:rPr>
                <w:rFonts w:eastAsia="Times New Roman"/>
                <w:lang w:val="en-US"/>
              </w:rPr>
              <w:t xml:space="preserve">The border of a shadow (opacity) is poorly distinct from adjacent structures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Circumscribed: </w:t>
            </w:r>
            <w:r>
              <w:rPr>
                <w:rFonts w:eastAsia="Times New Roman"/>
                <w:lang w:val="en-US"/>
              </w:rPr>
              <w:t xml:space="preserve">A shadow (opacity) possessing a complete or nearly complete visible border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w:t>
            </w:r>
            <w:r>
              <w:rPr>
                <w:rFonts w:eastAsia="Times New Roman"/>
                <w:lang w:val="en-US"/>
              </w:rPr>
              <w:t xml:space="preserve">Inspired atmospheric gas. The word is sometimes used to describe gas within the body regardless of its composition or site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Soft tissue: </w:t>
            </w:r>
            <w:r>
              <w:rPr>
                <w:rFonts w:eastAsia="Times New Roman"/>
                <w:lang w:val="en-US"/>
              </w:rPr>
              <w:t xml:space="preserve">Material having X-Ray attenuation properties similar to muscle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Calcium: </w:t>
            </w:r>
            <w:r>
              <w:rPr>
                <w:rFonts w:eastAsia="Times New Roman"/>
                <w:lang w:val="en-US"/>
              </w:rPr>
              <w:t xml:space="preserve">Material having X-Ray attenuation properties similar to calcium, a </w:t>
            </w:r>
            <w:r>
              <w:rPr>
                <w:rFonts w:eastAsia="Times New Roman"/>
                <w:lang w:val="en-US"/>
              </w:rPr>
              <w:lastRenderedPageBreak/>
              <w:t xml:space="preserve">silver-white bivalent metallic element occurring in plants and animals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Acinar: </w:t>
            </w:r>
            <w:r>
              <w:rPr>
                <w:rFonts w:eastAsia="Times New Roman"/>
                <w:lang w:val="en-US"/>
              </w:rPr>
              <w:t xml:space="preserve">A pulmonary opacity 4-8 mm in diameter, presumed to represent anatomic acinus, or a collection of opacities in the lung, each measuring 4-8 mm in diameter, and together producing an extended, homogeneous shadow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 space: </w:t>
            </w:r>
            <w:r>
              <w:rPr>
                <w:rFonts w:eastAsia="Times New Roman"/>
                <w:lang w:val="en-US"/>
              </w:rPr>
              <w:t xml:space="preserve">The gas-containing portion of the lung parenchyma, including the acini and excluding the interstitium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Fibronodular: </w:t>
            </w:r>
            <w:r>
              <w:rPr>
                <w:rFonts w:eastAsia="Times New Roman"/>
                <w:lang w:val="en-US"/>
              </w:rPr>
              <w:t xml:space="preserve">Sharply defined, approximately circular opacities occurring singly or in clusters, usually in the upper lobes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Fluffy: </w:t>
            </w:r>
            <w:r>
              <w:rPr>
                <w:rFonts w:eastAsia="Times New Roman"/>
                <w:lang w:val="en-US"/>
              </w:rPr>
              <w:t xml:space="preserve">A shadow (opacity) that is ill-defined, lacking clear-cut margins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Linear: </w:t>
            </w:r>
            <w:r>
              <w:rPr>
                <w:rFonts w:eastAsia="Times New Roman"/>
                <w:lang w:val="en-US"/>
              </w:rPr>
              <w:t xml:space="preserve">A shadow resembling a line; any elongated opacity of approximately uniform width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Profusion: </w:t>
            </w:r>
            <w:r>
              <w:rPr>
                <w:rFonts w:eastAsia="Times New Roman"/>
                <w:lang w:val="en-US"/>
              </w:rPr>
              <w:t xml:space="preserve">The number of small opacities per unit area or zone of lung. In the International Labor Organization (ILO) classification of radiographs of the pneumoconioses, the qualifiers 0 through 3 subdivide the profusion into 4 categories. The profusion categories may be further subdivided by employing a 12-point scale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Silhouette sign: </w:t>
            </w:r>
            <w:r>
              <w:rPr>
                <w:rFonts w:eastAsia="Times New Roman"/>
                <w:lang w:val="en-US"/>
              </w:rPr>
              <w:t xml:space="preserve">The effacement of an anatomic soft tissue border by either a normal anatomic structure or a pathologic state such as airlessness of adjacent lung or accumulation of fluid in the contiguous pleural space; useful in detecting and localizing an opacity along the axis of the X-Ray beam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Subpleural: </w:t>
            </w:r>
            <w:r>
              <w:rPr>
                <w:rFonts w:eastAsia="Times New Roman"/>
                <w:lang w:val="en-US"/>
              </w:rPr>
              <w:t xml:space="preserve">Situated or occurring between the pleura and the body wall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Bat's wing distribution: </w:t>
            </w:r>
            <w:r>
              <w:rPr>
                <w:rFonts w:eastAsia="Times New Roman"/>
                <w:lang w:val="en-US"/>
              </w:rPr>
              <w:t xml:space="preserve">Spatial arrangement of opacities that bears vague resemblance to the shape of a bat in flight; bilaterally symmetric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Butterfly distribution: </w:t>
            </w:r>
            <w:r>
              <w:rPr>
                <w:rFonts w:eastAsia="Times New Roman"/>
                <w:lang w:val="en-US"/>
              </w:rPr>
              <w:t xml:space="preserve">Spatial arrangement of opacities that bears vague resemblance to the shape of a butterfly in flight; bilaterally symmetric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Centrilobular: </w:t>
            </w:r>
            <w:r>
              <w:rPr>
                <w:rFonts w:eastAsia="Times New Roman"/>
                <w:lang w:val="en-US"/>
              </w:rPr>
              <w:t xml:space="preserve">Referring to the region of the bronchioloarteriolar core of a secondary pulmonary lobule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Coalescent: </w:t>
            </w:r>
            <w:r>
              <w:rPr>
                <w:rFonts w:eastAsia="Times New Roman"/>
                <w:lang w:val="en-US"/>
              </w:rPr>
              <w:t xml:space="preserve">The joining together of a number of opacities into a single opacity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Lobar: </w:t>
            </w:r>
            <w:r>
              <w:rPr>
                <w:rFonts w:eastAsia="Times New Roman"/>
                <w:lang w:val="en-US"/>
              </w:rPr>
              <w:t xml:space="preserve">Of or relating to a lobe (a curved or rounded projection or division). E.g., involving an entire lobe of the lung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Hyper-acute: </w:t>
            </w:r>
            <w:r>
              <w:rPr>
                <w:rFonts w:eastAsia="Times New Roman"/>
                <w:lang w:val="en-US"/>
              </w:rPr>
              <w:t xml:space="preserve">Extremely or excessively acute, as a qualitative measure of severity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Homogeneous (uniform opacity): </w:t>
            </w:r>
            <w:r>
              <w:rPr>
                <w:rFonts w:eastAsia="Times New Roman"/>
                <w:lang w:val="en-US"/>
              </w:rPr>
              <w:t xml:space="preserve">Of uniform opacity or texture throughout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Inhomogeneous: </w:t>
            </w:r>
            <w:r>
              <w:rPr>
                <w:rFonts w:eastAsia="Times New Roman"/>
                <w:lang w:val="en-US"/>
              </w:rPr>
              <w:t xml:space="preserve">Lack of homogeneity in opacity or texture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w:t>
            </w:r>
            <w:r>
              <w:rPr>
                <w:rFonts w:eastAsia="Times New Roman"/>
                <w:lang w:val="en-US"/>
              </w:rPr>
              <w:t xml:space="preserve">Discrete opacity centrally within a larger opacity, as a calcification descriptor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Fibrocalcific: </w:t>
            </w:r>
            <w:r>
              <w:rPr>
                <w:rFonts w:eastAsia="Times New Roman"/>
                <w:lang w:val="en-US"/>
              </w:rPr>
              <w:t xml:space="preserve">Pertaining to sharply defined, linear, and/or nodular opacities containing calcification(s) [Fraser and Pare]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Flocculent: </w:t>
            </w:r>
            <w:r>
              <w:rPr>
                <w:rFonts w:eastAsia="Times New Roman"/>
                <w:lang w:val="en-US"/>
              </w:rPr>
              <w:t xml:space="preserve">Calcifications made up of loosely aggregated particles, resembling </w:t>
            </w:r>
            <w:r>
              <w:rPr>
                <w:rFonts w:eastAsia="Times New Roman"/>
                <w:lang w:val="en-US"/>
              </w:rPr>
              <w:lastRenderedPageBreak/>
              <w:t xml:space="preserve">wool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Difference in border shape: </w:t>
            </w:r>
            <w:r>
              <w:rPr>
                <w:rFonts w:eastAsia="Times New Roman"/>
                <w:lang w:val="en-US"/>
              </w:rPr>
              <w:t xml:space="preserve">A change in the shape formed by the boundary or edges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Difference in border definition: </w:t>
            </w:r>
            <w:r>
              <w:rPr>
                <w:rFonts w:eastAsia="Times New Roman"/>
                <w:lang w:val="en-US"/>
              </w:rPr>
              <w:t xml:space="preserve">A change in the clarity of the boundary or edges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Difference in distribution: </w:t>
            </w:r>
            <w:r>
              <w:rPr>
                <w:rFonts w:eastAsia="Times New Roman"/>
                <w:lang w:val="en-US"/>
              </w:rPr>
              <w:t xml:space="preserve">A change in the extent of spreading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Difference in site involvement: </w:t>
            </w:r>
            <w:r>
              <w:rPr>
                <w:rFonts w:eastAsia="Times New Roman"/>
                <w:lang w:val="en-US"/>
              </w:rPr>
              <w:t xml:space="preserve">A change in the part(s) of the anatomy affected or encompassed by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Difference in Type of Content: </w:t>
            </w:r>
            <w:r>
              <w:rPr>
                <w:rFonts w:eastAsia="Times New Roman"/>
                <w:lang w:val="en-US"/>
              </w:rPr>
              <w:t xml:space="preserve">A change in the matter or substance within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Difference in Texture: </w:t>
            </w:r>
            <w:r>
              <w:rPr>
                <w:rFonts w:eastAsia="Times New Roman"/>
                <w:lang w:val="en-US"/>
              </w:rPr>
              <w:t xml:space="preserve">A change in the surface or consistency of a finding or feature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Fiducial mark: </w:t>
            </w:r>
            <w:r>
              <w:rPr>
                <w:rFonts w:eastAsia="Times New Roman"/>
                <w:lang w:val="en-US"/>
              </w:rPr>
              <w:t xml:space="preserve">A location in image space, which may or may not correspond to an anatomical reference, which is often used for registering data sets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Portacath: </w:t>
            </w:r>
            <w:r>
              <w:rPr>
                <w:rFonts w:eastAsia="Times New Roman"/>
                <w:lang w:val="en-US"/>
              </w:rPr>
              <w:t xml:space="preserve">Connected to an injection chamber placed under the skin in the upper part of the chest. When it is necessary to inject some drug, a specific needle is put in the chamber through the skin and a silicon membrane. The advantage of a portacath is that it may be left in place several months contrarily of "classical" catheters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Chest tube: </w:t>
            </w:r>
            <w:r>
              <w:rPr>
                <w:rFonts w:eastAsia="Times New Roman"/>
                <w:lang w:val="en-US"/>
              </w:rPr>
              <w:t xml:space="preserve">A tube inserted into the chest wall from outside the body, for drainage. Sometimes used for collapsed lung. Usually connected to a receptor placed lower than the insertion site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Central line: </w:t>
            </w:r>
            <w:r>
              <w:rPr>
                <w:rFonts w:eastAsia="Times New Roman"/>
                <w:lang w:val="en-US"/>
              </w:rPr>
              <w:t xml:space="preserve">A tube placed into the subclavian vein to deliver medication directly into the venous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Kidney stent: </w:t>
            </w:r>
            <w:r>
              <w:rPr>
                <w:rFonts w:eastAsia="Times New Roman"/>
                <w:lang w:val="en-US"/>
              </w:rPr>
              <w:t xml:space="preserve">A stent is a tube inserted into another tube. Kidney stent is a tube that is inserted into the kidney, ureter, and bladder, to help drain urine. Usually inserted through a scoping device presented through the urethra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Pancreatic stent: </w:t>
            </w:r>
            <w:r>
              <w:rPr>
                <w:rFonts w:eastAsia="Times New Roman"/>
                <w:lang w:val="en-US"/>
              </w:rPr>
              <w:t xml:space="preserve">A stent is a tube inserted into another tube. Pancreatic stent is inserted through the common bile duct to the pancreatic duct, to drain bile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Nipple ring: </w:t>
            </w:r>
            <w:r>
              <w:rPr>
                <w:rFonts w:eastAsia="Times New Roman"/>
                <w:lang w:val="en-US"/>
              </w:rPr>
              <w:t xml:space="preserve">A non-lesion object that appears to be a circular band, attached to the body via pierced nipple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Coin: </w:t>
            </w:r>
            <w:r>
              <w:rPr>
                <w:rFonts w:eastAsia="Times New Roman"/>
                <w:lang w:val="en-US"/>
              </w:rPr>
              <w:t xml:space="preserve">A non-lesion object that appears to be a flat round piece of metal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Minimum Attenuation Coefficient: </w:t>
            </w:r>
            <w:r>
              <w:rPr>
                <w:rFonts w:eastAsia="Times New Roman"/>
                <w:lang w:val="en-US"/>
              </w:rPr>
              <w:t xml:space="preserve">The least quantity assignable, admissible, or possible; the least of a set of X-Ray attenuation coefficients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Maximum Attenuation Coefficient: </w:t>
            </w:r>
            <w:r>
              <w:rPr>
                <w:rFonts w:eastAsia="Times New Roman"/>
                <w:lang w:val="en-US"/>
              </w:rPr>
              <w:t xml:space="preserve">The greatest quantity or value attainable or attained; the largest of a set of X-Ray attenuation coefficients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Mean Attenuation Coefficient: </w:t>
            </w:r>
            <w:r>
              <w:rPr>
                <w:rFonts w:eastAsia="Times New Roman"/>
                <w:lang w:val="en-US"/>
              </w:rPr>
              <w:t xml:space="preserve">The value that is computed by dividing the sum of a set of X-Ray attenuation coefficients by the number of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Median Attenuation Coefficient: </w:t>
            </w:r>
            <w:r>
              <w:rPr>
                <w:rFonts w:eastAsia="Times New Roman"/>
                <w:lang w:val="en-US"/>
              </w:rPr>
              <w:t xml:space="preserve">The value in an ordered set of X-Ray attenuation coefficients, below and above which there is an equal number of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 Deviation of Attenuation Coefficient: </w:t>
            </w:r>
            <w:r>
              <w:rPr>
                <w:rFonts w:eastAsia="Times New Roman"/>
                <w:lang w:val="en-US"/>
              </w:rPr>
              <w:t xml:space="preserve">For a set of X-Ray attenuation </w:t>
            </w:r>
            <w:r>
              <w:rPr>
                <w:rFonts w:eastAsia="Times New Roman"/>
                <w:lang w:val="en-US"/>
              </w:rPr>
              <w:lastRenderedPageBreak/>
              <w:t xml:space="preserve">coefficients: 1) a measure of the dispersion of a frequency distribution that is the square root of the arithmetic mean of the squares of the deviation of each of the class frequencies from the arithmetic mean of the frequency distribution; 2) a parameter that indicates the way in which a probability function or a probability density function is centered around its mean and that is equal to the square root of the moment in which the deviation from the mean is squared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Performance of Pediatric and Adult Thoracic CT: </w:t>
            </w:r>
            <w:r>
              <w:rPr>
                <w:rFonts w:eastAsia="Times New Roman"/>
                <w:lang w:val="en-US"/>
              </w:rPr>
              <w:t xml:space="preserve">American College of Radiology. ACR Standard for the Performance of Pediatric and Adult Thoracic Computed Tomography (CT). In: Standards. Reston, Va: 2001:103-107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Performance of CT for Detection of Pulmonary Embolism in Adults: </w:t>
            </w:r>
            <w:r>
              <w:rPr>
                <w:rFonts w:eastAsia="Times New Roman"/>
                <w:lang w:val="en-US"/>
              </w:rPr>
              <w:t xml:space="preserve">American College of Radiology. ACR Standard for the Performance of Computed Tomography for the Detection of Pulmonary Embolism in Adults. In: Standards. Reston, Va: 2001:109-113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Performance of High-Resolution CT of the Lungs in Adults: </w:t>
            </w:r>
            <w:r>
              <w:rPr>
                <w:rFonts w:eastAsia="Times New Roman"/>
                <w:lang w:val="en-US"/>
              </w:rPr>
              <w:t xml:space="preserve">American College of Radiology. ACR Standard for the Performance of High-Resolution Computed Tomography (HRCT) of the Lungs in Adults. In: Standards. Reston, Va: 2001:115-118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Unspecified method of calculation: </w:t>
            </w:r>
            <w:r>
              <w:rPr>
                <w:rFonts w:eastAsia="Times New Roman"/>
                <w:lang w:val="en-US"/>
              </w:rPr>
              <w:t xml:space="preserve">The method of calculation of a measurement or other type of numeric value is not specified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Two-dimensional method: </w:t>
            </w:r>
            <w:r>
              <w:rPr>
                <w:rFonts w:eastAsia="Times New Roman"/>
                <w:lang w:val="en-US"/>
              </w:rPr>
              <w:t xml:space="preserve">The calculation method was performed in two-dimensional space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Three-dimensional method: </w:t>
            </w:r>
            <w:r>
              <w:rPr>
                <w:rFonts w:eastAsia="Times New Roman"/>
                <w:lang w:val="en-US"/>
              </w:rPr>
              <w:t xml:space="preserve">The calculation method was performed in three-dimensional space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Breast tissue density: </w:t>
            </w:r>
            <w:r>
              <w:rPr>
                <w:rFonts w:eastAsia="Times New Roman"/>
                <w:lang w:val="en-US"/>
              </w:rPr>
              <w:t xml:space="preserve">The relative density of parenchymal tissue as a proportion of breast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of parenchymal tissue: </w:t>
            </w:r>
            <w:r>
              <w:rPr>
                <w:rFonts w:eastAsia="Times New Roman"/>
                <w:lang w:val="en-US"/>
              </w:rPr>
              <w:t xml:space="preserve">The volume of parenchymal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of breast: </w:t>
            </w:r>
            <w:r>
              <w:rPr>
                <w:rFonts w:eastAsia="Times New Roman"/>
                <w:lang w:val="en-US"/>
              </w:rPr>
              <w:t xml:space="preserve">The volume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 of parenchymal tissue: </w:t>
            </w:r>
            <w:r>
              <w:rPr>
                <w:rFonts w:eastAsia="Times New Roman"/>
                <w:lang w:val="en-US"/>
              </w:rPr>
              <w:t xml:space="preserve">The mass of parenchymal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 of breast: </w:t>
            </w:r>
            <w:r>
              <w:rPr>
                <w:rFonts w:eastAsia="Times New Roman"/>
                <w:lang w:val="en-US"/>
              </w:rPr>
              <w:t xml:space="preserve">The mass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of Vascular Calcification: </w:t>
            </w:r>
            <w:r>
              <w:rPr>
                <w:rFonts w:eastAsia="Times New Roman"/>
                <w:lang w:val="en-US"/>
              </w:rPr>
              <w:t xml:space="preserve">A measured or calculated area of vascular calcification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of Vascular Calcification: </w:t>
            </w:r>
            <w:r>
              <w:rPr>
                <w:rFonts w:eastAsia="Times New Roman"/>
                <w:lang w:val="en-US"/>
              </w:rPr>
              <w:t xml:space="preserve">A measured or calculated volume of vascular calcification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Percentage of Vascular Calcification: </w:t>
            </w:r>
            <w:r>
              <w:rPr>
                <w:rFonts w:eastAsia="Times New Roman"/>
                <w:lang w:val="en-US"/>
              </w:rPr>
              <w:t xml:space="preserve">A measured or calculated percentage of vascular calcification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 of Vascular Calcification: </w:t>
            </w:r>
            <w:r>
              <w:rPr>
                <w:rFonts w:eastAsia="Times New Roman"/>
                <w:lang w:val="en-US"/>
              </w:rPr>
              <w:t xml:space="preserve">A measured or calculated mass of vascular calcification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Average calcification distance in a calcification cluster: </w:t>
            </w:r>
            <w:r>
              <w:rPr>
                <w:rFonts w:eastAsia="Times New Roman"/>
                <w:lang w:val="en-US"/>
              </w:rPr>
              <w:t xml:space="preserve">The average nearest neighbor distance of all individual microcalcifications in a cluster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 deviation distance of calcifications in a cluster: </w:t>
            </w:r>
            <w:r>
              <w:rPr>
                <w:rFonts w:eastAsia="Times New Roman"/>
                <w:lang w:val="en-US"/>
              </w:rPr>
              <w:t xml:space="preserve">The standard deviation of nearest neighbor distance of all individual microcalcifications in a cluster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Colon CAD Report: </w:t>
            </w:r>
            <w:r>
              <w:rPr>
                <w:rFonts w:eastAsia="Times New Roman"/>
                <w:lang w:val="en-US"/>
              </w:rPr>
              <w:t xml:space="preserve">A structured report containing the results of computer-aided </w:t>
            </w:r>
            <w:r>
              <w:rPr>
                <w:rFonts w:eastAsia="Times New Roman"/>
                <w:lang w:val="en-US"/>
              </w:rPr>
              <w:lastRenderedPageBreak/>
              <w:t xml:space="preserve">detection or diagnosis applied to colon imaging and associated clinical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Colon Overall Assessment: </w:t>
            </w:r>
            <w:r>
              <w:rPr>
                <w:rFonts w:eastAsia="Times New Roman"/>
                <w:lang w:val="en-US"/>
              </w:rPr>
              <w:t xml:space="preserve">Overall interpretation of the colon using C-RADS categorization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Set Properties: </w:t>
            </w:r>
            <w:r>
              <w:rPr>
                <w:rFonts w:eastAsia="Times New Roman"/>
                <w:lang w:val="en-US"/>
              </w:rPr>
              <w:t xml:space="preserve">Characteristics of a set of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Slice Thickness: </w:t>
            </w:r>
            <w:r>
              <w:rPr>
                <w:rFonts w:eastAsia="Times New Roman"/>
                <w:lang w:val="en-US"/>
              </w:rPr>
              <w:t xml:space="preserve">Nominal slice thickness, in mm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Spacing between slices: </w:t>
            </w:r>
            <w:r>
              <w:rPr>
                <w:rFonts w:eastAsia="Times New Roman"/>
                <w:lang w:val="en-US"/>
              </w:rPr>
              <w:t xml:space="preserve">Distance between contiguous images, measured from the center-to-center of each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Frame of Reference UID: </w:t>
            </w:r>
            <w:r>
              <w:rPr>
                <w:rFonts w:eastAsia="Times New Roman"/>
                <w:lang w:val="en-US"/>
              </w:rPr>
              <w:t xml:space="preserve">Uniquely identifies groups of composite instances that have the same coordinate system that conveys spatial and/or temporal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Recumbent Patient Position with respect to gravity: </w:t>
            </w:r>
            <w:r>
              <w:rPr>
                <w:rFonts w:eastAsia="Times New Roman"/>
                <w:lang w:val="en-US"/>
              </w:rPr>
              <w:t xml:space="preserve">Patient orientation with respect to downward direction (gravity)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Identifying Segment: </w:t>
            </w:r>
            <w:r>
              <w:rPr>
                <w:rFonts w:eastAsia="Times New Roman"/>
                <w:lang w:val="en-US"/>
              </w:rPr>
              <w:t xml:space="preserve">Distinguishes a part of a segmentation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Polyp stalk width: </w:t>
            </w:r>
            <w:r>
              <w:rPr>
                <w:rFonts w:eastAsia="Times New Roman"/>
                <w:lang w:val="en-US"/>
              </w:rPr>
              <w:t xml:space="preserve">The diameter of a polyp stalk measured perpendicular to the axis of the stalk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from anus: </w:t>
            </w:r>
            <w:r>
              <w:rPr>
                <w:rFonts w:eastAsia="Times New Roman"/>
                <w:lang w:val="en-US"/>
              </w:rPr>
              <w:t xml:space="preserve">The length of the path following the centerline of the colon from the anus to the area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Anatomic non-colon: </w:t>
            </w:r>
            <w:r>
              <w:rPr>
                <w:rFonts w:eastAsia="Times New Roman"/>
                <w:lang w:val="en-US"/>
              </w:rPr>
              <w:t xml:space="preserve">A location in the body that is outside the colon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C0 - Inadequate Study/Awaiting Prior Comparisons: </w:t>
            </w:r>
            <w:r>
              <w:rPr>
                <w:rFonts w:eastAsia="Times New Roman"/>
                <w:lang w:val="en-US"/>
              </w:rPr>
              <w:t xml:space="preserve">An inadequate study or a study that is awaiting prior comparisons. The study may have inadequate preparation and cannot exclude lesions greater than or equal to ten millimeters owing to presence of fluid or feces. The study may have inadequate insufflation where one or more colonic segments collapsed on both views. Based on "CT Colonography Reporting and Data System: A Consensus Proposal", Radiology, July 2005; 236:3-9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C1 - Normal Colon or Benign Lesion: </w:t>
            </w:r>
            <w:r>
              <w:rPr>
                <w:rFonts w:eastAsia="Times New Roman"/>
                <w:lang w:val="en-US"/>
              </w:rPr>
              <w:t xml:space="preserve">The study has a normal colon or benign lesion, with the recommendation to continue routine screening. The study has no visible abnormalities of the colon. The study has no polyps greater than six millimeters. The study may have lipoma, inverted diverticulum, or nonneoplastic findings, such as colonic diverticula. Based on "CT Colonography Reporting and Data System: A Consensus Proposal", Radiology, July 2005; 236:3-9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C2 - Intermediate Polyp or Indeterminate Finding: </w:t>
            </w:r>
            <w:r>
              <w:rPr>
                <w:rFonts w:eastAsia="Times New Roman"/>
                <w:lang w:val="en-US"/>
              </w:rPr>
              <w:t xml:space="preserve">The study has an intermediate polyp or indeterminate finding and surveillance or colonoscopy is recommended. There may be intermediate polyps between six and nine millimeters and there are less than three in number. The study may have an intermediate finding and cannot exclude a polyp that is greater than or equal to six millimeters in a technically adequate exam. Based on "CT Colonography Reporting and Data System: A Consensus Proposal", Radiology, July 2005; 236:3-9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C3 - Polyp, Possibly Advanced Adenoma: </w:t>
            </w:r>
            <w:r>
              <w:rPr>
                <w:rFonts w:eastAsia="Times New Roman"/>
                <w:lang w:val="en-US"/>
              </w:rPr>
              <w:t xml:space="preserve">The study has a polyp, possibly advanced adenoma, and a follow-up colonoscopy is recommended. The study has a polyp greater than or equal to ten millimeters or the study has three or more polyps that are each between six to nine millimeters. Based on "CT Colonography Reporting and Data System: A Consensus Proposal", Radiology, July 2005; 236:3-9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C4 - Colonic Mass, Likely Malignant: </w:t>
            </w:r>
            <w:r>
              <w:rPr>
                <w:rFonts w:eastAsia="Times New Roman"/>
                <w:lang w:val="en-US"/>
              </w:rPr>
              <w:t xml:space="preserve">The study has a colonic mass, likely malignant, and surgical consultation is recommended. The lesion compromises bowel lumen and demonstrates extracolonic invasion. Based on "CT Colonography Reporting and Data System: A Consensus Proposal", Radiology, July 2005; 236:3-9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Guideline, Performance of Adult CT Colonography: </w:t>
            </w:r>
            <w:r>
              <w:rPr>
                <w:rFonts w:eastAsia="Times New Roman"/>
                <w:lang w:val="en-US"/>
              </w:rPr>
              <w:t xml:space="preserve">American College of Radiology Practice Guideline for the Performance of Computed Tomography (CT) Colonography in Adults. In: Practice Guidelines and Technical Standards.Reston, Va: American College of Radiology;2006:371-376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Standard, CT medical physics performance monitoring: </w:t>
            </w:r>
            <w:r>
              <w:rPr>
                <w:rFonts w:eastAsia="Times New Roman"/>
                <w:lang w:val="en-US"/>
              </w:rPr>
              <w:t xml:space="preserve">American College of Radiology Technical Standard for Diagnostic Medical Physics Performance Monitoring of Computed Tomography (CT) Equipment. In: Practice Guidelines and Technical Standards.Reston, Va: American College of Radiology;2006:945-948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AP+45: </w:t>
            </w:r>
            <w:r>
              <w:rPr>
                <w:rFonts w:eastAsia="Times New Roman"/>
                <w:lang w:val="en-US"/>
              </w:rPr>
              <w:t xml:space="preserve">View Orientation Modifier indicates that the view orientation of the imaging plane is rotated +45Â° along the cranial-caudal axis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AP-45: </w:t>
            </w:r>
            <w:r>
              <w:rPr>
                <w:rFonts w:eastAsia="Times New Roman"/>
                <w:lang w:val="en-US"/>
              </w:rPr>
              <w:t xml:space="preserve">View Orientation Modifier indicates that the view orientation of the imaging plane is rotated -45Â° along the cranial-caudal axis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Anatomical axis of femur: </w:t>
            </w:r>
            <w:r>
              <w:rPr>
                <w:rFonts w:eastAsia="Times New Roman"/>
                <w:lang w:val="en-US"/>
              </w:rPr>
              <w:t xml:space="preserve">The axis following the shaft of the femur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Acetabular Center of Rotation: </w:t>
            </w:r>
            <w:r>
              <w:rPr>
                <w:rFonts w:eastAsia="Times New Roman"/>
                <w:lang w:val="en-US"/>
              </w:rPr>
              <w:t xml:space="preserve">Center of Rotation of the natural Acetabulum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Femur Head Center of Rotation: </w:t>
            </w:r>
            <w:r>
              <w:rPr>
                <w:rFonts w:eastAsia="Times New Roman"/>
                <w:lang w:val="en-US"/>
              </w:rPr>
              <w:t xml:space="preserve">Center of Rotation of the natural femur head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Acetabular Cup Shell: </w:t>
            </w:r>
            <w:r>
              <w:rPr>
                <w:rFonts w:eastAsia="Times New Roman"/>
                <w:lang w:val="en-US"/>
              </w:rPr>
              <w:t xml:space="preserve">Prosthetic component implanted into the acetabulum. Provides hold for the insert that is mounted inside the cup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Acetabular Cup Insert: </w:t>
            </w:r>
            <w:r>
              <w:rPr>
                <w:rFonts w:eastAsia="Times New Roman"/>
                <w:lang w:val="en-US"/>
              </w:rPr>
              <w:t xml:space="preserve">Prosthetic pelvic joint component. Inserted into the cup, takes in the femoral head replacement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Acetabular Cup Monoblock: </w:t>
            </w:r>
            <w:r>
              <w:rPr>
                <w:rFonts w:eastAsia="Times New Roman"/>
                <w:lang w:val="en-US"/>
              </w:rPr>
              <w:t xml:space="preserve">Prosthetic pelvic joint cup including insert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Femoral Head Ball Component: </w:t>
            </w:r>
            <w:r>
              <w:rPr>
                <w:rFonts w:eastAsia="Times New Roman"/>
                <w:lang w:val="en-US"/>
              </w:rPr>
              <w:t xml:space="preserve">Component for Femoral Head Prosthesis where the conic intake for the stem neck can be exchanged. Combined with a Femoral Head Cone Taper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Femoral Head Cone Taper Component: </w:t>
            </w:r>
            <w:r>
              <w:rPr>
                <w:rFonts w:eastAsia="Times New Roman"/>
                <w:lang w:val="en-US"/>
              </w:rPr>
              <w:t xml:space="preserve">Exchangeable neck intake for composite femoral head prosthesis. Combined with a Femoral Head Ball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Femoral Stem: </w:t>
            </w:r>
            <w:r>
              <w:rPr>
                <w:rFonts w:eastAsia="Times New Roman"/>
                <w:lang w:val="en-US"/>
              </w:rPr>
              <w:t xml:space="preserve">Prosthesis Implanted into the femoral bone to provide force transmission between joint replacement and bone. On the proximal end a conic neck holds the femoral head replacement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Femoral Stem Distal Component: </w:t>
            </w:r>
            <w:r>
              <w:rPr>
                <w:rFonts w:eastAsia="Times New Roman"/>
                <w:lang w:val="en-US"/>
              </w:rPr>
              <w:t xml:space="preserve">Distal half of a modular stem prosthesis system. Combined with a Stem Proximal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Femoral Stem Proximal Component: </w:t>
            </w:r>
            <w:r>
              <w:rPr>
                <w:rFonts w:eastAsia="Times New Roman"/>
                <w:lang w:val="en-US"/>
              </w:rPr>
              <w:t xml:space="preserve">Proximal half of a modular stem prosthesis system. Combined with a Stem Distal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Femoral Stem Component: </w:t>
            </w:r>
            <w:r>
              <w:rPr>
                <w:rFonts w:eastAsia="Times New Roman"/>
                <w:lang w:val="en-US"/>
              </w:rPr>
              <w:t xml:space="preserve">Stem prosthetic component with a modular insert for an exchangeable neck component. Combined with a Neck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Neck Component: </w:t>
            </w:r>
            <w:r>
              <w:rPr>
                <w:rFonts w:eastAsia="Times New Roman"/>
                <w:lang w:val="en-US"/>
              </w:rPr>
              <w:t xml:space="preserve">Prosthetic Neck to be combined with a Stem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Monoblock Stem: </w:t>
            </w:r>
            <w:r>
              <w:rPr>
                <w:rFonts w:eastAsia="Times New Roman"/>
                <w:lang w:val="en-US"/>
              </w:rPr>
              <w:t xml:space="preserve">Prosthetic Stem and Femoral Head in one piece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Prosthetic Shaft Augment: </w:t>
            </w:r>
            <w:r>
              <w:rPr>
                <w:rFonts w:eastAsia="Times New Roman"/>
                <w:lang w:val="en-US"/>
              </w:rPr>
              <w:t xml:space="preserve">A proximal attachment to the shaft used to compensate for bone deficiencies or bone loss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Femoral Head Resurfacing Component: </w:t>
            </w:r>
            <w:r>
              <w:rPr>
                <w:rFonts w:eastAsia="Times New Roman"/>
                <w:lang w:val="en-US"/>
              </w:rPr>
              <w:t xml:space="preserve">Artificial femur head surface needed for the partial replacement of the femoral head where only the surface is replaced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Pinning: </w:t>
            </w:r>
            <w:r>
              <w:rPr>
                <w:rFonts w:eastAsia="Times New Roman"/>
                <w:lang w:val="en-US"/>
              </w:rPr>
              <w:t xml:space="preserve">Fixation using a pin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Sewing: </w:t>
            </w:r>
            <w:r>
              <w:rPr>
                <w:rFonts w:eastAsia="Times New Roman"/>
                <w:lang w:val="en-US"/>
              </w:rPr>
              <w:t xml:space="preserve">Fixation sewing several objects together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Bolting: </w:t>
            </w:r>
            <w:r>
              <w:rPr>
                <w:rFonts w:eastAsia="Times New Roman"/>
                <w:lang w:val="en-US"/>
              </w:rPr>
              <w:t xml:space="preserve">Fixation using a bolt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Wedging: </w:t>
            </w:r>
            <w:r>
              <w:rPr>
                <w:rFonts w:eastAsia="Times New Roman"/>
                <w:lang w:val="en-US"/>
              </w:rPr>
              <w:t xml:space="preserve">Fixation due to forcing an object into a narrow space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Distal Centralizer: </w:t>
            </w:r>
            <w:r>
              <w:rPr>
                <w:rFonts w:eastAsia="Times New Roman"/>
                <w:lang w:val="en-US"/>
              </w:rPr>
              <w:t xml:space="preserve">Attachment to the distal end of a cemented stem assuring that the stem is in a central position inside the drilled femoral canal before cementation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Generic 2D Planning: </w:t>
            </w:r>
            <w:r>
              <w:rPr>
                <w:rFonts w:eastAsia="Times New Roman"/>
                <w:lang w:val="en-US"/>
              </w:rPr>
              <w:t xml:space="preserve">Planning by an unspecified 2D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Generic 3D Planning: </w:t>
            </w:r>
            <w:r>
              <w:rPr>
                <w:rFonts w:eastAsia="Times New Roman"/>
                <w:lang w:val="en-US"/>
              </w:rPr>
              <w:t xml:space="preserve">Planning by an unspecified 3D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Generic Planning for Hip Replacement: </w:t>
            </w:r>
            <w:r>
              <w:rPr>
                <w:rFonts w:eastAsia="Times New Roman"/>
                <w:lang w:val="en-US"/>
              </w:rPr>
              <w:t xml:space="preserve">Planning of a Hip Replacement, by an unspecified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Generic Planning for Knee Replacement: </w:t>
            </w:r>
            <w:r>
              <w:rPr>
                <w:rFonts w:eastAsia="Times New Roman"/>
                <w:lang w:val="en-US"/>
              </w:rPr>
              <w:t xml:space="preserve">Planning of Knee Replacement, by an unspecified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MÃ¼ller Method Planning for Hip Replacement: </w:t>
            </w:r>
            <w:r>
              <w:rPr>
                <w:rFonts w:eastAsia="Times New Roman"/>
                <w:lang w:val="en-US"/>
              </w:rPr>
              <w:t xml:space="preserve">Planning of Hip Replacement according to the procedure of M. E. MÃ¼ller [Eggli et. al.1998]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Implantation Plan: </w:t>
            </w:r>
            <w:r>
              <w:rPr>
                <w:rFonts w:eastAsia="Times New Roman"/>
                <w:lang w:val="en-US"/>
              </w:rPr>
              <w:t xml:space="preserve">A Report containing the results of an Implantation Planning Activity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Selected Implant Component: </w:t>
            </w:r>
            <w:r>
              <w:rPr>
                <w:rFonts w:eastAsia="Times New Roman"/>
                <w:lang w:val="en-US"/>
              </w:rPr>
              <w:t xml:space="preserve">A selection of one Implant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Component ID: </w:t>
            </w:r>
            <w:r>
              <w:rPr>
                <w:rFonts w:eastAsia="Times New Roman"/>
                <w:lang w:val="en-US"/>
              </w:rPr>
              <w:t xml:space="preserve">Identification ID of an Implant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Implant Template: </w:t>
            </w:r>
            <w:r>
              <w:rPr>
                <w:rFonts w:eastAsia="Times New Roman"/>
                <w:lang w:val="en-US"/>
              </w:rPr>
              <w:t xml:space="preserve">An implant template describing the properties (2D/3D geometry and other data) of one Implant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Component Connection: </w:t>
            </w:r>
            <w:r>
              <w:rPr>
                <w:rFonts w:eastAsia="Times New Roman"/>
                <w:lang w:val="en-US"/>
              </w:rPr>
              <w:t xml:space="preserve">A connection of two Connected Implantation Plan Components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Mating Feature Set ID: </w:t>
            </w:r>
            <w:r>
              <w:rPr>
                <w:rFonts w:eastAsia="Times New Roman"/>
                <w:lang w:val="en-US"/>
              </w:rPr>
              <w:t xml:space="preserve">ID of a Mating Feature Set in an Implant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Mating Feature ID: </w:t>
            </w:r>
            <w:r>
              <w:rPr>
                <w:rFonts w:eastAsia="Times New Roman"/>
                <w:lang w:val="en-US"/>
              </w:rPr>
              <w:t xml:space="preserve">ID of the Mating Feature in a Mating Feature Set in an Implant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Spatial Registration: </w:t>
            </w:r>
            <w:r>
              <w:rPr>
                <w:rFonts w:eastAsia="Times New Roman"/>
                <w:lang w:val="en-US"/>
              </w:rPr>
              <w:t xml:space="preserve">The Spatial Registration of one or more Implant Components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Image: </w:t>
            </w:r>
            <w:r>
              <w:rPr>
                <w:rFonts w:eastAsia="Times New Roman"/>
                <w:lang w:val="en-US"/>
              </w:rPr>
              <w:t xml:space="preserve">Patient Images used for an implantation planning activity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Assembly: </w:t>
            </w:r>
            <w:r>
              <w:rPr>
                <w:rFonts w:eastAsia="Times New Roman"/>
                <w:lang w:val="en-US"/>
              </w:rPr>
              <w:t xml:space="preserve">A collection of Component Connections of Implant Components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User Selected Fiducial: </w:t>
            </w:r>
            <w:r>
              <w:rPr>
                <w:rFonts w:eastAsia="Times New Roman"/>
                <w:lang w:val="en-US"/>
              </w:rPr>
              <w:t xml:space="preserve">Fiducials that are selected by the user and may or may not belong to anatomical landmarks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Derived Fiducial: </w:t>
            </w:r>
            <w:r>
              <w:rPr>
                <w:rFonts w:eastAsia="Times New Roman"/>
                <w:lang w:val="en-US"/>
              </w:rPr>
              <w:t xml:space="preserve">Fiducials that represent geometric characteristics, such as center of rotation, and are derived from other fiducials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Information used for planning: </w:t>
            </w:r>
            <w:r>
              <w:rPr>
                <w:rFonts w:eastAsia="Times New Roman"/>
                <w:lang w:val="en-US"/>
              </w:rPr>
              <w:t xml:space="preserve">All parameters and data that were used for the planning activity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Supporting Information: </w:t>
            </w:r>
            <w:r>
              <w:rPr>
                <w:rFonts w:eastAsia="Times New Roman"/>
                <w:lang w:val="en-US"/>
              </w:rPr>
              <w:t xml:space="preserve">A description of the plan as encapsulated PDF SOP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Implant Component List: </w:t>
            </w:r>
            <w:r>
              <w:rPr>
                <w:rFonts w:eastAsia="Times New Roman"/>
                <w:lang w:val="en-US"/>
              </w:rPr>
              <w:t xml:space="preserve">A list of all Implant Components selected for an implantation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Data Used During Planning: </w:t>
            </w:r>
            <w:r>
              <w:rPr>
                <w:rFonts w:eastAsia="Times New Roman"/>
                <w:lang w:val="en-US"/>
              </w:rPr>
              <w:t xml:space="preserve">Reference to objects containing patient data that is used for planning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Degrees of Freedom Specification: </w:t>
            </w:r>
            <w:r>
              <w:rPr>
                <w:rFonts w:eastAsia="Times New Roman"/>
                <w:lang w:val="en-US"/>
              </w:rPr>
              <w:t xml:space="preserve">A specification of the values from one or more Degrees of Freedom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 of Freedom ID: </w:t>
            </w:r>
            <w:r>
              <w:rPr>
                <w:rFonts w:eastAsia="Times New Roman"/>
                <w:lang w:val="en-US"/>
              </w:rPr>
              <w:t xml:space="preserve">ID of one Degree of Freedom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Related Patient Data Not Used During Planning: </w:t>
            </w:r>
            <w:r>
              <w:rPr>
                <w:rFonts w:eastAsia="Times New Roman"/>
                <w:lang w:val="en-US"/>
              </w:rPr>
              <w:t xml:space="preserve">Reference to objects containing patient data that were not used for planning but are somehow related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Related Implantation Reports: </w:t>
            </w:r>
            <w:r>
              <w:rPr>
                <w:rFonts w:eastAsia="Times New Roman"/>
                <w:lang w:val="en-US"/>
              </w:rPr>
              <w:t xml:space="preserve">Implantation Reports that are somehow related. E.g., contemporaneous implantations that are independent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Implant Assembly Template: </w:t>
            </w:r>
            <w:r>
              <w:rPr>
                <w:rFonts w:eastAsia="Times New Roman"/>
                <w:lang w:val="en-US"/>
              </w:rPr>
              <w:t xml:space="preserve">Implant Assembly Template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Planning Information for Intraoperative Usage: </w:t>
            </w:r>
            <w:r>
              <w:rPr>
                <w:rFonts w:eastAsia="Times New Roman"/>
                <w:lang w:val="en-US"/>
              </w:rPr>
              <w:t xml:space="preserve">Information that is intended to be used intra-operatively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Implantation Patient Positioning: </w:t>
            </w:r>
            <w:r>
              <w:rPr>
                <w:rFonts w:eastAsia="Times New Roman"/>
                <w:lang w:val="en-US"/>
              </w:rPr>
              <w:t xml:space="preserve">Position of the patient on the operating room table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Fiducial Intent: </w:t>
            </w:r>
            <w:r>
              <w:rPr>
                <w:rFonts w:eastAsia="Times New Roman"/>
                <w:lang w:val="en-US"/>
              </w:rPr>
              <w:t xml:space="preserve">Intended use of the fiducial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Component Type: </w:t>
            </w:r>
            <w:r>
              <w:rPr>
                <w:rFonts w:eastAsia="Times New Roman"/>
                <w:lang w:val="en-US"/>
              </w:rPr>
              <w:t xml:space="preserve">Type of an Implant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Manufacturer Implant Template: </w:t>
            </w:r>
            <w:r>
              <w:rPr>
                <w:rFonts w:eastAsia="Times New Roman"/>
                <w:lang w:val="en-US"/>
              </w:rPr>
              <w:t xml:space="preserve">Implant Template released by the Manufacturer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Derived Planning Images: </w:t>
            </w:r>
            <w:r>
              <w:rPr>
                <w:rFonts w:eastAsia="Times New Roman"/>
                <w:lang w:val="en-US"/>
              </w:rPr>
              <w:t xml:space="preserve">Images that are created by a planning application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Derived Planning Data: </w:t>
            </w:r>
            <w:r>
              <w:rPr>
                <w:rFonts w:eastAsia="Times New Roman"/>
                <w:lang w:val="en-US"/>
              </w:rPr>
              <w:t xml:space="preserve">Data that is created by a planning application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Connected Implantation Plan Component: </w:t>
            </w:r>
            <w:r>
              <w:rPr>
                <w:rFonts w:eastAsia="Times New Roman"/>
                <w:lang w:val="en-US"/>
              </w:rPr>
              <w:t xml:space="preserve">One Implant Component that is connected to another Implant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Planning Method: </w:t>
            </w:r>
            <w:r>
              <w:rPr>
                <w:rFonts w:eastAsia="Times New Roman"/>
                <w:lang w:val="en-US"/>
              </w:rPr>
              <w:t xml:space="preserve">The method used for planning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 of Freedom Exact Translational Value: </w:t>
            </w:r>
            <w:r>
              <w:rPr>
                <w:rFonts w:eastAsia="Times New Roman"/>
                <w:lang w:val="en-US"/>
              </w:rPr>
              <w:t xml:space="preserve">Defines the exact value that was planned for translation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 of Freedom Minimum Translational Value: </w:t>
            </w:r>
            <w:r>
              <w:rPr>
                <w:rFonts w:eastAsia="Times New Roman"/>
                <w:lang w:val="en-US"/>
              </w:rPr>
              <w:t xml:space="preserve">Defines the minimum value that was planned for translation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 of Freedom Maximum Translational Value: </w:t>
            </w:r>
            <w:r>
              <w:rPr>
                <w:rFonts w:eastAsia="Times New Roman"/>
                <w:lang w:val="en-US"/>
              </w:rPr>
              <w:t xml:space="preserve">Defines the maximum value that was planned for translation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 of Freedom Exact Rotational Translation Value: </w:t>
            </w:r>
            <w:r>
              <w:rPr>
                <w:rFonts w:eastAsia="Times New Roman"/>
                <w:lang w:val="en-US"/>
              </w:rPr>
              <w:t xml:space="preserve">Defines the exact value that was planned for rotation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 of Freedom Minimum Rotational Value: </w:t>
            </w:r>
            <w:r>
              <w:rPr>
                <w:rFonts w:eastAsia="Times New Roman"/>
                <w:lang w:val="en-US"/>
              </w:rPr>
              <w:t xml:space="preserve">Defines the minimum value that was planned for rotation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 of Freedom Maximum Rotational Value: </w:t>
            </w:r>
            <w:r>
              <w:rPr>
                <w:rFonts w:eastAsia="Times New Roman"/>
                <w:lang w:val="en-US"/>
              </w:rPr>
              <w:t xml:space="preserve">Defines the maximum value that was planned for rotation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Peri-operative Photographic Imaging: </w:t>
            </w:r>
            <w:r>
              <w:rPr>
                <w:rFonts w:eastAsia="Times New Roman"/>
                <w:lang w:val="en-US"/>
              </w:rPr>
              <w:t xml:space="preserve">Procedure step protocol for photographic imaging of surgical procedures, including photography of specimens collected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Gross Specimen Imaging: </w:t>
            </w:r>
            <w:r>
              <w:rPr>
                <w:rFonts w:eastAsia="Times New Roman"/>
                <w:lang w:val="en-US"/>
              </w:rPr>
              <w:t xml:space="preserve">Procedure step protocol for imaging gross specimens, typically with a photographic camera (modality XC), and planning further </w:t>
            </w:r>
            <w:r>
              <w:rPr>
                <w:rFonts w:eastAsia="Times New Roman"/>
                <w:lang w:val="en-US"/>
              </w:rPr>
              <w:lastRenderedPageBreak/>
              <w:t xml:space="preserve">dissection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Slide Microscopy: </w:t>
            </w:r>
            <w:r>
              <w:rPr>
                <w:rFonts w:eastAsia="Times New Roman"/>
                <w:lang w:val="en-US"/>
              </w:rPr>
              <w:t xml:space="preserve">Procedure step protocol for imaging slide specimens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Whole Slide Imaging: </w:t>
            </w:r>
            <w:r>
              <w:rPr>
                <w:rFonts w:eastAsia="Times New Roman"/>
                <w:lang w:val="en-US"/>
              </w:rPr>
              <w:t xml:space="preserve">Procedure step protocol for imaging slide specimens using a whole slide scanner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WSI 20X RGB: </w:t>
            </w:r>
            <w:r>
              <w:rPr>
                <w:rFonts w:eastAsia="Times New Roman"/>
                <w:lang w:val="en-US"/>
              </w:rPr>
              <w:t xml:space="preserve">Procedure step protocol for imaging slide specimens using a whole slide scanner with a 20X nominal objective lens, in full color, with a single imaging focal plane across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WSI 40X RGB: </w:t>
            </w:r>
            <w:r>
              <w:rPr>
                <w:rFonts w:eastAsia="Times New Roman"/>
                <w:lang w:val="en-US"/>
              </w:rPr>
              <w:t xml:space="preserve">Procedure step protocol for imaging slide specimens using a whole slide scanner with a 40X nominal objective lens, in full color, with a single imaging focal plane across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Illumination Method: </w:t>
            </w:r>
            <w:r>
              <w:rPr>
                <w:rFonts w:eastAsia="Times New Roman"/>
                <w:lang w:val="en-US"/>
              </w:rPr>
              <w:t xml:space="preserve">Technique of illuminating specimen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focal planes: </w:t>
            </w:r>
            <w:r>
              <w:rPr>
                <w:rFonts w:eastAsia="Times New Roman"/>
                <w:lang w:val="en-US"/>
              </w:rPr>
              <w:t xml:space="preserve">Number of focal planes for a microscopy image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Focal plane Z offset: </w:t>
            </w:r>
            <w:r>
              <w:rPr>
                <w:rFonts w:eastAsia="Times New Roman"/>
                <w:lang w:val="en-US"/>
              </w:rPr>
              <w:t xml:space="preserve">Nominal distance above a reference plane (typically a slide glass substrate top surface) of the focal plane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Magnification selection: </w:t>
            </w:r>
            <w:r>
              <w:rPr>
                <w:rFonts w:eastAsia="Times New Roman"/>
                <w:lang w:val="en-US"/>
              </w:rPr>
              <w:t xml:space="preserve">Microscope magnification based on nominal objective lens power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Illumination wavelength: </w:t>
            </w:r>
            <w:r>
              <w:rPr>
                <w:rFonts w:eastAsia="Times New Roman"/>
                <w:lang w:val="en-US"/>
              </w:rPr>
              <w:t xml:space="preserve">Nominal center wavelength for an imaging spectral band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Illumination spectral band: </w:t>
            </w:r>
            <w:r>
              <w:rPr>
                <w:rFonts w:eastAsia="Times New Roman"/>
                <w:lang w:val="en-US"/>
              </w:rPr>
              <w:t xml:space="preserve">Name (coded) for an imaging spectral band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Optical filter type: </w:t>
            </w:r>
            <w:r>
              <w:rPr>
                <w:rFonts w:eastAsia="Times New Roman"/>
                <w:lang w:val="en-US"/>
              </w:rPr>
              <w:t xml:space="preserve">Type of filter inserted into the optical imaging path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Tissue selection method: </w:t>
            </w:r>
            <w:r>
              <w:rPr>
                <w:rFonts w:eastAsia="Times New Roman"/>
                <w:lang w:val="en-US"/>
              </w:rPr>
              <w:t xml:space="preserve">Technique for identifying tissue to be imaged versus area of slide not to be imaged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Multiple planes: </w:t>
            </w:r>
            <w:r>
              <w:rPr>
                <w:rFonts w:eastAsia="Times New Roman"/>
                <w:lang w:val="en-US"/>
              </w:rPr>
              <w:t xml:space="preserve">Imaging performed at multiple imaging (focal) planes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5X: </w:t>
            </w:r>
            <w:r>
              <w:rPr>
                <w:rFonts w:eastAsia="Times New Roman"/>
                <w:lang w:val="en-US"/>
              </w:rPr>
              <w:t xml:space="preserve">Nominal 5 power objective lens, resulting in a digital image at approximately 2 um/pixel spacing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10X: </w:t>
            </w:r>
            <w:r>
              <w:rPr>
                <w:rFonts w:eastAsia="Times New Roman"/>
                <w:lang w:val="en-US"/>
              </w:rPr>
              <w:t xml:space="preserve">Nominal 10 power objective lens, resulting in a digital image at approximately 1 um/pixel spacing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20X: </w:t>
            </w:r>
            <w:r>
              <w:rPr>
                <w:rFonts w:eastAsia="Times New Roman"/>
                <w:lang w:val="en-US"/>
              </w:rPr>
              <w:t xml:space="preserve">Nominal 20 power microscope objective lens, resulting in a digital image at approximately 0.5 um/pixel spacing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40X: </w:t>
            </w:r>
            <w:r>
              <w:rPr>
                <w:rFonts w:eastAsia="Times New Roman"/>
                <w:lang w:val="en-US"/>
              </w:rPr>
              <w:t xml:space="preserve">Nominal 40 power microscope objective lens, with a combined condenser and objective lens numerical aperture of approximately 1.3, resulting in a digital image at approximately 0.25 um/pixel spacing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Nominal empty tile suppression: </w:t>
            </w:r>
            <w:r>
              <w:rPr>
                <w:rFonts w:eastAsia="Times New Roman"/>
                <w:lang w:val="en-US"/>
              </w:rPr>
              <w:t xml:space="preserve">Equipment-specific nominal or default method for identifying tiles without tissue imaged for suppression from inclusion in image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High threshold empty tile suppression: </w:t>
            </w:r>
            <w:r>
              <w:rPr>
                <w:rFonts w:eastAsia="Times New Roman"/>
                <w:lang w:val="en-US"/>
              </w:rPr>
              <w:t xml:space="preserve">Equipment-specific high threshold method for identifying tiles without tissue imaged for suppression from inclusion in image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empty tile suppression: </w:t>
            </w:r>
            <w:r>
              <w:rPr>
                <w:rFonts w:eastAsia="Times New Roman"/>
                <w:lang w:val="en-US"/>
              </w:rPr>
              <w:t xml:space="preserve">Tiles without tissue imaged are not suppressed from inclusion in image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 Interest: </w:t>
            </w:r>
            <w:r>
              <w:rPr>
                <w:rFonts w:eastAsia="Times New Roman"/>
                <w:lang w:val="en-US"/>
              </w:rPr>
              <w:t xml:space="preserve">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for Quality Reasons: </w:t>
            </w:r>
            <w:r>
              <w:rPr>
                <w:rFonts w:eastAsia="Times New Roman"/>
                <w:lang w:val="en-US"/>
              </w:rPr>
              <w:t xml:space="preserve">Rejected for Quality Reasons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Referring Provider: </w:t>
            </w:r>
            <w:r>
              <w:rPr>
                <w:rFonts w:eastAsia="Times New Roman"/>
                <w:lang w:val="en-US"/>
              </w:rPr>
              <w:t xml:space="preserve">For Referring Provider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Surgery: </w:t>
            </w:r>
            <w:r>
              <w:rPr>
                <w:rFonts w:eastAsia="Times New Roman"/>
                <w:lang w:val="en-US"/>
              </w:rPr>
              <w:t xml:space="preserve">For Surgery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Teaching: </w:t>
            </w:r>
            <w:r>
              <w:rPr>
                <w:rFonts w:eastAsia="Times New Roman"/>
                <w:lang w:val="en-US"/>
              </w:rPr>
              <w:t xml:space="preserve">For Teaching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Conference: </w:t>
            </w:r>
            <w:r>
              <w:rPr>
                <w:rFonts w:eastAsia="Times New Roman"/>
                <w:lang w:val="en-US"/>
              </w:rPr>
              <w:t xml:space="preserve">For Conference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Therapy: </w:t>
            </w:r>
            <w:r>
              <w:rPr>
                <w:rFonts w:eastAsia="Times New Roman"/>
                <w:lang w:val="en-US"/>
              </w:rPr>
              <w:t xml:space="preserve">For Therapy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Patient: </w:t>
            </w:r>
            <w:r>
              <w:rPr>
                <w:rFonts w:eastAsia="Times New Roman"/>
                <w:lang w:val="en-US"/>
              </w:rPr>
              <w:t xml:space="preserve">For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Peer Review: </w:t>
            </w:r>
            <w:r>
              <w:rPr>
                <w:rFonts w:eastAsia="Times New Roman"/>
                <w:lang w:val="en-US"/>
              </w:rPr>
              <w:t xml:space="preserve">For Peer Review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Research: </w:t>
            </w:r>
            <w:r>
              <w:rPr>
                <w:rFonts w:eastAsia="Times New Roman"/>
                <w:lang w:val="en-US"/>
              </w:rPr>
              <w:t xml:space="preserve">For Research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Quality Issue: </w:t>
            </w:r>
            <w:r>
              <w:rPr>
                <w:rFonts w:eastAsia="Times New Roman"/>
                <w:lang w:val="en-US"/>
              </w:rPr>
              <w:t xml:space="preserve">Quality 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Document Title Modifier: </w:t>
            </w:r>
            <w:r>
              <w:rPr>
                <w:rFonts w:eastAsia="Times New Roman"/>
                <w:lang w:val="en-US"/>
              </w:rPr>
              <w:t xml:space="preserve">Document Title Modifier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Key Object Description: </w:t>
            </w:r>
            <w:r>
              <w:rPr>
                <w:rFonts w:eastAsia="Times New Roman"/>
                <w:lang w:val="en-US"/>
              </w:rPr>
              <w:t xml:space="preserve">Key Object Description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Best In Set: </w:t>
            </w:r>
            <w:r>
              <w:rPr>
                <w:rFonts w:eastAsia="Times New Roman"/>
                <w:lang w:val="en-US"/>
              </w:rPr>
              <w:t xml:space="preserve">A selection that represents the "best" chosen from a larger set of items. E.g., the best images within a Study or Series. The criteria against which "best" is measured is not defined. Contrast this with the more specific term "Best illustration of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Study: </w:t>
            </w:r>
            <w:r>
              <w:rPr>
                <w:rFonts w:eastAsia="Times New Roman"/>
                <w:lang w:val="en-US"/>
              </w:rPr>
              <w:t xml:space="preserve">A study is a collection of one or more series of medical images, presentation states, and/or SR documents that are logically related for the purpose of diagnosing a patient. A study may include composite instances that are created by a single modality, multiple modalities or by multiple devices of the same modality. [From Section A.1.2.2 â€œStudy IEâ€ in PS3.3 ]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Series: </w:t>
            </w:r>
            <w:r>
              <w:rPr>
                <w:rFonts w:eastAsia="Times New Roman"/>
                <w:lang w:val="en-US"/>
              </w:rPr>
              <w:t xml:space="preserve">A distinct logical set used to group composite instances. All instances within a Series are of the same modality, in the same Frame of Reference (if any), and created by the same equipment. [See Section A.1.2.3 â€œSeries IEâ€ in PS3.3 ]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Performed Procedure Step: </w:t>
            </w:r>
            <w:r>
              <w:rPr>
                <w:rFonts w:eastAsia="Times New Roman"/>
                <w:lang w:val="en-US"/>
              </w:rPr>
              <w:t xml:space="preserve">An arbitrarily defined unit of service that has actually been performed (not just scheduled). [From Section 7.3.1.9 â€œModality Performed Procedure Stepâ€ in PS3.3 ]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Stage-View: </w:t>
            </w:r>
            <w:r>
              <w:rPr>
                <w:rFonts w:eastAsia="Times New Roman"/>
                <w:lang w:val="en-US"/>
              </w:rPr>
              <w:t xml:space="preserve">An image or set of images illustrating a specific stage (phase in a stress echo exam protocol) and view (combination of the transducer position and orientation at the time of image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Printing: </w:t>
            </w:r>
            <w:r>
              <w:rPr>
                <w:rFonts w:eastAsia="Times New Roman"/>
                <w:lang w:val="en-US"/>
              </w:rPr>
              <w:t xml:space="preserve">For Printing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Report Attachment: </w:t>
            </w:r>
            <w:r>
              <w:rPr>
                <w:rFonts w:eastAsia="Times New Roman"/>
                <w:lang w:val="en-US"/>
              </w:rPr>
              <w:t xml:space="preserve">Selection of information objects for attachment to the clinical report of the Current Requested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Litigation: </w:t>
            </w:r>
            <w:r>
              <w:rPr>
                <w:rFonts w:eastAsia="Times New Roman"/>
                <w:lang w:val="en-US"/>
              </w:rPr>
              <w:t xml:space="preserve">List of objects that are related to litigation and should be specially handled. E.g., may apply if a complaint has been received regarding a patient, or a specific set of images has been the subject of a subpoena, and needs to be sequestered or excluded from automatic purging according to retention policy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Double exposure: </w:t>
            </w:r>
            <w:r>
              <w:rPr>
                <w:rFonts w:eastAsia="Times New Roman"/>
                <w:lang w:val="en-US"/>
              </w:rPr>
              <w:t xml:space="preserve">Double exposure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Manifest: </w:t>
            </w:r>
            <w:r>
              <w:rPr>
                <w:rFonts w:eastAsia="Times New Roman"/>
                <w:lang w:val="en-US"/>
              </w:rPr>
              <w:t xml:space="preserve">A list of objects that have been exported out of one organizational domain into another domain. Typically, the first domain has no direct control over what the second domain will do with the objects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Signed Manifest: </w:t>
            </w:r>
            <w:r>
              <w:rPr>
                <w:rFonts w:eastAsia="Times New Roman"/>
                <w:lang w:val="en-US"/>
              </w:rPr>
              <w:t xml:space="preserve">A signed list of objects that have been exported out of one organizational domain into another domain, referenced securely with either Digital Signatures or MACs. Typically, the first domain has no direct control over what the second domain will do with the objects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 Study Content: </w:t>
            </w:r>
            <w:r>
              <w:rPr>
                <w:rFonts w:eastAsia="Times New Roman"/>
                <w:lang w:val="en-US"/>
              </w:rPr>
              <w:t xml:space="preserve">The list of objects that constitute a study at the time that the list was created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Signed Complete Study Content: </w:t>
            </w:r>
            <w:r>
              <w:rPr>
                <w:rFonts w:eastAsia="Times New Roman"/>
                <w:lang w:val="en-US"/>
              </w:rPr>
              <w:t xml:space="preserve">The signed list of objects that constitute a study at the time that the list was created, referenced securely with either Digital Signatures or MACs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 Acquisition Content: </w:t>
            </w:r>
            <w:r>
              <w:rPr>
                <w:rFonts w:eastAsia="Times New Roman"/>
                <w:lang w:val="en-US"/>
              </w:rPr>
              <w:t xml:space="preserve">The list of objects that were generated in a single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Signed Complete Acquisition Content: </w:t>
            </w:r>
            <w:r>
              <w:rPr>
                <w:rFonts w:eastAsia="Times New Roman"/>
                <w:lang w:val="en-US"/>
              </w:rPr>
              <w:t xml:space="preserve">The signed list of objects that were generated in a single procedure step, referenced securely with either Digital Signatures or MACs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Group of Frames for Display: </w:t>
            </w:r>
            <w:r>
              <w:rPr>
                <w:rFonts w:eastAsia="Times New Roman"/>
                <w:lang w:val="en-US"/>
              </w:rPr>
              <w:t xml:space="preserve">A list of frames or single-frame or entire multi-frame instances that together constitute a set for some purpose, such as might be displayed together in the same viewport, as distinct from another set that might be displayed in a separate viewport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Rejected for Patient Safety Reasons: </w:t>
            </w:r>
            <w:r>
              <w:rPr>
                <w:rFonts w:eastAsia="Times New Roman"/>
                <w:lang w:val="en-US"/>
              </w:rPr>
              <w:t xml:space="preserve">List of objects whose use is potentially harmful to the patient. E.g., an improperly labeled image could lead to dangerous surgical decisions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Incorrect Modality Worklist Entry: </w:t>
            </w:r>
            <w:r>
              <w:rPr>
                <w:rFonts w:eastAsia="Times New Roman"/>
                <w:lang w:val="en-US"/>
              </w:rPr>
              <w:t xml:space="preserve">List of objects that were acquired using an incorrect modality worklist entry, and that should not be used, since they may be incorrectly identified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Data Retention Policy Expired: </w:t>
            </w:r>
            <w:r>
              <w:rPr>
                <w:rFonts w:eastAsia="Times New Roman"/>
                <w:lang w:val="en-US"/>
              </w:rPr>
              <w:t xml:space="preserve">List of objects that have expired according to a defined data retention policy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Lossy Compression: </w:t>
            </w:r>
            <w:r>
              <w:rPr>
                <w:rFonts w:eastAsia="Times New Roman"/>
                <w:lang w:val="en-US"/>
              </w:rPr>
              <w:t xml:space="preserve">Lossy compression has been applied to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Apparent Diffusion Coefficient: </w:t>
            </w:r>
            <w:r>
              <w:rPr>
                <w:rFonts w:eastAsia="Times New Roman"/>
                <w:lang w:val="en-US"/>
              </w:rPr>
              <w:t xml:space="preserve">Values are derived by calculation of the apparent diffusion coefficient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by pixel addition: </w:t>
            </w:r>
            <w:r>
              <w:rPr>
                <w:rFonts w:eastAsia="Times New Roman"/>
                <w:lang w:val="en-US"/>
              </w:rPr>
              <w:t xml:space="preserve">Values are derived by the pixel by pixel addition of two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Diffusion weighted: </w:t>
            </w:r>
            <w:r>
              <w:rPr>
                <w:rFonts w:eastAsia="Times New Roman"/>
                <w:lang w:val="en-US"/>
              </w:rPr>
              <w:t xml:space="preserve">Values are derived by calculation of the diffusion weighting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Diffusion Anisotropy: </w:t>
            </w:r>
            <w:r>
              <w:rPr>
                <w:rFonts w:eastAsia="Times New Roman"/>
                <w:lang w:val="en-US"/>
              </w:rPr>
              <w:t xml:space="preserve">Values are derived by calculation of the diffusion anisotropy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Diffusion Attenuated: </w:t>
            </w:r>
            <w:r>
              <w:rPr>
                <w:rFonts w:eastAsia="Times New Roman"/>
                <w:lang w:val="en-US"/>
              </w:rPr>
              <w:t xml:space="preserve">Values are derived by calculation of the diffusion attenuation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by pixel division: </w:t>
            </w:r>
            <w:r>
              <w:rPr>
                <w:rFonts w:eastAsia="Times New Roman"/>
                <w:lang w:val="en-US"/>
              </w:rPr>
              <w:t xml:space="preserve">Values are derived by the pixel by pixel division of two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by pixel mask: </w:t>
            </w:r>
            <w:r>
              <w:rPr>
                <w:rFonts w:eastAsia="Times New Roman"/>
                <w:lang w:val="en-US"/>
              </w:rPr>
              <w:t xml:space="preserve">Values are derived by the pixel by pixel masking of one image by another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by pixel Maximum: </w:t>
            </w:r>
            <w:r>
              <w:rPr>
                <w:rFonts w:eastAsia="Times New Roman"/>
                <w:lang w:val="en-US"/>
              </w:rPr>
              <w:t xml:space="preserve">Values are derived by calculating the pixel by pixel maximum of two or more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by pixel mean: </w:t>
            </w:r>
            <w:r>
              <w:rPr>
                <w:rFonts w:eastAsia="Times New Roman"/>
                <w:lang w:val="en-US"/>
              </w:rPr>
              <w:t xml:space="preserve">Values are derived by calculating the pixel by pixel mean of two or more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Metabolite Maps from spectroscopy data: </w:t>
            </w:r>
            <w:r>
              <w:rPr>
                <w:rFonts w:eastAsia="Times New Roman"/>
                <w:lang w:val="en-US"/>
              </w:rPr>
              <w:t xml:space="preserve">Values are derived by calculating from spectroscopy data pixel values localized in two dimensional space based on the concentration of specific metabolites (i.e, at specific frequencies)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by pixel Minimum: </w:t>
            </w:r>
            <w:r>
              <w:rPr>
                <w:rFonts w:eastAsia="Times New Roman"/>
                <w:lang w:val="en-US"/>
              </w:rPr>
              <w:t xml:space="preserve">Values are derived by calculating the pixel by pixel minimum of two or more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Mean Transit Time: </w:t>
            </w:r>
            <w:r>
              <w:rPr>
                <w:rFonts w:eastAsia="Times New Roman"/>
                <w:lang w:val="en-US"/>
              </w:rPr>
              <w:t xml:space="preserve">The time required for blood to pass through a region of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by pixel multiplication: </w:t>
            </w:r>
            <w:r>
              <w:rPr>
                <w:rFonts w:eastAsia="Times New Roman"/>
                <w:lang w:val="en-US"/>
              </w:rPr>
              <w:t xml:space="preserve">Values are derived by the pixel by pixel multiplication of two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Negative Enhancement Integral: </w:t>
            </w:r>
            <w:r>
              <w:rPr>
                <w:rFonts w:eastAsia="Times New Roman"/>
                <w:lang w:val="en-US"/>
              </w:rPr>
              <w:t xml:space="preserve">Values are derived by calculating negative enhancement integral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Regional Cerebral Blood Flow: </w:t>
            </w:r>
            <w:r>
              <w:rPr>
                <w:rFonts w:eastAsia="Times New Roman"/>
                <w:lang w:val="en-US"/>
              </w:rPr>
              <w:t xml:space="preserve">The flow rate of blood perfusing a region of the brain as volume per mass per unit of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Regional Cerebral Blood Volume: </w:t>
            </w:r>
            <w:r>
              <w:rPr>
                <w:rFonts w:eastAsia="Times New Roman"/>
                <w:lang w:val="en-US"/>
              </w:rPr>
              <w:t xml:space="preserve">The volume of blood perfusing a region of brain as as volume per mass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R-Coefficient: </w:t>
            </w:r>
            <w:r>
              <w:rPr>
                <w:rFonts w:eastAsia="Times New Roman"/>
                <w:lang w:val="en-US"/>
              </w:rPr>
              <w:t xml:space="preserve">Correlation Coefficient, 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Proton Density: </w:t>
            </w:r>
            <w:r>
              <w:rPr>
                <w:rFonts w:eastAsia="Times New Roman"/>
                <w:lang w:val="en-US"/>
              </w:rPr>
              <w:t xml:space="preserve">Values are derived by calculating proton density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Signal Change: </w:t>
            </w:r>
            <w:r>
              <w:rPr>
                <w:rFonts w:eastAsia="Times New Roman"/>
                <w:lang w:val="en-US"/>
              </w:rPr>
              <w:t xml:space="preserve">Values are derived by calculating signal change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Signal to Noise: </w:t>
            </w:r>
            <w:r>
              <w:rPr>
                <w:rFonts w:eastAsia="Times New Roman"/>
                <w:lang w:val="en-US"/>
              </w:rPr>
              <w:t xml:space="preserve">Values are derived by calculating the signal to noise ratio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 Deviation: </w:t>
            </w:r>
            <w:r>
              <w:rPr>
                <w:rFonts w:eastAsia="Times New Roman"/>
                <w:lang w:val="en-US"/>
              </w:rPr>
              <w:t xml:space="preserve">Values are derived by calculating the standard deviation of two or more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 by pixel subtraction: </w:t>
            </w:r>
            <w:r>
              <w:rPr>
                <w:rFonts w:eastAsia="Times New Roman"/>
                <w:lang w:val="en-US"/>
              </w:rPr>
              <w:t xml:space="preserve">Values are derived by the pixel by pixel subtraction of two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T1: </w:t>
            </w:r>
            <w:r>
              <w:rPr>
                <w:rFonts w:eastAsia="Times New Roman"/>
                <w:lang w:val="en-US"/>
              </w:rPr>
              <w:t xml:space="preserve">Values are derived by calculating T1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T2*: </w:t>
            </w:r>
            <w:r>
              <w:rPr>
                <w:rFonts w:eastAsia="Times New Roman"/>
                <w:lang w:val="en-US"/>
              </w:rPr>
              <w:t xml:space="preserve">Values are derived by calculating T2*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T2: </w:t>
            </w:r>
            <w:r>
              <w:rPr>
                <w:rFonts w:eastAsia="Times New Roman"/>
                <w:lang w:val="en-US"/>
              </w:rPr>
              <w:t xml:space="preserve">Values are derived by calculating T2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Course of Signal: </w:t>
            </w:r>
            <w:r>
              <w:rPr>
                <w:rFonts w:eastAsia="Times New Roman"/>
                <w:lang w:val="en-US"/>
              </w:rPr>
              <w:t xml:space="preserve">Values are derived by calculating values based on the time course of signal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Temperature encoded: </w:t>
            </w:r>
            <w:r>
              <w:rPr>
                <w:rFonts w:eastAsia="Times New Roman"/>
                <w:lang w:val="en-US"/>
              </w:rPr>
              <w:t xml:space="preserve">Values are derived by calculating values based on temperature encoding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Student's T-Test: </w:t>
            </w:r>
            <w:r>
              <w:rPr>
                <w:rFonts w:eastAsia="Times New Roman"/>
                <w:lang w:val="en-US"/>
              </w:rPr>
              <w:t xml:space="preserve">Values are derived by calculating the value of the Student's T-Test statistic from multiple image samples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To Peak: </w:t>
            </w:r>
            <w:r>
              <w:rPr>
                <w:rFonts w:eastAsia="Times New Roman"/>
                <w:lang w:val="en-US"/>
              </w:rPr>
              <w:t xml:space="preserve">The time from the start of the contrast agent injection to the maximum enhancement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Velocity encoded: </w:t>
            </w:r>
            <w:r>
              <w:rPr>
                <w:rFonts w:eastAsia="Times New Roman"/>
                <w:lang w:val="en-US"/>
              </w:rPr>
              <w:t xml:space="preserve">Values are derived by calculating values based on velocity encoded. E.g., phase contrast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Z-Score: </w:t>
            </w:r>
            <w:r>
              <w:rPr>
                <w:rFonts w:eastAsia="Times New Roman"/>
                <w:lang w:val="en-US"/>
              </w:rPr>
              <w:t xml:space="preserve">Values are derived by calculating the value of the Z-Score statistic from multiple image samples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Multiplanar reformatting: </w:t>
            </w:r>
            <w:r>
              <w:rPr>
                <w:rFonts w:eastAsia="Times New Roman"/>
                <w:lang w:val="en-US"/>
              </w:rPr>
              <w:t xml:space="preserve">Values are derived by reformatting in a flat plane other than that originally acquired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Curved multiplanar reformatting: </w:t>
            </w:r>
            <w:r>
              <w:rPr>
                <w:rFonts w:eastAsia="Times New Roman"/>
                <w:lang w:val="en-US"/>
              </w:rPr>
              <w:t xml:space="preserve">Values are derived by reformatting in a curve plane other than that originally acquired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rendering: </w:t>
            </w:r>
            <w:r>
              <w:rPr>
                <w:rFonts w:eastAsia="Times New Roman"/>
                <w:lang w:val="en-US"/>
              </w:rPr>
              <w:t xml:space="preserve">Values are derived by volume rendering of acquired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Surface rendering: </w:t>
            </w:r>
            <w:r>
              <w:rPr>
                <w:rFonts w:eastAsia="Times New Roman"/>
                <w:lang w:val="en-US"/>
              </w:rPr>
              <w:t xml:space="preserve">Values are derived by surface rendering of acquired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Segmentation: </w:t>
            </w:r>
            <w:r>
              <w:rPr>
                <w:rFonts w:eastAsia="Times New Roman"/>
                <w:lang w:val="en-US"/>
              </w:rPr>
              <w:t xml:space="preserve">Values are derived by segmentation (classification into tissue types) of acquired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editing: </w:t>
            </w:r>
            <w:r>
              <w:rPr>
                <w:rFonts w:eastAsia="Times New Roman"/>
                <w:lang w:val="en-US"/>
              </w:rPr>
              <w:t xml:space="preserve">Values are derived by selectively editing acquired data (removing values from the volume), such as in order to remove obscuring structures or noise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Maximum intensity projection: </w:t>
            </w:r>
            <w:r>
              <w:rPr>
                <w:rFonts w:eastAsia="Times New Roman"/>
                <w:lang w:val="en-US"/>
              </w:rPr>
              <w:t xml:space="preserve">Values are derived by maximum intensity projection of acquired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Minimum intensity projection: </w:t>
            </w:r>
            <w:r>
              <w:rPr>
                <w:rFonts w:eastAsia="Times New Roman"/>
                <w:lang w:val="en-US"/>
              </w:rPr>
              <w:t xml:space="preserve">Values are derived by minimum intensity projection of acquired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Glutamate and glutamine: </w:t>
            </w:r>
            <w:r>
              <w:rPr>
                <w:rFonts w:eastAsia="Times New Roman"/>
                <w:lang w:val="en-US"/>
              </w:rPr>
              <w:t xml:space="preserve">For single-proton MR spectroscopy, the resonance peak corresponding to glutamate and glutamine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Choline/Creatine Ratio: </w:t>
            </w:r>
            <w:r>
              <w:rPr>
                <w:rFonts w:eastAsia="Times New Roman"/>
                <w:lang w:val="en-US"/>
              </w:rPr>
              <w:t xml:space="preserve">For single-proton MR spectroscopy, the ratio between the Choline and Creatine resonance peaks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N-acetylaspartate /Creatine Ratio: </w:t>
            </w:r>
            <w:r>
              <w:rPr>
                <w:rFonts w:eastAsia="Times New Roman"/>
                <w:lang w:val="en-US"/>
              </w:rPr>
              <w:t xml:space="preserve">For single-proton MR spectroscopy, the ratio between the N-acetylaspartate and Creatine resonance peaks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N-acetylaspartate /Choline Ratio: </w:t>
            </w:r>
            <w:r>
              <w:rPr>
                <w:rFonts w:eastAsia="Times New Roman"/>
                <w:lang w:val="en-US"/>
              </w:rPr>
              <w:t xml:space="preserve">For single-proton MR spectroscopy, the ratio between the N-acetylaspartate and Choline resonance peaks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Spatial resampling: </w:t>
            </w:r>
            <w:r>
              <w:rPr>
                <w:rFonts w:eastAsia="Times New Roman"/>
                <w:lang w:val="en-US"/>
              </w:rPr>
              <w:t xml:space="preserve">Values are derived by spatial resampling of acquired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Edge enhancement: </w:t>
            </w:r>
            <w:r>
              <w:rPr>
                <w:rFonts w:eastAsia="Times New Roman"/>
                <w:lang w:val="en-US"/>
              </w:rPr>
              <w:t xml:space="preserve">Values are derived by edge enhancement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Smoothing: </w:t>
            </w:r>
            <w:r>
              <w:rPr>
                <w:rFonts w:eastAsia="Times New Roman"/>
                <w:lang w:val="en-US"/>
              </w:rPr>
              <w:t xml:space="preserve">Values are derived by smoothing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Gaussian blur: </w:t>
            </w:r>
            <w:r>
              <w:rPr>
                <w:rFonts w:eastAsia="Times New Roman"/>
                <w:lang w:val="en-US"/>
              </w:rPr>
              <w:t xml:space="preserve">Values are derived by Gaussian blurring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Unsharp mask: </w:t>
            </w:r>
            <w:r>
              <w:rPr>
                <w:rFonts w:eastAsia="Times New Roman"/>
                <w:lang w:val="en-US"/>
              </w:rPr>
              <w:t xml:space="preserve">Values are derived by unsharp masking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stitching: </w:t>
            </w:r>
            <w:r>
              <w:rPr>
                <w:rFonts w:eastAsia="Times New Roman"/>
                <w:lang w:val="en-US"/>
              </w:rPr>
              <w:t xml:space="preserve">Values are derived by stitching two or more images together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Spatially-related frames extracted from the volume: </w:t>
            </w:r>
            <w:r>
              <w:rPr>
                <w:rFonts w:eastAsia="Times New Roman"/>
                <w:lang w:val="en-US"/>
              </w:rPr>
              <w:t xml:space="preserve">Spatially-related frames in this image are representative frames from the referenced 3D volume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Temporally-related frames extracted from the set of volumes: </w:t>
            </w:r>
            <w:r>
              <w:rPr>
                <w:rFonts w:eastAsia="Times New Roman"/>
                <w:lang w:val="en-US"/>
              </w:rPr>
              <w:t xml:space="preserve">Temporally-related frames in this image are representative frames from the referenced 3D volume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Polar to Rectangular Scan Conversion: </w:t>
            </w:r>
            <w:r>
              <w:rPr>
                <w:rFonts w:eastAsia="Times New Roman"/>
                <w:lang w:val="en-US"/>
              </w:rPr>
              <w:t xml:space="preserve">Conversion of a polar coordinate image to rectangular (Cartesian) coordinate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Creatine and Choline: </w:t>
            </w:r>
            <w:r>
              <w:rPr>
                <w:rFonts w:eastAsia="Times New Roman"/>
                <w:lang w:val="en-US"/>
              </w:rPr>
              <w:t xml:space="preserve">For single-proton MR spectroscopy, the resonance peak corresponding to creatine and choline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Lipid and Lactate: </w:t>
            </w:r>
            <w:r>
              <w:rPr>
                <w:rFonts w:eastAsia="Times New Roman"/>
                <w:lang w:val="en-US"/>
              </w:rPr>
              <w:t xml:space="preserve">For single-proton MR spectroscopy, the resonance peak corresponding to lipid and lactate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Creatine+Choline/ Citrate Ratio: </w:t>
            </w:r>
            <w:r>
              <w:rPr>
                <w:rFonts w:eastAsia="Times New Roman"/>
                <w:lang w:val="en-US"/>
              </w:rPr>
              <w:t xml:space="preserve">For single-proton MR spectroscopy, the ratio between the Choline and Creatine resonance peak and the Citrate resonance peak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Multi-energy proportional weighting: </w:t>
            </w:r>
            <w:r>
              <w:rPr>
                <w:rFonts w:eastAsia="Times New Roman"/>
                <w:lang w:val="en-US"/>
              </w:rPr>
              <w:t xml:space="preserve">Image pixels created through proportional weighting of multiple acquisitions at distinct X-Ray energies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Basic Application Confidentiality Profile: </w:t>
            </w:r>
            <w:r>
              <w:rPr>
                <w:rFonts w:eastAsia="Times New Roman"/>
                <w:lang w:val="en-US"/>
              </w:rPr>
              <w:t xml:space="preserve">De-identification using a profile defined in PS3.15 that requires removing all information related to the identity and demographic characteristics of the patient, any responsible parties or family members, any personnel involved in the procedure, the organizations involved in ordering or performing the procedure, additional information that could be used to match instances if given access to the originals, such as UIDs, dates and times, and private attributes, when that information is present in the non-Pixel Data Attributes, including graphics or overlays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Clean Pixel Data Option: </w:t>
            </w:r>
            <w:r>
              <w:rPr>
                <w:rFonts w:eastAsia="Times New Roman"/>
                <w:lang w:val="en-US"/>
              </w:rPr>
              <w:t xml:space="preserve">Additional de-identification according to an option defined in PS3.15 that requires any information burned in to the Pixel Data corresponding to the Attribute information specified to be removed by the Profile and any other Options specified also be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Clean Recognizable Visual Features Option: </w:t>
            </w:r>
            <w:r>
              <w:rPr>
                <w:rFonts w:eastAsia="Times New Roman"/>
                <w:lang w:val="en-US"/>
              </w:rPr>
              <w:t xml:space="preserve">Additional de-identification according to an option defined in PS3.15 that requires that sufficient removal or distortion of the Pixel Data shall be applied to prevent recognition of an individual from the instances themselves or a reconstruction of a set of instances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Clean Graphics Option: </w:t>
            </w:r>
            <w:r>
              <w:rPr>
                <w:rFonts w:eastAsia="Times New Roman"/>
                <w:lang w:val="en-US"/>
              </w:rPr>
              <w:t xml:space="preserve">Additional de-identification according to an option defined in PS3.15 that requires that any information encoded in graphics, text annotations or overlays corresponding to the Attribute information specified to be removed by the Profile and any other Options specified also be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Clean Structured Content Option: </w:t>
            </w:r>
            <w:r>
              <w:rPr>
                <w:rFonts w:eastAsia="Times New Roman"/>
                <w:lang w:val="en-US"/>
              </w:rPr>
              <w:t xml:space="preserve">Additional de-identification according to an option defined in PS3.15 that requires that any information encoded in SR Content Items or Acquisition Context Sequence Items corresponding to the Attribute information specified to be removed by the Profile and any other Options specified also be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Clean Descriptors Option: </w:t>
            </w:r>
            <w:r>
              <w:rPr>
                <w:rFonts w:eastAsia="Times New Roman"/>
                <w:lang w:val="en-US"/>
              </w:rPr>
              <w:t xml:space="preserve">Additional de-identification according to an option defined in PS3.15 that requires that any information that is embedded in text or string Attributes corresponding to the Attribute information specified to be removed by the Profile and any other Options specified also be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Retain Longitudinal Temporal Information Full Dates Option: </w:t>
            </w:r>
            <w:r>
              <w:rPr>
                <w:rFonts w:eastAsia="Times New Roman"/>
                <w:lang w:val="en-US"/>
              </w:rPr>
              <w:t xml:space="preserve">Retention of information that would otherwise be removed during de-identification according to an option defined in PS3.15 that requires that any dates and times be retained,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Retain Longitudinal Temporal Information Modified Dates Option: </w:t>
            </w:r>
            <w:r>
              <w:rPr>
                <w:rFonts w:eastAsia="Times New Roman"/>
                <w:lang w:val="en-US"/>
              </w:rPr>
              <w:t xml:space="preserve">Retention of information that would otherwise be removed during de-identification according to an option defined in PS3.15 that requires that any dates and times be modified in a manner that preserves temporal relationships. E.g., Study Date and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Retain Patient Characteristics Option: </w:t>
            </w:r>
            <w:r>
              <w:rPr>
                <w:rFonts w:eastAsia="Times New Roman"/>
                <w:lang w:val="en-US"/>
              </w:rPr>
              <w:t xml:space="preserve">Retention of information that would otherwise be removed during de-identification according to an option defined in PS3.15 that requires that any physical characteristics of the patient, which are descriptive rather than identifying information per se, be retained. E.g., Patient's Age, Sex, Size (height) and Weight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Retain Device Identity Option: </w:t>
            </w:r>
            <w:r>
              <w:rPr>
                <w:rFonts w:eastAsia="Times New Roman"/>
                <w:lang w:val="en-US"/>
              </w:rPr>
              <w:t xml:space="preserve">Retention of information that would otherwise be removed during de-identification according to an option defined in PS3.15 that requires that any information that identifies a device be retained. E.g., Device </w:t>
            </w:r>
            <w:r>
              <w:rPr>
                <w:rFonts w:eastAsia="Times New Roman"/>
                <w:lang w:val="en-US"/>
              </w:rPr>
              <w:lastRenderedPageBreak/>
              <w:t xml:space="preserve">Serial Number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Retain UIDs Option: </w:t>
            </w:r>
            <w:r>
              <w:rPr>
                <w:rFonts w:eastAsia="Times New Roman"/>
                <w:lang w:val="en-US"/>
              </w:rPr>
              <w:t xml:space="preserve">Retention of information that would otherwise be removed during de-identification according to an option defined in PS3.15 that requires that UIDs be retained. E.g., SOP Instance UID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Retain Safe Private Option: </w:t>
            </w:r>
            <w:r>
              <w:rPr>
                <w:rFonts w:eastAsia="Times New Roman"/>
                <w:lang w:val="en-US"/>
              </w:rPr>
              <w:t xml:space="preserve">Retention of information that would otherwise be removed during de-identification according to an option defined in PS3.15 that requires that private attributes that are known not to contain identity information be retained. E.g., private SUV scale factor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Radiation Dose Report: </w:t>
            </w:r>
            <w:r>
              <w:rPr>
                <w:rFonts w:eastAsia="Times New Roman"/>
                <w:lang w:val="en-US"/>
              </w:rPr>
              <w:t xml:space="preserve">The procedure report is a Radiopharmaceutical Radiation Dose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Administration: </w:t>
            </w:r>
            <w:r>
              <w:rPr>
                <w:rFonts w:eastAsia="Times New Roman"/>
                <w:lang w:val="en-US"/>
              </w:rPr>
              <w:t xml:space="preserve">Information pertaining to the administration of a radiopharmaceutical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Administration Event UID: </w:t>
            </w:r>
            <w:r>
              <w:rPr>
                <w:rFonts w:eastAsia="Times New Roman"/>
                <w:lang w:val="en-US"/>
              </w:rPr>
              <w:t xml:space="preserve">Unique identification of a single radiopharmaceutical administration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Intravenous Extravasation Symptoms: </w:t>
            </w:r>
            <w:r>
              <w:rPr>
                <w:rFonts w:eastAsia="Times New Roman"/>
                <w:lang w:val="en-US"/>
              </w:rPr>
              <w:t xml:space="preserve">Initial signs or symptoms of extravasation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Estimated Extravasation Activity: </w:t>
            </w:r>
            <w:r>
              <w:rPr>
                <w:rFonts w:eastAsia="Times New Roman"/>
                <w:lang w:val="en-US"/>
              </w:rPr>
              <w:t xml:space="preserve">The estimated percentage of administered activity lost at the injection site. The estimation includes extravasation, paravenous administration and leakage at the injection site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Administered activity: </w:t>
            </w:r>
            <w:r>
              <w:rPr>
                <w:rFonts w:eastAsia="Times New Roman"/>
                <w:lang w:val="en-US"/>
              </w:rPr>
              <w:t xml:space="preserve">The calculated activity at the Radiopharmaceutical Start Time when the radiopharmaceutical is administered to the patient. The residual activity (i.e. radiopharmaceutical not administered) , if measured, is reflected in the calculated value. The estimated extravasation is not reflected in the calculated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Pre-Administration Measured Activity: </w:t>
            </w:r>
            <w:r>
              <w:rPr>
                <w:rFonts w:eastAsia="Times New Roman"/>
                <w:lang w:val="en-US"/>
              </w:rPr>
              <w:t xml:space="preserve">Radioactivity measurement of radiopharmaceutical before or during the administration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Post-Administration Measured Activity: </w:t>
            </w:r>
            <w:r>
              <w:rPr>
                <w:rFonts w:eastAsia="Times New Roman"/>
                <w:lang w:val="en-US"/>
              </w:rPr>
              <w:t xml:space="preserve">Radioactivity measurement of radiopharmaceutical after the administration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Drug Product Identifier: </w:t>
            </w:r>
            <w:r>
              <w:rPr>
                <w:rFonts w:eastAsia="Times New Roman"/>
                <w:lang w:val="en-US"/>
              </w:rPr>
              <w:t xml:space="preserve">Registered drug establishment code for product, coding scheme example is NDC or RxNorm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Dispense Unit Identifier: </w:t>
            </w:r>
            <w:r>
              <w:rPr>
                <w:rFonts w:eastAsia="Times New Roman"/>
                <w:lang w:val="en-US"/>
              </w:rPr>
              <w:t xml:space="preserve">The human readable identification of the specific radiopharmaceutical dispensed quantity or dose ("dose" as unit of medication delivery, not radiation dose measure) to be administered to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Lot Identifier: </w:t>
            </w:r>
            <w:r>
              <w:rPr>
                <w:rFonts w:eastAsia="Times New Roman"/>
                <w:lang w:val="en-US"/>
              </w:rPr>
              <w:t xml:space="preserve">Identifies the vial, batch or lot number from which the individual dispense radiopharmaceutical quantity (dose) is produced. The Radiopharmaceutical Dispense Unit Identifier records the identification for each individual dose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Reagent Vial Identifier: </w:t>
            </w:r>
            <w:r>
              <w:rPr>
                <w:rFonts w:eastAsia="Times New Roman"/>
                <w:lang w:val="en-US"/>
              </w:rPr>
              <w:t xml:space="preserve">Identifies the lot or unit serial number for the reagent component for the radiopharmaceutical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Radionuclide Vial Identifier: </w:t>
            </w:r>
            <w:r>
              <w:rPr>
                <w:rFonts w:eastAsia="Times New Roman"/>
                <w:lang w:val="en-US"/>
              </w:rPr>
              <w:t xml:space="preserve">Identifies the lot or unit serial number for the radionuclide component for the radiopharmaceutical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Prescription Identifier: </w:t>
            </w:r>
            <w:r>
              <w:rPr>
                <w:rFonts w:eastAsia="Times New Roman"/>
                <w:lang w:val="en-US"/>
              </w:rPr>
              <w:t xml:space="preserve">Administered Product's Prescription Number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 Dose Information: </w:t>
            </w:r>
            <w:r>
              <w:rPr>
                <w:rFonts w:eastAsia="Times New Roman"/>
                <w:lang w:val="en-US"/>
              </w:rPr>
              <w:t xml:space="preserve">Information pertaining to the estimated absorbed </w:t>
            </w:r>
            <w:r>
              <w:rPr>
                <w:rFonts w:eastAsia="Times New Roman"/>
                <w:lang w:val="en-US"/>
              </w:rPr>
              <w:lastRenderedPageBreak/>
              <w:t xml:space="preserve">radiation dose to an organ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 Dose: </w:t>
            </w:r>
            <w:r>
              <w:rPr>
                <w:rFonts w:eastAsia="Times New Roman"/>
                <w:lang w:val="en-US"/>
              </w:rPr>
              <w:t xml:space="preserve">The absorbed radiation dose to organ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MIRD Pamphlet 1: </w:t>
            </w:r>
            <w:r>
              <w:rPr>
                <w:rFonts w:eastAsia="Times New Roman"/>
                <w:lang w:val="en-US"/>
              </w:rPr>
              <w:t xml:space="preserve">Reference authority MIRD Pamphlet No.1 (rev) ,Society of Nuclear Medicine, 1976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ICRP Publication 53: </w:t>
            </w:r>
            <w:r>
              <w:rPr>
                <w:rFonts w:eastAsia="Times New Roman"/>
                <w:lang w:val="en-US"/>
              </w:rPr>
              <w:t xml:space="preserve">Reference authority ICRP, 1988. Radiation Dose to Patients from Radiopharmaceuticals. ICRP Publication 53. Ann. ICRP 18 (1-4)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ICRP Publication 80: </w:t>
            </w:r>
            <w:r>
              <w:rPr>
                <w:rFonts w:eastAsia="Times New Roman"/>
                <w:lang w:val="en-US"/>
              </w:rPr>
              <w:t xml:space="preserve">Reference authority ICRP, 1998. Radiation Dose to Patients from Radiopharmaceuticals (Addendum to ICRP Publication 53). ICRP Publication 80. Ann. ICRP 28 (3)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ICRP Publication 106: </w:t>
            </w:r>
            <w:r>
              <w:rPr>
                <w:rFonts w:eastAsia="Times New Roman"/>
                <w:lang w:val="en-US"/>
              </w:rPr>
              <w:t xml:space="preserve">Reference authority ICRP, 2008. Radiation Dose to Patients from Radiopharmaceuticals - Addendum 3 to ICRP Publication 53. ICRP Publication 106. Ann. ICRP 38 (1-2)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MIRDOSE: </w:t>
            </w:r>
            <w:r>
              <w:rPr>
                <w:rFonts w:eastAsia="Times New Roman"/>
                <w:lang w:val="en-US"/>
              </w:rPr>
              <w:t xml:space="preserve">Reference authority Stabin MG, Sparks RB, Crowe E (1994) MIRDOSE: personal computer software for internal dose assessment in nuclear medicine [Computer program]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OLINDA-EXM: </w:t>
            </w:r>
            <w:r>
              <w:rPr>
                <w:rFonts w:eastAsia="Times New Roman"/>
                <w:lang w:val="en-US"/>
              </w:rPr>
              <w:t xml:space="preserve">Reference authority Stabin MG, Sparks RB, Crowe E (2005) OLINDA/EXM: The Second-Generation Personal Computer Software for Internal Dose Assessment in Nuclear Medicine [Computer program]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Package Insert: </w:t>
            </w:r>
            <w:r>
              <w:rPr>
                <w:rFonts w:eastAsia="Times New Roman"/>
                <w:lang w:val="en-US"/>
              </w:rPr>
              <w:t xml:space="preserve">Reference authority The reported organ dose is based on radiopharmaceutical's package insert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Institutionally Approved Estimates: </w:t>
            </w:r>
            <w:r>
              <w:rPr>
                <w:rFonts w:eastAsia="Times New Roman"/>
                <w:lang w:val="en-US"/>
              </w:rPr>
              <w:t xml:space="preserve">Reference authority The reported organ dose is based on Institutionally approved estimates from the Radioactive Drug Research Committee (RDRC) of the institution itself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Investigational New Drug: </w:t>
            </w:r>
            <w:r>
              <w:rPr>
                <w:rFonts w:eastAsia="Times New Roman"/>
                <w:lang w:val="en-US"/>
              </w:rPr>
              <w:t xml:space="preserve">Reference authority The reported organ dose is based on an Investigation new drug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Activity Measurement Device: </w:t>
            </w:r>
            <w:r>
              <w:rPr>
                <w:rFonts w:eastAsia="Times New Roman"/>
                <w:lang w:val="en-US"/>
              </w:rPr>
              <w:t xml:space="preserve">The type of device that performed the activity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Calibrator: </w:t>
            </w:r>
            <w:r>
              <w:rPr>
                <w:rFonts w:eastAsia="Times New Roman"/>
                <w:lang w:val="en-US"/>
              </w:rPr>
              <w:t xml:space="preserve">The device that measures the radiation activity of the radiopharmaceutical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Infusion System: </w:t>
            </w:r>
            <w:r>
              <w:rPr>
                <w:rFonts w:eastAsia="Times New Roman"/>
                <w:lang w:val="en-US"/>
              </w:rPr>
              <w:t xml:space="preserve">Radiopharmaceutical Infusion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Generator: </w:t>
            </w:r>
            <w:r>
              <w:rPr>
                <w:rFonts w:eastAsia="Times New Roman"/>
                <w:lang w:val="en-US"/>
              </w:rPr>
              <w:t xml:space="preserve">Radioisotope Generator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Fasting Duration: </w:t>
            </w:r>
            <w:r>
              <w:rPr>
                <w:rFonts w:eastAsia="Times New Roman"/>
                <w:lang w:val="en-US"/>
              </w:rPr>
              <w:t xml:space="preserve">The number hours the patient has gone without food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Hydration Volume: </w:t>
            </w:r>
            <w:r>
              <w:rPr>
                <w:rFonts w:eastAsia="Times New Roman"/>
                <w:lang w:val="en-US"/>
              </w:rPr>
              <w:t xml:space="preserve">The amount of fluids the patient has consumed before the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Recent Physical Activity: </w:t>
            </w:r>
            <w:r>
              <w:rPr>
                <w:rFonts w:eastAsia="Times New Roman"/>
                <w:lang w:val="en-US"/>
              </w:rPr>
              <w:t xml:space="preserve">A description of physical activity the patient performed before the start of the procedure, such as that which may affect imaging agent biodistribution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Acute unilateral renal blockage: </w:t>
            </w:r>
            <w:r>
              <w:rPr>
                <w:rFonts w:eastAsia="Times New Roman"/>
                <w:lang w:val="en-US"/>
              </w:rPr>
              <w:t xml:space="preserve">Blockage in one of the tubes (ureters) that drain urine from the kidneys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Low Thyroid Uptake: </w:t>
            </w:r>
            <w:r>
              <w:rPr>
                <w:rFonts w:eastAsia="Times New Roman"/>
                <w:lang w:val="en-US"/>
              </w:rPr>
              <w:t xml:space="preserve">5% or less Thyroid Uptake of Iodine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High Thyroid Uptake: </w:t>
            </w:r>
            <w:r>
              <w:rPr>
                <w:rFonts w:eastAsia="Times New Roman"/>
                <w:lang w:val="en-US"/>
              </w:rPr>
              <w:t xml:space="preserve">25% or higher Thyroid Uptake of Iodine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Severely Jaundiced: </w:t>
            </w:r>
            <w:r>
              <w:rPr>
                <w:rFonts w:eastAsia="Times New Roman"/>
                <w:lang w:val="en-US"/>
              </w:rPr>
              <w:t xml:space="preserve">The patient exhibits symptoms severe of jaundice and/or has </w:t>
            </w:r>
            <w:r>
              <w:rPr>
                <w:rFonts w:eastAsia="Times New Roman"/>
                <w:lang w:val="en-US"/>
              </w:rPr>
              <w:lastRenderedPageBreak/>
              <w:t xml:space="preserve">a Bilirubin &gt;10 mg/dL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Extravasation visible in image: </w:t>
            </w:r>
            <w:r>
              <w:rPr>
                <w:rFonts w:eastAsia="Times New Roman"/>
                <w:lang w:val="en-US"/>
              </w:rPr>
              <w:t xml:space="preserve">Extravasation or paravenous administration of the product is visible in the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Cockroft-Gault Formula estimation of GFR: </w:t>
            </w:r>
            <w:r>
              <w:rPr>
                <w:rFonts w:eastAsia="Times New Roman"/>
                <w:lang w:val="en-US"/>
              </w:rPr>
              <w:t xml:space="preserve">The measurement method of the Glomerular Filtration Rate is Cockroft-Gault Formula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CKD-EPI Formula estimation of GFR: </w:t>
            </w:r>
            <w:r>
              <w:rPr>
                <w:rFonts w:eastAsia="Times New Roman"/>
                <w:lang w:val="en-US"/>
              </w:rPr>
              <w:t xml:space="preserve">The measurement method of the Glomerular Filtration Rate is CKD-EPI Formula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Glomerular Filtration Rate (MDRD): </w:t>
            </w:r>
            <w:r>
              <w:rPr>
                <w:rFonts w:eastAsia="Times New Roman"/>
                <w:lang w:val="en-US"/>
              </w:rPr>
              <w:t xml:space="preserve">The measurement method of the Glomerular Filtration Rate is MDRD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Glomerular Filtration Rate non-black (MDRD): </w:t>
            </w:r>
            <w:r>
              <w:rPr>
                <w:rFonts w:eastAsia="Times New Roman"/>
                <w:lang w:val="en-US"/>
              </w:rPr>
              <w:t xml:space="preserve">The measurement method of the Glomerular Filtration Rate is non-black MDRD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Glomerular Filtration Rate black (MDRD): </w:t>
            </w:r>
            <w:r>
              <w:rPr>
                <w:rFonts w:eastAsia="Times New Roman"/>
                <w:lang w:val="en-US"/>
              </w:rPr>
              <w:t xml:space="preserve">The measurement method of the Glomerular Filtration Rate is black (MDRD)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Glomerular Filtration Rate female (MDRD): </w:t>
            </w:r>
            <w:r>
              <w:rPr>
                <w:rFonts w:eastAsia="Times New Roman"/>
                <w:lang w:val="en-US"/>
              </w:rPr>
              <w:t xml:space="preserve">The measurement method of the Glomerular Filtration Rate is female (MDRD)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Glomerular Filtration Rate Cystatin-based formula: </w:t>
            </w:r>
            <w:r>
              <w:rPr>
                <w:rFonts w:eastAsia="Times New Roman"/>
                <w:lang w:val="en-US"/>
              </w:rPr>
              <w:t xml:space="preserve">The measurement method of the Glomerular Filtration Rate is Cystatin-based formula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Glomerular Filtration Rate Creatinine-based formula (Schwartz): </w:t>
            </w:r>
            <w:r>
              <w:rPr>
                <w:rFonts w:eastAsia="Times New Roman"/>
                <w:lang w:val="en-US"/>
              </w:rPr>
              <w:t xml:space="preserve">The measurement method of the Glomerular Filtration Rate is Creatinine-based formula (Schwartz)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Small: &lt; 32.0 cm lateral thickness: </w:t>
            </w:r>
            <w:r>
              <w:rPr>
                <w:rFonts w:eastAsia="Times New Roman"/>
                <w:lang w:val="en-US"/>
              </w:rPr>
              <w:t xml:space="preserve">Small body thickness for calcium scoring adjustment. Lateral thickness is measured from skin-to-skin, at the level of the proximal ascending aorta, from an A/P localizer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Medium: 32.0-38.0 cm lateral thickness: </w:t>
            </w:r>
            <w:r>
              <w:rPr>
                <w:rFonts w:eastAsia="Times New Roman"/>
                <w:lang w:val="en-US"/>
              </w:rPr>
              <w:t xml:space="preserve">Medium body thickness for calcium scoring adjustment. Lateral thickness is measured from skin-to-skin, at the level of the proximal ascending aorta, from an A/P localizer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Large: &gt; 38.0 cm lateral thickness: </w:t>
            </w:r>
            <w:r>
              <w:rPr>
                <w:rFonts w:eastAsia="Times New Roman"/>
                <w:lang w:val="en-US"/>
              </w:rPr>
              <w:t xml:space="preserve">Large body thickness for calcium scoring adjustment. Lateral thickness is measured from skin-to-skin, at the level of the proximal ascending aorta, from an A/P localizer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Event Label: </w:t>
            </w:r>
            <w:r>
              <w:rPr>
                <w:rFonts w:eastAsia="Times New Roman"/>
                <w:lang w:val="en-US"/>
              </w:rPr>
              <w:t xml:space="preserve">A human-readable label identifying an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Label Type: </w:t>
            </w:r>
            <w:r>
              <w:rPr>
                <w:rFonts w:eastAsia="Times New Roman"/>
                <w:lang w:val="en-US"/>
              </w:rPr>
              <w:t xml:space="preserve">The type of a human-readable label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Series Number: </w:t>
            </w:r>
            <w:r>
              <w:rPr>
                <w:rFonts w:eastAsia="Times New Roman"/>
                <w:lang w:val="en-US"/>
              </w:rPr>
              <w:t xml:space="preserve">A number that identifies a Series. Corresponds to (0020,0011) in PS3.3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Number: </w:t>
            </w:r>
            <w:r>
              <w:rPr>
                <w:rFonts w:eastAsia="Times New Roman"/>
                <w:lang w:val="en-US"/>
              </w:rPr>
              <w:t xml:space="preserve">A number that identifies an Acquisition. Corresponds to (0020,0012) in PS3.3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Instance Number: </w:t>
            </w:r>
            <w:r>
              <w:rPr>
                <w:rFonts w:eastAsia="Times New Roman"/>
                <w:lang w:val="en-US"/>
              </w:rPr>
              <w:t xml:space="preserve">A number that identifies an Instance. Corresponds to (0020,0013) in PS3.3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Stationary Acquisition: </w:t>
            </w:r>
            <w:r>
              <w:rPr>
                <w:rFonts w:eastAsia="Times New Roman"/>
                <w:lang w:val="en-US"/>
              </w:rPr>
              <w:t xml:space="preserve">Acquisition where the X-Ray source does not move in relation to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Stepping Acquisition: </w:t>
            </w:r>
            <w:r>
              <w:rPr>
                <w:rFonts w:eastAsia="Times New Roman"/>
                <w:lang w:val="en-US"/>
              </w:rPr>
              <w:t xml:space="preserve">Acquisition where the X-Ray source moves laterally in relation to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Rotational Acquisition: </w:t>
            </w:r>
            <w:r>
              <w:rPr>
                <w:rFonts w:eastAsia="Times New Roman"/>
                <w:lang w:val="en-US"/>
              </w:rPr>
              <w:t xml:space="preserve">Acquisition where the X-Ray source moves angularly in </w:t>
            </w:r>
            <w:r>
              <w:rPr>
                <w:rFonts w:eastAsia="Times New Roman"/>
                <w:lang w:val="en-US"/>
              </w:rPr>
              <w:lastRenderedPageBreak/>
              <w:t xml:space="preserve">relation to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Plane A: </w:t>
            </w:r>
            <w:r>
              <w:rPr>
                <w:rFonts w:eastAsia="Times New Roman"/>
                <w:lang w:val="en-US"/>
              </w:rPr>
              <w:t xml:space="preserve">Primary plane of a Biplane acquisition equipment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Plane B: </w:t>
            </w:r>
            <w:r>
              <w:rPr>
                <w:rFonts w:eastAsia="Times New Roman"/>
                <w:lang w:val="en-US"/>
              </w:rPr>
              <w:t xml:space="preserve">Secondary plane of a Biplane acquisition equipment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Plane: </w:t>
            </w:r>
            <w:r>
              <w:rPr>
                <w:rFonts w:eastAsia="Times New Roman"/>
                <w:lang w:val="en-US"/>
              </w:rPr>
              <w:t xml:space="preserve">Single plane acquisition equipment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Continuous: </w:t>
            </w:r>
            <w:r>
              <w:rPr>
                <w:rFonts w:eastAsia="Times New Roman"/>
                <w:lang w:val="en-US"/>
              </w:rPr>
              <w:t xml:space="preserve">Continuous X-Ray radiation is applied during an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Pulsed: </w:t>
            </w:r>
            <w:r>
              <w:rPr>
                <w:rFonts w:eastAsia="Times New Roman"/>
                <w:lang w:val="en-US"/>
              </w:rPr>
              <w:t xml:space="preserve">Pulsed X-Ray radiation is applied during an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Strip filter: </w:t>
            </w:r>
            <w:r>
              <w:rPr>
                <w:rFonts w:eastAsia="Times New Roman"/>
                <w:lang w:val="en-US"/>
              </w:rPr>
              <w:t xml:space="preserve">Filter with uniform thickness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Wedge filter: </w:t>
            </w:r>
            <w:r>
              <w:rPr>
                <w:rFonts w:eastAsia="Times New Roman"/>
                <w:lang w:val="en-US"/>
              </w:rPr>
              <w:t xml:space="preserve">Filter with variation in thickness from one edge to the opposite edge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Butterfly filter: </w:t>
            </w:r>
            <w:r>
              <w:rPr>
                <w:rFonts w:eastAsia="Times New Roman"/>
                <w:lang w:val="en-US"/>
              </w:rPr>
              <w:t xml:space="preserve">Filter with two triangular sections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Flat filter: </w:t>
            </w:r>
            <w:r>
              <w:rPr>
                <w:rFonts w:eastAsia="Times New Roman"/>
                <w:lang w:val="en-US"/>
              </w:rPr>
              <w:t xml:space="preserve">Filter with uniform thickness that is for spectral filtering only. E.g., filter out low energy portion of the X-Ray that would only contribute to skin dose, but not to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Outline of lobulations: </w:t>
            </w:r>
            <w:r>
              <w:rPr>
                <w:rFonts w:eastAsia="Times New Roman"/>
                <w:lang w:val="en-US"/>
              </w:rPr>
              <w:t xml:space="preserve">A polyline defining the outline of a lobulated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Inner limits of fuzzy margin: </w:t>
            </w:r>
            <w:r>
              <w:rPr>
                <w:rFonts w:eastAsia="Times New Roman"/>
                <w:lang w:val="en-US"/>
              </w:rPr>
              <w:t xml:space="preserve">A polyline defining the inner limits of a finding with fuzzy margin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Outer limits of fuzzy margin: </w:t>
            </w:r>
            <w:r>
              <w:rPr>
                <w:rFonts w:eastAsia="Times New Roman"/>
                <w:lang w:val="en-US"/>
              </w:rPr>
              <w:t xml:space="preserve">A polyline defining the outer limits of a finding with fuzzy margin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Outline of spiculations: </w:t>
            </w:r>
            <w:r>
              <w:rPr>
                <w:rFonts w:eastAsia="Times New Roman"/>
                <w:lang w:val="en-US"/>
              </w:rPr>
              <w:t xml:space="preserve">A polyline defining the outline of the spiculations of a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Linear spiculation: </w:t>
            </w:r>
            <w:r>
              <w:rPr>
                <w:rFonts w:eastAsia="Times New Roman"/>
                <w:lang w:val="en-US"/>
              </w:rPr>
              <w:t xml:space="preserve">A polyline segment graphically indicating the location and direction of a spiculation of a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Pixelated spiculations: </w:t>
            </w:r>
            <w:r>
              <w:rPr>
                <w:rFonts w:eastAsia="Times New Roman"/>
                <w:lang w:val="en-US"/>
              </w:rPr>
              <w:t xml:space="preserve">A collection of points indicating the pixel locations of the spiculations of a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Orthogonal location arc: </w:t>
            </w:r>
            <w:r>
              <w:rPr>
                <w:rFonts w:eastAsia="Times New Roman"/>
                <w:lang w:val="en-US"/>
              </w:rPr>
              <w:t xml:space="preserve">Connected line segments indicating the center of location of a finding on an orthogonal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Orthogonal location arc inner margin: </w:t>
            </w:r>
            <w:r>
              <w:rPr>
                <w:rFonts w:eastAsia="Times New Roman"/>
                <w:lang w:val="en-US"/>
              </w:rPr>
              <w:t xml:space="preserve">Connected line segments indicating the inner margin of the location of a finding on an orthogonal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Orthogonal location arc outer margin: </w:t>
            </w:r>
            <w:r>
              <w:rPr>
                <w:rFonts w:eastAsia="Times New Roman"/>
                <w:lang w:val="en-US"/>
              </w:rPr>
              <w:t xml:space="preserve">Connected line segments indicating the outer location of a finding on an orthogonal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Quality Control Intent: </w:t>
            </w:r>
            <w:r>
              <w:rPr>
                <w:rFonts w:eastAsia="Times New Roman"/>
                <w:lang w:val="en-US"/>
              </w:rPr>
              <w:t xml:space="preserve">This procedure is intended to gather data that is used for calibration or other quality control purposes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Phantom: </w:t>
            </w:r>
            <w:r>
              <w:rPr>
                <w:rFonts w:eastAsia="Times New Roman"/>
                <w:lang w:val="en-US"/>
              </w:rPr>
              <w:t xml:space="preserve">An artificial subject of an imaging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Accreditation Phantom - CT: </w:t>
            </w:r>
            <w:r>
              <w:rPr>
                <w:rFonts w:eastAsia="Times New Roman"/>
                <w:lang w:val="en-US"/>
              </w:rPr>
              <w:t xml:space="preserve">A phantom acceptable for the ACR Computed Tomography Accreditation program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Accreditation Phantom - MR: </w:t>
            </w:r>
            <w:r>
              <w:rPr>
                <w:rFonts w:eastAsia="Times New Roman"/>
                <w:lang w:val="en-US"/>
              </w:rPr>
              <w:t xml:space="preserve">A phantom acceptable for the ACR Magnetic Resonance Imaging Accreditation program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Accreditation Phantom - Mammography: </w:t>
            </w:r>
            <w:r>
              <w:rPr>
                <w:rFonts w:eastAsia="Times New Roman"/>
                <w:lang w:val="en-US"/>
              </w:rPr>
              <w:t xml:space="preserve">A phantom acceptable for the ACR Mammography Accreditation program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Accreditation Phantom - Stereotactic Breast Biopsy: </w:t>
            </w:r>
            <w:r>
              <w:rPr>
                <w:rFonts w:eastAsia="Times New Roman"/>
                <w:lang w:val="en-US"/>
              </w:rPr>
              <w:t xml:space="preserve">A phantom acceptable for the ACR Stereotactic Breast Biopsy Accreditation program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Accreditation Phantom - ECT: </w:t>
            </w:r>
            <w:r>
              <w:rPr>
                <w:rFonts w:eastAsia="Times New Roman"/>
                <w:lang w:val="en-US"/>
              </w:rPr>
              <w:t xml:space="preserve">A phantom acceptable for the ACR SPECT </w:t>
            </w:r>
            <w:r>
              <w:rPr>
                <w:rFonts w:eastAsia="Times New Roman"/>
                <w:lang w:val="en-US"/>
              </w:rPr>
              <w:lastRenderedPageBreak/>
              <w:t xml:space="preserve">Accreditation program (but not for PET)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Accreditation Phantom - PET: </w:t>
            </w:r>
            <w:r>
              <w:rPr>
                <w:rFonts w:eastAsia="Times New Roman"/>
                <w:lang w:val="en-US"/>
              </w:rPr>
              <w:t xml:space="preserve">A phantom acceptable for the ACR PET Accreditation program (but not for SPECT)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Accreditation Phantom - ECT/PET: </w:t>
            </w:r>
            <w:r>
              <w:rPr>
                <w:rFonts w:eastAsia="Times New Roman"/>
                <w:lang w:val="en-US"/>
              </w:rPr>
              <w:t xml:space="preserve">A SPECT phantom with a PET faceplate acceptable for both the ACR SPECT and PET Accreditation programs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ACR Accreditation Phantom - PET Faceplate: </w:t>
            </w:r>
            <w:r>
              <w:rPr>
                <w:rFonts w:eastAsia="Times New Roman"/>
                <w:lang w:val="en-US"/>
              </w:rPr>
              <w:t xml:space="preserve">A PET faceplate (made to fit an existing flangeless or flanged ECT phantom) acceptable for the ACR PET Accreditation program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 Head Dosimetry Phantom: </w:t>
            </w:r>
            <w:r>
              <w:rPr>
                <w:rFonts w:eastAsia="Times New Roman"/>
                <w:lang w:val="en-US"/>
              </w:rPr>
              <w:t xml:space="preserve">A phantom used for CTDI measurement in head modes according to IEC 60601-2-44, Ed.2.1 (Head 16 cm diameter Polymethyl methacrylate PMMA)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 Body Dosimetry Phantom: </w:t>
            </w:r>
            <w:r>
              <w:rPr>
                <w:rFonts w:eastAsia="Times New Roman"/>
                <w:lang w:val="en-US"/>
              </w:rPr>
              <w:t xml:space="preserve">A phantom used for CTDI measurement in body modes according to IEC 60601-2-44, Ed.2.1 (Body 32cm diameter Polymethyl methacrylate PMMA)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NEMA XR21-2000 Phantom: </w:t>
            </w:r>
            <w:r>
              <w:rPr>
                <w:rFonts w:eastAsia="Times New Roman"/>
                <w:lang w:val="en-US"/>
              </w:rPr>
              <w:t xml:space="preserve">A phantom in accordance with NEMA standard XR-21-2000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Radiation Dose Report: </w:t>
            </w:r>
            <w:r>
              <w:rPr>
                <w:rFonts w:eastAsia="Times New Roman"/>
                <w:lang w:val="en-US"/>
              </w:rPr>
              <w:t xml:space="preserve">X-Ray Radiation Dose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Accumulated X-Ray Dose Data: </w:t>
            </w:r>
            <w:r>
              <w:rPr>
                <w:rFonts w:eastAsia="Times New Roman"/>
                <w:lang w:val="en-US"/>
              </w:rPr>
              <w:t xml:space="preserve">X-Ray dose data accumulated over multiple irradiation events. E.g., for a study or a performed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Projection X-Ray: </w:t>
            </w:r>
            <w:r>
              <w:rPr>
                <w:rFonts w:eastAsia="Times New Roman"/>
                <w:lang w:val="en-US"/>
              </w:rPr>
              <w:t xml:space="preserve">Imaging using a point X-Ray source with a diverging beam projected onto a 2 dimensional detector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Scope of Accumulation: </w:t>
            </w:r>
            <w:r>
              <w:rPr>
                <w:rFonts w:eastAsia="Times New Roman"/>
                <w:lang w:val="en-US"/>
              </w:rPr>
              <w:t xml:space="preserve">Entity over which dose accumulation values are integrated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Event X-Ray Data: </w:t>
            </w:r>
            <w:r>
              <w:rPr>
                <w:rFonts w:eastAsia="Times New Roman"/>
                <w:lang w:val="en-US"/>
              </w:rPr>
              <w:t xml:space="preserve">X-Ray dose data for a single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Niobium or Niobium compound: </w:t>
            </w:r>
            <w:r>
              <w:rPr>
                <w:rFonts w:eastAsia="Times New Roman"/>
                <w:lang w:val="en-US"/>
              </w:rPr>
              <w:t xml:space="preserve">Material containing Niobium or a Niobium compound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Europium or Europium compound: </w:t>
            </w:r>
            <w:r>
              <w:rPr>
                <w:rFonts w:eastAsia="Times New Roman"/>
                <w:lang w:val="en-US"/>
              </w:rPr>
              <w:t xml:space="preserve">Material containing Europium or a Europium compound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Protocol: </w:t>
            </w:r>
            <w:r>
              <w:rPr>
                <w:rFonts w:eastAsia="Times New Roman"/>
                <w:lang w:val="en-US"/>
              </w:rPr>
              <w:t xml:space="preserve">Describes the method used to derive the calibration factor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Event Type: </w:t>
            </w:r>
            <w:r>
              <w:rPr>
                <w:rFonts w:eastAsia="Times New Roman"/>
                <w:lang w:val="en-US"/>
              </w:rPr>
              <w:t xml:space="preserve">Denotes the type of irradiation event recorded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Area Product Total: </w:t>
            </w:r>
            <w:r>
              <w:rPr>
                <w:rFonts w:eastAsia="Times New Roman"/>
                <w:lang w:val="en-US"/>
              </w:rPr>
              <w:t xml:space="preserve">Total calculated Dose Area Product (in the scope of the including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Date: </w:t>
            </w:r>
            <w:r>
              <w:rPr>
                <w:rFonts w:eastAsia="Times New Roman"/>
                <w:lang w:val="en-US"/>
              </w:rPr>
              <w:t xml:space="preserve">Last calibration Date for the integrated dose meter or dose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Responsible Party: </w:t>
            </w:r>
            <w:r>
              <w:rPr>
                <w:rFonts w:eastAsia="Times New Roman"/>
                <w:lang w:val="en-US"/>
              </w:rPr>
              <w:t xml:space="preserve">Individual or organization responsible for calibration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(RP) Total: </w:t>
            </w:r>
            <w:r>
              <w:rPr>
                <w:rFonts w:eastAsia="Times New Roman"/>
                <w:lang w:val="en-US"/>
              </w:rPr>
              <w:t xml:space="preserve">Total Dose related to Reference Point (RP). (in the scope of the including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Fluoro Dose Area Product Total: </w:t>
            </w:r>
            <w:r>
              <w:rPr>
                <w:rFonts w:eastAsia="Times New Roman"/>
                <w:lang w:val="en-US"/>
              </w:rPr>
              <w:t xml:space="preserve">Total calculated Dose Area Product applied in Fluoroscopy Modes (in the scope of the including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Dose Area Product Total: </w:t>
            </w:r>
            <w:r>
              <w:rPr>
                <w:rFonts w:eastAsia="Times New Roman"/>
                <w:lang w:val="en-US"/>
              </w:rPr>
              <w:t xml:space="preserve">Total calculated Dose Area Product applied in Acquisition Modes (in the scope of the including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Fluoro Dose (RP) Total: </w:t>
            </w:r>
            <w:r>
              <w:rPr>
                <w:rFonts w:eastAsia="Times New Roman"/>
                <w:lang w:val="en-US"/>
              </w:rPr>
              <w:t xml:space="preserve">Dose applied in Fluoroscopy Modes, related to Reference Point (RP). (in the scope of the including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Dose (RP) Total: </w:t>
            </w:r>
            <w:r>
              <w:rPr>
                <w:rFonts w:eastAsia="Times New Roman"/>
                <w:lang w:val="en-US"/>
              </w:rPr>
              <w:t xml:space="preserve">Dose applied in Acquisition Modes, related to Reference Point (RP). (in the scope of the including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Fluoro Time: </w:t>
            </w:r>
            <w:r>
              <w:rPr>
                <w:rFonts w:eastAsia="Times New Roman"/>
                <w:lang w:val="en-US"/>
              </w:rPr>
              <w:t xml:space="preserve">Total accumulated clock time of Fluoroscopy in the scope of the including report (i.e., the sum of the Irradiation Duration values for accumulated fluoroscopy irradiation events)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Number of Radiographic Frames: </w:t>
            </w:r>
            <w:r>
              <w:rPr>
                <w:rFonts w:eastAsia="Times New Roman"/>
                <w:lang w:val="en-US"/>
              </w:rPr>
              <w:t xml:space="preserve">Accumulated Count of exposure pulses (single or multi-frame encoded) created from irradiation events performed with high dose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Fluoro Mode: </w:t>
            </w:r>
            <w:r>
              <w:rPr>
                <w:rFonts w:eastAsia="Times New Roman"/>
                <w:lang w:val="en-US"/>
              </w:rPr>
              <w:t xml:space="preserve">Mode of application of X-Rays during Fluoroscopy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KVP: </w:t>
            </w:r>
            <w:r>
              <w:rPr>
                <w:rFonts w:eastAsia="Times New Roman"/>
                <w:lang w:val="en-US"/>
              </w:rPr>
              <w:t xml:space="preserve">Applied X-Ray Tube voltage at peak of X-Ray generation, in kilovolts; Mean value if measured over multiple peaks (pulses)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Tube Current: </w:t>
            </w:r>
            <w:r>
              <w:rPr>
                <w:rFonts w:eastAsia="Times New Roman"/>
                <w:lang w:val="en-US"/>
              </w:rPr>
              <w:t xml:space="preserve">Mean value of applied Tube Current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Exposure Time: </w:t>
            </w:r>
            <w:r>
              <w:rPr>
                <w:rFonts w:eastAsia="Times New Roman"/>
                <w:lang w:val="en-US"/>
              </w:rPr>
              <w:t xml:space="preserve">Cumulative time the patient has received X-Ray exposure during the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Exposure: </w:t>
            </w:r>
            <w:r>
              <w:rPr>
                <w:rFonts w:eastAsia="Times New Roman"/>
                <w:lang w:val="en-US"/>
              </w:rPr>
              <w:t xml:space="preserve">Mean value of X-Ray Current Time product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Source to Reference Point: </w:t>
            </w:r>
            <w:r>
              <w:rPr>
                <w:rFonts w:eastAsia="Times New Roman"/>
                <w:lang w:val="en-US"/>
              </w:rPr>
              <w:t xml:space="preserve">Distance to the Reference Point (RP) defined according to IEC 60601-2-43 or equipment defined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(RP): </w:t>
            </w:r>
            <w:r>
              <w:rPr>
                <w:rFonts w:eastAsia="Times New Roman"/>
                <w:lang w:val="en-US"/>
              </w:rPr>
              <w:t xml:space="preserve">Dose applied at the Reference Point (RP)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Positioner Primary End Angle: </w:t>
            </w:r>
            <w:r>
              <w:rPr>
                <w:rFonts w:eastAsia="Times New Roman"/>
                <w:lang w:val="en-US"/>
              </w:rPr>
              <w:t xml:space="preserve">Positioner Primary Angle at the end of an irradiation event. For further definition see (112011, DCM, "Positioner Primary Angle")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Positioner Secondary End Angle: </w:t>
            </w:r>
            <w:r>
              <w:rPr>
                <w:rFonts w:eastAsia="Times New Roman"/>
                <w:lang w:val="en-US"/>
              </w:rPr>
              <w:t xml:space="preserve">Positioner Secondary Angle at the end of an irradiation event. For further definition see (112012, DCM, "Positioner Secondary Angle")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Duration: </w:t>
            </w:r>
            <w:r>
              <w:rPr>
                <w:rFonts w:eastAsia="Times New Roman"/>
                <w:lang w:val="en-US"/>
              </w:rPr>
              <w:t xml:space="preserve">Clock time from the start of loading time of the first pulse until the loading time trailing edge of the final pulse in the same irradiation event. Note Loading time is defined in IEC 60601-1-3:2008, 3.37, and described in IEC 60601-2-54:2009, 203.4.101.3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Orientation: </w:t>
            </w:r>
            <w:r>
              <w:rPr>
                <w:rFonts w:eastAsia="Times New Roman"/>
                <w:lang w:val="en-US"/>
              </w:rPr>
              <w:t xml:space="preserve">Orientation of the Patient with respect to Gravity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Orientation Modifier: </w:t>
            </w:r>
            <w:r>
              <w:rPr>
                <w:rFonts w:eastAsia="Times New Roman"/>
                <w:lang w:val="en-US"/>
              </w:rPr>
              <w:t xml:space="preserve">Enhances or modifies the Patient orientation specified in Patient Orientation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Table Relationship: </w:t>
            </w:r>
            <w:r>
              <w:rPr>
                <w:rFonts w:eastAsia="Times New Roman"/>
                <w:lang w:val="en-US"/>
              </w:rPr>
              <w:t xml:space="preserve">Orientation of the Patient with respect to the Head of the Table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Source to Isocenter: </w:t>
            </w:r>
            <w:r>
              <w:rPr>
                <w:rFonts w:eastAsia="Times New Roman"/>
                <w:lang w:val="en-US"/>
              </w:rPr>
              <w:t xml:space="preserve">Distance from the X-Ray Source to the Equipment C-Arm Isocenter.(Center of Rotation)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Source to Detector: </w:t>
            </w:r>
            <w:r>
              <w:rPr>
                <w:rFonts w:eastAsia="Times New Roman"/>
                <w:lang w:val="en-US"/>
              </w:rPr>
              <w:t xml:space="preserve">Measured or calculated distance from the X-Ray source to the detector plane in the center of the beam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Longitudinal Position: </w:t>
            </w:r>
            <w:r>
              <w:rPr>
                <w:rFonts w:eastAsia="Times New Roman"/>
                <w:lang w:val="en-US"/>
              </w:rPr>
              <w:t xml:space="preserve">Table Longitudinal Position with respect to an arbitrary chosen reference by the equipment. Table motion towards LAO is positive assuming that the patient is positioned supine and its head is in normal position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Lateral Position: </w:t>
            </w:r>
            <w:r>
              <w:rPr>
                <w:rFonts w:eastAsia="Times New Roman"/>
                <w:lang w:val="en-US"/>
              </w:rPr>
              <w:t xml:space="preserve">Table Lateral Position with respect to an arbitrary chosen reference by the equipment. Table motion towards CRA is positive assuming that the patient is positioned supine and its head is in normal position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Height Position: </w:t>
            </w:r>
            <w:r>
              <w:rPr>
                <w:rFonts w:eastAsia="Times New Roman"/>
                <w:lang w:val="en-US"/>
              </w:rPr>
              <w:t xml:space="preserve">Table Height Position with respect to an arbitrary chosen reference by the equipment in (mm). Table motion downwards is positive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Head Tilt Angle: </w:t>
            </w:r>
            <w:r>
              <w:rPr>
                <w:rFonts w:eastAsia="Times New Roman"/>
                <w:lang w:val="en-US"/>
              </w:rPr>
              <w:t xml:space="preserve">Angle of the head-feet axis of the table in degrees relative to the horizontal plane. Positive values indicate that the head of the table is upwards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Horizontal Rotation Angle: </w:t>
            </w:r>
            <w:r>
              <w:rPr>
                <w:rFonts w:eastAsia="Times New Roman"/>
                <w:lang w:val="en-US"/>
              </w:rPr>
              <w:t xml:space="preserve">Rotation of the table in the horizontal plane (clockwise when looking from above the table)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Cradle Tilt Angle: </w:t>
            </w:r>
            <w:r>
              <w:rPr>
                <w:rFonts w:eastAsia="Times New Roman"/>
                <w:lang w:val="en-US"/>
              </w:rPr>
              <w:t xml:space="preserve">Angle of the left-right axis of the table in degrees relative to the horizontal plane. Positive values indicate that the left of the table is upwards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Filter Material: </w:t>
            </w:r>
            <w:r>
              <w:rPr>
                <w:rFonts w:eastAsia="Times New Roman"/>
                <w:lang w:val="en-US"/>
              </w:rPr>
              <w:t xml:space="preserve">X-Ray absorbing material used in the filter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Filter Thickness Minimum: </w:t>
            </w:r>
            <w:r>
              <w:rPr>
                <w:rFonts w:eastAsia="Times New Roman"/>
                <w:lang w:val="en-US"/>
              </w:rPr>
              <w:t xml:space="preserve">The minimum thickness of the X-Ray absorbing material used in the filters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Longitudinal End Position: </w:t>
            </w:r>
            <w:r>
              <w:rPr>
                <w:rFonts w:eastAsia="Times New Roman"/>
                <w:lang w:val="en-US"/>
              </w:rPr>
              <w:t xml:space="preserve">Table Longitudinal Position at the end of an irradiation event; see (113751, DCM, "Table Longitudinal Position")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Lateral End Position: </w:t>
            </w:r>
            <w:r>
              <w:rPr>
                <w:rFonts w:eastAsia="Times New Roman"/>
                <w:lang w:val="en-US"/>
              </w:rPr>
              <w:t xml:space="preserve">Table Lateral Position at the end of an irradiation event; see (113752, DCM, "Table Lateral Position")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Height End Position: </w:t>
            </w:r>
            <w:r>
              <w:rPr>
                <w:rFonts w:eastAsia="Times New Roman"/>
                <w:lang w:val="en-US"/>
              </w:rPr>
              <w:t xml:space="preserve">Table Height Position at the end of an irradiation event; see (113753, DCM, "Table Height Position")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Uncertainty: </w:t>
            </w:r>
            <w:r>
              <w:rPr>
                <w:rFonts w:eastAsia="Times New Roman"/>
                <w:lang w:val="en-US"/>
              </w:rPr>
              <w:t xml:space="preserve">Uncertainty of the 'actual'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Plane: </w:t>
            </w:r>
            <w:r>
              <w:rPr>
                <w:rFonts w:eastAsia="Times New Roman"/>
                <w:lang w:val="en-US"/>
              </w:rPr>
              <w:t xml:space="preserve">Identification of Acquisition Plane with Biplane systems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Focal Spot Size: </w:t>
            </w:r>
            <w:r>
              <w:rPr>
                <w:rFonts w:eastAsia="Times New Roman"/>
                <w:lang w:val="en-US"/>
              </w:rPr>
              <w:t xml:space="preserve">Nominal Size of Focal Spot of X-Ray Tube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Average X-Ray Tube Current: </w:t>
            </w:r>
            <w:r>
              <w:rPr>
                <w:rFonts w:eastAsia="Times New Roman"/>
                <w:lang w:val="en-US"/>
              </w:rPr>
              <w:t xml:space="preserve">Average X-Ray Tube Current averaged over time for pulse or for continuous Fluoroscopy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Pulses: </w:t>
            </w:r>
            <w:r>
              <w:rPr>
                <w:rFonts w:eastAsia="Times New Roman"/>
                <w:lang w:val="en-US"/>
              </w:rPr>
              <w:t xml:space="preserve">Number of pulses applied by X-Ray systems during an irradiation event (acquisition run or pulsed fluoro)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Event UID: </w:t>
            </w:r>
            <w:r>
              <w:rPr>
                <w:rFonts w:eastAsia="Times New Roman"/>
                <w:lang w:val="en-US"/>
              </w:rPr>
              <w:t xml:space="preserve">Unique identification of a single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Column Angulation: </w:t>
            </w:r>
            <w:r>
              <w:rPr>
                <w:rFonts w:eastAsia="Times New Roman"/>
                <w:lang w:val="en-US"/>
              </w:rPr>
              <w:t xml:space="preserve">Angle of the X-Ray beam in degree relative to an orthogonal axis to the detector plane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Filters: </w:t>
            </w:r>
            <w:r>
              <w:rPr>
                <w:rFonts w:eastAsia="Times New Roman"/>
                <w:lang w:val="en-US"/>
              </w:rPr>
              <w:t xml:space="preserve">Devices used to modify the energy or energy distribution of X-Rays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Filter Type: </w:t>
            </w:r>
            <w:r>
              <w:rPr>
                <w:rFonts w:eastAsia="Times New Roman"/>
                <w:lang w:val="en-US"/>
              </w:rPr>
              <w:t xml:space="preserve">Type of filter(s) inserted into the X-Ray beam. E.g., wedges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Filter Thickness Maximum: </w:t>
            </w:r>
            <w:r>
              <w:rPr>
                <w:rFonts w:eastAsia="Times New Roman"/>
                <w:lang w:val="en-US"/>
              </w:rPr>
              <w:t xml:space="preserve">The maximum thickness of the X-Ray absorbing material used in the filters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 Point Definition: </w:t>
            </w:r>
            <w:r>
              <w:rPr>
                <w:rFonts w:eastAsia="Times New Roman"/>
                <w:lang w:val="en-US"/>
              </w:rPr>
              <w:t xml:space="preserve">System provided definition of the Reference Point used for Dose calculations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Collimated Field Height: </w:t>
            </w:r>
            <w:r>
              <w:rPr>
                <w:rFonts w:eastAsia="Times New Roman"/>
                <w:lang w:val="en-US"/>
              </w:rPr>
              <w:t xml:space="preserve">Distance between the collimator blades in pixel column direction as projected at the detector plane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Collimated Field Width: </w:t>
            </w:r>
            <w:r>
              <w:rPr>
                <w:rFonts w:eastAsia="Times New Roman"/>
                <w:lang w:val="en-US"/>
              </w:rPr>
              <w:t xml:space="preserve">Distance between the collimator blades in pixel row direction as projected at the detector plane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Collimated Field Area: </w:t>
            </w:r>
            <w:r>
              <w:rPr>
                <w:rFonts w:eastAsia="Times New Roman"/>
                <w:lang w:val="en-US"/>
              </w:rPr>
              <w:t xml:space="preserve">Collimated field area at image receptor. Area for compatibility with IEC 60601-2-43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Pulse Rate: </w:t>
            </w:r>
            <w:r>
              <w:rPr>
                <w:rFonts w:eastAsia="Times New Roman"/>
                <w:lang w:val="en-US"/>
              </w:rPr>
              <w:t xml:space="preserve">Pulse rate applied by equipment during Fluoroscopy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Source to Table Plane: </w:t>
            </w:r>
            <w:r>
              <w:rPr>
                <w:rFonts w:eastAsia="Times New Roman"/>
                <w:lang w:val="en-US"/>
              </w:rPr>
              <w:t xml:space="preserve">Measured or calculated distance from the X-Ray source to the table plane in the center of the beam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Pulse Width: </w:t>
            </w:r>
            <w:r>
              <w:rPr>
                <w:rFonts w:eastAsia="Times New Roman"/>
                <w:lang w:val="en-US"/>
              </w:rPr>
              <w:t xml:space="preserve">(Average) X-Ray pulse width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Measurement Device: </w:t>
            </w:r>
            <w:r>
              <w:rPr>
                <w:rFonts w:eastAsia="Times New Roman"/>
                <w:lang w:val="en-US"/>
              </w:rPr>
              <w:t xml:space="preserve">Calibrated device to perform dose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Acquired Image: </w:t>
            </w:r>
            <w:r>
              <w:rPr>
                <w:rFonts w:eastAsia="Times New Roman"/>
                <w:lang w:val="en-US"/>
              </w:rPr>
              <w:t xml:space="preserve">Image acquired during a specified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to E conversion via MC computation: </w:t>
            </w:r>
            <w:r>
              <w:rPr>
                <w:rFonts w:eastAsia="Times New Roman"/>
                <w:lang w:val="en-US"/>
              </w:rPr>
              <w:t xml:space="preserve">Effective Dose evaluation from the product of Dose Length Product (DLP) and the Effective Dose Conversion Factor (E/DLP in units of mSv/mGy-cm), where the ratio is derived by means of Monte Carlo computations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CTDIfreeair to E conversion via MC computation: </w:t>
            </w:r>
            <w:r>
              <w:rPr>
                <w:rFonts w:eastAsia="Times New Roman"/>
                <w:lang w:val="en-US"/>
              </w:rPr>
              <w:t xml:space="preserve">Effective Dose evaluation from the product of the Mean CTDIfreeair and the ratio E/CTDIfreeair (mSv/mGy), where the ratio is derived by means of Monte Carlo computations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to E conversion via measurement: </w:t>
            </w:r>
            <w:r>
              <w:rPr>
                <w:rFonts w:eastAsia="Times New Roman"/>
                <w:lang w:val="en-US"/>
              </w:rPr>
              <w:t xml:space="preserve">Effective Dose evaluation from the product of Dose Length Product (DLP) and the Effective Dose Conversion Factor (E/DLP in units of mSv/mGy-cm), where the ratio is derived by means of dosimetric measurements with an anthropomorphic phantom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CTDIfreeair to E conversion via measurement: </w:t>
            </w:r>
            <w:r>
              <w:rPr>
                <w:rFonts w:eastAsia="Times New Roman"/>
                <w:lang w:val="en-US"/>
              </w:rPr>
              <w:t xml:space="preserve">Effective Dose evaluation from the product of the Mean CTDIfreeair and the ratio E/CTDIfreeair (mSv/mGy), where the ratio is derived by means of dosimetric measurements with an anthropomorphic phantom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Sequenced Acquisition: </w:t>
            </w:r>
            <w:r>
              <w:rPr>
                <w:rFonts w:eastAsia="Times New Roman"/>
                <w:lang w:val="en-US"/>
              </w:rPr>
              <w:t xml:space="preserve">The CT acquisition was performed by acquiring single or multi detector data while rotating the source about the gantry while the table is not moving. Additional slices are acquired by incrementing the table position and again rotating the source about the gantry while the table is not moving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Constant Angle Acquisition: </w:t>
            </w:r>
            <w:r>
              <w:rPr>
                <w:rFonts w:eastAsia="Times New Roman"/>
                <w:lang w:val="en-US"/>
              </w:rPr>
              <w:t xml:space="preserve">The CT acquisition was performed by holding the source at a constant angle and moving the table to obtain a projection image. E.g., localizer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Stationary Acquisition: </w:t>
            </w:r>
            <w:r>
              <w:rPr>
                <w:rFonts w:eastAsia="Times New Roman"/>
                <w:lang w:val="en-US"/>
              </w:rPr>
              <w:t xml:space="preserve">The CT acquisition was performed by holding the table at a constant position and acquiring multiple slices over time at the same location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Free Acquisition: </w:t>
            </w:r>
            <w:r>
              <w:rPr>
                <w:rFonts w:eastAsia="Times New Roman"/>
                <w:lang w:val="en-US"/>
              </w:rPr>
              <w:t xml:space="preserve">The CT acquisition was performed while rotating the source about the gantry while the table movement is under direct control of a human operator or under the control of an analysis application. E.g., fluoro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ICRP Pub 60: </w:t>
            </w:r>
            <w:r>
              <w:rPr>
                <w:rFonts w:eastAsia="Times New Roman"/>
                <w:lang w:val="en-US"/>
              </w:rPr>
              <w:t xml:space="preserve">Reference authority 1990 Recommendations of the International Commission on Radiological Protection (ICRP Publication 60, published as the Annals of the ICRP Vol. 21, No. 1-3, Pergamon Press,1991)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of X-Ray Irradiation: </w:t>
            </w:r>
            <w:r>
              <w:rPr>
                <w:rFonts w:eastAsia="Times New Roman"/>
                <w:lang w:val="en-US"/>
              </w:rPr>
              <w:t xml:space="preserve">Start, DateTime of the first X-Ray Irradiation Event of the accumulation within a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of X-Ray Irradiation: </w:t>
            </w:r>
            <w:r>
              <w:rPr>
                <w:rFonts w:eastAsia="Times New Roman"/>
                <w:lang w:val="en-US"/>
              </w:rPr>
              <w:t xml:space="preserve">End, DateTime of the last X-Ray Irradiation Event of </w:t>
            </w:r>
            <w:r>
              <w:rPr>
                <w:rFonts w:eastAsia="Times New Roman"/>
                <w:lang w:val="en-US"/>
              </w:rPr>
              <w:lastRenderedPageBreak/>
              <w:t xml:space="preserve">the accumulation within a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 Accumulated Dose Data: </w:t>
            </w:r>
            <w:r>
              <w:rPr>
                <w:rFonts w:eastAsia="Times New Roman"/>
                <w:lang w:val="en-US"/>
              </w:rPr>
              <w:t xml:space="preserve">X-Ray dose accumulated over multiple CT irradiation events. E.g., for a study or a performed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Number of Irradiation Events: </w:t>
            </w:r>
            <w:r>
              <w:rPr>
                <w:rFonts w:eastAsia="Times New Roman"/>
                <w:lang w:val="en-US"/>
              </w:rPr>
              <w:t xml:space="preserve">Total number of events during the defined scope of accumulation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 Dose Length Product Total: </w:t>
            </w:r>
            <w:r>
              <w:rPr>
                <w:rFonts w:eastAsia="Times New Roman"/>
                <w:lang w:val="en-US"/>
              </w:rPr>
              <w:t xml:space="preserve">The total dose length product defined scope of accumulation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 Effective Dose Total: </w:t>
            </w:r>
            <w:r>
              <w:rPr>
                <w:rFonts w:eastAsia="Times New Roman"/>
                <w:lang w:val="en-US"/>
              </w:rPr>
              <w:t xml:space="preserve">The total Effective Dose at the defined scope of accumulation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Model: </w:t>
            </w:r>
            <w:r>
              <w:rPr>
                <w:rFonts w:eastAsia="Times New Roman"/>
                <w:lang w:val="en-US"/>
              </w:rPr>
              <w:t xml:space="preserve">Identification of the reference-patient model used when Effective Dose is evaluated via Monte Carlo calculations or from a Dose Length Product conversion factor based on Monte Carlo calculations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Condition Effective Dose measured: </w:t>
            </w:r>
            <w:r>
              <w:rPr>
                <w:rFonts w:eastAsia="Times New Roman"/>
                <w:lang w:val="en-US"/>
              </w:rPr>
              <w:t xml:space="preserve">References the physical phantom and the type of dosimeter used when measurements are done to establish Effective Dose Conversion Factors (E/DLP) or ratios E/CTDIfreeair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Effective Dose Phantom Type: </w:t>
            </w:r>
            <w:r>
              <w:rPr>
                <w:rFonts w:eastAsia="Times New Roman"/>
                <w:lang w:val="en-US"/>
              </w:rPr>
              <w:t xml:space="preserve">Type of Effective Dose phantom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Dosimeter Type: </w:t>
            </w:r>
            <w:r>
              <w:rPr>
                <w:rFonts w:eastAsia="Times New Roman"/>
                <w:lang w:val="en-US"/>
              </w:rPr>
              <w:t xml:space="preserve">Type of dosimeter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 Acquisition: </w:t>
            </w:r>
            <w:r>
              <w:rPr>
                <w:rFonts w:eastAsia="Times New Roman"/>
                <w:lang w:val="en-US"/>
              </w:rPr>
              <w:t xml:space="preserve">General description of the CT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 Acquisition Type: </w:t>
            </w:r>
            <w:r>
              <w:rPr>
                <w:rFonts w:eastAsia="Times New Roman"/>
                <w:lang w:val="en-US"/>
              </w:rPr>
              <w:t xml:space="preserve">Method of the CT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Filter Aluminum Equivalent: </w:t>
            </w:r>
            <w:r>
              <w:rPr>
                <w:rFonts w:eastAsia="Times New Roman"/>
                <w:lang w:val="en-US"/>
              </w:rPr>
              <w:t xml:space="preserve">Thickness of an equivalent filter in mm in Aluminum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 Acquisition Parameters: </w:t>
            </w:r>
            <w:r>
              <w:rPr>
                <w:rFonts w:eastAsia="Times New Roman"/>
                <w:lang w:val="en-US"/>
              </w:rPr>
              <w:t xml:space="preserve">General description of the acquisition parameters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X-Ray Sources: </w:t>
            </w:r>
            <w:r>
              <w:rPr>
                <w:rFonts w:eastAsia="Times New Roman"/>
                <w:lang w:val="en-US"/>
              </w:rPr>
              <w:t xml:space="preserve">Number of X-Ray sources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Exposure Time: </w:t>
            </w:r>
            <w:r>
              <w:rPr>
                <w:rFonts w:eastAsia="Times New Roman"/>
                <w:lang w:val="en-US"/>
              </w:rPr>
              <w:t xml:space="preserve">Total time the patient has received X-Ray exposure during the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Scanning Length: </w:t>
            </w:r>
            <w:r>
              <w:rPr>
                <w:rFonts w:eastAsia="Times New Roman"/>
                <w:lang w:val="en-US"/>
              </w:rPr>
              <w:t xml:space="preserve">Length of the table travel during the entire tube loading, according to IEC 60601-2-44 Note Scanning Length might be longer than the programmed acquisition length (Length of Reconstructable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Nominal Single Collimation Width: </w:t>
            </w:r>
            <w:r>
              <w:rPr>
                <w:rFonts w:eastAsia="Times New Roman"/>
                <w:lang w:val="en-US"/>
              </w:rPr>
              <w:t xml:space="preserve">The value of the nominal width referenced to the location of the isocenter along the z axis of a single row of acquired data in mm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Nominal Total Collimation Width: </w:t>
            </w:r>
            <w:r>
              <w:rPr>
                <w:rFonts w:eastAsia="Times New Roman"/>
                <w:lang w:val="en-US"/>
              </w:rPr>
              <w:t xml:space="preserve">The value of the nominal width referenced to the location of the isocenter along the z axis of the total collimation in mm over the area of active X-Ray detection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Pitch Factor: </w:t>
            </w:r>
            <w:r>
              <w:rPr>
                <w:rFonts w:eastAsia="Times New Roman"/>
                <w:lang w:val="en-US"/>
              </w:rPr>
              <w:t xml:space="preserve">For Spiral scanning: Pitch Factor = (Table Feed per Rotation (mm)) /(Nominal Total Collimation Width (mm)) For Sequenced scanning: Pitch Factor = (Table Feed per single Sequenced scan (mm)) /(Nominal Total Collimation Width (mm))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 Dose: </w:t>
            </w:r>
            <w:r>
              <w:rPr>
                <w:rFonts w:eastAsia="Times New Roman"/>
                <w:lang w:val="en-US"/>
              </w:rPr>
              <w:t xml:space="preserve">General description of CT dose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Mean CTDIvol: </w:t>
            </w:r>
            <w:r>
              <w:rPr>
                <w:rFonts w:eastAsia="Times New Roman"/>
                <w:lang w:val="en-US"/>
              </w:rPr>
              <w:t xml:space="preserve">"Mean CTDIvol" refers to the average value of the CTDIvol associated with this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 X-Ray Source Parameters: </w:t>
            </w:r>
            <w:r>
              <w:rPr>
                <w:rFonts w:eastAsia="Times New Roman"/>
                <w:lang w:val="en-US"/>
              </w:rPr>
              <w:t xml:space="preserve">Identification, tube-potential, tube-current, and exposure-time parameters associated with an X-Ray source during an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Identification of the X-Ray Source: </w:t>
            </w:r>
            <w:r>
              <w:rPr>
                <w:rFonts w:eastAsia="Times New Roman"/>
                <w:lang w:val="en-US"/>
              </w:rPr>
              <w:t xml:space="preserve">Identifies the particular X-Ray source (in a multi-source CT system) for which the set of X-Ray source parameter values is reported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Maximum X-Ray Tube Current: </w:t>
            </w:r>
            <w:r>
              <w:rPr>
                <w:rFonts w:eastAsia="Times New Roman"/>
                <w:lang w:val="en-US"/>
              </w:rPr>
              <w:t xml:space="preserve">Maximum X-Ray tube current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Exposure Time per Rotation: </w:t>
            </w:r>
            <w:r>
              <w:rPr>
                <w:rFonts w:eastAsia="Times New Roman"/>
                <w:lang w:val="en-US"/>
              </w:rPr>
              <w:t xml:space="preserve">The exposure time for one rotation of the source around the object in 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CTDIw Phantom Type: </w:t>
            </w:r>
            <w:r>
              <w:rPr>
                <w:rFonts w:eastAsia="Times New Roman"/>
                <w:lang w:val="en-US"/>
              </w:rPr>
              <w:t xml:space="preserve">A label describing the type of phantom used for CTDIW measurement according to IEC 60601-2-44 (Head 16 cm diameter PMMA, Body 32 cm diameter PMMA)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CTDIfreeair Calculation Factor: </w:t>
            </w:r>
            <w:r>
              <w:rPr>
                <w:rFonts w:eastAsia="Times New Roman"/>
                <w:lang w:val="en-US"/>
              </w:rPr>
              <w:t xml:space="preserve">The CTDIfreeair Calculation Factor is the CTDIfreeair per mAs, expressed in units of mGy/mAs. The CTDIfreeair Calculation Factor may be used in one method calculating Dose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Mean CTDIfreeair: </w:t>
            </w:r>
            <w:r>
              <w:rPr>
                <w:rFonts w:eastAsia="Times New Roman"/>
                <w:lang w:val="en-US"/>
              </w:rPr>
              <w:t xml:space="preserve">The average value of the free-in-air CTDI associated with this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w:t>
            </w:r>
            <w:r>
              <w:rPr>
                <w:rFonts w:eastAsia="Times New Roman"/>
                <w:lang w:val="en-US"/>
              </w:rPr>
              <w:t xml:space="preserve">Dose Length Product (DLP), expressed in mGy-cm, is an index characterizing the product of the CTDIvol and the length scanned. For Spiral scanning, DLP = CTDIvol âœ• Scanning Length. For Sequenced scanning, DLP = CTDIvol âœ• Nominal Total Collimation Width âœ• Cumulative Exposure Time / Exposure Time per Rotation. For Stationary and Free scanning, DLP = CTDIvol âœ• Nominal Total Collimation Width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Effective Dose: </w:t>
            </w:r>
            <w:r>
              <w:rPr>
                <w:rFonts w:eastAsia="Times New Roman"/>
                <w:lang w:val="en-US"/>
              </w:rPr>
              <w:t xml:space="preserve">Effective dose in mSv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Effective Dose Conversion Factor: </w:t>
            </w:r>
            <w:r>
              <w:rPr>
                <w:rFonts w:eastAsia="Times New Roman"/>
                <w:lang w:val="en-US"/>
              </w:rPr>
              <w:t xml:space="preserve">Effective Dose per DLP, reference value for Effective Dose calculation, expressed in mSv/mGY.cm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ICRP Pub 103: </w:t>
            </w:r>
            <w:r>
              <w:rPr>
                <w:rFonts w:eastAsia="Times New Roman"/>
                <w:lang w:val="en-US"/>
              </w:rPr>
              <w:t xml:space="preserve">Effective Dose Reference authority 2007 Recommendations of the International Commission on Radiological Protection (ICRP Publication 103, published as the Annals of the ICRP Vol. 37, No. 2-4, Elsevier, 2007)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Modulation Type: </w:t>
            </w:r>
            <w:r>
              <w:rPr>
                <w:rFonts w:eastAsia="Times New Roman"/>
                <w:lang w:val="en-US"/>
              </w:rPr>
              <w:t xml:space="preserve">The type of exposure modulation used for the purpose of limiting the dose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Exposure Index: </w:t>
            </w:r>
            <w:r>
              <w:rPr>
                <w:rFonts w:eastAsia="Times New Roman"/>
                <w:lang w:val="en-US"/>
              </w:rPr>
              <w:t xml:space="preserve">Measure of the detector response to radiation in the relevant image region of an image acquired with a digital X-Ray imaging system as defined in IEC 62494-1; see PS3.3 definition of Exposure Index Macro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Exposure Index: </w:t>
            </w:r>
            <w:r>
              <w:rPr>
                <w:rFonts w:eastAsia="Times New Roman"/>
                <w:lang w:val="en-US"/>
              </w:rPr>
              <w:t xml:space="preserve">The target value used to calculate the Deviation Index as defined in IEC 62494-1; see PS3.3 definition of Exposure Index Macro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Deviation Index: </w:t>
            </w:r>
            <w:r>
              <w:rPr>
                <w:rFonts w:eastAsia="Times New Roman"/>
                <w:lang w:val="en-US"/>
              </w:rPr>
              <w:t xml:space="preserve">A scaled representation of the accuracy of the Exposure Index compared to the Target Exposure Index as defined in IEC 62494-1; see PS3.3 definition of Exposure Index Macro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Authorizing: </w:t>
            </w:r>
            <w:r>
              <w:rPr>
                <w:rFonts w:eastAsia="Times New Roman"/>
                <w:lang w:val="en-US"/>
              </w:rPr>
              <w:t xml:space="preserve">The clinician responsible for determining that the irradiating procedure was appropriate for the indications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Administering: </w:t>
            </w:r>
            <w:r>
              <w:rPr>
                <w:rFonts w:eastAsia="Times New Roman"/>
                <w:lang w:val="en-US"/>
              </w:rPr>
              <w:t xml:space="preserve">The person responsible for the administration of radiation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Event: </w:t>
            </w:r>
            <w:r>
              <w:rPr>
                <w:rFonts w:eastAsia="Times New Roman"/>
                <w:lang w:val="en-US"/>
              </w:rPr>
              <w:t xml:space="preserve">An irradiation event is the loading of X-Ray equipment caused by a single continuous actuation of the equipment's irradiation switch, from the start of the loading time of the first pulse until the loading time trailing edge of the </w:t>
            </w:r>
            <w:r>
              <w:rPr>
                <w:rFonts w:eastAsia="Times New Roman"/>
                <w:lang w:val="en-US"/>
              </w:rPr>
              <w:lastRenderedPageBreak/>
              <w:t xml:space="preserve">final pulse. Any automatic on-off switching of the irradiation source during the event is not treated as separate events, rather the event includes the time between start and stop of irradiation as triggered by the user. E.g., a pulsed fluoro X-Ray acquisition shall be treated as a single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Irradiation Event UID: </w:t>
            </w:r>
            <w:r>
              <w:rPr>
                <w:rFonts w:eastAsia="Times New Roman"/>
                <w:lang w:val="en-US"/>
              </w:rPr>
              <w:t xml:space="preserve">Unique Identifier of an Irradiation Event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of Dose Information: </w:t>
            </w:r>
            <w:r>
              <w:rPr>
                <w:rFonts w:eastAsia="Times New Roman"/>
                <w:lang w:val="en-US"/>
              </w:rPr>
              <w:t xml:space="preserve">Method by which dose-related details of an Irradiation Event were obtained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Acquisition Time: </w:t>
            </w:r>
            <w:r>
              <w:rPr>
                <w:rFonts w:eastAsia="Times New Roman"/>
                <w:lang w:val="en-US"/>
              </w:rPr>
              <w:t xml:space="preserve">Total accumulated acquisition clock time in the scope of the including report (i.e., the sum of the Irradiation Duration values for accumulated acquisition irradiation events)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Automated Data Collection: </w:t>
            </w:r>
            <w:r>
              <w:rPr>
                <w:rFonts w:eastAsia="Times New Roman"/>
                <w:lang w:val="en-US"/>
              </w:rPr>
              <w:t xml:space="preserve">Direct recording of data by a relevant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Manual Entry: </w:t>
            </w:r>
            <w:r>
              <w:rPr>
                <w:rFonts w:eastAsia="Times New Roman"/>
                <w:lang w:val="en-US"/>
              </w:rPr>
              <w:t xml:space="preserve">Recording of data by a human operator, including manual transcription of electronic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MPPS Content: </w:t>
            </w:r>
            <w:r>
              <w:rPr>
                <w:rFonts w:eastAsia="Times New Roman"/>
                <w:lang w:val="en-US"/>
              </w:rPr>
              <w:t xml:space="preserve">The data is taken from an MPPS SOP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Irradiating Device: </w:t>
            </w:r>
            <w:r>
              <w:rPr>
                <w:rFonts w:eastAsia="Times New Roman"/>
                <w:lang w:val="en-US"/>
              </w:rPr>
              <w:t xml:space="preserve">A device exposing a patient to ionizing radiation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15cm from Isocenter toward Source: </w:t>
            </w:r>
            <w:r>
              <w:rPr>
                <w:rFonts w:eastAsia="Times New Roman"/>
                <w:lang w:val="en-US"/>
              </w:rPr>
              <w:t xml:space="preserve">15cm from the isocenter towards the X-Ray source; See IEC 60601-2-43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30cm in Front of Image Input Surface: </w:t>
            </w:r>
            <w:r>
              <w:rPr>
                <w:rFonts w:eastAsia="Times New Roman"/>
                <w:lang w:val="en-US"/>
              </w:rPr>
              <w:t xml:space="preserve">30cm in front (towards the tube) of the input surface of the image receptor; See FDA Federal Performance Standard for Diagnostic X-Ray Systems Â§1020.32(d) (7)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1cm above Tabletop: </w:t>
            </w:r>
            <w:r>
              <w:rPr>
                <w:rFonts w:eastAsia="Times New Roman"/>
                <w:lang w:val="en-US"/>
              </w:rPr>
              <w:t xml:space="preserve">1cm above the patient tabletop or cradle; See FDA Federal Performance Standard for Diagnostic X-Ray Systems Â§1020.32(d) (7)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30cm above Tabletop: </w:t>
            </w:r>
            <w:r>
              <w:rPr>
                <w:rFonts w:eastAsia="Times New Roman"/>
                <w:lang w:val="en-US"/>
              </w:rPr>
              <w:t xml:space="preserve">30cm above the patient tabletop of cradle; See FDA Federal Performance Standard for Diagnostic X-Ray Systems Â§1020.32(d) (7)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15cm from Table Centerline: </w:t>
            </w:r>
            <w:r>
              <w:rPr>
                <w:rFonts w:eastAsia="Times New Roman"/>
                <w:lang w:val="en-US"/>
              </w:rPr>
              <w:t xml:space="preserve">15cm from the centerline of the X-Ray table and in the direction of the X-Ray source; See FDA Federal Performance Standard for Diagnostic X-Ray Systems Â§1020.32(d) (7)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Entrance exposure to a 4.2 cm breast thickness: </w:t>
            </w:r>
            <w:r>
              <w:rPr>
                <w:rFonts w:eastAsia="Times New Roman"/>
                <w:lang w:val="en-US"/>
              </w:rPr>
              <w:t xml:space="preserve">Standard breast means a 4.2 centimeter (cm) thick compressed breast consisting of 50 percent glandular and 50 percent adipose tissue. See Department of Health and Human Services, Food and Drug Administration. Mammography quality standards; final rule. Federal Register. Oct. 28, 1997; 68(208):55852-55994; see 900.2(uu)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Copied From Image Attributes: </w:t>
            </w:r>
            <w:r>
              <w:rPr>
                <w:rFonts w:eastAsia="Times New Roman"/>
                <w:lang w:val="en-US"/>
              </w:rPr>
              <w:t xml:space="preserve">The data is copied from information present in the image attributes. E.g., dose attributes such as CTDIvol (0018,9345)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Computed From Image Attributes: </w:t>
            </w:r>
            <w:r>
              <w:rPr>
                <w:rFonts w:eastAsia="Times New Roman"/>
                <w:lang w:val="en-US"/>
              </w:rPr>
              <w:t xml:space="preserve">The data is computed from information present in the image attributes. E.g., by using dosimetry information for the specific irradiating device make and model, applied to technique information such as KVP and mAs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Derived From Human-Readable Reports: </w:t>
            </w:r>
            <w:r>
              <w:rPr>
                <w:rFonts w:eastAsia="Times New Roman"/>
                <w:lang w:val="en-US"/>
              </w:rPr>
              <w:t xml:space="preserve">The data is derived from human-readable reports. E.g., by natural language parsing of text reports, or optical character recognition from reports saved as images by the irradiating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Name: </w:t>
            </w:r>
            <w:r>
              <w:rPr>
                <w:rFonts w:eastAsia="Times New Roman"/>
                <w:lang w:val="en-US"/>
              </w:rPr>
              <w:t xml:space="preserve">The name of a specific person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ID: </w:t>
            </w:r>
            <w:r>
              <w:rPr>
                <w:rFonts w:eastAsia="Times New Roman"/>
                <w:lang w:val="en-US"/>
              </w:rPr>
              <w:t xml:space="preserve">An identification number or code for a specific person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ID Issuer: </w:t>
            </w:r>
            <w:r>
              <w:rPr>
                <w:rFonts w:eastAsia="Times New Roman"/>
                <w:lang w:val="en-US"/>
              </w:rPr>
              <w:t xml:space="preserve">The organization that issued a Person ID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Organization Name: </w:t>
            </w:r>
            <w:r>
              <w:rPr>
                <w:rFonts w:eastAsia="Times New Roman"/>
                <w:lang w:val="en-US"/>
              </w:rPr>
              <w:t xml:space="preserve">The name of an organization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Role in Organization: </w:t>
            </w:r>
            <w:r>
              <w:rPr>
                <w:rFonts w:eastAsia="Times New Roman"/>
                <w:lang w:val="en-US"/>
              </w:rPr>
              <w:t xml:space="preserve">The role played by a person in an organization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Role in Procedure: </w:t>
            </w:r>
            <w:r>
              <w:rPr>
                <w:rFonts w:eastAsia="Times New Roman"/>
                <w:lang w:val="en-US"/>
              </w:rPr>
              <w:t xml:space="preserve">The role played by a person in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Role in Procedure: </w:t>
            </w:r>
            <w:r>
              <w:rPr>
                <w:rFonts w:eastAsia="Times New Roman"/>
                <w:lang w:val="en-US"/>
              </w:rPr>
              <w:t xml:space="preserve">The role played by a device in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Name: </w:t>
            </w:r>
            <w:r>
              <w:rPr>
                <w:rFonts w:eastAsia="Times New Roman"/>
                <w:lang w:val="en-US"/>
              </w:rPr>
              <w:t xml:space="preserve">The name used to refer to a device; usually locally unique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Manufacturer: </w:t>
            </w:r>
            <w:r>
              <w:rPr>
                <w:rFonts w:eastAsia="Times New Roman"/>
                <w:lang w:val="en-US"/>
              </w:rPr>
              <w:t xml:space="preserve">Manufacturer of a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Model Name: </w:t>
            </w:r>
            <w:r>
              <w:rPr>
                <w:rFonts w:eastAsia="Times New Roman"/>
                <w:lang w:val="en-US"/>
              </w:rPr>
              <w:t xml:space="preserve">Model Name of a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Serial Number: </w:t>
            </w:r>
            <w:r>
              <w:rPr>
                <w:rFonts w:eastAsia="Times New Roman"/>
                <w:lang w:val="en-US"/>
              </w:rPr>
              <w:t xml:space="preserve">Serial Number of a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All Planes: </w:t>
            </w:r>
            <w:r>
              <w:rPr>
                <w:rFonts w:eastAsia="Times New Roman"/>
                <w:lang w:val="en-US"/>
              </w:rPr>
              <w:t xml:space="preserve">All planes of a multi-plane acquisition equipment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Length of Reconstructable Volume: </w:t>
            </w:r>
            <w:r>
              <w:rPr>
                <w:rFonts w:eastAsia="Times New Roman"/>
                <w:lang w:val="en-US"/>
              </w:rPr>
              <w:t xml:space="preserve">The length from which images may be reconstructed (i.e., excluding any overranging performed in a spiral acquisition that is required for data interpolation). Value is distinct from (1113825, DCM, "Scanning Length"), which is the actual length of the table travel during the entire tube loading, according to IEC 60601-2-44, and includes overranging. Also distinct from any actual Reconstructed Volume, which may depend on the slice thickness chosen for a particular reconstruction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Top Z Location of Reconstructable Volume: </w:t>
            </w:r>
            <w:r>
              <w:rPr>
                <w:rFonts w:eastAsia="Times New Roman"/>
                <w:lang w:val="en-US"/>
              </w:rPr>
              <w:t xml:space="preserve">The Z location that is the top (highest Z value) of the Reconstructable Volume. Specified as the Z component within the Patient Coordinate System defined by a specified Frame of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Bottom Z Location of Reconstructable Volume: </w:t>
            </w:r>
            <w:r>
              <w:rPr>
                <w:rFonts w:eastAsia="Times New Roman"/>
                <w:lang w:val="en-US"/>
              </w:rPr>
              <w:t xml:space="preserve">The Z location that is the bottom (lowest Z value) of the Reconstructable Volume. Specified as the Z component within the Patient Coordinate System defined by a specified Frame of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Top Z Location of Scanning Length: </w:t>
            </w:r>
            <w:r>
              <w:rPr>
                <w:rFonts w:eastAsia="Times New Roman"/>
                <w:lang w:val="en-US"/>
              </w:rPr>
              <w:t xml:space="preserve">The Z location that is the top (highest Z value) of the scanning length. Specified as the Z component within the Patient Coordinate System defined by a specified Frame of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Bottom Z Location of Scanning Length: </w:t>
            </w:r>
            <w:r>
              <w:rPr>
                <w:rFonts w:eastAsia="Times New Roman"/>
                <w:lang w:val="en-US"/>
              </w:rPr>
              <w:t xml:space="preserve">The Z location that is the bottom (lowest Z value) of the scanning length. Specified as the Z component within the Patient Coordinate System defined by a specified Frame of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Exposed Range: </w:t>
            </w:r>
            <w:r>
              <w:rPr>
                <w:rFonts w:eastAsia="Times New Roman"/>
                <w:lang w:val="en-US"/>
              </w:rPr>
              <w:t xml:space="preserve">The range along the z axis of the total volume irradiated, per IEC 60601-2-44, Ed. 3, 203.115(b). The start and stop of loading corresponding to the outer edge of the full width half maximum of the free-in-air dose profile for the beam collimation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Check Alert Details: </w:t>
            </w:r>
            <w:r>
              <w:rPr>
                <w:rFonts w:eastAsia="Times New Roman"/>
                <w:lang w:val="en-US"/>
              </w:rPr>
              <w:t xml:space="preserve">Report section about cumulative dose alerts during an examination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Alert Value Configured: </w:t>
            </w:r>
            <w:r>
              <w:rPr>
                <w:rFonts w:eastAsia="Times New Roman"/>
                <w:lang w:val="en-US"/>
              </w:rPr>
              <w:t xml:space="preserve">Flag denoting whether a DLP Alert Value was configured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CTDIvol Alert Value Configured: </w:t>
            </w:r>
            <w:r>
              <w:rPr>
                <w:rFonts w:eastAsia="Times New Roman"/>
                <w:lang w:val="en-US"/>
              </w:rPr>
              <w:t xml:space="preserve">Flag denoting whether a CTDIvol Alert Value was configured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Alert Value: </w:t>
            </w:r>
            <w:r>
              <w:rPr>
                <w:rFonts w:eastAsia="Times New Roman"/>
                <w:lang w:val="en-US"/>
              </w:rPr>
              <w:t xml:space="preserve">Cumulative Dose Length Product value configured to trigger an </w:t>
            </w:r>
            <w:r>
              <w:rPr>
                <w:rFonts w:eastAsia="Times New Roman"/>
                <w:lang w:val="en-US"/>
              </w:rPr>
              <w:lastRenderedPageBreak/>
              <w:t xml:space="preserve">alert; see NEMA XR 25-2010 Dose Check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CTDIvol Alert Value: </w:t>
            </w:r>
            <w:r>
              <w:rPr>
                <w:rFonts w:eastAsia="Times New Roman"/>
                <w:lang w:val="en-US"/>
              </w:rPr>
              <w:t xml:space="preserve">Cumulative CTDIvol value configured to trigger an alert; see NEMA XR 25-2010 Dose Check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Accumulated DLP Forward Estimate: </w:t>
            </w:r>
            <w:r>
              <w:rPr>
                <w:rFonts w:eastAsia="Times New Roman"/>
                <w:lang w:val="en-US"/>
              </w:rPr>
              <w:t xml:space="preserve">A forward estimate of the accumulated DLP plus the estimated DLP for the next Protocol Element Group; see NEMA XR 25-2010 Dose Check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Accumulated CTDIvol Forward Estimate: </w:t>
            </w:r>
            <w:r>
              <w:rPr>
                <w:rFonts w:eastAsia="Times New Roman"/>
                <w:lang w:val="en-US"/>
              </w:rPr>
              <w:t xml:space="preserve">A forward estimate at a given location of the accumulated CTDIvol plus the estimated CTDIvol for the next Protocol Element Group; see NEMA XR 25-2010 Dose Check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Reason for Proceeding: </w:t>
            </w:r>
            <w:r>
              <w:rPr>
                <w:rFonts w:eastAsia="Times New Roman"/>
                <w:lang w:val="en-US"/>
              </w:rPr>
              <w:t xml:space="preserve">Reason provided for proceeding with a procedure that is projected to exceed a configured dose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Check Notification Details: </w:t>
            </w:r>
            <w:r>
              <w:rPr>
                <w:rFonts w:eastAsia="Times New Roman"/>
                <w:lang w:val="en-US"/>
              </w:rPr>
              <w:t xml:space="preserve">Report section about dose notifications during a protocol element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Notification Value Configured: </w:t>
            </w:r>
            <w:r>
              <w:rPr>
                <w:rFonts w:eastAsia="Times New Roman"/>
                <w:lang w:val="en-US"/>
              </w:rPr>
              <w:t xml:space="preserve">Flag denoting whether a DLP Notification Value was configured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CTDIvol Notification Value Configured: </w:t>
            </w:r>
            <w:r>
              <w:rPr>
                <w:rFonts w:eastAsia="Times New Roman"/>
                <w:lang w:val="en-US"/>
              </w:rPr>
              <w:t xml:space="preserve">Flag denoting whether a CTDIvol Notification Value was configured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Notification Value: </w:t>
            </w:r>
            <w:r>
              <w:rPr>
                <w:rFonts w:eastAsia="Times New Roman"/>
                <w:lang w:val="en-US"/>
              </w:rPr>
              <w:t xml:space="preserve">Dose Length Product value configured to trigger a notification for a given protocol element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CTDIvol Notification Value: </w:t>
            </w:r>
            <w:r>
              <w:rPr>
                <w:rFonts w:eastAsia="Times New Roman"/>
                <w:lang w:val="en-US"/>
              </w:rPr>
              <w:t xml:space="preserve">CTDIvol value configured to trigger a notification for a given protocol element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DLP Forward Estimate: </w:t>
            </w:r>
            <w:r>
              <w:rPr>
                <w:rFonts w:eastAsia="Times New Roman"/>
                <w:lang w:val="en-US"/>
              </w:rPr>
              <w:t xml:space="preserve">A forward estimate of the DLP for the next Protocol Element Group; see NEMA XR 25-2010 Dose Check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CTDIvol Forward Estimate: </w:t>
            </w:r>
            <w:r>
              <w:rPr>
                <w:rFonts w:eastAsia="Times New Roman"/>
                <w:lang w:val="en-US"/>
              </w:rPr>
              <w:t xml:space="preserve">A forward estimate of the CTDIvol for the next Protocol Element Group; see NEMA XR 25-2010 Dose Check Standard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Radiation Exposure: </w:t>
            </w:r>
            <w:r>
              <w:rPr>
                <w:rFonts w:eastAsia="Times New Roman"/>
                <w:lang w:val="en-US"/>
              </w:rPr>
              <w:t xml:space="preserve">The amount of ionizing radiation to which the patient was exposed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Radioactive Substance Administered: </w:t>
            </w:r>
            <w:r>
              <w:rPr>
                <w:rFonts w:eastAsia="Times New Roman"/>
                <w:lang w:val="en-US"/>
              </w:rPr>
              <w:t xml:space="preserve">Type, amount and route of radioactive substance administered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Radiation Exposure and Protection Information: </w:t>
            </w:r>
            <w:r>
              <w:rPr>
                <w:rFonts w:eastAsia="Times New Roman"/>
                <w:lang w:val="en-US"/>
              </w:rPr>
              <w:t xml:space="preserve">Exposure to ionizing radiation and associated preventive measures used to reduce the exposure of parts of the body like lead apron or eye, thyroid gland or gonad protection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Size Specific Dose Estimation: </w:t>
            </w:r>
            <w:r>
              <w:rPr>
                <w:rFonts w:eastAsia="Times New Roman"/>
                <w:lang w:val="en-US"/>
              </w:rPr>
              <w:t xml:space="preserve">The Size-Specific Dose Estimate is a patient dose estimate that takes into account the size of the patient, such as described in AAPM Report 204 by using linear dimensions measured on the patient or patient images or estimated from patient 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Measured Lateral Dimension: </w:t>
            </w:r>
            <w:r>
              <w:rPr>
                <w:rFonts w:eastAsia="Times New Roman"/>
                <w:lang w:val="en-US"/>
              </w:rPr>
              <w:t xml:space="preserve">The side-to-side (left to right) dimension of the body part being scanned (per AAPM Report 204)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Measured AP Dimension: </w:t>
            </w:r>
            <w:r>
              <w:rPr>
                <w:rFonts w:eastAsia="Times New Roman"/>
                <w:lang w:val="en-US"/>
              </w:rPr>
              <w:t xml:space="preserve">The thickness of the body part being scanned, in the antero-posterior dimension (per AAPM Report 204)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Derived Effective Diameter: </w:t>
            </w:r>
            <w:r>
              <w:rPr>
                <w:rFonts w:eastAsia="Times New Roman"/>
                <w:lang w:val="en-US"/>
              </w:rPr>
              <w:t xml:space="preserve">The diameter of the patient at a given location along the Z-axis of the patient, assuming that the patient has a circular cross-section (per </w:t>
            </w:r>
            <w:r>
              <w:rPr>
                <w:rFonts w:eastAsia="Times New Roman"/>
                <w:lang w:val="en-US"/>
              </w:rPr>
              <w:lastRenderedPageBreak/>
              <w:t xml:space="preserve">AAPM Report 204)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AAPM 204 Lateral Dimension: </w:t>
            </w:r>
            <w:r>
              <w:rPr>
                <w:rFonts w:eastAsia="Times New Roman"/>
                <w:lang w:val="en-US"/>
              </w:rPr>
              <w:t xml:space="preserve">The Size Specific Dose Estimation is computed using Table 1B (32cm phantom) or Table 2B (16cm phantom) of AAPM Report 204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AAPM 204 AP Dimension: </w:t>
            </w:r>
            <w:r>
              <w:rPr>
                <w:rFonts w:eastAsia="Times New Roman"/>
                <w:lang w:val="en-US"/>
              </w:rPr>
              <w:t xml:space="preserve">The Size Specific Dose Estimation is computed using Table 1C (32cm phantom) or Table 2C (16cm phantom) of AAPM Report 204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AAPM 204 Sum of Lateral and AP Dimension: </w:t>
            </w:r>
            <w:r>
              <w:rPr>
                <w:rFonts w:eastAsia="Times New Roman"/>
                <w:lang w:val="en-US"/>
              </w:rPr>
              <w:t xml:space="preserve">The Size Specific Dose Estimation is computed using Table 1A (32cm phantom) or Table 2A (16cm phantom) of AAPM Report 204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AAPM 204 Effective Diameter Estimated From Patient Age: </w:t>
            </w:r>
            <w:r>
              <w:rPr>
                <w:rFonts w:eastAsia="Times New Roman"/>
                <w:lang w:val="en-US"/>
              </w:rPr>
              <w:t xml:space="preserve">The Size Specific Dose Estimation is computed using Table 1D (32cm phantom) or Table 2D (16cm phantom) using an effective diameter estimated from the patient's age using Table 3 of AAPM Report 204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System Calculated: </w:t>
            </w:r>
            <w:r>
              <w:rPr>
                <w:rFonts w:eastAsia="Times New Roman"/>
                <w:lang w:val="en-US"/>
              </w:rPr>
              <w:t xml:space="preserve">Values calculated from other existing parameters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 Detector Plane: </w:t>
            </w:r>
            <w:r>
              <w:rPr>
                <w:rFonts w:eastAsia="Times New Roman"/>
                <w:lang w:val="en-US"/>
              </w:rPr>
              <w:t xml:space="preserve">A segmented region of the detector surface within the irradiated area (but might not be near the center of the detector)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Reading Device: </w:t>
            </w:r>
            <w:r>
              <w:rPr>
                <w:rFonts w:eastAsia="Times New Roman"/>
                <w:lang w:val="en-US"/>
              </w:rPr>
              <w:t xml:space="preserve">A device that creates digital images from X-Ray detectors (Direct, Indirect or Storage)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Source Data Available: </w:t>
            </w:r>
            <w:r>
              <w:rPr>
                <w:rFonts w:eastAsia="Times New Roman"/>
                <w:lang w:val="en-US"/>
              </w:rPr>
              <w:t xml:space="preserve">Parameters related to the X-Ray source (generator, tube, etc) are available to the recording application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Mechanical Data Available: </w:t>
            </w:r>
            <w:r>
              <w:rPr>
                <w:rFonts w:eastAsia="Times New Roman"/>
                <w:lang w:val="en-US"/>
              </w:rPr>
              <w:t xml:space="preserve">Parameters related to the X-Ray Mechanical System (Stand, Table) are available to the recording application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X-Ray Detector Data Available: </w:t>
            </w:r>
            <w:r>
              <w:rPr>
                <w:rFonts w:eastAsia="Times New Roman"/>
                <w:lang w:val="en-US"/>
              </w:rPr>
              <w:t xml:space="preserve">Parameters related to the X-Ray Detector are available to the recording application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Projection Eponymous Name: </w:t>
            </w:r>
            <w:r>
              <w:rPr>
                <w:rFonts w:eastAsia="Times New Roman"/>
                <w:lang w:val="en-US"/>
              </w:rPr>
              <w:t xml:space="preserve">Describes the radiographic method of patient, tube and detector positioning to achieve a well described projection or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Detector Type: </w:t>
            </w:r>
            <w:r>
              <w:rPr>
                <w:rFonts w:eastAsia="Times New Roman"/>
                <w:lang w:val="en-US"/>
              </w:rPr>
              <w:t xml:space="preserve">Type of Detector used to acquire data. E.g.,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Direct Detector: </w:t>
            </w:r>
            <w:r>
              <w:rPr>
                <w:rFonts w:eastAsia="Times New Roman"/>
                <w:lang w:val="en-US"/>
              </w:rPr>
              <w:t xml:space="preserve">Detector that directly transforms the input signal to pixel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Indirect Detector: </w:t>
            </w:r>
            <w:r>
              <w:rPr>
                <w:rFonts w:eastAsia="Times New Roman"/>
                <w:lang w:val="en-US"/>
              </w:rPr>
              <w:t xml:space="preserve">Detector that transforms an intermediate signal into pixel values. E.g., a scintillator-based detector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Storage Detector: </w:t>
            </w:r>
            <w:r>
              <w:rPr>
                <w:rFonts w:eastAsia="Times New Roman"/>
                <w:lang w:val="en-US"/>
              </w:rPr>
              <w:t xml:space="preserve">Storage detector that stores a signal that is later transformed by a reader into pixel values. E.g., a phosphor-based detector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Film: </w:t>
            </w:r>
            <w:r>
              <w:rPr>
                <w:rFonts w:eastAsia="Times New Roman"/>
                <w:lang w:val="en-US"/>
              </w:rPr>
              <w:t xml:space="preserve">Film that is scanned to create pixel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Mount: </w:t>
            </w:r>
            <w:r>
              <w:rPr>
                <w:rFonts w:eastAsia="Times New Roman"/>
                <w:lang w:val="en-US"/>
              </w:rPr>
              <w:t xml:space="preserve">The cassette/detector is mounted in the patient table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Unmounted Detector: </w:t>
            </w:r>
            <w:r>
              <w:rPr>
                <w:rFonts w:eastAsia="Times New Roman"/>
                <w:lang w:val="en-US"/>
              </w:rPr>
              <w:t xml:space="preserve">The cassette/detector is not mounted.. E.g., a cassette placed underneath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Upright Stand Mount: </w:t>
            </w:r>
            <w:r>
              <w:rPr>
                <w:rFonts w:eastAsia="Times New Roman"/>
                <w:lang w:val="en-US"/>
              </w:rPr>
              <w:t xml:space="preserve">The cassette/detector is mounted in an upright stand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C-Arm Mount: </w:t>
            </w:r>
            <w:r>
              <w:rPr>
                <w:rFonts w:eastAsia="Times New Roman"/>
                <w:lang w:val="en-US"/>
              </w:rPr>
              <w:t xml:space="preserve">The cassette/detector is mounted on a c-arm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CR/DR Mechanical Configuration: </w:t>
            </w:r>
            <w:r>
              <w:rPr>
                <w:rFonts w:eastAsia="Times New Roman"/>
                <w:lang w:val="en-US"/>
              </w:rPr>
              <w:t xml:space="preserve">Method of mounting or positioning a CR/DR cassette or detector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Fluoroscopy-Guided Projection Radiography System: </w:t>
            </w:r>
            <w:r>
              <w:rPr>
                <w:rFonts w:eastAsia="Times New Roman"/>
                <w:lang w:val="en-US"/>
              </w:rPr>
              <w:t xml:space="preserve">An integrated projection </w:t>
            </w:r>
            <w:r>
              <w:rPr>
                <w:rFonts w:eastAsia="Times New Roman"/>
                <w:lang w:val="en-US"/>
              </w:rPr>
              <w:lastRenderedPageBreak/>
              <w:t xml:space="preserve">radiography system capable of fluoroscopy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Integrated Projection Radiography System: </w:t>
            </w:r>
            <w:r>
              <w:rPr>
                <w:rFonts w:eastAsia="Times New Roman"/>
                <w:lang w:val="en-US"/>
              </w:rPr>
              <w:t xml:space="preserve">A projection radiography system where the X-Ray detector, X-Ray Source and gantry components are integrated and the managing system is able to access details of each component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Cassette-based Projection Radiography System: </w:t>
            </w:r>
            <w:r>
              <w:rPr>
                <w:rFonts w:eastAsia="Times New Roman"/>
                <w:lang w:val="en-US"/>
              </w:rPr>
              <w:t xml:space="preserve">A projection radiography system where the X-Ray detector, X-Ray Source and gantry components are not integrated. E.g., cassette-based CR and DR systems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Reconstruction Algorithm: </w:t>
            </w:r>
            <w:r>
              <w:rPr>
                <w:rFonts w:eastAsia="Times New Roman"/>
                <w:lang w:val="en-US"/>
              </w:rPr>
              <w:t xml:space="preserve">Description of the algorithm used when reconstructing the image from the data acquired during the acquisition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Filtered Back Projection: </w:t>
            </w:r>
            <w:r>
              <w:rPr>
                <w:rFonts w:eastAsia="Times New Roman"/>
                <w:lang w:val="en-US"/>
              </w:rPr>
              <w:t xml:space="preserve">An algorithm for reconstructing an image from multiple projections by back-projecting the measured values along the line of the projection and filtering the result to reduce blurring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Iterative Reconstruction: </w:t>
            </w:r>
            <w:r>
              <w:rPr>
                <w:rFonts w:eastAsia="Times New Roman"/>
                <w:lang w:val="en-US"/>
              </w:rPr>
              <w:t xml:space="preserve">An algorithm for reconstructing an image from multiple projections by starting with an assumed reconstructed image, computing projections from the image, comparing the original projection data and updating the reconstructed image based upon the difference between the calculated and the actual projections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Step To This Point: </w:t>
            </w:r>
            <w:r>
              <w:rPr>
                <w:rFonts w:eastAsia="Times New Roman"/>
                <w:lang w:val="en-US"/>
              </w:rPr>
              <w:t xml:space="preserve">The period of time from the start of a Procedure Step until the time point established by the context of the reference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a number: </w:t>
            </w:r>
            <w:r>
              <w:rPr>
                <w:rFonts w:eastAsia="Times New Roman"/>
                <w:lang w:val="en-US"/>
              </w:rPr>
              <w:t xml:space="preserve">Measurement not available: Not a number (per IEEE 754)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Negative Infinity: </w:t>
            </w:r>
            <w:r>
              <w:rPr>
                <w:rFonts w:eastAsia="Times New Roman"/>
                <w:lang w:val="en-US"/>
              </w:rPr>
              <w:t xml:space="preserve">Measurement not available: Negative Infinity (per IEEE 754)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Positive Infinity: </w:t>
            </w:r>
            <w:r>
              <w:rPr>
                <w:rFonts w:eastAsia="Times New Roman"/>
                <w:lang w:val="en-US"/>
              </w:rPr>
              <w:t xml:space="preserve">Measurement not available: Positive Infinity (per IEEE 754)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Divide by zero: </w:t>
            </w:r>
            <w:r>
              <w:rPr>
                <w:rFonts w:eastAsia="Times New Roman"/>
                <w:lang w:val="en-US"/>
              </w:rPr>
              <w:t xml:space="preserve">Measurement not available: Divide by zero (per IEEE 754)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Underflow: </w:t>
            </w:r>
            <w:r>
              <w:rPr>
                <w:rFonts w:eastAsia="Times New Roman"/>
                <w:lang w:val="en-US"/>
              </w:rPr>
              <w:t xml:space="preserve">Measurement not available: Underflow (per IEEE 754)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Overflow: </w:t>
            </w:r>
            <w:r>
              <w:rPr>
                <w:rFonts w:eastAsia="Times New Roman"/>
                <w:lang w:val="en-US"/>
              </w:rPr>
              <w:t xml:space="preserve">Measurement not available: Overflow (per IEEE 754)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Measurement failure: </w:t>
            </w:r>
            <w:r>
              <w:rPr>
                <w:rFonts w:eastAsia="Times New Roman"/>
                <w:lang w:val="en-US"/>
              </w:rPr>
              <w:t xml:space="preserve">Measurement not available: Measurement failure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Measurement not attempted: </w:t>
            </w:r>
            <w:r>
              <w:rPr>
                <w:rFonts w:eastAsia="Times New Roman"/>
                <w:lang w:val="en-US"/>
              </w:rPr>
              <w:t xml:space="preserve">Measurement not available: Measurement not attempted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Calculation failure: </w:t>
            </w:r>
            <w:r>
              <w:rPr>
                <w:rFonts w:eastAsia="Times New Roman"/>
                <w:lang w:val="en-US"/>
              </w:rPr>
              <w:t xml:space="preserve">Measurement not available: Calculation failure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Value out of range: </w:t>
            </w:r>
            <w:r>
              <w:rPr>
                <w:rFonts w:eastAsia="Times New Roman"/>
                <w:lang w:val="en-US"/>
              </w:rPr>
              <w:t xml:space="preserve">Measurement not available: Value out of range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Value unknown: </w:t>
            </w:r>
            <w:r>
              <w:rPr>
                <w:rFonts w:eastAsia="Times New Roman"/>
                <w:lang w:val="en-US"/>
              </w:rPr>
              <w:t xml:space="preserve">Measurement not available: Value unknown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Value indeterminate: </w:t>
            </w:r>
            <w:r>
              <w:rPr>
                <w:rFonts w:eastAsia="Times New Roman"/>
                <w:lang w:val="en-US"/>
              </w:rPr>
              <w:t xml:space="preserve">Measurement not available: Value indeterminate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of flight: </w:t>
            </w:r>
            <w:r>
              <w:rPr>
                <w:rFonts w:eastAsia="Times New Roman"/>
                <w:lang w:val="en-US"/>
              </w:rPr>
              <w:t xml:space="preserve">Measures the time-of-flight of a light signal between the camera and the subject for each point of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Interferometry: </w:t>
            </w:r>
            <w:r>
              <w:rPr>
                <w:rFonts w:eastAsia="Times New Roman"/>
                <w:lang w:val="en-US"/>
              </w:rPr>
              <w:t xml:space="preserve">Interferometry is a family of techniques in which waves are superimposed in order to extract depth information about the scanned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Laser scanning: </w:t>
            </w:r>
            <w:r>
              <w:rPr>
                <w:rFonts w:eastAsia="Times New Roman"/>
                <w:lang w:val="en-US"/>
              </w:rPr>
              <w:t xml:space="preserve">Laser scanning describes the general method to sample or scan a surface using laser technology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Pattern projection: </w:t>
            </w:r>
            <w:r>
              <w:rPr>
                <w:rFonts w:eastAsia="Times New Roman"/>
                <w:lang w:val="en-US"/>
              </w:rPr>
              <w:t xml:space="preserve">Projecting a narrow band of light onto a three-dimensionally shaped surface produces a line of illumination that appears distorted from other perspectives than that of the projector. It can be used for an exact geometric </w:t>
            </w:r>
            <w:r>
              <w:rPr>
                <w:rFonts w:eastAsia="Times New Roman"/>
                <w:lang w:val="en-US"/>
              </w:rPr>
              <w:lastRenderedPageBreak/>
              <w:t xml:space="preserve">reconstruction of the surface shape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Shape from shading: </w:t>
            </w:r>
            <w:r>
              <w:rPr>
                <w:rFonts w:eastAsia="Times New Roman"/>
                <w:lang w:val="en-US"/>
              </w:rPr>
              <w:t xml:space="preserve">A technique for estimating the surface normal of an object by observing that object under different lighting conditions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Shape from motion: </w:t>
            </w:r>
            <w:r>
              <w:rPr>
                <w:rFonts w:eastAsia="Times New Roman"/>
                <w:lang w:val="en-US"/>
              </w:rPr>
              <w:t xml:space="preserve">A technique for estimating the surface normal of an object by observing that object under different motions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Confocal imaging: </w:t>
            </w:r>
            <w:r>
              <w:rPr>
                <w:rFonts w:eastAsia="Times New Roman"/>
                <w:lang w:val="en-US"/>
              </w:rPr>
              <w:t xml:space="preserve">An optical imaging technique used to increase optical resolution and contrast of a micrograph by using point illumination and a spatial pinhole to eliminate out-of-focus light in specimens that are thicker than the focal plane. It enables the reconstruction of 3D structures from the obtained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Point Cloud Algorithmic: </w:t>
            </w:r>
            <w:r>
              <w:rPr>
                <w:rFonts w:eastAsia="Times New Roman"/>
                <w:lang w:val="en-US"/>
              </w:rPr>
              <w:t xml:space="preserve">Point cloud that was calculated by an algorithm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Turntable Scan Method: </w:t>
            </w:r>
            <w:r>
              <w:rPr>
                <w:rFonts w:eastAsia="Times New Roman"/>
                <w:lang w:val="en-US"/>
              </w:rPr>
              <w:t xml:space="preserve">Scanning the object from different views by placing it on a rotating table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High resolution: </w:t>
            </w:r>
            <w:r>
              <w:rPr>
                <w:rFonts w:eastAsia="Times New Roman"/>
                <w:lang w:val="en-US"/>
              </w:rPr>
              <w:t xml:space="preserve">Higher resolution with a longer acquisition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Fast mode: </w:t>
            </w:r>
            <w:r>
              <w:rPr>
                <w:rFonts w:eastAsia="Times New Roman"/>
                <w:lang w:val="en-US"/>
              </w:rPr>
              <w:t xml:space="preserve">Lower resolution with a shorter acquisition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Iterative Closest Point: </w:t>
            </w:r>
            <w:r>
              <w:rPr>
                <w:rFonts w:eastAsia="Times New Roman"/>
                <w:lang w:val="en-US"/>
              </w:rPr>
              <w:t xml:space="preserve">An algorithm employed to minimize the difference between two clouds of points. It iteratively revises the transformation (translation, rotation) needed to minimize the distance between the points of two point clouds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Freehand: </w:t>
            </w:r>
            <w:r>
              <w:rPr>
                <w:rFonts w:eastAsia="Times New Roman"/>
                <w:lang w:val="en-US"/>
              </w:rPr>
              <w:t xml:space="preserve">Human controlled minimization of the distance between the points of two point clouds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Checkerboard: </w:t>
            </w:r>
            <w:r>
              <w:rPr>
                <w:rFonts w:eastAsia="Times New Roman"/>
                <w:lang w:val="en-US"/>
              </w:rPr>
              <w:t xml:space="preserve">Scanning the object from different views by placing it in front of a checkerboard pattern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Quotation Mode: </w:t>
            </w:r>
            <w:r>
              <w:rPr>
                <w:rFonts w:eastAsia="Times New Roman"/>
                <w:lang w:val="en-US"/>
              </w:rPr>
              <w:t xml:space="preserve">Type of source for observations quoted from an external source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Quoted Source: </w:t>
            </w:r>
            <w:r>
              <w:rPr>
                <w:rFonts w:eastAsia="Times New Roman"/>
                <w:lang w:val="en-US"/>
              </w:rPr>
              <w:t xml:space="preserve">Reference to external source of quoted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Document: </w:t>
            </w:r>
            <w:r>
              <w:rPr>
                <w:rFonts w:eastAsia="Times New Roman"/>
                <w:lang w:val="en-US"/>
              </w:rPr>
              <w:t xml:space="preserve">Documentary source of quoted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Verbal: </w:t>
            </w:r>
            <w:r>
              <w:rPr>
                <w:rFonts w:eastAsia="Times New Roman"/>
                <w:lang w:val="en-US"/>
              </w:rPr>
              <w:t xml:space="preserve">Verbal source of quoted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Observer Type: </w:t>
            </w:r>
            <w:r>
              <w:rPr>
                <w:rFonts w:eastAsia="Times New Roman"/>
                <w:lang w:val="en-US"/>
              </w:rPr>
              <w:t xml:space="preserve">Type of observer that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w:t>
            </w:r>
            <w:r>
              <w:rPr>
                <w:rFonts w:eastAsia="Times New Roman"/>
                <w:lang w:val="en-US"/>
              </w:rPr>
              <w:t xml:space="preserve">Human observer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w:t>
            </w:r>
            <w:r>
              <w:rPr>
                <w:rFonts w:eastAsia="Times New Roman"/>
                <w:lang w:val="en-US"/>
              </w:rPr>
              <w:t xml:space="preserve">Automated device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Observer Name: </w:t>
            </w:r>
            <w:r>
              <w:rPr>
                <w:rFonts w:eastAsia="Times New Roman"/>
                <w:lang w:val="en-US"/>
              </w:rPr>
              <w:t xml:space="preserve">Name of human observer that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Observer's Organization Name: </w:t>
            </w:r>
            <w:r>
              <w:rPr>
                <w:rFonts w:eastAsia="Times New Roman"/>
                <w:lang w:val="en-US"/>
              </w:rPr>
              <w:t xml:space="preserve">Organization or institution with which the human observer is affiliated for the context of the current observation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Observer's Role in the Organization: </w:t>
            </w:r>
            <w:r>
              <w:rPr>
                <w:rFonts w:eastAsia="Times New Roman"/>
                <w:lang w:val="en-US"/>
              </w:rPr>
              <w:t xml:space="preserve">Organizational role of human observer for the context of the current observation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Observer's Role in this Procedure: </w:t>
            </w:r>
            <w:r>
              <w:rPr>
                <w:rFonts w:eastAsia="Times New Roman"/>
                <w:lang w:val="en-US"/>
              </w:rPr>
              <w:t xml:space="preserve">Procedural role of human observer for the context of the current observation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Observer UID: </w:t>
            </w:r>
            <w:r>
              <w:rPr>
                <w:rFonts w:eastAsia="Times New Roman"/>
                <w:lang w:val="en-US"/>
              </w:rPr>
              <w:t xml:space="preserve">Unique identifier of automated device that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Observer Name: </w:t>
            </w:r>
            <w:r>
              <w:rPr>
                <w:rFonts w:eastAsia="Times New Roman"/>
                <w:lang w:val="en-US"/>
              </w:rPr>
              <w:t xml:space="preserve">Institution-provided identifier of automated device that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Observer Manufacturer: </w:t>
            </w:r>
            <w:r>
              <w:rPr>
                <w:rFonts w:eastAsia="Times New Roman"/>
                <w:lang w:val="en-US"/>
              </w:rPr>
              <w:t xml:space="preserve">Manufacturer of automated device that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Observer Model Name: </w:t>
            </w:r>
            <w:r>
              <w:rPr>
                <w:rFonts w:eastAsia="Times New Roman"/>
                <w:lang w:val="en-US"/>
              </w:rPr>
              <w:t xml:space="preserve">Manufacturer-provided model name of automated device that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Observer Serial Number: </w:t>
            </w:r>
            <w:r>
              <w:rPr>
                <w:rFonts w:eastAsia="Times New Roman"/>
                <w:lang w:val="en-US"/>
              </w:rPr>
              <w:t xml:space="preserve">Manufacturer-provided serial number of automated device that created the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Observer Physical Location During Observation: </w:t>
            </w:r>
            <w:r>
              <w:rPr>
                <w:rFonts w:eastAsia="Times New Roman"/>
                <w:lang w:val="en-US"/>
              </w:rPr>
              <w:t xml:space="preserve">Location of automated device that created the observations whilst the observations were being made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Study Instance UID: </w:t>
            </w:r>
            <w:r>
              <w:rPr>
                <w:rFonts w:eastAsia="Times New Roman"/>
                <w:lang w:val="en-US"/>
              </w:rPr>
              <w:t xml:space="preserve">Unique identifier for the Study or Requested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Study Component UID: </w:t>
            </w:r>
            <w:r>
              <w:rPr>
                <w:rFonts w:eastAsia="Times New Roman"/>
                <w:lang w:val="en-US"/>
              </w:rPr>
              <w:t xml:space="preserve">Unique identifier for the Performed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Placer Number: </w:t>
            </w:r>
            <w:r>
              <w:rPr>
                <w:rFonts w:eastAsia="Times New Roman"/>
                <w:lang w:val="en-US"/>
              </w:rPr>
              <w:t xml:space="preserve">Identifier for the Order (or Service Request) assigned by the order placer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Filler Number: </w:t>
            </w:r>
            <w:r>
              <w:rPr>
                <w:rFonts w:eastAsia="Times New Roman"/>
                <w:lang w:val="en-US"/>
              </w:rPr>
              <w:t xml:space="preserve">Identifier for the Order (or Service Request) assigned by the order filler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Accession Number: </w:t>
            </w:r>
            <w:r>
              <w:rPr>
                <w:rFonts w:eastAsia="Times New Roman"/>
                <w:lang w:val="en-US"/>
              </w:rPr>
              <w:t xml:space="preserve">Identifier for the Order (or Service Request) assigned by the department information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Code: </w:t>
            </w:r>
            <w:r>
              <w:rPr>
                <w:rFonts w:eastAsia="Times New Roman"/>
                <w:lang w:val="en-US"/>
              </w:rPr>
              <w:t xml:space="preserve">Type of procedure scheduled or performed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Class: </w:t>
            </w:r>
            <w:r>
              <w:rPr>
                <w:rFonts w:eastAsia="Times New Roman"/>
                <w:lang w:val="en-US"/>
              </w:rPr>
              <w:t xml:space="preserve">Type of observation subject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w:t>
            </w:r>
            <w:r>
              <w:rPr>
                <w:rFonts w:eastAsia="Times New Roman"/>
                <w:lang w:val="en-US"/>
              </w:rPr>
              <w:t xml:space="preserve">A patient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Fetus: </w:t>
            </w:r>
            <w:r>
              <w:rPr>
                <w:rFonts w:eastAsia="Times New Roman"/>
                <w:lang w:val="en-US"/>
              </w:rPr>
              <w:t xml:space="preserve">Fetus of patient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Specimen: </w:t>
            </w:r>
            <w:r>
              <w:rPr>
                <w:rFonts w:eastAsia="Times New Roman"/>
                <w:lang w:val="en-US"/>
              </w:rPr>
              <w:t xml:space="preserve">Specimen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UID: </w:t>
            </w:r>
            <w:r>
              <w:rPr>
                <w:rFonts w:eastAsia="Times New Roman"/>
                <w:lang w:val="en-US"/>
              </w:rPr>
              <w:t xml:space="preserve">Unique Identifier of patient or fetus who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Name: </w:t>
            </w:r>
            <w:r>
              <w:rPr>
                <w:rFonts w:eastAsia="Times New Roman"/>
                <w:lang w:val="en-US"/>
              </w:rPr>
              <w:t xml:space="preserve">Name of patient who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ID: </w:t>
            </w:r>
            <w:r>
              <w:rPr>
                <w:rFonts w:eastAsia="Times New Roman"/>
                <w:lang w:val="en-US"/>
              </w:rPr>
              <w:t xml:space="preserve">Identifier of patient or fetus who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Birth Date: </w:t>
            </w:r>
            <w:r>
              <w:rPr>
                <w:rFonts w:eastAsia="Times New Roman"/>
                <w:lang w:val="en-US"/>
              </w:rPr>
              <w:t xml:space="preserve">Birth Date of patient who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Sex: </w:t>
            </w:r>
            <w:r>
              <w:rPr>
                <w:rFonts w:eastAsia="Times New Roman"/>
                <w:lang w:val="en-US"/>
              </w:rPr>
              <w:t xml:space="preserve">Sex of patient who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Age: </w:t>
            </w:r>
            <w:r>
              <w:rPr>
                <w:rFonts w:eastAsia="Times New Roman"/>
                <w:lang w:val="en-US"/>
              </w:rPr>
              <w:t xml:space="preserve">Age of patient who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Species: </w:t>
            </w:r>
            <w:r>
              <w:rPr>
                <w:rFonts w:eastAsia="Times New Roman"/>
                <w:lang w:val="en-US"/>
              </w:rPr>
              <w:t xml:space="preserve">Species of patient who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Breed: </w:t>
            </w:r>
            <w:r>
              <w:rPr>
                <w:rFonts w:eastAsia="Times New Roman"/>
                <w:lang w:val="en-US"/>
              </w:rPr>
              <w:t xml:space="preserve">The breed of the subject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Mother of fetus: </w:t>
            </w:r>
            <w:r>
              <w:rPr>
                <w:rFonts w:eastAsia="Times New Roman"/>
                <w:lang w:val="en-US"/>
              </w:rPr>
              <w:t xml:space="preserve">Name of mother of fetus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Fetus number: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Fetuses: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Specimen UID: </w:t>
            </w:r>
            <w:r>
              <w:rPr>
                <w:rFonts w:eastAsia="Times New Roman"/>
                <w:lang w:val="en-US"/>
              </w:rPr>
              <w:t xml:space="preserve">Unique Identifier of specimen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Specimen Accession Number: </w:t>
            </w:r>
            <w:r>
              <w:rPr>
                <w:rFonts w:eastAsia="Times New Roman"/>
                <w:lang w:val="en-US"/>
              </w:rPr>
              <w:t xml:space="preserve">Accession Number of specimen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Specimen Identifier: </w:t>
            </w:r>
            <w:r>
              <w:rPr>
                <w:rFonts w:eastAsia="Times New Roman"/>
                <w:lang w:val="en-US"/>
              </w:rPr>
              <w:t xml:space="preserve">Identifier of specimen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Specimen Type: </w:t>
            </w:r>
            <w:r>
              <w:rPr>
                <w:rFonts w:eastAsia="Times New Roman"/>
                <w:lang w:val="en-US"/>
              </w:rPr>
              <w:t xml:space="preserve">Coded category of specimen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Slide Identifier: </w:t>
            </w:r>
            <w:r>
              <w:rPr>
                <w:rFonts w:eastAsia="Times New Roman"/>
                <w:lang w:val="en-US"/>
              </w:rPr>
              <w:t xml:space="preserve">Identifier of specimen microscope slide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Slide UID: </w:t>
            </w:r>
            <w:r>
              <w:rPr>
                <w:rFonts w:eastAsia="Times New Roman"/>
                <w:lang w:val="en-US"/>
              </w:rPr>
              <w:t xml:space="preserve">Unique Identifier of specimen microscope slide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Language: </w:t>
            </w:r>
            <w:r>
              <w:rPr>
                <w:rFonts w:eastAsia="Times New Roman"/>
                <w:lang w:val="en-US"/>
              </w:rPr>
              <w:t xml:space="preserve">The language of the content, being a language that is primarily used for human communication. E.g., English, French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Country of Language: </w:t>
            </w:r>
            <w:r>
              <w:rPr>
                <w:rFonts w:eastAsia="Times New Roman"/>
                <w:lang w:val="en-US"/>
              </w:rPr>
              <w:t xml:space="preserve">The country-specific variant of language. E.g., Canada for Candadian French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Language of Value: </w:t>
            </w:r>
            <w:r>
              <w:rPr>
                <w:rFonts w:eastAsia="Times New Roman"/>
                <w:lang w:val="en-US"/>
              </w:rPr>
              <w:t xml:space="preserve">The language of the value component of a name-value pair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Language of Name and Value: </w:t>
            </w:r>
            <w:r>
              <w:rPr>
                <w:rFonts w:eastAsia="Times New Roman"/>
                <w:lang w:val="en-US"/>
              </w:rPr>
              <w:t xml:space="preserve">The language of both the name component and the value component of a name-value pair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Language of Content Item and Descendants: </w:t>
            </w:r>
            <w:r>
              <w:rPr>
                <w:rFonts w:eastAsia="Times New Roman"/>
                <w:lang w:val="en-US"/>
              </w:rPr>
              <w:t xml:space="preserve">The language of the current content item (node in a tree of content) and all its descendants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Equivalent Meaning of Concept Name: </w:t>
            </w:r>
            <w:r>
              <w:rPr>
                <w:rFonts w:eastAsia="Times New Roman"/>
                <w:lang w:val="en-US"/>
              </w:rPr>
              <w:t xml:space="preserve">The human readable meaning of the name component of a name-value pair that is equivalent to the post-coordinated meaning conveyed by the coded name and its concept modifier children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Equivalent Meaning of Value: </w:t>
            </w:r>
            <w:r>
              <w:rPr>
                <w:rFonts w:eastAsia="Times New Roman"/>
                <w:lang w:val="en-US"/>
              </w:rPr>
              <w:t xml:space="preserve">The human readable meaning of the value component of a name-value pair that is equivalent to the post-coordinated meaning conveyed by the coded value and its concept modifier children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Presence of property: </w:t>
            </w:r>
            <w:r>
              <w:rPr>
                <w:rFonts w:eastAsia="Times New Roman"/>
                <w:lang w:val="en-US"/>
              </w:rPr>
              <w:t xml:space="preserve">Whether or not the property concept being modified is present or absent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Absent: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Path: </w:t>
            </w:r>
            <w:r>
              <w:rPr>
                <w:rFonts w:eastAsia="Times New Roman"/>
                <w:lang w:val="en-US"/>
              </w:rPr>
              <w:t xml:space="preserve">A set of points on an image, that when connected by line segments, provide a polyline from which a linear measurement was inferred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outline: </w:t>
            </w:r>
            <w:r>
              <w:rPr>
                <w:rFonts w:eastAsia="Times New Roman"/>
                <w:lang w:val="en-US"/>
              </w:rPr>
              <w:t xml:space="preserve">A set of points on an image, that when connected by line segments, provide a closed polyline that is the border of a defined region from which an area, or two-dimensional measurement, was inferred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Perimeter outline: </w:t>
            </w:r>
            <w:r>
              <w:rPr>
                <w:rFonts w:eastAsia="Times New Roman"/>
                <w:lang w:val="en-US"/>
              </w:rPr>
              <w:t xml:space="preserve">A set of points on an image, that when connected by line segments, provide a closed polyline that is a two-dimensional border of a three-dimensional region's intersection with, or projection into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reported: </w:t>
            </w:r>
            <w:r>
              <w:rPr>
                <w:rFonts w:eastAsia="Times New Roman"/>
                <w:lang w:val="en-US"/>
              </w:rPr>
              <w:t xml:space="preserve">The imaging procedure whose results are reported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Presence Undetermined: </w:t>
            </w:r>
            <w:r>
              <w:rPr>
                <w:rFonts w:eastAsia="Times New Roman"/>
                <w:lang w:val="en-US"/>
              </w:rPr>
              <w:t xml:space="preserve">Presence or absence of a property is undetermined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Current Procedure Descriptions: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Description: </w:t>
            </w:r>
            <w:r>
              <w:rPr>
                <w:rFonts w:eastAsia="Times New Roman"/>
                <w:lang w:val="en-US"/>
              </w:rPr>
              <w:t xml:space="preserve">A description of the imaging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Prior Procedure Descriptions: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Previous 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Previous Finding: </w:t>
            </w:r>
            <w:r>
              <w:rPr>
                <w:rFonts w:eastAsia="Times New Roman"/>
                <w:lang w:val="en-US"/>
              </w:rPr>
              <w:t xml:space="preserve">An observation found on a prior imaging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Finding: </w:t>
            </w:r>
            <w:r>
              <w:rPr>
                <w:rFonts w:eastAsia="Times New Roman"/>
                <w:lang w:val="en-US"/>
              </w:rPr>
              <w:t xml:space="preserve">An observation found on an imaging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Impressions: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Impression: </w:t>
            </w:r>
            <w:r>
              <w:rPr>
                <w:rFonts w:eastAsia="Times New Roman"/>
                <w:lang w:val="en-US"/>
              </w:rPr>
              <w:t xml:space="preserve">An interpretation in the clinical context of the finding(s) on an imaging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Recommendations: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Recommendation: </w:t>
            </w:r>
            <w:r>
              <w:rPr>
                <w:rFonts w:eastAsia="Times New Roman"/>
                <w:lang w:val="en-US"/>
              </w:rPr>
              <w:t xml:space="preserve">A recommendation for management or investigation based on the findings and impressions of an imaging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Conclusions: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Conclusion: </w:t>
            </w:r>
            <w:r>
              <w:rPr>
                <w:rFonts w:eastAsia="Times New Roman"/>
                <w:lang w:val="en-US"/>
              </w:rPr>
              <w:t xml:space="preserve">An interpretation in the clinical context of the finding(s) on an imaging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Addendum: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Baseline: </w:t>
            </w:r>
            <w:r>
              <w:rPr>
                <w:rFonts w:eastAsia="Times New Roman"/>
                <w:lang w:val="en-US"/>
              </w:rPr>
              <w:t xml:space="preserve">Initial images used to esyablish a beginning condition that is used for comparison over time to look for changes. [Paraphrases NCI-PT (C1442488, UMLS, "Baseline"), which is defined as "An initial measurement that is taken at an early time point to represent a beginning condition, and is used for comparison over time to look for changes. For example, the size of a tumor will be measured before treatment (baseline) and then afterwards to see if the treatment had an effect. A starting point to which things may be compared."]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Best illustration of finding: </w:t>
            </w:r>
            <w:r>
              <w:rPr>
                <w:rFonts w:eastAsia="Times New Roman"/>
                <w:lang w:val="en-US"/>
              </w:rPr>
              <w:t xml:space="preserve">A selection of composite instances that best illustrates a particular finding. E.g., an image slice at the location of the largest extent of a tumor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Physician: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Technologist: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Radiographer: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Resident: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Registrar: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Fellow: </w:t>
            </w:r>
            <w:r>
              <w:rPr>
                <w:rFonts w:eastAsia="Times New Roman"/>
                <w:lang w:val="en-US"/>
              </w:rPr>
              <w:t xml:space="preserve">A medical practitioner undergoing sub-specialty training. E.g., during the period after specialty training (residency)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Attending [Consultant]: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Scrub nurse: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Surgeon: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Sonologist: </w:t>
            </w:r>
            <w:r>
              <w:rPr>
                <w:rFonts w:eastAsia="Times New Roman"/>
                <w:lang w:val="en-US"/>
              </w:rPr>
              <w:t xml:space="preserve">A medical practitioner with sub-specialty training in Ultrasound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Sonographer: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Performing: </w:t>
            </w:r>
            <w:r>
              <w:rPr>
                <w:rFonts w:eastAsia="Times New Roman"/>
                <w:lang w:val="en-US"/>
              </w:rPr>
              <w:t xml:space="preserve">The person responsible for performing the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Referring: </w:t>
            </w:r>
            <w:r>
              <w:rPr>
                <w:rFonts w:eastAsia="Times New Roman"/>
                <w:lang w:val="en-US"/>
              </w:rPr>
              <w:t xml:space="preserve">The person responsible for referring the patient for the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Requesting: </w:t>
            </w:r>
            <w:r>
              <w:rPr>
                <w:rFonts w:eastAsia="Times New Roman"/>
                <w:lang w:val="en-US"/>
              </w:rPr>
              <w:t xml:space="preserve">The person responsible for requesting the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Recording: </w:t>
            </w:r>
            <w:r>
              <w:rPr>
                <w:rFonts w:eastAsia="Times New Roman"/>
                <w:lang w:val="en-US"/>
              </w:rPr>
              <w:t xml:space="preserve">The person responsible for recording the procedure or observation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Verifying: </w:t>
            </w:r>
            <w:r>
              <w:rPr>
                <w:rFonts w:eastAsia="Times New Roman"/>
                <w:lang w:val="en-US"/>
              </w:rPr>
              <w:t xml:space="preserve">The person responsible for verifying the recorded procedure or observation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Assisting: </w:t>
            </w:r>
            <w:r>
              <w:rPr>
                <w:rFonts w:eastAsia="Times New Roman"/>
                <w:lang w:val="en-US"/>
              </w:rPr>
              <w:t xml:space="preserve">The person responsible for assisting with the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Circulating: </w:t>
            </w:r>
            <w:r>
              <w:rPr>
                <w:rFonts w:eastAsia="Times New Roman"/>
                <w:lang w:val="en-US"/>
              </w:rPr>
              <w:t xml:space="preserve">The person responsible for making preparations for and monitoring the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Standby: </w:t>
            </w:r>
            <w:r>
              <w:rPr>
                <w:rFonts w:eastAsia="Times New Roman"/>
                <w:lang w:val="en-US"/>
              </w:rPr>
              <w:t xml:space="preserve">The person responsible for standing by to assist with the precedure if required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sex: </w:t>
            </w:r>
            <w:r>
              <w:rPr>
                <w:rFonts w:eastAsia="Times New Roman"/>
                <w:lang w:val="en-US"/>
              </w:rPr>
              <w:t xml:space="preserve">Other sex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Undetermined sex: </w:t>
            </w:r>
            <w:r>
              <w:rPr>
                <w:rFonts w:eastAsia="Times New Roman"/>
                <w:lang w:val="en-US"/>
              </w:rPr>
              <w:t xml:space="preserve">Sex of subject undetermined at time of encoding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Ambiguous sex: </w:t>
            </w:r>
            <w:r>
              <w:rPr>
                <w:rFonts w:eastAsia="Times New Roman"/>
                <w:lang w:val="en-US"/>
              </w:rPr>
              <w:t xml:space="preserve">Ambiguous sex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Radiation Physicist: </w:t>
            </w:r>
            <w:r>
              <w:rPr>
                <w:rFonts w:eastAsia="Times New Roman"/>
                <w:lang w:val="en-US"/>
              </w:rPr>
              <w:t xml:space="preserve">Radiation Physicist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Comment: </w:t>
            </w:r>
            <w:r>
              <w:rPr>
                <w:rFonts w:eastAsia="Times New Roman"/>
                <w:lang w:val="en-US"/>
              </w:rPr>
              <w:t xml:space="preserve">Comment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Indications for Procedure: </w:t>
            </w:r>
            <w:r>
              <w:rPr>
                <w:rFonts w:eastAsia="Times New Roman"/>
                <w:lang w:val="en-US"/>
              </w:rPr>
              <w:t xml:space="preserve">Indications for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Presentation: </w:t>
            </w:r>
            <w:r>
              <w:rPr>
                <w:rFonts w:eastAsia="Times New Roman"/>
                <w:lang w:val="en-US"/>
              </w:rPr>
              <w:t xml:space="preserve">Patient condition at the beginning of a healthcare encounter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Summary: </w:t>
            </w:r>
            <w:r>
              <w:rPr>
                <w:rFonts w:eastAsia="Times New Roman"/>
                <w:lang w:val="en-US"/>
              </w:rPr>
              <w:t xml:space="preserve">Summary of a procedure, including most significant 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of Measurement: </w:t>
            </w:r>
            <w:r>
              <w:rPr>
                <w:rFonts w:eastAsia="Times New Roman"/>
                <w:lang w:val="en-US"/>
              </w:rPr>
              <w:t xml:space="preserve">Image or waveform used as source for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Complications: </w:t>
            </w:r>
            <w:r>
              <w:rPr>
                <w:rFonts w:eastAsia="Times New Roman"/>
                <w:lang w:val="en-US"/>
              </w:rPr>
              <w:t xml:space="preserve">Complications from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Performing Physician: </w:t>
            </w:r>
            <w:r>
              <w:rPr>
                <w:rFonts w:eastAsia="Times New Roman"/>
                <w:lang w:val="en-US"/>
              </w:rPr>
              <w:t xml:space="preserve">Physician who performed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Discharge Summary: </w:t>
            </w:r>
            <w:r>
              <w:rPr>
                <w:rFonts w:eastAsia="Times New Roman"/>
                <w:lang w:val="en-US"/>
              </w:rPr>
              <w:t xml:space="preserve">Summary of patient condition upon Discharge from a healthcare facility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Proximal Finding Site: </w:t>
            </w:r>
            <w:r>
              <w:rPr>
                <w:rFonts w:eastAsia="Times New Roman"/>
                <w:lang w:val="en-US"/>
              </w:rPr>
              <w:t xml:space="preserve">Proximal Anatomic Location for a differential measurement; may be considered subtype of term (G-C0E3, SRT, "Finding Site"). E.g., distance or pressure gradient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Distal Finding Site: </w:t>
            </w:r>
            <w:r>
              <w:rPr>
                <w:rFonts w:eastAsia="Times New Roman"/>
                <w:lang w:val="en-US"/>
              </w:rPr>
              <w:t xml:space="preserve">Distal Anatomic Location for a differential measurement; may be considered subtype of term (G-C0E3, SRT, "Finding Site"). E.g., distance or pressure gradient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Characteristics: </w:t>
            </w:r>
            <w:r>
              <w:rPr>
                <w:rFonts w:eastAsia="Times New Roman"/>
                <w:lang w:val="en-US"/>
              </w:rPr>
              <w:t xml:space="preserve">Patient Characteristics (findings)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Cath Lab Procedure Log: </w:t>
            </w:r>
            <w:r>
              <w:rPr>
                <w:rFonts w:eastAsia="Times New Roman"/>
                <w:lang w:val="en-US"/>
              </w:rPr>
              <w:t xml:space="preserve">Time-stamped record of events that occur during a catheterization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Room identification: </w:t>
            </w:r>
            <w:r>
              <w:rPr>
                <w:rFonts w:eastAsia="Times New Roman"/>
                <w:lang w:val="en-US"/>
              </w:rPr>
              <w:t xml:space="preserve">Room identification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Equipment Identification: </w:t>
            </w:r>
            <w:r>
              <w:rPr>
                <w:rFonts w:eastAsia="Times New Roman"/>
                <w:lang w:val="en-US"/>
              </w:rPr>
              <w:t xml:space="preserve">Equipment identification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Status or Event: </w:t>
            </w:r>
            <w:r>
              <w:rPr>
                <w:rFonts w:eastAsia="Times New Roman"/>
                <w:lang w:val="en-US"/>
              </w:rPr>
              <w:t xml:space="preserve">A recorded Patient Status or an event involving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Action Item ID: </w:t>
            </w:r>
            <w:r>
              <w:rPr>
                <w:rFonts w:eastAsia="Times New Roman"/>
                <w:lang w:val="en-US"/>
              </w:rPr>
              <w:t xml:space="preserve">Identification of a step, action, or phase of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of Recording of Log Entry: </w:t>
            </w:r>
            <w:r>
              <w:rPr>
                <w:rFonts w:eastAsia="Times New Roman"/>
                <w:lang w:val="en-US"/>
              </w:rPr>
              <w:t xml:space="preserve">DateTime of Recording of an Entry in an Event Log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Performed Procedure Step SOP Instance UID: </w:t>
            </w:r>
            <w:r>
              <w:rPr>
                <w:rFonts w:eastAsia="Times New Roman"/>
                <w:lang w:val="en-US"/>
              </w:rPr>
              <w:t xml:space="preserve">SOP Instance UID of a Performed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Performed Procedure Step SOP Class UID: </w:t>
            </w:r>
            <w:r>
              <w:rPr>
                <w:rFonts w:eastAsia="Times New Roman"/>
                <w:lang w:val="en-US"/>
              </w:rPr>
              <w:t xml:space="preserve">SOP Class UID of a Performed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Action Duration: </w:t>
            </w:r>
            <w:r>
              <w:rPr>
                <w:rFonts w:eastAsia="Times New Roman"/>
                <w:lang w:val="en-US"/>
              </w:rPr>
              <w:t xml:space="preserve">Duration of a step, action, or phase of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Procedure Action Item: </w:t>
            </w:r>
            <w:r>
              <w:rPr>
                <w:rFonts w:eastAsia="Times New Roman"/>
                <w:lang w:val="en-US"/>
              </w:rPr>
              <w:t xml:space="preserve">Beginning of a step, action, or phase of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Procedure Action Item: </w:t>
            </w:r>
            <w:r>
              <w:rPr>
                <w:rFonts w:eastAsia="Times New Roman"/>
                <w:lang w:val="en-US"/>
              </w:rPr>
              <w:t xml:space="preserve">End of a step, action, or phase of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Suspend Procedure Action Item: </w:t>
            </w:r>
            <w:r>
              <w:rPr>
                <w:rFonts w:eastAsia="Times New Roman"/>
                <w:lang w:val="en-US"/>
              </w:rPr>
              <w:t xml:space="preserve">Suspension of a step, action, or phase of a </w:t>
            </w:r>
            <w:r>
              <w:rPr>
                <w:rFonts w:eastAsia="Times New Roman"/>
                <w:lang w:val="en-US"/>
              </w:rPr>
              <w:lastRenderedPageBreak/>
              <w:t xml:space="preserve">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Resume Procedure Action Item: </w:t>
            </w:r>
            <w:r>
              <w:rPr>
                <w:rFonts w:eastAsia="Times New Roman"/>
                <w:lang w:val="en-US"/>
              </w:rPr>
              <w:t xml:space="preserve">Resumption of a step, action, or phase of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Observation DateTime Qualifier: </w:t>
            </w:r>
            <w:r>
              <w:rPr>
                <w:rFonts w:eastAsia="Times New Roman"/>
                <w:lang w:val="en-US"/>
              </w:rPr>
              <w:t xml:space="preserve">Concept modifier for the DateTime of Recording of an Entry in an Event Log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Unsynchronized: </w:t>
            </w:r>
            <w:r>
              <w:rPr>
                <w:rFonts w:eastAsia="Times New Roman"/>
                <w:lang w:val="en-US"/>
              </w:rPr>
              <w:t xml:space="preserve">Recorded DateTime had its source in a system clock not synchronized to other recorded DateTimes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Estimated: </w:t>
            </w:r>
            <w:r>
              <w:rPr>
                <w:rFonts w:eastAsia="Times New Roman"/>
                <w:lang w:val="en-US"/>
              </w:rPr>
              <w:t xml:space="preserve">Recorded DateTime is estimated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Acquired: </w:t>
            </w:r>
            <w:r>
              <w:rPr>
                <w:rFonts w:eastAsia="Times New Roman"/>
                <w:lang w:val="en-US"/>
              </w:rPr>
              <w:t xml:space="preserve">Event of the acquisition of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Modality: </w:t>
            </w:r>
            <w:r>
              <w:rPr>
                <w:rFonts w:eastAsia="Times New Roman"/>
                <w:lang w:val="en-US"/>
              </w:rPr>
              <w:t xml:space="preserve">Type of data acquisition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Frames: </w:t>
            </w:r>
            <w:r>
              <w:rPr>
                <w:rFonts w:eastAsia="Times New Roman"/>
                <w:lang w:val="en-US"/>
              </w:rPr>
              <w:t xml:space="preserve">Number of Frames in a multi-frame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Type: </w:t>
            </w:r>
            <w:r>
              <w:rPr>
                <w:rFonts w:eastAsia="Times New Roman"/>
                <w:lang w:val="en-US"/>
              </w:rPr>
              <w:t xml:space="preserve">Descriptor of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Duration: </w:t>
            </w:r>
            <w:r>
              <w:rPr>
                <w:rFonts w:eastAsia="Times New Roman"/>
                <w:lang w:val="en-US"/>
              </w:rPr>
              <w:t xml:space="preserve">Duration of the acquisition of an image or a waveform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Waveform Acquired: </w:t>
            </w:r>
            <w:r>
              <w:rPr>
                <w:rFonts w:eastAsia="Times New Roman"/>
                <w:lang w:val="en-US"/>
              </w:rPr>
              <w:t xml:space="preserve">Event of the acquisition of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Document Title: </w:t>
            </w:r>
            <w:r>
              <w:rPr>
                <w:rFonts w:eastAsia="Times New Roman"/>
                <w:lang w:val="en-US"/>
              </w:rPr>
              <w:t xml:space="preserve">Document Title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Description of Material: </w:t>
            </w:r>
            <w:r>
              <w:rPr>
                <w:rFonts w:eastAsia="Times New Roman"/>
                <w:lang w:val="en-US"/>
              </w:rPr>
              <w:t xml:space="preserve">Description of Material used in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Quantity of Material: </w:t>
            </w:r>
            <w:r>
              <w:rPr>
                <w:rFonts w:eastAsia="Times New Roman"/>
                <w:lang w:val="en-US"/>
              </w:rPr>
              <w:t xml:space="preserve">Quantity of Material used in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Billing Code: </w:t>
            </w:r>
            <w:r>
              <w:rPr>
                <w:rFonts w:eastAsia="Times New Roman"/>
                <w:lang w:val="en-US"/>
              </w:rPr>
              <w:t xml:space="preserve">Billing Code for materials used in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Unit Serial Identifier: </w:t>
            </w:r>
            <w:r>
              <w:rPr>
                <w:rFonts w:eastAsia="Times New Roman"/>
                <w:lang w:val="en-US"/>
              </w:rPr>
              <w:t xml:space="preserve">Unit or Device Serial Identifier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Lot Identifier: </w:t>
            </w:r>
            <w:r>
              <w:rPr>
                <w:rFonts w:eastAsia="Times New Roman"/>
                <w:lang w:val="en-US"/>
              </w:rPr>
              <w:t xml:space="preserve">Lot Identifier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Code: </w:t>
            </w:r>
            <w:r>
              <w:rPr>
                <w:rFonts w:eastAsia="Times New Roman"/>
                <w:lang w:val="en-US"/>
              </w:rPr>
              <w:t xml:space="preserve">Vendor or local coded value identifying a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Identifier: </w:t>
            </w:r>
            <w:r>
              <w:rPr>
                <w:rFonts w:eastAsia="Times New Roman"/>
                <w:lang w:val="en-US"/>
              </w:rPr>
              <w:t xml:space="preserve">Identification of a Lesion observed during an imaging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 administering drug/contrast: </w:t>
            </w:r>
            <w:r>
              <w:rPr>
                <w:rFonts w:eastAsia="Times New Roman"/>
                <w:lang w:val="en-US"/>
              </w:rPr>
              <w:t xml:space="preserve">Person administering drug/contrast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Risk: </w:t>
            </w:r>
            <w:r>
              <w:rPr>
                <w:rFonts w:eastAsia="Times New Roman"/>
                <w:lang w:val="en-US"/>
              </w:rPr>
              <w:t xml:space="preserve">Assessment of the risk a coronary lesion presents to the health of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Intervention attempt identifier: </w:t>
            </w:r>
            <w:r>
              <w:rPr>
                <w:rFonts w:eastAsia="Times New Roman"/>
                <w:lang w:val="en-US"/>
              </w:rPr>
              <w:t xml:space="preserve">Identifier for an attempted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Deployment: </w:t>
            </w:r>
            <w:r>
              <w:rPr>
                <w:rFonts w:eastAsia="Times New Roman"/>
                <w:lang w:val="en-US"/>
              </w:rPr>
              <w:t xml:space="preserve">Use of a device to deploy another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Percutaneous Entry Action: </w:t>
            </w:r>
            <w:r>
              <w:rPr>
                <w:rFonts w:eastAsia="Times New Roman"/>
                <w:lang w:val="en-US"/>
              </w:rPr>
              <w:t xml:space="preserve">Action of a clinical professional at the site of percutaneous access to a patient's cardiovascular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Begin Circulatory Support: </w:t>
            </w:r>
            <w:r>
              <w:rPr>
                <w:rFonts w:eastAsia="Times New Roman"/>
                <w:lang w:val="en-US"/>
              </w:rPr>
              <w:t xml:space="preserve">The action or event of beginning circulatory support for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Circulatory Support: </w:t>
            </w:r>
            <w:r>
              <w:rPr>
                <w:rFonts w:eastAsia="Times New Roman"/>
                <w:lang w:val="en-US"/>
              </w:rPr>
              <w:t xml:space="preserve">The action or event of ending circulatory support for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Oxygen Administration Rate: </w:t>
            </w:r>
            <w:r>
              <w:rPr>
                <w:rFonts w:eastAsia="Times New Roman"/>
                <w:lang w:val="en-US"/>
              </w:rPr>
              <w:t xml:space="preserve">Rate of Oxygen Administration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Begin Oxygen Administration: </w:t>
            </w:r>
            <w:r>
              <w:rPr>
                <w:rFonts w:eastAsia="Times New Roman"/>
                <w:lang w:val="en-US"/>
              </w:rPr>
              <w:t xml:space="preserve">The action or event of beginning administration of oxygen to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oxygen administration: </w:t>
            </w:r>
            <w:r>
              <w:rPr>
                <w:rFonts w:eastAsia="Times New Roman"/>
                <w:lang w:val="en-US"/>
              </w:rPr>
              <w:t xml:space="preserve">The action or event of ending administration of oxygen to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By ventilator: </w:t>
            </w:r>
            <w:r>
              <w:rPr>
                <w:rFonts w:eastAsia="Times New Roman"/>
                <w:lang w:val="en-US"/>
              </w:rPr>
              <w:t xml:space="preserve">Method of administration of oxygen to a patient by ventilator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Assessment Performed: </w:t>
            </w:r>
            <w:r>
              <w:rPr>
                <w:rFonts w:eastAsia="Times New Roman"/>
                <w:lang w:val="en-US"/>
              </w:rPr>
              <w:t xml:space="preserve">The action or event of assessing the clinical </w:t>
            </w:r>
            <w:r>
              <w:rPr>
                <w:rFonts w:eastAsia="Times New Roman"/>
                <w:lang w:val="en-US"/>
              </w:rPr>
              <w:lastRenderedPageBreak/>
              <w:t xml:space="preserve">status of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Begin Pacing: </w:t>
            </w:r>
            <w:r>
              <w:rPr>
                <w:rFonts w:eastAsia="Times New Roman"/>
                <w:lang w:val="en-US"/>
              </w:rPr>
              <w:t xml:space="preserve">The action or event of beginning pacing support for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Pacing: </w:t>
            </w:r>
            <w:r>
              <w:rPr>
                <w:rFonts w:eastAsia="Times New Roman"/>
                <w:lang w:val="en-US"/>
              </w:rPr>
              <w:t xml:space="preserve">The action or event of ending pacing support for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Begin Ventilation: </w:t>
            </w:r>
            <w:r>
              <w:rPr>
                <w:rFonts w:eastAsia="Times New Roman"/>
                <w:lang w:val="en-US"/>
              </w:rPr>
              <w:t xml:space="preserve">The action or event of beginning ventilation support for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 Ventilation: </w:t>
            </w:r>
            <w:r>
              <w:rPr>
                <w:rFonts w:eastAsia="Times New Roman"/>
                <w:lang w:val="en-US"/>
              </w:rPr>
              <w:t xml:space="preserve">The action or event of ending ventilation support for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Tech Note: </w:t>
            </w:r>
            <w:r>
              <w:rPr>
                <w:rFonts w:eastAsia="Times New Roman"/>
                <w:lang w:val="en-US"/>
              </w:rPr>
              <w:t xml:space="preserve">Procedural note originated by a technologist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Nursing Note: </w:t>
            </w:r>
            <w:r>
              <w:rPr>
                <w:rFonts w:eastAsia="Times New Roman"/>
                <w:lang w:val="en-US"/>
              </w:rPr>
              <w:t xml:space="preserve">Procedural note originated by a nurse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Physician Note: </w:t>
            </w:r>
            <w:r>
              <w:rPr>
                <w:rFonts w:eastAsia="Times New Roman"/>
                <w:lang w:val="en-US"/>
              </w:rPr>
              <w:t xml:space="preserve">Procedural note originated by a Physician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Note: </w:t>
            </w:r>
            <w:r>
              <w:rPr>
                <w:rFonts w:eastAsia="Times New Roman"/>
                <w:lang w:val="en-US"/>
              </w:rPr>
              <w:t xml:space="preserve">General procedural note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Key Images: </w:t>
            </w:r>
            <w:r>
              <w:rPr>
                <w:rFonts w:eastAsia="Times New Roman"/>
                <w:lang w:val="en-US"/>
              </w:rPr>
              <w:t xml:space="preserve">List of references to images considered significant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DICOM Object Catalog: </w:t>
            </w:r>
            <w:r>
              <w:rPr>
                <w:rFonts w:eastAsia="Times New Roman"/>
                <w:lang w:val="en-US"/>
              </w:rPr>
              <w:t xml:space="preserve">List of references to DICOM SOP Instances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Referenced Frames: </w:t>
            </w:r>
            <w:r>
              <w:rPr>
                <w:rFonts w:eastAsia="Times New Roman"/>
                <w:lang w:val="en-US"/>
              </w:rPr>
              <w:t xml:space="preserve">Individual frames selected as a subset of a multi-frame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Referenced Segment: </w:t>
            </w:r>
            <w:r>
              <w:rPr>
                <w:rFonts w:eastAsia="Times New Roman"/>
                <w:lang w:val="en-US"/>
              </w:rPr>
              <w:t xml:space="preserve">Segment selected as a subset of a segmentation image, specifically the pixels/voxels identified as belonging to the classification of the identified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Subject: </w:t>
            </w:r>
            <w:r>
              <w:rPr>
                <w:rFonts w:eastAsia="Times New Roman"/>
                <w:lang w:val="en-US"/>
              </w:rPr>
              <w:t xml:space="preserve">A device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Subject Name: </w:t>
            </w:r>
            <w:r>
              <w:rPr>
                <w:rFonts w:eastAsia="Times New Roman"/>
                <w:lang w:val="en-US"/>
              </w:rPr>
              <w:t xml:space="preserve">Name or other identifier of a device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Subject Manufacturer: </w:t>
            </w:r>
            <w:r>
              <w:rPr>
                <w:rFonts w:eastAsia="Times New Roman"/>
                <w:lang w:val="en-US"/>
              </w:rPr>
              <w:t xml:space="preserve">Manufacturer of a device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Subject Model Name: </w:t>
            </w:r>
            <w:r>
              <w:rPr>
                <w:rFonts w:eastAsia="Times New Roman"/>
                <w:lang w:val="en-US"/>
              </w:rPr>
              <w:t xml:space="preserve">Model Name of a device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Subject Serial Number: </w:t>
            </w:r>
            <w:r>
              <w:rPr>
                <w:rFonts w:eastAsia="Times New Roman"/>
                <w:lang w:val="en-US"/>
              </w:rPr>
              <w:t xml:space="preserve">Serial Number of a device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Subject Physical Location during observation: </w:t>
            </w:r>
            <w:r>
              <w:rPr>
                <w:rFonts w:eastAsia="Times New Roman"/>
                <w:lang w:val="en-US"/>
              </w:rPr>
              <w:t xml:space="preserve">Physical Location of a device that is the subject of observations during those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Subject UID: </w:t>
            </w:r>
            <w:r>
              <w:rPr>
                <w:rFonts w:eastAsia="Times New Roman"/>
                <w:lang w:val="en-US"/>
              </w:rPr>
              <w:t xml:space="preserve">Unique Identifier of a device that is the subject of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Illustration of ROI: </w:t>
            </w:r>
            <w:r>
              <w:rPr>
                <w:rFonts w:eastAsia="Times New Roman"/>
                <w:lang w:val="en-US"/>
              </w:rPr>
              <w:t xml:space="preserve">Illustration of a region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Outline: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of Defined Region: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w:t>
            </w:r>
            <w:r>
              <w:rPr>
                <w:rFonts w:eastAsia="Times New Roman"/>
                <w:lang w:val="en-US"/>
              </w:rPr>
              <w:t xml:space="preserve">A one dimensional, or linear, numeric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Height: </w:t>
            </w:r>
            <w:r>
              <w:rPr>
                <w:rFonts w:eastAsia="Times New Roman"/>
                <w:lang w:val="en-US"/>
              </w:rPr>
              <w:t xml:space="preserve">Vertical measurement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Inter-Marker Distance: </w:t>
            </w:r>
            <w:r>
              <w:rPr>
                <w:rFonts w:eastAsia="Times New Roman"/>
                <w:lang w:val="en-US"/>
              </w:rPr>
              <w:t xml:space="preserve">Distance between marks on a device of calibrated size. E.g., a ruler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Path length: </w:t>
            </w:r>
            <w:r>
              <w:rPr>
                <w:rFonts w:eastAsia="Times New Roman"/>
                <w:lang w:val="en-US"/>
              </w:rPr>
              <w:t xml:space="preserve">A one dimensional, or linear, numeric measurement along a polyline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Perimeter Outline: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Referenced Segmentation Frame: </w:t>
            </w:r>
            <w:r>
              <w:rPr>
                <w:rFonts w:eastAsia="Times New Roman"/>
                <w:lang w:val="en-US"/>
              </w:rPr>
              <w:t xml:space="preserve">Frame selected from a segmentation image, </w:t>
            </w:r>
            <w:r>
              <w:rPr>
                <w:rFonts w:eastAsia="Times New Roman"/>
                <w:lang w:val="en-US"/>
              </w:rPr>
              <w:lastRenderedPageBreak/>
              <w:t xml:space="preserve">specifically the pixels/voxels identified as belonging to the classification of the segment encompassing the identified frame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estimated from single 2D region: </w:t>
            </w:r>
            <w:r>
              <w:rPr>
                <w:rFonts w:eastAsia="Times New Roman"/>
                <w:lang w:val="en-US"/>
              </w:rPr>
              <w:t xml:space="preserve">A three-dimensional numeric measurement that is approximate, based on a two-dimensional region in a single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estimated from three or more non-coplanar 2D regions: </w:t>
            </w:r>
            <w:r>
              <w:rPr>
                <w:rFonts w:eastAsia="Times New Roman"/>
                <w:lang w:val="en-US"/>
              </w:rPr>
              <w:t xml:space="preserve">A three-dimensional numeric measurement that is approximate, based on three or more non-coplanar two-dimensional image regions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estimated from two non-coplanar 2D regions: </w:t>
            </w:r>
            <w:r>
              <w:rPr>
                <w:rFonts w:eastAsia="Times New Roman"/>
                <w:lang w:val="en-US"/>
              </w:rPr>
              <w:t xml:space="preserve">A three-dimensional numeric measurement that is approximate, based on two non-coplanar two-dimensional image regions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of bounding three dimensional region: </w:t>
            </w:r>
            <w:r>
              <w:rPr>
                <w:rFonts w:eastAsia="Times New Roman"/>
                <w:lang w:val="en-US"/>
              </w:rPr>
              <w:t xml:space="preserve">A three-dimensional numeric measurement of the bounding region of a three-dimensional region of interest in an image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of circumscribed sphere: </w:t>
            </w:r>
            <w:r>
              <w:rPr>
                <w:rFonts w:eastAsia="Times New Roman"/>
                <w:lang w:val="en-US"/>
              </w:rPr>
              <w:t xml:space="preserve">A three-dimensional numeric measurement of the bounding sphere of a three-dimensional region of interest in an image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of ellipsoid: </w:t>
            </w:r>
            <w:r>
              <w:rPr>
                <w:rFonts w:eastAsia="Times New Roman"/>
                <w:lang w:val="en-US"/>
              </w:rPr>
              <w:t xml:space="preserve">A three-dimensional numeric measurement of an ellipsoid shaped three-dimensional region of interest in an image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of sphere: </w:t>
            </w:r>
            <w:r>
              <w:rPr>
                <w:rFonts w:eastAsia="Times New Roman"/>
                <w:lang w:val="en-US"/>
              </w:rPr>
              <w:t xml:space="preserve">A three-dimensional numeric measurement of a sphere shaped three-dimensional region of interest in an image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Path Vertex: </w:t>
            </w:r>
            <w:r>
              <w:rPr>
                <w:rFonts w:eastAsia="Times New Roman"/>
                <w:lang w:val="en-US"/>
              </w:rPr>
              <w:t xml:space="preserve">Coordinates of a point on a defined path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Surface: </w:t>
            </w:r>
            <w:r>
              <w:rPr>
                <w:rFonts w:eastAsia="Times New Roman"/>
                <w:lang w:val="en-US"/>
              </w:rPr>
              <w:t xml:space="preserve">Surface of an identified or measured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series for segmentation: </w:t>
            </w:r>
            <w:r>
              <w:rPr>
                <w:rFonts w:eastAsia="Times New Roman"/>
                <w:lang w:val="en-US"/>
              </w:rPr>
              <w:t xml:space="preserve">Series of image instances used as source data for a segmentation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image for segmentation: </w:t>
            </w:r>
            <w:r>
              <w:rPr>
                <w:rFonts w:eastAsia="Times New Roman"/>
                <w:lang w:val="en-US"/>
              </w:rPr>
              <w:t xml:space="preserve">Image instances used as source data for a segmentation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from nipple: </w:t>
            </w:r>
            <w:r>
              <w:rPr>
                <w:rFonts w:eastAsia="Times New Roman"/>
                <w:lang w:val="en-US"/>
              </w:rPr>
              <w:t xml:space="preserve">Indicates the location of the area of interest as measured from the nipple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from skin: </w:t>
            </w:r>
            <w:r>
              <w:rPr>
                <w:rFonts w:eastAsia="Times New Roman"/>
                <w:lang w:val="en-US"/>
              </w:rPr>
              <w:t xml:space="preserve">Indicates the location of the area of interest as measured from the most direct skin point of the breast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Distance from chest wall: </w:t>
            </w:r>
            <w:r>
              <w:rPr>
                <w:rFonts w:eastAsia="Times New Roman"/>
                <w:lang w:val="en-US"/>
              </w:rPr>
              <w:t xml:space="preserve">Indicates the location of the area of interest as measured from the chest wall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exposure to ionizing radiation: </w:t>
            </w:r>
            <w:r>
              <w:rPr>
                <w:rFonts w:eastAsia="Times New Roman"/>
                <w:lang w:val="en-US"/>
              </w:rPr>
              <w:t xml:space="preserve">Patient exposure to ionizing radiation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Results communicated: </w:t>
            </w:r>
            <w:r>
              <w:rPr>
                <w:rFonts w:eastAsia="Times New Roman"/>
                <w:lang w:val="en-US"/>
              </w:rPr>
              <w:t xml:space="preserve">The act of communicating actionable findings to a responsible receiver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Simultaneous Doppler: </w:t>
            </w:r>
            <w:r>
              <w:rPr>
                <w:rFonts w:eastAsia="Times New Roman"/>
                <w:lang w:val="en-US"/>
              </w:rPr>
              <w:t xml:space="preserve">Reference is to a Doppler waveform acquired simultaneously with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Simultaneous Hemodynamic: </w:t>
            </w:r>
            <w:r>
              <w:rPr>
                <w:rFonts w:eastAsia="Times New Roman"/>
                <w:lang w:val="en-US"/>
              </w:rPr>
              <w:t xml:space="preserve">Reference is to a Hemodynamic waveform acquired simultaneously with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Simultaneous ECG: </w:t>
            </w:r>
            <w:r>
              <w:rPr>
                <w:rFonts w:eastAsia="Times New Roman"/>
                <w:lang w:val="en-US"/>
              </w:rPr>
              <w:t xml:space="preserve">Reference is to a ECG waveform acquired simultaneously with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Simultaneous Voice Narrative: </w:t>
            </w:r>
            <w:r>
              <w:rPr>
                <w:rFonts w:eastAsia="Times New Roman"/>
                <w:lang w:val="en-US"/>
              </w:rPr>
              <w:t xml:space="preserve">Reference is to a voice narrative recording acquired simultaneously with an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Simultaneous Respiratory Waveform: </w:t>
            </w:r>
            <w:r>
              <w:rPr>
                <w:rFonts w:eastAsia="Times New Roman"/>
                <w:lang w:val="en-US"/>
              </w:rPr>
              <w:t xml:space="preserve">A waveform representing chest expansion and contraction due to respiratory activity, measured simultaneously with the acquisition of this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Simultaneous Arterial Pulse Waveform: </w:t>
            </w:r>
            <w:r>
              <w:rPr>
                <w:rFonts w:eastAsia="Times New Roman"/>
                <w:lang w:val="en-US"/>
              </w:rPr>
              <w:t xml:space="preserve">Arterial pulse waveform obtained simultaneously with acquisition of a referencing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Simultaneous Phonocardiographic Waveform: </w:t>
            </w:r>
            <w:r>
              <w:rPr>
                <w:rFonts w:eastAsia="Times New Roman"/>
                <w:lang w:val="en-US"/>
              </w:rPr>
              <w:t xml:space="preserve">Phonocardiographic waveform obtained simultaneously with acquisition of a referencing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Localizer: </w:t>
            </w:r>
            <w:r>
              <w:rPr>
                <w:rFonts w:eastAsia="Times New Roman"/>
                <w:lang w:val="en-US"/>
              </w:rPr>
              <w:t xml:space="preserve">Image providing an anatomical reference on the patient under examination, for the purpose of defining the location of the ensuing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Biopsy localizer: </w:t>
            </w:r>
            <w:r>
              <w:rPr>
                <w:rFonts w:eastAsia="Times New Roman"/>
                <w:lang w:val="en-US"/>
              </w:rPr>
              <w:t xml:space="preserve">Image providing an anatomical reference on the patient under examination, for the purpose of planning or documenting a biopsy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partial views: </w:t>
            </w:r>
            <w:r>
              <w:rPr>
                <w:rFonts w:eastAsia="Times New Roman"/>
                <w:lang w:val="en-US"/>
              </w:rPr>
              <w:t xml:space="preserve">Image providing a partial view of the target anatomy, when the target anatomy is too large for a single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image of biplane pair: </w:t>
            </w:r>
            <w:r>
              <w:rPr>
                <w:rFonts w:eastAsia="Times New Roman"/>
                <w:lang w:val="en-US"/>
              </w:rPr>
              <w:t xml:space="preserve">Image providing a view of the target anatomy in a different imaging plane, typically from a near perpendicular angle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Other image of stereoscopic pair: </w:t>
            </w:r>
            <w:r>
              <w:rPr>
                <w:rFonts w:eastAsia="Times New Roman"/>
                <w:lang w:val="en-US"/>
              </w:rPr>
              <w:t xml:space="preserve">Image providing a view of the target anatomy in a different imaging plane, typically with a small angular difference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Images related to standalone object: </w:t>
            </w:r>
            <w:r>
              <w:rPr>
                <w:rFonts w:eastAsia="Times New Roman"/>
                <w:lang w:val="en-US"/>
              </w:rPr>
              <w:t xml:space="preserve">Image related to a non-image information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Spectroscopy: </w:t>
            </w:r>
            <w:r>
              <w:rPr>
                <w:rFonts w:eastAsia="Times New Roman"/>
                <w:lang w:val="en-US"/>
              </w:rPr>
              <w:t xml:space="preserve">Image where signals are identified and separated according to their frequencies. E.g., to identify individual chemicals, or individual nuclei in a chemical compound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Spectroscopy Data for Water Phase Correction: </w:t>
            </w:r>
            <w:r>
              <w:rPr>
                <w:rFonts w:eastAsia="Times New Roman"/>
                <w:lang w:val="en-US"/>
              </w:rPr>
              <w:t xml:space="preserve">MR spectroscopy data acquired to correct the phase of the diagnostic data for the phase signal of the Water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Uncompressed predecessor: </w:t>
            </w:r>
            <w:r>
              <w:rPr>
                <w:rFonts w:eastAsia="Times New Roman"/>
                <w:lang w:val="en-US"/>
              </w:rPr>
              <w:t xml:space="preserve">An image that has not already been lossy compressed that is used as the source for creation of a lossy compressed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Mask image for image processing operation: </w:t>
            </w:r>
            <w:r>
              <w:rPr>
                <w:rFonts w:eastAsia="Times New Roman"/>
                <w:lang w:val="en-US"/>
              </w:rPr>
              <w:t xml:space="preserve">Image used as the mask for an image processing operation, such as subtraction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image for image processing operation: </w:t>
            </w:r>
            <w:r>
              <w:rPr>
                <w:rFonts w:eastAsia="Times New Roman"/>
                <w:lang w:val="en-US"/>
              </w:rPr>
              <w:t xml:space="preserve">Image used as the source for an image processing operation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series for image processing operation: </w:t>
            </w:r>
            <w:r>
              <w:rPr>
                <w:rFonts w:eastAsia="Times New Roman"/>
                <w:lang w:val="en-US"/>
              </w:rPr>
              <w:t xml:space="preserve">Series used as the source for an image processing operation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Image: </w:t>
            </w:r>
            <w:r>
              <w:rPr>
                <w:rFonts w:eastAsia="Times New Roman"/>
                <w:lang w:val="en-US"/>
              </w:rPr>
              <w:t xml:space="preserve">Image used as the source for a derived or compressed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Lossy compressed image: </w:t>
            </w:r>
            <w:r>
              <w:rPr>
                <w:rFonts w:eastAsia="Times New Roman"/>
                <w:lang w:val="en-US"/>
              </w:rPr>
              <w:t xml:space="preserve">Image encoded with a lossy compression transfer syntax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Alternate SOP Class instance: </w:t>
            </w:r>
            <w:r>
              <w:rPr>
                <w:rFonts w:eastAsia="Times New Roman"/>
                <w:lang w:val="en-US"/>
              </w:rPr>
              <w:t xml:space="preserve">SOP Instance encoded with a different SOP Class but otherwise equivalent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Full fidelity image: </w:t>
            </w:r>
            <w:r>
              <w:rPr>
                <w:rFonts w:eastAsia="Times New Roman"/>
                <w:lang w:val="en-US"/>
              </w:rPr>
              <w:t xml:space="preserve">Full fidelity image, uncompressed or lossless compressed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Alternate Photometric Interpretation image: </w:t>
            </w:r>
            <w:r>
              <w:rPr>
                <w:rFonts w:eastAsia="Times New Roman"/>
                <w:lang w:val="en-US"/>
              </w:rPr>
              <w:t xml:space="preserve">Image encoded with a different photometric interpretation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image for montage: </w:t>
            </w:r>
            <w:r>
              <w:rPr>
                <w:rFonts w:eastAsia="Times New Roman"/>
                <w:lang w:val="en-US"/>
              </w:rPr>
              <w:t xml:space="preserve">Image used as a source for a montage (stitched)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Lossy compressed predecessor: </w:t>
            </w:r>
            <w:r>
              <w:rPr>
                <w:rFonts w:eastAsia="Times New Roman"/>
                <w:lang w:val="en-US"/>
              </w:rPr>
              <w:t xml:space="preserve">An image that has previously been lossy compressed that is used as the source for creation of another lossy compressed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Equivalent CDA Document: </w:t>
            </w:r>
            <w:r>
              <w:rPr>
                <w:rFonts w:eastAsia="Times New Roman"/>
                <w:lang w:val="en-US"/>
              </w:rPr>
              <w:t xml:space="preserve">HL7 Document Architecture (CDA) Document that contains clinical content equivalent to the referencing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Complete Rendering for Presentation: </w:t>
            </w:r>
            <w:r>
              <w:rPr>
                <w:rFonts w:eastAsia="Times New Roman"/>
                <w:lang w:val="en-US"/>
              </w:rPr>
              <w:t xml:space="preserve">Instance that contains a displayable complete rendering of the referencing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Partial Rendering for Presentation: </w:t>
            </w:r>
            <w:r>
              <w:rPr>
                <w:rFonts w:eastAsia="Times New Roman"/>
                <w:lang w:val="en-US"/>
              </w:rPr>
              <w:t xml:space="preserve">Instance that contains a displayable partial rendering of the referencing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Extended Rendering for Presentation: </w:t>
            </w:r>
            <w:r>
              <w:rPr>
                <w:rFonts w:eastAsia="Times New Roman"/>
                <w:lang w:val="en-US"/>
              </w:rPr>
              <w:t xml:space="preserve">Instance that contains a displayable complete rendering of the referencing Instance, plus additional content such as inline rendering of referenced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Document: </w:t>
            </w:r>
            <w:r>
              <w:rPr>
                <w:rFonts w:eastAsia="Times New Roman"/>
                <w:lang w:val="en-US"/>
              </w:rPr>
              <w:t xml:space="preserve">Document whose content has been wholly or partially transformed to create the referencing document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Anatomic image: </w:t>
            </w:r>
            <w:r>
              <w:rPr>
                <w:rFonts w:eastAsia="Times New Roman"/>
                <w:lang w:val="en-US"/>
              </w:rPr>
              <w:t xml:space="preserve">Image showing structural anatomic features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Functional image: </w:t>
            </w:r>
            <w:r>
              <w:rPr>
                <w:rFonts w:eastAsia="Times New Roman"/>
                <w:lang w:val="en-US"/>
              </w:rPr>
              <w:t xml:space="preserve">Image showing physical or chemical activity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Spectral filtered image: </w:t>
            </w:r>
            <w:r>
              <w:rPr>
                <w:rFonts w:eastAsia="Times New Roman"/>
                <w:lang w:val="en-US"/>
              </w:rPr>
              <w:t xml:space="preserve">Image providing the same view of the target anatomy acquired using only a specific imaging wavelength, frequency or energy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localizer: </w:t>
            </w:r>
            <w:r>
              <w:rPr>
                <w:rFonts w:eastAsia="Times New Roman"/>
                <w:lang w:val="en-US"/>
              </w:rPr>
              <w:t xml:space="preserve">Image providing an anatomical reference on the patient under examination, for the purpose of documenting the location of device such as a diagnostic or therapeutic catheter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Image: </w:t>
            </w:r>
            <w:r>
              <w:rPr>
                <w:rFonts w:eastAsia="Times New Roman"/>
                <w:lang w:val="en-US"/>
              </w:rPr>
              <w:t xml:space="preserve">Image providing a graphic view of the distribution of radiation dose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frames corresponding to volume: </w:t>
            </w:r>
            <w:r>
              <w:rPr>
                <w:rFonts w:eastAsia="Times New Roman"/>
                <w:lang w:val="en-US"/>
              </w:rPr>
              <w:t xml:space="preserve">The referenced image is the source of spatially-related frames from which the referencing 3D volume data set was derived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corresponding to spatially-related acquisition frames: </w:t>
            </w:r>
            <w:r>
              <w:rPr>
                <w:rFonts w:eastAsia="Times New Roman"/>
                <w:lang w:val="en-US"/>
              </w:rPr>
              <w:t xml:space="preserve">3D Volume containing the spatially-related frames in the referencing instance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Temporal Predecessor: </w:t>
            </w:r>
            <w:r>
              <w:rPr>
                <w:rFonts w:eastAsia="Times New Roman"/>
                <w:lang w:val="en-US"/>
              </w:rPr>
              <w:t xml:space="preserve">Instance acquired prior to the referencing instance in a set of consecutively acquired instances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Temporal Successor: </w:t>
            </w:r>
            <w:r>
              <w:rPr>
                <w:rFonts w:eastAsia="Times New Roman"/>
                <w:lang w:val="en-US"/>
              </w:rPr>
              <w:t xml:space="preserve">Instance acquired subsequent to the referencing instance in a set of consecutively acquired instances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Same acquisition at lower resolution: </w:t>
            </w:r>
            <w:r>
              <w:rPr>
                <w:rFonts w:eastAsia="Times New Roman"/>
                <w:lang w:val="en-US"/>
              </w:rPr>
              <w:t xml:space="preserve">Image of the same target area at lower resolution acquired in the same acquisition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Same acquisition at higher resolution: </w:t>
            </w:r>
            <w:r>
              <w:rPr>
                <w:rFonts w:eastAsia="Times New Roman"/>
                <w:lang w:val="en-US"/>
              </w:rPr>
              <w:t xml:space="preserve">Image of the same target area at higher resolution acquired in the same acquisition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Same acquisition at different focal depth: </w:t>
            </w:r>
            <w:r>
              <w:rPr>
                <w:rFonts w:eastAsia="Times New Roman"/>
                <w:lang w:val="en-US"/>
              </w:rPr>
              <w:t xml:space="preserve">Image of the same target area at different focal depth (Z-plane) acquired in the same acquisition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Same acquisition at different spectral band: </w:t>
            </w:r>
            <w:r>
              <w:rPr>
                <w:rFonts w:eastAsia="Times New Roman"/>
                <w:lang w:val="en-US"/>
              </w:rPr>
              <w:t xml:space="preserve">Image of the same target area at different spectral band acquired in the same acquisition process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Imaged container label: </w:t>
            </w:r>
            <w:r>
              <w:rPr>
                <w:rFonts w:eastAsia="Times New Roman"/>
                <w:lang w:val="en-US"/>
              </w:rPr>
              <w:t xml:space="preserve">Image specifically targeting the container label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Processing predecessor: </w:t>
            </w:r>
            <w:r>
              <w:rPr>
                <w:rFonts w:eastAsia="Times New Roman"/>
                <w:lang w:val="en-US"/>
              </w:rPr>
              <w:t xml:space="preserve">Source image from which FOR PRESENTATION </w:t>
            </w:r>
            <w:r>
              <w:rPr>
                <w:rFonts w:eastAsia="Times New Roman"/>
                <w:lang w:val="en-US"/>
              </w:rPr>
              <w:lastRenderedPageBreak/>
              <w:t xml:space="preserve">images were created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Replaced report: </w:t>
            </w:r>
            <w:r>
              <w:rPr>
                <w:rFonts w:eastAsia="Times New Roman"/>
                <w:lang w:val="en-US"/>
              </w:rPr>
              <w:t xml:space="preserve">The reference is to a predecessor report that has been replaced by the current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Addended report: </w:t>
            </w:r>
            <w:r>
              <w:rPr>
                <w:rFonts w:eastAsia="Times New Roman"/>
                <w:lang w:val="en-US"/>
              </w:rPr>
              <w:t xml:space="preserve">The reference is to a predecessor report to which the current report provides and addendum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Preliminary report: </w:t>
            </w:r>
            <w:r>
              <w:rPr>
                <w:rFonts w:eastAsia="Times New Roman"/>
                <w:lang w:val="en-US"/>
              </w:rPr>
              <w:t xml:space="preserve">A report that precedes the final report and may contain only limited information; it may be time sensitive, and it is not expected to contain all the reportable 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Partial report: </w:t>
            </w:r>
            <w:r>
              <w:rPr>
                <w:rFonts w:eastAsia="Times New Roman"/>
                <w:lang w:val="en-US"/>
              </w:rPr>
              <w:t xml:space="preserve">A report that is not complete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Composed from prior doses: </w:t>
            </w:r>
            <w:r>
              <w:rPr>
                <w:rFonts w:eastAsia="Times New Roman"/>
                <w:lang w:val="en-US"/>
              </w:rPr>
              <w:t xml:space="preserve">The dose object created was calculated by summation of existing, previously calculated, RT Dose instances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Composed from prior doses and current plan: </w:t>
            </w:r>
            <w:r>
              <w:rPr>
                <w:rFonts w:eastAsia="Times New Roman"/>
                <w:lang w:val="en-US"/>
              </w:rPr>
              <w:t xml:space="preserve">The dose object created was calculated by summation of existing, previously calculated, RT Dose instances and dose newly calculated by the application. The newly calculated dose may or may not exist as an independent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Source dose for composing current dose: </w:t>
            </w:r>
            <w:r>
              <w:rPr>
                <w:rFonts w:eastAsia="Times New Roman"/>
                <w:lang w:val="en-US"/>
              </w:rPr>
              <w:t xml:space="preserve">RT Dose Instances used as source for calculated dose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Active Ingredient Undiluted Concentration: </w:t>
            </w:r>
            <w:r>
              <w:rPr>
                <w:rFonts w:eastAsia="Times New Roman"/>
                <w:lang w:val="en-US"/>
              </w:rPr>
              <w:t xml:space="preserve">Concentration of the chemically or physically interesting (active) ingredient of a drug or contrast agent as delivered in product form from the manufacturer, typically in mg/ml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Contrast/Bolus Ingredient Opaque: </w:t>
            </w:r>
            <w:r>
              <w:rPr>
                <w:rFonts w:eastAsia="Times New Roman"/>
                <w:lang w:val="en-US"/>
              </w:rPr>
              <w:t xml:space="preserve">X-Ray absorption of the active ingredient of a contrast agent ingredient is greater than the absorption of water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Quantity administered: </w:t>
            </w:r>
            <w:r>
              <w:rPr>
                <w:rFonts w:eastAsia="Times New Roman"/>
                <w:lang w:val="en-US"/>
              </w:rPr>
              <w:t xml:space="preserve">Number of units of substance administered to a patient. E.g., tablets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Mass administered: </w:t>
            </w:r>
            <w:r>
              <w:rPr>
                <w:rFonts w:eastAsia="Times New Roman"/>
                <w:lang w:val="en-US"/>
              </w:rPr>
              <w:t xml:space="preserve">Mass of substance administered to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Derivation: </w:t>
            </w:r>
            <w:r>
              <w:rPr>
                <w:rFonts w:eastAsia="Times New Roman"/>
                <w:lang w:val="en-US"/>
              </w:rPr>
              <w:t xml:space="preserve">Method of deriving or calculating a measured value. E.g., mean, or maximum of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Normality: </w:t>
            </w:r>
            <w:r>
              <w:rPr>
                <w:rFonts w:eastAsia="Times New Roman"/>
                <w:lang w:val="en-US"/>
              </w:rPr>
              <w:t xml:space="preserve">Assessment of a measurement relative to a normal range of values; may be considered subtype of term (G-C0F2, SRT, "has interpretation")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Level of Significance: </w:t>
            </w:r>
            <w:r>
              <w:rPr>
                <w:rFonts w:eastAsia="Times New Roman"/>
                <w:lang w:val="en-US"/>
              </w:rPr>
              <w:t xml:space="preserve">Significance of a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Selection Status: </w:t>
            </w:r>
            <w:r>
              <w:rPr>
                <w:rFonts w:eastAsia="Times New Roman"/>
                <w:lang w:val="en-US"/>
              </w:rPr>
              <w:t xml:space="preserve">Status of selection of a measurement for further processing or use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Population description: </w:t>
            </w:r>
            <w:r>
              <w:rPr>
                <w:rFonts w:eastAsia="Times New Roman"/>
                <w:lang w:val="en-US"/>
              </w:rPr>
              <w:t xml:space="preserve">Description of a population of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 Authority: </w:t>
            </w:r>
            <w:r>
              <w:rPr>
                <w:rFonts w:eastAsia="Times New Roman"/>
                <w:lang w:val="en-US"/>
              </w:rPr>
              <w:t xml:space="preserve">Bibliographic or clinical reference for a Description of a population of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 Range description: </w:t>
            </w:r>
            <w:r>
              <w:rPr>
                <w:rFonts w:eastAsia="Times New Roman"/>
                <w:lang w:val="en-US"/>
              </w:rPr>
              <w:t xml:space="preserve">Description of a normal range of values for a measurement concept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 Range Authority: </w:t>
            </w:r>
            <w:r>
              <w:rPr>
                <w:rFonts w:eastAsia="Times New Roman"/>
                <w:lang w:val="en-US"/>
              </w:rPr>
              <w:t xml:space="preserve">Bibliographic or clinical reference for a Description of a normal range of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User chosen value: </w:t>
            </w:r>
            <w:r>
              <w:rPr>
                <w:rFonts w:eastAsia="Times New Roman"/>
                <w:lang w:val="en-US"/>
              </w:rPr>
              <w:t xml:space="preserve">Observation value selected by user for further processing or use, or as most representative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Most recent value chosen: </w:t>
            </w:r>
            <w:r>
              <w:rPr>
                <w:rFonts w:eastAsia="Times New Roman"/>
                <w:lang w:val="en-US"/>
              </w:rPr>
              <w:t xml:space="preserve">Observation value is the recently obtained, and has </w:t>
            </w:r>
            <w:r>
              <w:rPr>
                <w:rFonts w:eastAsia="Times New Roman"/>
                <w:lang w:val="en-US"/>
              </w:rPr>
              <w:lastRenderedPageBreak/>
              <w:t xml:space="preserve">been selected for further processing or use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Mean value chosen: </w:t>
            </w:r>
            <w:r>
              <w:rPr>
                <w:rFonts w:eastAsia="Times New Roman"/>
                <w:lang w:val="en-US"/>
              </w:rPr>
              <w:t xml:space="preserve">Observation value is the mean of several measurements, and has been selected for further processing or use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 deviation of population: </w:t>
            </w:r>
            <w:r>
              <w:rPr>
                <w:rFonts w:eastAsia="Times New Roman"/>
                <w:lang w:val="en-US"/>
              </w:rPr>
              <w:t xml:space="preserve">Standard deviation of a measurement in a reference population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Percentile Ranking of measurement: </w:t>
            </w:r>
            <w:r>
              <w:rPr>
                <w:rFonts w:eastAsia="Times New Roman"/>
                <w:lang w:val="en-US"/>
              </w:rPr>
              <w:t xml:space="preserve">Percentile Ranking of an observation value with respect a reference population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Z-Score of measurement: </w:t>
            </w:r>
            <w:r>
              <w:rPr>
                <w:rFonts w:eastAsia="Times New Roman"/>
                <w:lang w:val="en-US"/>
              </w:rPr>
              <w:t xml:space="preserve">Z-score of an observation value with respect a reference population, expressed as the dimensionless quantity (x-m) /s, where (x-m) is the deviation of the observation value (x) from the population mean (m), and s is the standard deviation of the population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 Sigma deviation of population: </w:t>
            </w:r>
            <w:r>
              <w:rPr>
                <w:rFonts w:eastAsia="Times New Roman"/>
                <w:lang w:val="en-US"/>
              </w:rPr>
              <w:t xml:space="preserve">2 Sigma deviation of a measurement in a reference population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Equation: </w:t>
            </w:r>
            <w:r>
              <w:rPr>
                <w:rFonts w:eastAsia="Times New Roman"/>
                <w:lang w:val="en-US"/>
              </w:rPr>
              <w:t xml:space="preserve">Formula used to compute a derived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Equation Citation: </w:t>
            </w:r>
            <w:r>
              <w:rPr>
                <w:rFonts w:eastAsia="Times New Roman"/>
                <w:lang w:val="en-US"/>
              </w:rPr>
              <w:t xml:space="preserve">Bibliographic reference to a formula used to compute a derived measurement; reference may be to a specific equation in a journal article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of Values Citation: </w:t>
            </w:r>
            <w:r>
              <w:rPr>
                <w:rFonts w:eastAsia="Times New Roman"/>
                <w:lang w:val="en-US"/>
              </w:rPr>
              <w:t xml:space="preserve">Bibliographic reference to a Table of Values used to look up a derived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Method Citation: </w:t>
            </w:r>
            <w:r>
              <w:rPr>
                <w:rFonts w:eastAsia="Times New Roman"/>
                <w:lang w:val="en-US"/>
              </w:rPr>
              <w:t xml:space="preserve">Bibliographic reference to a method used to compute a derived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Table of Values: </w:t>
            </w:r>
            <w:r>
              <w:rPr>
                <w:rFonts w:eastAsia="Times New Roman"/>
                <w:lang w:val="en-US"/>
              </w:rPr>
              <w:t xml:space="preserve">A Table of Values used to look up a derived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Index: </w:t>
            </w:r>
            <w:r>
              <w:rPr>
                <w:rFonts w:eastAsia="Times New Roman"/>
                <w:lang w:val="en-US"/>
              </w:rPr>
              <w:t xml:space="preserve">Factor (divisor or multiplicand) for normalizing a measurement. E.g., body surface area used for normalizing hemodynamic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Estimated: </w:t>
            </w:r>
            <w:r>
              <w:rPr>
                <w:rFonts w:eastAsia="Times New Roman"/>
                <w:lang w:val="en-US"/>
              </w:rPr>
              <w:t xml:space="preserve">Measurement obtained by observer estimation, rather than with a measurement tool or by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Calculated: </w:t>
            </w:r>
            <w:r>
              <w:rPr>
                <w:rFonts w:eastAsia="Times New Roman"/>
                <w:lang w:val="en-US"/>
              </w:rPr>
              <w:t xml:space="preserve">Measurement obtained by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Concern: </w:t>
            </w:r>
            <w:r>
              <w:rPr>
                <w:rFonts w:eastAsia="Times New Roman"/>
                <w:lang w:val="en-US"/>
              </w:rPr>
              <w:t xml:space="preserve">Identified issue about a state or process that has the potential to require intervention or management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Concern Noted: </w:t>
            </w:r>
            <w:r>
              <w:rPr>
                <w:rFonts w:eastAsia="Times New Roman"/>
                <w:lang w:val="en-US"/>
              </w:rPr>
              <w:t xml:space="preserve">DateTime concern noted (noted by whom is determined by context of use)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Concern Resolved: </w:t>
            </w:r>
            <w:r>
              <w:rPr>
                <w:rFonts w:eastAsia="Times New Roman"/>
                <w:lang w:val="en-US"/>
              </w:rPr>
              <w:t xml:space="preserve">DateTime the concern was resolved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Problem Resolved: </w:t>
            </w:r>
            <w:r>
              <w:rPr>
                <w:rFonts w:eastAsia="Times New Roman"/>
                <w:lang w:val="en-US"/>
              </w:rPr>
              <w:t xml:space="preserve">DateTime the problem was resolved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Service Delivery Location: </w:t>
            </w:r>
            <w:r>
              <w:rPr>
                <w:rFonts w:eastAsia="Times New Roman"/>
                <w:lang w:val="en-US"/>
              </w:rPr>
              <w:t xml:space="preserve">Place at which healthcare services may be provided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Service Performer: </w:t>
            </w:r>
            <w:r>
              <w:rPr>
                <w:rFonts w:eastAsia="Times New Roman"/>
                <w:lang w:val="en-US"/>
              </w:rPr>
              <w:t xml:space="preserve">Identification of a healthcare provider who performed a healthcare service; may be either a person or an organization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Medical Device Used: </w:t>
            </w:r>
            <w:r>
              <w:rPr>
                <w:rFonts w:eastAsia="Times New Roman"/>
                <w:lang w:val="en-US"/>
              </w:rPr>
              <w:t xml:space="preserve">Type or identifier of a medical device used on, in, or by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Pharmacologic and exercise stress test: </w:t>
            </w:r>
            <w:r>
              <w:rPr>
                <w:rFonts w:eastAsia="Times New Roman"/>
                <w:lang w:val="en-US"/>
              </w:rPr>
              <w:t xml:space="preserve">Cardiac stress test using pharmacologic and exercise stressors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Paced stress test: </w:t>
            </w:r>
            <w:r>
              <w:rPr>
                <w:rFonts w:eastAsia="Times New Roman"/>
                <w:lang w:val="en-US"/>
              </w:rPr>
              <w:t xml:space="preserve">Cardiac stress test using an implanted or external cardiac pacing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Correction of congenital cardiovascular deformity: </w:t>
            </w:r>
            <w:r>
              <w:rPr>
                <w:rFonts w:eastAsia="Times New Roman"/>
                <w:lang w:val="en-US"/>
              </w:rPr>
              <w:t xml:space="preserve">Procedure for correction of congenital cardiovascular deformity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Setup: </w:t>
            </w:r>
            <w:r>
              <w:rPr>
                <w:rFonts w:eastAsia="Times New Roman"/>
                <w:lang w:val="en-US"/>
              </w:rPr>
              <w:t xml:space="preserve">Process of placing patient in the anticipated treatment position, including specification and location of positioning aids, and other treatment delivery accessories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single plane MV: </w:t>
            </w:r>
            <w:r>
              <w:rPr>
                <w:rFonts w:eastAsia="Times New Roman"/>
                <w:lang w:val="en-US"/>
              </w:rPr>
              <w:t xml:space="preserve">Acquisition of patient positioning information prior to treatment delivery, using single-plane megavoltage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dual plane MV: </w:t>
            </w:r>
            <w:r>
              <w:rPr>
                <w:rFonts w:eastAsia="Times New Roman"/>
                <w:lang w:val="en-US"/>
              </w:rPr>
              <w:t xml:space="preserve">Acquisition of patient positioning information prior to treatment delivery, using dual-plane megavoltage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single plane kV: </w:t>
            </w:r>
            <w:r>
              <w:rPr>
                <w:rFonts w:eastAsia="Times New Roman"/>
                <w:lang w:val="en-US"/>
              </w:rPr>
              <w:t xml:space="preserve">Acquisition of patient positioning information prior to treatment delivery, using single-plane kilovoltage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dual plane kV: </w:t>
            </w:r>
            <w:r>
              <w:rPr>
                <w:rFonts w:eastAsia="Times New Roman"/>
                <w:lang w:val="en-US"/>
              </w:rPr>
              <w:t xml:space="preserve">Acquisition of patient positioning information prior to treatment delivery, using dual-plane kilovoltage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dual plane kV/MV: </w:t>
            </w:r>
            <w:r>
              <w:rPr>
                <w:rFonts w:eastAsia="Times New Roman"/>
                <w:lang w:val="en-US"/>
              </w:rPr>
              <w:t xml:space="preserve">Acquisition of patient positioning information prior to treatment delivery, using dual-plane combination kilovoltage and megavoltage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CT kV: </w:t>
            </w:r>
            <w:r>
              <w:rPr>
                <w:rFonts w:eastAsia="Times New Roman"/>
                <w:lang w:val="en-US"/>
              </w:rPr>
              <w:t xml:space="preserve">Acquisition of patient positioning information prior to treatment delivery, using kilovoltage CT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CT MV: </w:t>
            </w:r>
            <w:r>
              <w:rPr>
                <w:rFonts w:eastAsia="Times New Roman"/>
                <w:lang w:val="en-US"/>
              </w:rPr>
              <w:t xml:space="preserve">Acquisition of patient positioning information prior to treatment delivery, using megavoltage CT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Optical: </w:t>
            </w:r>
            <w:r>
              <w:rPr>
                <w:rFonts w:eastAsia="Times New Roman"/>
                <w:lang w:val="en-US"/>
              </w:rPr>
              <w:t xml:space="preserve">Acquisition of patient positioning information prior to treatment delivery, using optical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Ultrasound: </w:t>
            </w:r>
            <w:r>
              <w:rPr>
                <w:rFonts w:eastAsia="Times New Roman"/>
                <w:lang w:val="en-US"/>
              </w:rPr>
              <w:t xml:space="preserve">Acquisition of patient positioning information prior to treatment delivery, using ultrasound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Acquisition, Spatial Fiducials: </w:t>
            </w:r>
            <w:r>
              <w:rPr>
                <w:rFonts w:eastAsia="Times New Roman"/>
                <w:lang w:val="en-US"/>
              </w:rPr>
              <w:t xml:space="preserve">Acquisition of patient positioning information prior to treatment delivery, using spatial fiducials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single plane: </w:t>
            </w:r>
            <w:r>
              <w:rPr>
                <w:rFonts w:eastAsia="Times New Roman"/>
                <w:lang w:val="en-US"/>
              </w:rPr>
              <w:t xml:space="preserve">Registration of intended and actual patient position prior to treatment delivery, using single-plane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dual plane: </w:t>
            </w:r>
            <w:r>
              <w:rPr>
                <w:rFonts w:eastAsia="Times New Roman"/>
                <w:lang w:val="en-US"/>
              </w:rPr>
              <w:t xml:space="preserve">Registration of intended and actual patient position prior to treatment delivery, using dual-plane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3D CT general: </w:t>
            </w:r>
            <w:r>
              <w:rPr>
                <w:rFonts w:eastAsia="Times New Roman"/>
                <w:lang w:val="en-US"/>
              </w:rPr>
              <w:t xml:space="preserve">Registration of intended and actual patient position prior to treatment delivery, using 3D CT images and an unspecified registration approach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3D CT marker-based: </w:t>
            </w:r>
            <w:r>
              <w:rPr>
                <w:rFonts w:eastAsia="Times New Roman"/>
                <w:lang w:val="en-US"/>
              </w:rPr>
              <w:t xml:space="preserve">Registration of intended and actual patient position prior to treatment delivery, using 3D CT images and a marker-based registration approach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3D CT volume-based: </w:t>
            </w:r>
            <w:r>
              <w:rPr>
                <w:rFonts w:eastAsia="Times New Roman"/>
                <w:lang w:val="en-US"/>
              </w:rPr>
              <w:t xml:space="preserve">Registration of intended and actual patient position prior to treatment delivery, using 3D CT images and a volume-based registration approach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3D on 2D reference: </w:t>
            </w:r>
            <w:r>
              <w:rPr>
                <w:rFonts w:eastAsia="Times New Roman"/>
                <w:lang w:val="en-US"/>
              </w:rPr>
              <w:t xml:space="preserve">Registration of intended and actual patient position prior to treatment delivery, using 3D verification images and 2D reference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2D on 3D reference: </w:t>
            </w:r>
            <w:r>
              <w:rPr>
                <w:rFonts w:eastAsia="Times New Roman"/>
                <w:lang w:val="en-US"/>
              </w:rPr>
              <w:t xml:space="preserve">Registration of intended and actual patient position prior to treatment delivery, using 2D verification images and 3D reference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Optical: </w:t>
            </w:r>
            <w:r>
              <w:rPr>
                <w:rFonts w:eastAsia="Times New Roman"/>
                <w:lang w:val="en-US"/>
              </w:rPr>
              <w:t xml:space="preserve">Registration of intended and actual patient position prior to treatment delivery, using optical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Ultrasound: </w:t>
            </w:r>
            <w:r>
              <w:rPr>
                <w:rFonts w:eastAsia="Times New Roman"/>
                <w:lang w:val="en-US"/>
              </w:rPr>
              <w:t xml:space="preserve">Registration of intended and actual patient position prior to treatment delivery, using ultrasound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Registration, Spatial Fiducials: </w:t>
            </w:r>
            <w:r>
              <w:rPr>
                <w:rFonts w:eastAsia="Times New Roman"/>
                <w:lang w:val="en-US"/>
              </w:rPr>
              <w:t xml:space="preserve">Registration of intended and actual patient position prior to treatment delivery, using spatial fiducials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Adjustment: </w:t>
            </w:r>
            <w:r>
              <w:rPr>
                <w:rFonts w:eastAsia="Times New Roman"/>
                <w:lang w:val="en-US"/>
              </w:rPr>
              <w:t xml:space="preserve">Adjustment of patient position such that the patient is correctly positioned for treatment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Patient Position In-treatment-session Review: </w:t>
            </w:r>
            <w:r>
              <w:rPr>
                <w:rFonts w:eastAsia="Times New Roman"/>
                <w:lang w:val="en-US"/>
              </w:rPr>
              <w:t xml:space="preserve">Review of patient positioning information in the process of delivering a treatment session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Simulation with Internal Verification: </w:t>
            </w:r>
            <w:r>
              <w:rPr>
                <w:rFonts w:eastAsia="Times New Roman"/>
                <w:lang w:val="en-US"/>
              </w:rPr>
              <w:t xml:space="preserve">Simulated radiotherapy treatment delivery using verification integral to the Treatment Delivery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Simulation with External Verification: </w:t>
            </w:r>
            <w:r>
              <w:rPr>
                <w:rFonts w:eastAsia="Times New Roman"/>
                <w:lang w:val="en-US"/>
              </w:rPr>
              <w:t xml:space="preserve">Simulated radiotherapy treatment delivery using verification by a external Machine Parameter Verifier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with Internal Verification: </w:t>
            </w:r>
            <w:r>
              <w:rPr>
                <w:rFonts w:eastAsia="Times New Roman"/>
                <w:lang w:val="en-US"/>
              </w:rPr>
              <w:t xml:space="preserve">Radiotherapy treatment delivery using verification integral to the Treatment Delivery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with External Verification: </w:t>
            </w:r>
            <w:r>
              <w:rPr>
                <w:rFonts w:eastAsia="Times New Roman"/>
                <w:lang w:val="en-US"/>
              </w:rPr>
              <w:t xml:space="preserve">Radiotherapy treatment delivery using verification by a external Machine Parameter Verifier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QA with Internal Verification: </w:t>
            </w:r>
            <w:r>
              <w:rPr>
                <w:rFonts w:eastAsia="Times New Roman"/>
                <w:lang w:val="en-US"/>
              </w:rPr>
              <w:t xml:space="preserve">Quality assurance of a radiotherapy treatment delivery using verification integral to the Treatment Delivery System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QA with External Verification: </w:t>
            </w:r>
            <w:r>
              <w:rPr>
                <w:rFonts w:eastAsia="Times New Roman"/>
                <w:lang w:val="en-US"/>
              </w:rPr>
              <w:t xml:space="preserve">Quality assurance of a radiotherapy treatment delivery using verification by a external Machine Parameter Verifier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Machine QA: </w:t>
            </w:r>
            <w:r>
              <w:rPr>
                <w:rFonts w:eastAsia="Times New Roman"/>
                <w:lang w:val="en-US"/>
              </w:rPr>
              <w:t xml:space="preserve">Quality assurance of a Treatment Delivery Device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QA by RT Plan Dose Check: </w:t>
            </w:r>
            <w:r>
              <w:rPr>
                <w:rFonts w:eastAsia="Times New Roman"/>
                <w:lang w:val="en-US"/>
              </w:rPr>
              <w:t xml:space="preserve">Perform Quality Assurance on an RT Plan by evaluating dosimetric content of the current RT Plan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QA by RT Plan Difference Check: </w:t>
            </w:r>
            <w:r>
              <w:rPr>
                <w:rFonts w:eastAsia="Times New Roman"/>
                <w:lang w:val="en-US"/>
              </w:rPr>
              <w:t xml:space="preserve">Perform Quality Assurance on an RT Plan by comparing the content of previously quality-assessed RT Plans with the current RT Plan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QA by RT Ion Plan Dose Check: </w:t>
            </w:r>
            <w:r>
              <w:rPr>
                <w:rFonts w:eastAsia="Times New Roman"/>
                <w:lang w:val="en-US"/>
              </w:rPr>
              <w:t xml:space="preserve">Perform Quality Assurance on an RT Ion Plan by evaluating dosimetric content of the current RT Ion Plan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RT Treatment QA with RT Ion Plan Difference Check: </w:t>
            </w:r>
            <w:r>
              <w:rPr>
                <w:rFonts w:eastAsia="Times New Roman"/>
                <w:lang w:val="en-US"/>
              </w:rPr>
              <w:t xml:space="preserve">Perform Quality Assurance on an RT Ion Plan by comparing the content of previously quality-assessed RT Ion Plans by the current RT Ion Plan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Treatment Delivery Type: </w:t>
            </w:r>
            <w:r>
              <w:rPr>
                <w:rFonts w:eastAsia="Times New Roman"/>
                <w:lang w:val="en-US"/>
              </w:rPr>
              <w:t xml:space="preserve">Indicates whether the treatment to be delivered is a </w:t>
            </w:r>
            <w:r>
              <w:rPr>
                <w:rFonts w:eastAsia="Times New Roman"/>
                <w:lang w:val="en-US"/>
              </w:rPr>
              <w:lastRenderedPageBreak/>
              <w:t xml:space="preserve">complete fraction or a continuation of previous incompletely treated fraction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called to procedure room: </w:t>
            </w:r>
            <w:r>
              <w:rPr>
                <w:rFonts w:eastAsia="Times New Roman"/>
                <w:lang w:val="en-US"/>
              </w:rPr>
              <w:t xml:space="preserve">Patient called to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admitted to procedure room: </w:t>
            </w:r>
            <w:r>
              <w:rPr>
                <w:rFonts w:eastAsia="Times New Roman"/>
                <w:lang w:val="en-US"/>
              </w:rPr>
              <w:t xml:space="preserve">Patient admitted to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given pre-procedure instruction: </w:t>
            </w:r>
            <w:r>
              <w:rPr>
                <w:rFonts w:eastAsia="Times New Roman"/>
                <w:lang w:val="en-US"/>
              </w:rPr>
              <w:t xml:space="preserve">Patient given pre-procedure instruction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informed consent given: </w:t>
            </w:r>
            <w:r>
              <w:rPr>
                <w:rFonts w:eastAsia="Times New Roman"/>
                <w:lang w:val="en-US"/>
              </w:rPr>
              <w:t xml:space="preserve">Patient informed consent given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advance directive given: </w:t>
            </w:r>
            <w:r>
              <w:rPr>
                <w:rFonts w:eastAsia="Times New Roman"/>
                <w:lang w:val="en-US"/>
              </w:rPr>
              <w:t xml:space="preserve">Patient advance directive given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Nil Per Os (NPO) status confirmed: </w:t>
            </w:r>
            <w:r>
              <w:rPr>
                <w:rFonts w:eastAsia="Times New Roman"/>
                <w:lang w:val="en-US"/>
              </w:rPr>
              <w:t xml:space="preserve">Nil Per Os (NPO) status confirmed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assisted to table: </w:t>
            </w:r>
            <w:r>
              <w:rPr>
                <w:rFonts w:eastAsia="Times New Roman"/>
                <w:lang w:val="en-US"/>
              </w:rPr>
              <w:t xml:space="preserve">Patient assisted to table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prepped and draped: </w:t>
            </w:r>
            <w:r>
              <w:rPr>
                <w:rFonts w:eastAsia="Times New Roman"/>
                <w:lang w:val="en-US"/>
              </w:rPr>
              <w:t xml:space="preserve">Patient prepped and draped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connected to continuous monitoring: </w:t>
            </w:r>
            <w:r>
              <w:rPr>
                <w:rFonts w:eastAsia="Times New Roman"/>
                <w:lang w:val="en-US"/>
              </w:rPr>
              <w:t xml:space="preserve">Patient connected to continuous monitoring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transferred to holding area: </w:t>
            </w:r>
            <w:r>
              <w:rPr>
                <w:rFonts w:eastAsia="Times New Roman"/>
                <w:lang w:val="en-US"/>
              </w:rPr>
              <w:t xml:space="preserve">Patient transferred to holding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transferred to surgery: </w:t>
            </w:r>
            <w:r>
              <w:rPr>
                <w:rFonts w:eastAsia="Times New Roman"/>
                <w:lang w:val="en-US"/>
              </w:rPr>
              <w:t xml:space="preserve">Patient transferred to surgery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transferred to CCU: </w:t>
            </w:r>
            <w:r>
              <w:rPr>
                <w:rFonts w:eastAsia="Times New Roman"/>
                <w:lang w:val="en-US"/>
              </w:rPr>
              <w:t xml:space="preserve">Patient transferred to CCU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disoriented: </w:t>
            </w:r>
            <w:r>
              <w:rPr>
                <w:rFonts w:eastAsia="Times New Roman"/>
                <w:lang w:val="en-US"/>
              </w:rPr>
              <w:t xml:space="preserve">Patient disoriented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reports nausea: </w:t>
            </w:r>
            <w:r>
              <w:rPr>
                <w:rFonts w:eastAsia="Times New Roman"/>
                <w:lang w:val="en-US"/>
              </w:rPr>
              <w:t xml:space="preserve">Patient reports nausea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reports discomfort: </w:t>
            </w:r>
            <w:r>
              <w:rPr>
                <w:rFonts w:eastAsia="Times New Roman"/>
                <w:lang w:val="en-US"/>
              </w:rPr>
              <w:t xml:space="preserve">Patient reports discomfort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reports chest pain: </w:t>
            </w:r>
            <w:r>
              <w:rPr>
                <w:rFonts w:eastAsia="Times New Roman"/>
                <w:lang w:val="en-US"/>
              </w:rPr>
              <w:t xml:space="preserve">Patient reports chest pain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reports no pain: </w:t>
            </w:r>
            <w:r>
              <w:rPr>
                <w:rFonts w:eastAsia="Times New Roman"/>
                <w:lang w:val="en-US"/>
              </w:rPr>
              <w:t xml:space="preserve">Patient reports no pain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alert: </w:t>
            </w:r>
            <w:r>
              <w:rPr>
                <w:rFonts w:eastAsia="Times New Roman"/>
                <w:lang w:val="en-US"/>
              </w:rPr>
              <w:t xml:space="preserve">Patient alert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restless: </w:t>
            </w:r>
            <w:r>
              <w:rPr>
                <w:rFonts w:eastAsia="Times New Roman"/>
                <w:lang w:val="en-US"/>
              </w:rPr>
              <w:t xml:space="preserve">Patient restless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sedated: </w:t>
            </w:r>
            <w:r>
              <w:rPr>
                <w:rFonts w:eastAsia="Times New Roman"/>
                <w:lang w:val="en-US"/>
              </w:rPr>
              <w:t xml:space="preserve">Patient sedated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asleep: </w:t>
            </w:r>
            <w:r>
              <w:rPr>
                <w:rFonts w:eastAsia="Times New Roman"/>
                <w:lang w:val="en-US"/>
              </w:rPr>
              <w:t xml:space="preserve">Patient asleep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unresponsive: </w:t>
            </w:r>
            <w:r>
              <w:rPr>
                <w:rFonts w:eastAsia="Times New Roman"/>
                <w:lang w:val="en-US"/>
              </w:rPr>
              <w:t xml:space="preserve">Patient unresponsive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has respiratory difficulty: </w:t>
            </w:r>
            <w:r>
              <w:rPr>
                <w:rFonts w:eastAsia="Times New Roman"/>
                <w:lang w:val="en-US"/>
              </w:rPr>
              <w:t xml:space="preserve">Patient has respiratory difficulty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coughed: </w:t>
            </w:r>
            <w:r>
              <w:rPr>
                <w:rFonts w:eastAsia="Times New Roman"/>
                <w:lang w:val="en-US"/>
              </w:rPr>
              <w:t xml:space="preserve">Patient coughed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disconnected from continuous monitoring: </w:t>
            </w:r>
            <w:r>
              <w:rPr>
                <w:rFonts w:eastAsia="Times New Roman"/>
                <w:lang w:val="en-US"/>
              </w:rPr>
              <w:t xml:space="preserve">Patient disconnected from continuous monitoring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Hemostasis achieved: </w:t>
            </w:r>
            <w:r>
              <w:rPr>
                <w:rFonts w:eastAsia="Times New Roman"/>
                <w:lang w:val="en-US"/>
              </w:rPr>
              <w:t xml:space="preserve">Hemostasis achieved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Hemostasis not achieved - oozing: </w:t>
            </w:r>
            <w:r>
              <w:rPr>
                <w:rFonts w:eastAsia="Times New Roman"/>
                <w:lang w:val="en-US"/>
              </w:rPr>
              <w:t xml:space="preserve">Hemostasis not achieved - oozing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Hemostasis not achieved - actively bleeding: </w:t>
            </w:r>
            <w:r>
              <w:rPr>
                <w:rFonts w:eastAsia="Times New Roman"/>
                <w:lang w:val="en-US"/>
              </w:rPr>
              <w:t xml:space="preserve">Hemostasis not achieved - actively bleeding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given post-procedure instruction: </w:t>
            </w:r>
            <w:r>
              <w:rPr>
                <w:rFonts w:eastAsia="Times New Roman"/>
                <w:lang w:val="en-US"/>
              </w:rPr>
              <w:t xml:space="preserve">Patient given post-procedure instruction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discharged from department: </w:t>
            </w:r>
            <w:r>
              <w:rPr>
                <w:rFonts w:eastAsia="Times New Roman"/>
                <w:lang w:val="en-US"/>
              </w:rPr>
              <w:t xml:space="preserve">Patient discharged from department or laboratory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pronounced dead: </w:t>
            </w:r>
            <w:r>
              <w:rPr>
                <w:rFonts w:eastAsia="Times New Roman"/>
                <w:lang w:val="en-US"/>
              </w:rPr>
              <w:t xml:space="preserve">Patient pronounced dead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transferred to morgue: </w:t>
            </w:r>
            <w:r>
              <w:rPr>
                <w:rFonts w:eastAsia="Times New Roman"/>
                <w:lang w:val="en-US"/>
              </w:rPr>
              <w:t xml:space="preserve">Patient transferred to morgue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Personnel Arrived: </w:t>
            </w:r>
            <w:r>
              <w:rPr>
                <w:rFonts w:eastAsia="Times New Roman"/>
                <w:lang w:val="en-US"/>
              </w:rPr>
              <w:t xml:space="preserve">Identified personnel or staff arrived in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Personnel Departed: </w:t>
            </w:r>
            <w:r>
              <w:rPr>
                <w:rFonts w:eastAsia="Times New Roman"/>
                <w:lang w:val="en-US"/>
              </w:rPr>
              <w:t xml:space="preserve">Identified personnel or staff departed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Page Sent To: </w:t>
            </w:r>
            <w:r>
              <w:rPr>
                <w:rFonts w:eastAsia="Times New Roman"/>
                <w:lang w:val="en-US"/>
              </w:rPr>
              <w:t xml:space="preserve">Page sent to identified personnel or staff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Consultation With: </w:t>
            </w:r>
            <w:r>
              <w:rPr>
                <w:rFonts w:eastAsia="Times New Roman"/>
                <w:lang w:val="en-US"/>
              </w:rPr>
              <w:t xml:space="preserve">Consultation with identified personnel or staff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Office called: </w:t>
            </w:r>
            <w:r>
              <w:rPr>
                <w:rFonts w:eastAsia="Times New Roman"/>
                <w:lang w:val="en-US"/>
              </w:rPr>
              <w:t xml:space="preserve">Office of identified personnel or staff was called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Equipment failure: </w:t>
            </w:r>
            <w:r>
              <w:rPr>
                <w:rFonts w:eastAsia="Times New Roman"/>
                <w:lang w:val="en-US"/>
              </w:rPr>
              <w:t xml:space="preserve">Equipment failure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Equipment brought to procedure room: </w:t>
            </w:r>
            <w:r>
              <w:rPr>
                <w:rFonts w:eastAsia="Times New Roman"/>
                <w:lang w:val="en-US"/>
              </w:rPr>
              <w:t xml:space="preserve">Equipment brought to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Equipment ready: </w:t>
            </w:r>
            <w:r>
              <w:rPr>
                <w:rFonts w:eastAsia="Times New Roman"/>
                <w:lang w:val="en-US"/>
              </w:rPr>
              <w:t xml:space="preserve">Equipment ready for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Equipment removed: </w:t>
            </w:r>
            <w:r>
              <w:rPr>
                <w:rFonts w:eastAsia="Times New Roman"/>
                <w:lang w:val="en-US"/>
              </w:rPr>
              <w:t xml:space="preserve">Equipment removed from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Bioptome: </w:t>
            </w:r>
            <w:r>
              <w:rPr>
                <w:rFonts w:eastAsia="Times New Roman"/>
                <w:lang w:val="en-US"/>
              </w:rPr>
              <w:t xml:space="preserve">Device for obtaining biopsy sample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Valvular Intervention: </w:t>
            </w:r>
            <w:r>
              <w:rPr>
                <w:rFonts w:eastAsia="Times New Roman"/>
                <w:lang w:val="en-US"/>
              </w:rPr>
              <w:t xml:space="preserve">Valvular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Aortic Intervention: </w:t>
            </w:r>
            <w:r>
              <w:rPr>
                <w:rFonts w:eastAsia="Times New Roman"/>
                <w:lang w:val="en-US"/>
              </w:rPr>
              <w:t xml:space="preserve">Aortic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Septal Defect Intervention: </w:t>
            </w:r>
            <w:r>
              <w:rPr>
                <w:rFonts w:eastAsia="Times New Roman"/>
                <w:lang w:val="en-US"/>
              </w:rPr>
              <w:t xml:space="preserve">Septal Defect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 Intervention: </w:t>
            </w:r>
            <w:r>
              <w:rPr>
                <w:rFonts w:eastAsia="Times New Roman"/>
                <w:lang w:val="en-US"/>
              </w:rPr>
              <w:t xml:space="preserve">Vascular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Myocardial biopsy: </w:t>
            </w:r>
            <w:r>
              <w:rPr>
                <w:rFonts w:eastAsia="Times New Roman"/>
                <w:lang w:val="en-US"/>
              </w:rPr>
              <w:t xml:space="preserve">Myocardial biopsy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Arterial conduit angiography: </w:t>
            </w:r>
            <w:r>
              <w:rPr>
                <w:rFonts w:eastAsia="Times New Roman"/>
                <w:lang w:val="en-US"/>
              </w:rPr>
              <w:t xml:space="preserve">Arterial conduit angiography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plane Angiography: </w:t>
            </w:r>
            <w:r>
              <w:rPr>
                <w:rFonts w:eastAsia="Times New Roman"/>
                <w:lang w:val="en-US"/>
              </w:rPr>
              <w:t xml:space="preserve">Single plane Angiography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Bi-plane Angiography: </w:t>
            </w:r>
            <w:r>
              <w:rPr>
                <w:rFonts w:eastAsia="Times New Roman"/>
                <w:lang w:val="en-US"/>
              </w:rPr>
              <w:t xml:space="preserve">Bi-plane Angiography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Percutaneous Coronary Intervention: </w:t>
            </w:r>
            <w:r>
              <w:rPr>
                <w:rFonts w:eastAsia="Times New Roman"/>
                <w:lang w:val="en-US"/>
              </w:rPr>
              <w:t xml:space="preserve">Percutaneous Coronary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15-Lead ECG: </w:t>
            </w:r>
            <w:r>
              <w:rPr>
                <w:rFonts w:eastAsia="Times New Roman"/>
                <w:lang w:val="en-US"/>
              </w:rPr>
              <w:t xml:space="preserve">15-Lead electrocardiography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Pre-procedure log: </w:t>
            </w:r>
            <w:r>
              <w:rPr>
                <w:rFonts w:eastAsia="Times New Roman"/>
                <w:lang w:val="en-US"/>
              </w:rPr>
              <w:t xml:space="preserve">Log of events occurring prior to the current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Current procedure evidence: </w:t>
            </w:r>
            <w:r>
              <w:rPr>
                <w:rFonts w:eastAsia="Times New Roman"/>
                <w:lang w:val="en-US"/>
              </w:rPr>
              <w:t xml:space="preserve">Analysis or measurements for current procedure (purpose of reference to evidence document)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Prior report for current patient: </w:t>
            </w:r>
            <w:r>
              <w:rPr>
                <w:rFonts w:eastAsia="Times New Roman"/>
                <w:lang w:val="en-US"/>
              </w:rPr>
              <w:t xml:space="preserve">Prior report for current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Consumable taken from inventory: </w:t>
            </w:r>
            <w:r>
              <w:rPr>
                <w:rFonts w:eastAsia="Times New Roman"/>
                <w:lang w:val="en-US"/>
              </w:rPr>
              <w:t xml:space="preserve">Identifier of Consumable taken from inventory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Consumable returned to inventory: </w:t>
            </w:r>
            <w:r>
              <w:rPr>
                <w:rFonts w:eastAsia="Times New Roman"/>
                <w:lang w:val="en-US"/>
              </w:rPr>
              <w:t xml:space="preserve">Identifier of Consumable returned to inventory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Remaining consumable disposed: </w:t>
            </w:r>
            <w:r>
              <w:rPr>
                <w:rFonts w:eastAsia="Times New Roman"/>
                <w:lang w:val="en-US"/>
              </w:rPr>
              <w:t xml:space="preserve">Identifier of consumable whose remaining content has been disposed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Consumable unusable: </w:t>
            </w:r>
            <w:r>
              <w:rPr>
                <w:rFonts w:eastAsia="Times New Roman"/>
                <w:lang w:val="en-US"/>
              </w:rPr>
              <w:t xml:space="preserve">Identifier of Consumable determined to be unusable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Drug start: </w:t>
            </w:r>
            <w:r>
              <w:rPr>
                <w:rFonts w:eastAsia="Times New Roman"/>
                <w:lang w:val="en-US"/>
              </w:rPr>
              <w:t xml:space="preserve">Identifier of Drug whose administration has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Drug end: </w:t>
            </w:r>
            <w:r>
              <w:rPr>
                <w:rFonts w:eastAsia="Times New Roman"/>
                <w:lang w:val="en-US"/>
              </w:rPr>
              <w:t xml:space="preserve">Identifier of Drug whose administration has ended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Drug administered: </w:t>
            </w:r>
            <w:r>
              <w:rPr>
                <w:rFonts w:eastAsia="Times New Roman"/>
                <w:lang w:val="en-US"/>
              </w:rPr>
              <w:t xml:space="preserve">Identifier of Drug administered as part of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 start: </w:t>
            </w:r>
            <w:r>
              <w:rPr>
                <w:rFonts w:eastAsia="Times New Roman"/>
                <w:lang w:val="en-US"/>
              </w:rPr>
              <w:t xml:space="preserve">Identifier of Contrast agent whose administration has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 end: </w:t>
            </w:r>
            <w:r>
              <w:rPr>
                <w:rFonts w:eastAsia="Times New Roman"/>
                <w:lang w:val="en-US"/>
              </w:rPr>
              <w:t xml:space="preserve">Identifier of Contrast agent whose administration has ended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 administered: </w:t>
            </w:r>
            <w:r>
              <w:rPr>
                <w:rFonts w:eastAsia="Times New Roman"/>
                <w:lang w:val="en-US"/>
              </w:rPr>
              <w:t xml:space="preserve">Identifier of Contrast agent administered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Infusate start: </w:t>
            </w:r>
            <w:r>
              <w:rPr>
                <w:rFonts w:eastAsia="Times New Roman"/>
                <w:lang w:val="en-US"/>
              </w:rPr>
              <w:t xml:space="preserve">Identifier of Infusate whose administration has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Infusate end: </w:t>
            </w:r>
            <w:r>
              <w:rPr>
                <w:rFonts w:eastAsia="Times New Roman"/>
                <w:lang w:val="en-US"/>
              </w:rPr>
              <w:t xml:space="preserve">Identifier of Infusate whose administration has ended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crossed lesion: </w:t>
            </w:r>
            <w:r>
              <w:rPr>
                <w:rFonts w:eastAsia="Times New Roman"/>
                <w:lang w:val="en-US"/>
              </w:rPr>
              <w:t xml:space="preserve">Action of a device traversing a vascular 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Intervention Action: </w:t>
            </w:r>
            <w:r>
              <w:rPr>
                <w:rFonts w:eastAsia="Times New Roman"/>
                <w:lang w:val="en-US"/>
              </w:rPr>
              <w:t xml:space="preserve">Action of a clinical professional performed on a patient for therapeutic purpose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administered: </w:t>
            </w:r>
            <w:r>
              <w:rPr>
                <w:rFonts w:eastAsia="Times New Roman"/>
                <w:lang w:val="en-US"/>
              </w:rPr>
              <w:t xml:space="preserve">Volume of Drug, Contrast agent, or Infusate administered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Undiluted dose administered: </w:t>
            </w:r>
            <w:r>
              <w:rPr>
                <w:rFonts w:eastAsia="Times New Roman"/>
                <w:lang w:val="en-US"/>
              </w:rPr>
              <w:t xml:space="preserve">Undiluted dose of Drug, Contrast agent, or Infusate administered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Concentration: </w:t>
            </w:r>
            <w:r>
              <w:rPr>
                <w:rFonts w:eastAsia="Times New Roman"/>
                <w:lang w:val="en-US"/>
              </w:rPr>
              <w:t xml:space="preserve">Concentration of Drug, Contrast agent, or Infusate administered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Rate of administration: </w:t>
            </w:r>
            <w:r>
              <w:rPr>
                <w:rFonts w:eastAsia="Times New Roman"/>
                <w:lang w:val="en-US"/>
              </w:rPr>
              <w:t xml:space="preserve">Rate of Drug, Contrast agent, or Infusate administration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Duration of administration: </w:t>
            </w:r>
            <w:r>
              <w:rPr>
                <w:rFonts w:eastAsia="Times New Roman"/>
                <w:lang w:val="en-US"/>
              </w:rPr>
              <w:t xml:space="preserve">Duration of Drug, Contrast agent, or Infusate administration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unadministered or discarded: </w:t>
            </w:r>
            <w:r>
              <w:rPr>
                <w:rFonts w:eastAsia="Times New Roman"/>
                <w:lang w:val="en-US"/>
              </w:rPr>
              <w:t xml:space="preserve">Volume of Drug, Contrast agent, or Infusate unadministered or discarded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Catheter Curve: </w:t>
            </w:r>
            <w:r>
              <w:rPr>
                <w:rFonts w:eastAsia="Times New Roman"/>
                <w:lang w:val="en-US"/>
              </w:rPr>
              <w:t xml:space="preserve">Numeric parameter of Curvature of Catheter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Transmit Frequency: </w:t>
            </w:r>
            <w:r>
              <w:rPr>
                <w:rFonts w:eastAsia="Times New Roman"/>
                <w:lang w:val="en-US"/>
              </w:rPr>
              <w:t xml:space="preserve">Transmit Frequency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 change from baseline: </w:t>
            </w:r>
            <w:r>
              <w:rPr>
                <w:rFonts w:eastAsia="Times New Roman"/>
                <w:lang w:val="en-US"/>
              </w:rPr>
              <w:t xml:space="preserve">Measured change of patient electrocardiographic ST level relative to baseline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Aneurysm on cited vessel: </w:t>
            </w:r>
            <w:r>
              <w:rPr>
                <w:rFonts w:eastAsia="Times New Roman"/>
                <w:lang w:val="en-US"/>
              </w:rPr>
              <w:t xml:space="preserve">Anatomic term modifier indicating aneurysm on cited vessel is the subject of the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Graft to cited segment, proximal section: </w:t>
            </w:r>
            <w:r>
              <w:rPr>
                <w:rFonts w:eastAsia="Times New Roman"/>
                <w:lang w:val="en-US"/>
              </w:rPr>
              <w:t xml:space="preserve">Anatomic term modifier indicating proximal section of graft to cited vessel is the subject of the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Graft to cited segment, mid section: </w:t>
            </w:r>
            <w:r>
              <w:rPr>
                <w:rFonts w:eastAsia="Times New Roman"/>
                <w:lang w:val="en-US"/>
              </w:rPr>
              <w:t xml:space="preserve">Anatomic term modifier indicating mid section of graft to cited vessel is the subject of the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Graft to cited segment, distal section: </w:t>
            </w:r>
            <w:r>
              <w:rPr>
                <w:rFonts w:eastAsia="Times New Roman"/>
                <w:lang w:val="en-US"/>
              </w:rPr>
              <w:t xml:space="preserve">Anatomic term modifier indicating distal section of graft to cited vessel is the subject of the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DateTime of Intervention: </w:t>
            </w:r>
            <w:r>
              <w:rPr>
                <w:rFonts w:eastAsia="Times New Roman"/>
                <w:lang w:val="en-US"/>
              </w:rPr>
              <w:t xml:space="preserve">DateTime of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Duration of Intervention: </w:t>
            </w:r>
            <w:r>
              <w:rPr>
                <w:rFonts w:eastAsia="Times New Roman"/>
                <w:lang w:val="en-US"/>
              </w:rPr>
              <w:t xml:space="preserve">Duration of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Baseline Stenosis Measurement: </w:t>
            </w:r>
            <w:r>
              <w:rPr>
                <w:rFonts w:eastAsia="Times New Roman"/>
                <w:lang w:val="en-US"/>
              </w:rPr>
              <w:t xml:space="preserve">Lesion stenosis measured prior to any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Post-Intervention Stenosis Measurement: </w:t>
            </w:r>
            <w:r>
              <w:rPr>
                <w:rFonts w:eastAsia="Times New Roman"/>
                <w:lang w:val="en-US"/>
              </w:rPr>
              <w:t xml:space="preserve">Lesion stenosis measured after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Baseline TIMI Flow: </w:t>
            </w:r>
            <w:r>
              <w:rPr>
                <w:rFonts w:eastAsia="Times New Roman"/>
                <w:lang w:val="en-US"/>
              </w:rPr>
              <w:t xml:space="preserve">Assessment of perfusion across a coronary lesion measured prior to any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Post-Intervention TIMI Flow: </w:t>
            </w:r>
            <w:r>
              <w:rPr>
                <w:rFonts w:eastAsia="Times New Roman"/>
                <w:lang w:val="en-US"/>
              </w:rPr>
              <w:t xml:space="preserve">Assessment of perfusion across a coronary lesion measured after an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Primary Intervention Device: </w:t>
            </w:r>
            <w:r>
              <w:rPr>
                <w:rFonts w:eastAsia="Times New Roman"/>
                <w:lang w:val="en-US"/>
              </w:rPr>
              <w:t xml:space="preserve">Indication that device is the primary (first and/or most significant) device used for interventional therapy of a particular pathology. E.g., 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 Myocardium: </w:t>
            </w:r>
            <w:r>
              <w:rPr>
                <w:rFonts w:eastAsia="Times New Roman"/>
                <w:lang w:val="en-US"/>
              </w:rPr>
              <w:t xml:space="preserve">Normal Myocardium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Sacrred Myocardial: </w:t>
            </w:r>
            <w:r>
              <w:rPr>
                <w:rFonts w:eastAsia="Times New Roman"/>
                <w:lang w:val="en-US"/>
              </w:rPr>
              <w:t xml:space="preserve">Sacrred Myocardial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Thinning Myocardium: </w:t>
            </w:r>
            <w:r>
              <w:rPr>
                <w:rFonts w:eastAsia="Times New Roman"/>
                <w:lang w:val="en-US"/>
              </w:rPr>
              <w:t xml:space="preserve">Thinning Myocardium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Hemodynamics Report: </w:t>
            </w:r>
            <w:r>
              <w:rPr>
                <w:rFonts w:eastAsia="Times New Roman"/>
                <w:lang w:val="en-US"/>
              </w:rPr>
              <w:t xml:space="preserve">Hemodynamics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Atrial pressure measurements: </w:t>
            </w:r>
            <w:r>
              <w:rPr>
                <w:rFonts w:eastAsia="Times New Roman"/>
                <w:lang w:val="en-US"/>
              </w:rPr>
              <w:t xml:space="preserve">Atrial pressure measurements,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Ventricular pressure measurements: </w:t>
            </w:r>
            <w:r>
              <w:rPr>
                <w:rFonts w:eastAsia="Times New Roman"/>
                <w:lang w:val="en-US"/>
              </w:rPr>
              <w:t xml:space="preserve">Ventricular pressure measurements,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Gradient assessment: </w:t>
            </w:r>
            <w:r>
              <w:rPr>
                <w:rFonts w:eastAsia="Times New Roman"/>
                <w:lang w:val="en-US"/>
              </w:rPr>
              <w:t xml:space="preserve">Gradient assessment,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velocity measurements: </w:t>
            </w:r>
            <w:r>
              <w:rPr>
                <w:rFonts w:eastAsia="Times New Roman"/>
                <w:lang w:val="en-US"/>
              </w:rPr>
              <w:t xml:space="preserve">Blood velocity measurements,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lab measurements: </w:t>
            </w:r>
            <w:r>
              <w:rPr>
                <w:rFonts w:eastAsia="Times New Roman"/>
                <w:lang w:val="en-US"/>
              </w:rPr>
              <w:t xml:space="preserve">Blood lab measurements,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Derived Hemodynamic Measurements: </w:t>
            </w:r>
            <w:r>
              <w:rPr>
                <w:rFonts w:eastAsia="Times New Roman"/>
                <w:lang w:val="en-US"/>
              </w:rPr>
              <w:t xml:space="preserve">Derived Hemodynamic Measurements,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Clinical Context: </w:t>
            </w:r>
            <w:r>
              <w:rPr>
                <w:rFonts w:eastAsia="Times New Roman"/>
                <w:lang w:val="en-US"/>
              </w:rPr>
              <w:t xml:space="preserve">Clinical Context,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Patient Transferred From: </w:t>
            </w:r>
            <w:r>
              <w:rPr>
                <w:rFonts w:eastAsia="Times New Roman"/>
                <w:lang w:val="en-US"/>
              </w:rPr>
              <w:t xml:space="preserve">Location from which the patient was transferred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PCI during this procedure: </w:t>
            </w:r>
            <w:r>
              <w:rPr>
                <w:rFonts w:eastAsia="Times New Roman"/>
                <w:lang w:val="en-US"/>
              </w:rPr>
              <w:t xml:space="preserve">Indication that the procedure includes a percutaneous coronary intervention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Dose Area Product: </w:t>
            </w:r>
            <w:r>
              <w:rPr>
                <w:rFonts w:eastAsia="Times New Roman"/>
                <w:lang w:val="en-US"/>
              </w:rPr>
              <w:t xml:space="preserve">Radiation dose times area of exposure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Degree of Thrombus: </w:t>
            </w:r>
            <w:r>
              <w:rPr>
                <w:rFonts w:eastAsia="Times New Roman"/>
                <w:lang w:val="en-US"/>
              </w:rPr>
              <w:t xml:space="preserve">Finding of probability and/or severity of thrombus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Severity of Calcification: </w:t>
            </w:r>
            <w:r>
              <w:rPr>
                <w:rFonts w:eastAsia="Times New Roman"/>
                <w:lang w:val="en-US"/>
              </w:rPr>
              <w:t xml:space="preserve">Severity of Calcification, property of 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Morphology: </w:t>
            </w:r>
            <w:r>
              <w:rPr>
                <w:rFonts w:eastAsia="Times New Roman"/>
                <w:lang w:val="en-US"/>
              </w:rPr>
              <w:t xml:space="preserve">Lesion Morphology; form and/or structural properties of 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Vessel Morphology: </w:t>
            </w:r>
            <w:r>
              <w:rPr>
                <w:rFonts w:eastAsia="Times New Roman"/>
                <w:lang w:val="en-US"/>
              </w:rPr>
              <w:t xml:space="preserve">Vessel Morphology; form and/or structural properties of vessel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Circulatory Support: </w:t>
            </w:r>
            <w:r>
              <w:rPr>
                <w:rFonts w:eastAsia="Times New Roman"/>
                <w:lang w:val="en-US"/>
              </w:rPr>
              <w:t xml:space="preserve">Technique (device or procedure) of support for patient circulatory system; hemodynamic support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Reason for Exam: </w:t>
            </w:r>
            <w:r>
              <w:rPr>
                <w:rFonts w:eastAsia="Times New Roman"/>
                <w:lang w:val="en-US"/>
              </w:rPr>
              <w:t xml:space="preserve">Reason for Exam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Comparison with Prior Exam Done: </w:t>
            </w:r>
            <w:r>
              <w:rPr>
                <w:rFonts w:eastAsia="Times New Roman"/>
                <w:lang w:val="en-US"/>
              </w:rPr>
              <w:t xml:space="preserve">Indication that the current exam data has been compared with prior exam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Electrode Placement: </w:t>
            </w:r>
            <w:r>
              <w:rPr>
                <w:rFonts w:eastAsia="Times New Roman"/>
                <w:lang w:val="en-US"/>
              </w:rPr>
              <w:t xml:space="preserve">Electrocardiographic electrode placement technique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Device Type: </w:t>
            </w:r>
            <w:r>
              <w:rPr>
                <w:rFonts w:eastAsia="Times New Roman"/>
                <w:lang w:val="en-US"/>
              </w:rPr>
              <w:t xml:space="preserve">Acquisition Device Type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Device ID: </w:t>
            </w:r>
            <w:r>
              <w:rPr>
                <w:rFonts w:eastAsia="Times New Roman"/>
                <w:lang w:val="en-US"/>
              </w:rPr>
              <w:t xml:space="preserve">Acquisition Device ID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Quantitative Analysis: </w:t>
            </w:r>
            <w:r>
              <w:rPr>
                <w:rFonts w:eastAsia="Times New Roman"/>
                <w:lang w:val="en-US"/>
              </w:rPr>
              <w:t xml:space="preserve">Quantitative Analysis,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Qualitative Analysis: </w:t>
            </w:r>
            <w:r>
              <w:rPr>
                <w:rFonts w:eastAsia="Times New Roman"/>
                <w:lang w:val="en-US"/>
              </w:rPr>
              <w:t xml:space="preserve">Qualitative Analysis,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DateTime: </w:t>
            </w:r>
            <w:r>
              <w:rPr>
                <w:rFonts w:eastAsia="Times New Roman"/>
                <w:lang w:val="en-US"/>
              </w:rPr>
              <w:t xml:space="preserve">The date and time on which a procedure was performed on a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Clinical Interpretation: </w:t>
            </w:r>
            <w:r>
              <w:rPr>
                <w:rFonts w:eastAsia="Times New Roman"/>
                <w:lang w:val="en-US"/>
              </w:rPr>
              <w:t xml:space="preserve">Clinical Interpretation,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Lead ID: </w:t>
            </w:r>
            <w:r>
              <w:rPr>
                <w:rFonts w:eastAsia="Times New Roman"/>
                <w:lang w:val="en-US"/>
              </w:rPr>
              <w:t xml:space="preserve">ECG Lead Identifier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Beat Number: </w:t>
            </w:r>
            <w:r>
              <w:rPr>
                <w:rFonts w:eastAsia="Times New Roman"/>
                <w:lang w:val="en-US"/>
              </w:rPr>
              <w:t xml:space="preserve">Beat Number; ordinal of cardiac cycle within an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Compound Statement: </w:t>
            </w:r>
            <w:r>
              <w:rPr>
                <w:rFonts w:eastAsia="Times New Roman"/>
                <w:lang w:val="en-US"/>
              </w:rPr>
              <w:t xml:space="preserve">Complex coded semantic unit, consisting of several coded components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Trend: </w:t>
            </w:r>
            <w:r>
              <w:rPr>
                <w:rFonts w:eastAsia="Times New Roman"/>
                <w:lang w:val="en-US"/>
              </w:rPr>
              <w:t xml:space="preserve">Trend (temporal progression) of a clinical condition, finding, or disease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Statement: </w:t>
            </w:r>
            <w:r>
              <w:rPr>
                <w:rFonts w:eastAsia="Times New Roman"/>
                <w:lang w:val="en-US"/>
              </w:rPr>
              <w:t xml:space="preserve">Coded semantic unit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Statement Modifier: </w:t>
            </w:r>
            <w:r>
              <w:rPr>
                <w:rFonts w:eastAsia="Times New Roman"/>
                <w:lang w:val="en-US"/>
              </w:rPr>
              <w:t xml:space="preserve">Coded modifier for a semantic unit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Conjunctive Term: </w:t>
            </w:r>
            <w:r>
              <w:rPr>
                <w:rFonts w:eastAsia="Times New Roman"/>
                <w:lang w:val="en-US"/>
              </w:rPr>
              <w:t xml:space="preserve">Conjunctive term between semantic units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Probability: </w:t>
            </w:r>
            <w:r>
              <w:rPr>
                <w:rFonts w:eastAsia="Times New Roman"/>
                <w:lang w:val="en-US"/>
              </w:rPr>
              <w:t xml:space="preserve">Probability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ECG Global Measurements: </w:t>
            </w:r>
            <w:r>
              <w:rPr>
                <w:rFonts w:eastAsia="Times New Roman"/>
                <w:lang w:val="en-US"/>
              </w:rPr>
              <w:t xml:space="preserve">ECG Global Measurements,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ECG Lead Measurements: </w:t>
            </w:r>
            <w:r>
              <w:rPr>
                <w:rFonts w:eastAsia="Times New Roman"/>
                <w:lang w:val="en-US"/>
              </w:rPr>
              <w:t xml:space="preserve">ECG Lead Measurements,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Derived Area, Non-Valve: </w:t>
            </w:r>
            <w:r>
              <w:rPr>
                <w:rFonts w:eastAsia="Times New Roman"/>
                <w:lang w:val="en-US"/>
              </w:rPr>
              <w:t xml:space="preserve">Derived cross-sectional area of a vessel or anatomic feature, other than a cardiac valve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Pulmonary Flow: </w:t>
            </w:r>
            <w:r>
              <w:rPr>
                <w:rFonts w:eastAsia="Times New Roman"/>
                <w:lang w:val="en-US"/>
              </w:rPr>
              <w:t xml:space="preserve">Rate of blood flow through Pulmonary artery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Systemic Flow: </w:t>
            </w:r>
            <w:r>
              <w:rPr>
                <w:rFonts w:eastAsia="Times New Roman"/>
                <w:lang w:val="en-US"/>
              </w:rPr>
              <w:t xml:space="preserve">Rate of blood flow through the aorta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Discharge DateTime: </w:t>
            </w:r>
            <w:r>
              <w:rPr>
                <w:rFonts w:eastAsia="Times New Roman"/>
                <w:lang w:val="en-US"/>
              </w:rPr>
              <w:t xml:space="preserve">DateTime of patient discharge from hospital admission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Coronary Artery Bypass During This Admission: </w:t>
            </w:r>
            <w:r>
              <w:rPr>
                <w:rFonts w:eastAsia="Times New Roman"/>
                <w:lang w:val="en-US"/>
              </w:rPr>
              <w:t xml:space="preserve">Indication that a Coronary Artery Bypass operation was performed during the current hospital admission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Date of Death: </w:t>
            </w:r>
            <w:r>
              <w:rPr>
                <w:rFonts w:eastAsia="Times New Roman"/>
                <w:lang w:val="en-US"/>
              </w:rPr>
              <w:t xml:space="preserve">Date of Death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Death During This Admission: </w:t>
            </w:r>
            <w:r>
              <w:rPr>
                <w:rFonts w:eastAsia="Times New Roman"/>
                <w:lang w:val="en-US"/>
              </w:rPr>
              <w:t xml:space="preserve">Indication that the patient died during the current hospital admission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Death During Catheterization: </w:t>
            </w:r>
            <w:r>
              <w:rPr>
                <w:rFonts w:eastAsia="Times New Roman"/>
                <w:lang w:val="en-US"/>
              </w:rPr>
              <w:t xml:space="preserve">Indication that the patient died during the current Catheterization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Type of Myocardial Infarction: </w:t>
            </w:r>
            <w:r>
              <w:rPr>
                <w:rFonts w:eastAsia="Times New Roman"/>
                <w:lang w:val="en-US"/>
              </w:rPr>
              <w:t xml:space="preserve">Finding of type of Myocardial Infarction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Coronary lesion &gt; = 50% stenosis: </w:t>
            </w:r>
            <w:r>
              <w:rPr>
                <w:rFonts w:eastAsia="Times New Roman"/>
                <w:lang w:val="en-US"/>
              </w:rPr>
              <w:t xml:space="preserve">Finding of Coronary lesion with greater than 50% stenosis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Acute MI Present: </w:t>
            </w:r>
            <w:r>
              <w:rPr>
                <w:rFonts w:eastAsia="Times New Roman"/>
                <w:lang w:val="en-US"/>
              </w:rPr>
              <w:t xml:space="preserve">Finding of Acute Myocardial Infarction Presence as indication for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 Elevation Onset DateTime: </w:t>
            </w:r>
            <w:r>
              <w:rPr>
                <w:rFonts w:eastAsia="Times New Roman"/>
                <w:lang w:val="en-US"/>
              </w:rPr>
              <w:t xml:space="preserve">DateTime of first determination of elevated ECG ST segment, as indication of Myocardial Infarction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lesion interventions attempted: </w:t>
            </w:r>
            <w:r>
              <w:rPr>
                <w:rFonts w:eastAsia="Times New Roman"/>
                <w:lang w:val="en-US"/>
              </w:rPr>
              <w:t xml:space="preserve">Number of lesion interventions attempted during current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lesion interventions successful: </w:t>
            </w:r>
            <w:r>
              <w:rPr>
                <w:rFonts w:eastAsia="Times New Roman"/>
                <w:lang w:val="en-US"/>
              </w:rPr>
              <w:t xml:space="preserve">Number of lesion interventions successful during current procedure, where the residual post intervention stenosis is less than or equal to 50% of the arterial luminal diameter, TIMI Flow is 3 and the minimal decrease in stenosis was 20%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Result: </w:t>
            </w:r>
            <w:r>
              <w:rPr>
                <w:rFonts w:eastAsia="Times New Roman"/>
                <w:lang w:val="en-US"/>
              </w:rPr>
              <w:t xml:space="preserve">Overall success of interventional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Intervention Information: </w:t>
            </w:r>
            <w:r>
              <w:rPr>
                <w:rFonts w:eastAsia="Times New Roman"/>
                <w:lang w:val="en-US"/>
              </w:rPr>
              <w:t xml:space="preserve">Lesion Intervention Information, report section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Peri-procedural MI occurred: </w:t>
            </w:r>
            <w:r>
              <w:rPr>
                <w:rFonts w:eastAsia="Times New Roman"/>
                <w:lang w:val="en-US"/>
              </w:rPr>
              <w:t xml:space="preserve">Indication that Myocardial Infarction occurred during current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CK-MB baseline: </w:t>
            </w:r>
            <w:r>
              <w:rPr>
                <w:rFonts w:eastAsia="Times New Roman"/>
                <w:lang w:val="en-US"/>
              </w:rPr>
              <w:t xml:space="preserve">Creatine Kinase-MB value at baseline (start of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CK-MB peak: </w:t>
            </w:r>
            <w:r>
              <w:rPr>
                <w:rFonts w:eastAsia="Times New Roman"/>
                <w:lang w:val="en-US"/>
              </w:rPr>
              <w:t xml:space="preserve">Creatine Kinase-MB highest value measured during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R-R interval: </w:t>
            </w:r>
            <w:r>
              <w:rPr>
                <w:rFonts w:eastAsia="Times New Roman"/>
                <w:lang w:val="en-US"/>
              </w:rPr>
              <w:t xml:space="preserve">Time interval between ECG R-wave peaks in subsequent cardiac cycles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temperature: </w:t>
            </w:r>
            <w:r>
              <w:rPr>
                <w:rFonts w:eastAsia="Times New Roman"/>
                <w:lang w:val="en-US"/>
              </w:rPr>
              <w:t xml:space="preserve">Blood temperature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Oxygen content: </w:t>
            </w:r>
            <w:r>
              <w:rPr>
                <w:rFonts w:eastAsia="Times New Roman"/>
                <w:lang w:val="en-US"/>
              </w:rPr>
              <w:t xml:space="preserve">Blood Oxygen content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Carbon dioxide saturation: </w:t>
            </w:r>
            <w:r>
              <w:rPr>
                <w:rFonts w:eastAsia="Times New Roman"/>
                <w:lang w:val="en-US"/>
              </w:rPr>
              <w:t xml:space="preserve">Blood Carbon dioxide saturation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Pulmonary Arterial Content (FCpa): </w:t>
            </w:r>
            <w:r>
              <w:rPr>
                <w:rFonts w:eastAsia="Times New Roman"/>
                <w:lang w:val="en-US"/>
              </w:rPr>
              <w:t xml:space="preserve">Pulmonary Arterial Content (FCpa)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Pulmonary Venous Content (FCpv): </w:t>
            </w:r>
            <w:r>
              <w:rPr>
                <w:rFonts w:eastAsia="Times New Roman"/>
                <w:lang w:val="en-US"/>
              </w:rPr>
              <w:t xml:space="preserve">Pulmonary Venous Content (FCpv)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 dp/dt/P: </w:t>
            </w:r>
            <w:r>
              <w:rPr>
                <w:rFonts w:eastAsia="Times New Roman"/>
                <w:lang w:val="en-US"/>
              </w:rPr>
              <w:t xml:space="preserve">Max dp/dt/P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Ventricular End Diastolic pressure: </w:t>
            </w:r>
            <w:r>
              <w:rPr>
                <w:rFonts w:eastAsia="Times New Roman"/>
                <w:lang w:val="en-US"/>
              </w:rPr>
              <w:t xml:space="preserve">Ventricular End Diastolic pressure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Indicator appearance time: </w:t>
            </w:r>
            <w:r>
              <w:rPr>
                <w:rFonts w:eastAsia="Times New Roman"/>
                <w:lang w:val="en-US"/>
              </w:rPr>
              <w:t xml:space="preserve">Elapsed time from injection of an indicator bolus until it is observed at another location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Maximum pressure acceleration: </w:t>
            </w:r>
            <w:r>
              <w:rPr>
                <w:rFonts w:eastAsia="Times New Roman"/>
                <w:lang w:val="en-US"/>
              </w:rPr>
              <w:t xml:space="preserve">Maximum pressure acceleration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Ventricular Systolic blood pressure: </w:t>
            </w:r>
            <w:r>
              <w:rPr>
                <w:rFonts w:eastAsia="Times New Roman"/>
                <w:lang w:val="en-US"/>
              </w:rPr>
              <w:t xml:space="preserve">Ventricular Systolic blood pressure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Pulse Strength: </w:t>
            </w:r>
            <w:r>
              <w:rPr>
                <w:rFonts w:eastAsia="Times New Roman"/>
                <w:lang w:val="en-US"/>
              </w:rPr>
              <w:t xml:space="preserve">Pulse Strength; palpable strength of systolic flow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 wave pressure: </w:t>
            </w:r>
            <w:r>
              <w:rPr>
                <w:rFonts w:eastAsia="Times New Roman"/>
                <w:lang w:val="en-US"/>
              </w:rPr>
              <w:t xml:space="preserve">The secondary peak pressure in the atrium during atrial contraction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Gradient pressure, average: </w:t>
            </w:r>
            <w:r>
              <w:rPr>
                <w:rFonts w:eastAsia="Times New Roman"/>
                <w:lang w:val="en-US"/>
              </w:rPr>
              <w:t xml:space="preserve">Gradient pressure, average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Gradient pressure, peak: </w:t>
            </w:r>
            <w:r>
              <w:rPr>
                <w:rFonts w:eastAsia="Times New Roman"/>
                <w:lang w:val="en-US"/>
              </w:rPr>
              <w:t xml:space="preserve">Gradient pressure, peak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Pressure at dp/dt max: </w:t>
            </w:r>
            <w:r>
              <w:rPr>
                <w:rFonts w:eastAsia="Times New Roman"/>
                <w:lang w:val="en-US"/>
              </w:rPr>
              <w:t xml:space="preserve">Pressure at dp/dt max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Diastolic blood velocity, mean: </w:t>
            </w:r>
            <w:r>
              <w:rPr>
                <w:rFonts w:eastAsia="Times New Roman"/>
                <w:lang w:val="en-US"/>
              </w:rPr>
              <w:t xml:space="preserve">Diastolic blood velocity, mean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Diastolic blood velocity, peak: </w:t>
            </w:r>
            <w:r>
              <w:rPr>
                <w:rFonts w:eastAsia="Times New Roman"/>
                <w:lang w:val="en-US"/>
              </w:rPr>
              <w:t xml:space="preserve">Diastolic blood velocity, peak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Systolic blood velocity, mean: </w:t>
            </w:r>
            <w:r>
              <w:rPr>
                <w:rFonts w:eastAsia="Times New Roman"/>
                <w:lang w:val="en-US"/>
              </w:rPr>
              <w:t xml:space="preserve">Systolic blood velocity, mean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Systolic blood velocity, peak: </w:t>
            </w:r>
            <w:r>
              <w:rPr>
                <w:rFonts w:eastAsia="Times New Roman"/>
                <w:lang w:val="en-US"/>
              </w:rPr>
              <w:t xml:space="preserve">Systolic blood velocity, peak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velocity, mean: </w:t>
            </w:r>
            <w:r>
              <w:rPr>
                <w:rFonts w:eastAsia="Times New Roman"/>
                <w:lang w:val="en-US"/>
              </w:rPr>
              <w:t xml:space="preserve">Blood velocity, mean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velocity, minimum: </w:t>
            </w:r>
            <w:r>
              <w:rPr>
                <w:rFonts w:eastAsia="Times New Roman"/>
                <w:lang w:val="en-US"/>
              </w:rPr>
              <w:t xml:space="preserve">Blood velocity, minimum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velocity, peak: </w:t>
            </w:r>
            <w:r>
              <w:rPr>
                <w:rFonts w:eastAsia="Times New Roman"/>
                <w:lang w:val="en-US"/>
              </w:rPr>
              <w:t xml:space="preserve">Blood velocity, peak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x-descent pressure: </w:t>
            </w:r>
            <w:r>
              <w:rPr>
                <w:rFonts w:eastAsia="Times New Roman"/>
                <w:lang w:val="en-US"/>
              </w:rPr>
              <w:t xml:space="preserve">Venous or atrial pressure minimum during ventricular systole, after A-wave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y-descent pressure: </w:t>
            </w:r>
            <w:r>
              <w:rPr>
                <w:rFonts w:eastAsia="Times New Roman"/>
                <w:lang w:val="en-US"/>
              </w:rPr>
              <w:t xml:space="preserve">Venous or atrial pressure minimum when tricuspid valve opens during diastole, after V-wave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z-point pressure: </w:t>
            </w:r>
            <w:r>
              <w:rPr>
                <w:rFonts w:eastAsia="Times New Roman"/>
                <w:lang w:val="en-US"/>
              </w:rPr>
              <w:t xml:space="preserve">Atrial pressure upon closure of tricuspid and mitral valves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Ventricular ejection time: </w:t>
            </w:r>
            <w:r>
              <w:rPr>
                <w:rFonts w:eastAsia="Times New Roman"/>
                <w:lang w:val="en-US"/>
              </w:rPr>
              <w:t xml:space="preserve">Left Ventricular ejection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Ventricular filling time: </w:t>
            </w:r>
            <w:r>
              <w:rPr>
                <w:rFonts w:eastAsia="Times New Roman"/>
                <w:lang w:val="en-US"/>
              </w:rPr>
              <w:t xml:space="preserve">Left Ventricular filling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Ventricular ejection time: </w:t>
            </w:r>
            <w:r>
              <w:rPr>
                <w:rFonts w:eastAsia="Times New Roman"/>
                <w:lang w:val="en-US"/>
              </w:rPr>
              <w:t xml:space="preserve">Right Ventricular ejection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Ventricular filling time: </w:t>
            </w:r>
            <w:r>
              <w:rPr>
                <w:rFonts w:eastAsia="Times New Roman"/>
                <w:lang w:val="en-US"/>
              </w:rPr>
              <w:t xml:space="preserve">Right Ventricular filling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Pulmonary Resistance: </w:t>
            </w:r>
            <w:r>
              <w:rPr>
                <w:rFonts w:eastAsia="Times New Roman"/>
                <w:lang w:val="en-US"/>
              </w:rPr>
              <w:t xml:space="preserve">Total Pulmonary Resistance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Vascular Resistance: </w:t>
            </w:r>
            <w:r>
              <w:rPr>
                <w:rFonts w:eastAsia="Times New Roman"/>
                <w:lang w:val="en-US"/>
              </w:rPr>
              <w:t xml:space="preserve">Total Vascular Resistance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Coronary Flow reserve: </w:t>
            </w:r>
            <w:r>
              <w:rPr>
                <w:rFonts w:eastAsia="Times New Roman"/>
                <w:lang w:val="en-US"/>
              </w:rPr>
              <w:t xml:space="preserve">Coronary Flow reserve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Diastolic/Systolic velocity ratio: </w:t>
            </w:r>
            <w:r>
              <w:rPr>
                <w:rFonts w:eastAsia="Times New Roman"/>
                <w:lang w:val="en-US"/>
              </w:rPr>
              <w:t xml:space="preserve">Diastolic/Systolic velocity ratio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Hyperemic ratio: </w:t>
            </w:r>
            <w:r>
              <w:rPr>
                <w:rFonts w:eastAsia="Times New Roman"/>
                <w:lang w:val="en-US"/>
              </w:rPr>
              <w:t xml:space="preserve">Hyperemic ratio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Hemodynamic Resistance Index: </w:t>
            </w:r>
            <w:r>
              <w:rPr>
                <w:rFonts w:eastAsia="Times New Roman"/>
                <w:lang w:val="en-US"/>
              </w:rPr>
              <w:t xml:space="preserve">Hemodynamic Resistance Index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Thorax diameter, sagittal: </w:t>
            </w:r>
            <w:r>
              <w:rPr>
                <w:rFonts w:eastAsia="Times New Roman"/>
                <w:lang w:val="en-US"/>
              </w:rPr>
              <w:t xml:space="preserve">Thorax diameter, sagittal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Environmental Characteristics: </w:t>
            </w:r>
            <w:r>
              <w:rPr>
                <w:rFonts w:eastAsia="Times New Roman"/>
                <w:lang w:val="en-US"/>
              </w:rPr>
              <w:t xml:space="preserve">Environmental characteristics in the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Room oxygen concentration: </w:t>
            </w:r>
            <w:r>
              <w:rPr>
                <w:rFonts w:eastAsia="Times New Roman"/>
                <w:lang w:val="en-US"/>
              </w:rPr>
              <w:t xml:space="preserve">Oxygen concentration in the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Room temperature: </w:t>
            </w:r>
            <w:r>
              <w:rPr>
                <w:rFonts w:eastAsia="Times New Roman"/>
                <w:lang w:val="en-US"/>
              </w:rPr>
              <w:t xml:space="preserve">Temperature in the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Room Barometric pressure: </w:t>
            </w:r>
            <w:r>
              <w:rPr>
                <w:rFonts w:eastAsia="Times New Roman"/>
                <w:lang w:val="en-US"/>
              </w:rPr>
              <w:t xml:space="preserve">Barometric pressure in the procedure room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to Right Flow: </w:t>
            </w:r>
            <w:r>
              <w:rPr>
                <w:rFonts w:eastAsia="Times New Roman"/>
                <w:lang w:val="en-US"/>
              </w:rPr>
              <w:t xml:space="preserve">Left to Right Flow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to Left Flow: </w:t>
            </w:r>
            <w:r>
              <w:rPr>
                <w:rFonts w:eastAsia="Times New Roman"/>
                <w:lang w:val="en-US"/>
              </w:rPr>
              <w:t xml:space="preserve">Right to Left Flow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Arteriovenous difference: </w:t>
            </w:r>
            <w:r>
              <w:rPr>
                <w:rFonts w:eastAsia="Times New Roman"/>
                <w:lang w:val="en-US"/>
              </w:rPr>
              <w:t xml:space="preserve">Arteriovenous oxygen content difference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10 Year CHD Risk: </w:t>
            </w:r>
            <w:r>
              <w:rPr>
                <w:rFonts w:eastAsia="Times New Roman"/>
                <w:lang w:val="en-US"/>
              </w:rPr>
              <w:t xml:space="preserve">Framingham Study 10 Year CHD Risk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Comparative Average10 Year CHD Risk: </w:t>
            </w:r>
            <w:r>
              <w:rPr>
                <w:rFonts w:eastAsia="Times New Roman"/>
                <w:lang w:val="en-US"/>
              </w:rPr>
              <w:t xml:space="preserve">Framingham Study Comparative Average10 Year CHD Risk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Comparative Low10 Year CHD Risk: </w:t>
            </w:r>
            <w:r>
              <w:rPr>
                <w:rFonts w:eastAsia="Times New Roman"/>
                <w:lang w:val="en-US"/>
              </w:rPr>
              <w:t xml:space="preserve">Framingham Study Comparative Low10 Year CHD Risk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LDL Cholesterol Score Sheet for Men: </w:t>
            </w:r>
            <w:r>
              <w:rPr>
                <w:rFonts w:eastAsia="Times New Roman"/>
                <w:lang w:val="en-US"/>
              </w:rPr>
              <w:t xml:space="preserve">Framingham Study LDL Cholesterol Score Sheet for 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LDL Cholesterol Score Sheet for Women: </w:t>
            </w:r>
            <w:r>
              <w:rPr>
                <w:rFonts w:eastAsia="Times New Roman"/>
                <w:lang w:val="en-US"/>
              </w:rPr>
              <w:t xml:space="preserve">Framingham Study LDL Cholesterol Score Sheet for Women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Cholesterol Score Sheet for Men: </w:t>
            </w:r>
            <w:r>
              <w:rPr>
                <w:rFonts w:eastAsia="Times New Roman"/>
                <w:lang w:val="en-US"/>
              </w:rPr>
              <w:t xml:space="preserve">Framingham Study Total Cholesterol Score Sheet for 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Cholesterol Score Sheet for Women: </w:t>
            </w:r>
            <w:r>
              <w:rPr>
                <w:rFonts w:eastAsia="Times New Roman"/>
                <w:lang w:val="en-US"/>
              </w:rPr>
              <w:t xml:space="preserve">Framingham Study Total Cholesterol Score Sheet for Women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Corrected Sinus Node Recovery Time: </w:t>
            </w:r>
            <w:r>
              <w:rPr>
                <w:rFonts w:eastAsia="Times New Roman"/>
                <w:lang w:val="en-US"/>
              </w:rPr>
              <w:t xml:space="preserve">Corrected Sinus Node Recovery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 volume normalized to 50mmHg pulse pressure: </w:t>
            </w:r>
            <w:r>
              <w:rPr>
                <w:rFonts w:eastAsia="Times New Roman"/>
                <w:lang w:val="en-US"/>
              </w:rPr>
              <w:t xml:space="preserve">Max volume normalized to 50mmHg pulse pressure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Oxygen Consumption: </w:t>
            </w:r>
            <w:r>
              <w:rPr>
                <w:rFonts w:eastAsia="Times New Roman"/>
                <w:lang w:val="en-US"/>
              </w:rPr>
              <w:t xml:space="preserve">Oxygen Consumption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3.207*WT^(0.7285-0.0188 log (WT)) *HT^0.3: </w:t>
            </w:r>
            <w:r>
              <w:rPr>
                <w:rFonts w:eastAsia="Times New Roman"/>
                <w:lang w:val="en-US"/>
              </w:rPr>
              <w:t xml:space="preserve">Body Surface Area computed from patient height and weight: BSA = 3.207*WT[g]^(0.7285-0.0188 log (WT[g])) *HT[cm] ^ 0.3 [Boyd E, The growth of the surface area of the human body. Minneapolis: University of Minnesota Press, 1935, eq. (36) ]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0.007184*WT^ 0.425*HT^0.725: </w:t>
            </w:r>
            <w:r>
              <w:rPr>
                <w:rFonts w:eastAsia="Times New Roman"/>
                <w:lang w:val="en-US"/>
              </w:rPr>
              <w:t xml:space="preserve">Body Surface Area computed from patient height and weight: BSA = 0.007184* WT[kg] ^ 0.425*HT[cm] ^ 0.725 [Dubois and Dubois, Arch Int Med 1916 17:863-71]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0.0235*WT^0.51456*HT^ 0.42246: </w:t>
            </w:r>
            <w:r>
              <w:rPr>
                <w:rFonts w:eastAsia="Times New Roman"/>
                <w:lang w:val="en-US"/>
              </w:rPr>
              <w:t xml:space="preserve">Body Surface Area computed from patient height and weight: BSA = 0.0235* WT[kg] ^0.51456*HT[cm]^ 0.42246 [Gehan EA, George SL, 'Estimation of human body surface area from height and weight', Cancer Chemother Rep 1970 54:225-35]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0.024265*WT^0.5378*HT^0.3964: </w:t>
            </w:r>
            <w:r>
              <w:rPr>
                <w:rFonts w:eastAsia="Times New Roman"/>
                <w:lang w:val="en-US"/>
              </w:rPr>
              <w:t xml:space="preserve">Body Surface Area computed from patient height and weight: BSA = 0.024265 * WT[kg] ^ 0.5378 * HT[cm] ^ 0.3964 [Haycock G.B., Schwartz G.J., Wisotsky D.H. 'Geometric method for measuring body surface area: A height weight formula validated in infants, children and adults.' The Journal of Pediatrics 1978 93:1:62-66]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(HT * WT/36) ^0.5: </w:t>
            </w:r>
            <w:r>
              <w:rPr>
                <w:rFonts w:eastAsia="Times New Roman"/>
                <w:lang w:val="en-US"/>
              </w:rPr>
              <w:t xml:space="preserve">Body Surface Area computed from patient height and weight: BSA = (HT[m] * WT[kg] / 36) ^ 0.5 [Mosteller, R.D. 'Simplified Calculation of Body Surface Area.' N Engl J Med 1987 Oct 22;317(17):1098]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1321+0.3433*WT: </w:t>
            </w:r>
            <w:r>
              <w:rPr>
                <w:rFonts w:eastAsia="Times New Roman"/>
                <w:lang w:val="en-US"/>
              </w:rPr>
              <w:t xml:space="preserve">Body Surface Area computed from patient weight:BSA = 1321 + 0.3433 * WT[kg] (for pediatrics 3-30 kg) [Current, J.D. 'A Linear </w:t>
            </w:r>
            <w:r>
              <w:rPr>
                <w:rFonts w:eastAsia="Times New Roman"/>
                <w:lang w:val="en-US"/>
              </w:rPr>
              <w:lastRenderedPageBreak/>
              <w:t xml:space="preserve">Equation For Estimating The Body Surface Area In Infants And Children', The Internet Journal of Anesthesiology. 1998. 2:2]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0.0004688 * WT ^ (0.8168 - 0.0154 * log(WT)): </w:t>
            </w:r>
            <w:r>
              <w:rPr>
                <w:rFonts w:eastAsia="Times New Roman"/>
                <w:lang w:val="en-US"/>
              </w:rPr>
              <w:t xml:space="preserve">BSA = 0.0004688 * (1000 * WT) ^ (0.8168 - 0.0154 * log(1000 * WT)) Where (WT is weight in kilogram) Units = m2 Boyd, Edith. The Growth of the Surface Area of the Human Body(originally published in 1935 by the University of Minnesota Press), Greenwood Press, Westport, Connecticut, 1975, p. 102.Equation (35)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VO2male = BSA (138.1 - 11.49 * loge(age) + 0.378 * HRf): </w:t>
            </w:r>
            <w:r>
              <w:rPr>
                <w:rFonts w:eastAsia="Times New Roman"/>
                <w:lang w:val="en-US"/>
              </w:rPr>
              <w:t xml:space="preserve">Equation for estimated oxygen consumption: VO2male = BSA (138.1 - 11.49 * loge(age) + 0.378 * HRf)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VO2female = BSA (138.1 - 17.04 * loge(age) + 0.378 * HRf): </w:t>
            </w:r>
            <w:r>
              <w:rPr>
                <w:rFonts w:eastAsia="Times New Roman"/>
                <w:lang w:val="en-US"/>
              </w:rPr>
              <w:t xml:space="preserve">Equation for estimated oxygen consumption: VO2female = BSA (138.1 - 17.04 * loge(age) + 0.378 * HRf)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VO2 = VeSTPD * 10 * (FIO2 - FE02): </w:t>
            </w:r>
            <w:r>
              <w:rPr>
                <w:rFonts w:eastAsia="Times New Roman"/>
                <w:lang w:val="en-US"/>
              </w:rPr>
              <w:t xml:space="preserve">Equation for estimated oxygen consumption: VO2 = VeSTPD * 10 * (FIO2 - FE02)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VO2 = 152 * BSA: </w:t>
            </w:r>
            <w:r>
              <w:rPr>
                <w:rFonts w:eastAsia="Times New Roman"/>
                <w:lang w:val="en-US"/>
              </w:rPr>
              <w:t xml:space="preserve">Equation for estimated oxygen consumption: VO2 = 152 * BSA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VO2 = 175 * BSA: </w:t>
            </w:r>
            <w:r>
              <w:rPr>
                <w:rFonts w:eastAsia="Times New Roman"/>
                <w:lang w:val="en-US"/>
              </w:rPr>
              <w:t xml:space="preserve">Equation for estimated oxygen consumption: VO2 = 175 * BSA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VO2 = 176 * BSA: </w:t>
            </w:r>
            <w:r>
              <w:rPr>
                <w:rFonts w:eastAsia="Times New Roman"/>
                <w:lang w:val="en-US"/>
              </w:rPr>
              <w:t xml:space="preserve">Equation for estimated oxygen consumption: VO2 = 176 * BSA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Robertson &amp; Reid table: </w:t>
            </w:r>
            <w:r>
              <w:rPr>
                <w:rFonts w:eastAsia="Times New Roman"/>
                <w:lang w:val="en-US"/>
              </w:rPr>
              <w:t xml:space="preserve">Robertson &amp; Reid Table for estimated oxygen consumption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Fleisch table: </w:t>
            </w:r>
            <w:r>
              <w:rPr>
                <w:rFonts w:eastAsia="Times New Roman"/>
                <w:lang w:val="en-US"/>
              </w:rPr>
              <w:t xml:space="preserve">Fleisch table for estimated oxygen consumption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Boothby table: </w:t>
            </w:r>
            <w:r>
              <w:rPr>
                <w:rFonts w:eastAsia="Times New Roman"/>
                <w:lang w:val="en-US"/>
              </w:rPr>
              <w:t xml:space="preserve">Boothby table for estimated oxygen consumption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if (prem age&lt; 3days) P50 = 19.9: </w:t>
            </w:r>
            <w:r>
              <w:rPr>
                <w:rFonts w:eastAsia="Times New Roman"/>
                <w:lang w:val="en-US"/>
              </w:rPr>
              <w:t xml:space="preserve">Estimate of Oxygen partial pressure at 50% saturation for premature infants less than 3 days old: P50 = 19.9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if (age &lt; 1day) P50 = 21.6: </w:t>
            </w:r>
            <w:r>
              <w:rPr>
                <w:rFonts w:eastAsia="Times New Roman"/>
                <w:lang w:val="en-US"/>
              </w:rPr>
              <w:t xml:space="preserve">Estimate of Oxygen partial pressure at 50% saturation for infants less than 1 day old: P50 = 21.6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if (age &lt; 30day) P50 = 24.6: </w:t>
            </w:r>
            <w:r>
              <w:rPr>
                <w:rFonts w:eastAsia="Times New Roman"/>
                <w:lang w:val="en-US"/>
              </w:rPr>
              <w:t xml:space="preserve">Estimate of Oxygen partial pressure at 50% saturation for infants less than 30 days old: P50 = 24.6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if (age &lt; 18y) P50 = 27.2: </w:t>
            </w:r>
            <w:r>
              <w:rPr>
                <w:rFonts w:eastAsia="Times New Roman"/>
                <w:lang w:val="en-US"/>
              </w:rPr>
              <w:t xml:space="preserve">Estimate of Oxygen partial pressure at 50% saturation for patients less than 18 years old: P50 = 27.2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if (age &lt; 40y) P50 = 27.4: </w:t>
            </w:r>
            <w:r>
              <w:rPr>
                <w:rFonts w:eastAsia="Times New Roman"/>
                <w:lang w:val="en-US"/>
              </w:rPr>
              <w:t xml:space="preserve">Estimate of Oxygen partial pressure at 50% saturation for patients less than 40 years old: P50 = 27.4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if (age &gt; 60y) P50 = 29.3: </w:t>
            </w:r>
            <w:r>
              <w:rPr>
                <w:rFonts w:eastAsia="Times New Roman"/>
                <w:lang w:val="en-US"/>
              </w:rPr>
              <w:t xml:space="preserve">Estimate of Oxygen partial pressure at 50% saturation for patients more than 60 years old: P50 = 29.3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 Flow / 44.5 * sqrt(Gradient[mmHg]): </w:t>
            </w:r>
            <w:r>
              <w:rPr>
                <w:rFonts w:eastAsia="Times New Roman"/>
                <w:lang w:val="en-US"/>
              </w:rPr>
              <w:t xml:space="preserve">Cardiac valve area computed from flow and pressure gradient: Area = Flow / 44.5 * sqrt(Gradient[mmHg]) [Gorlin and Gorlin, Am Heart J, 1951]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MVA = Flow / 38.0 * sqrt(Gradient[mmHg]): </w:t>
            </w:r>
            <w:r>
              <w:rPr>
                <w:rFonts w:eastAsia="Times New Roman"/>
                <w:lang w:val="en-US"/>
              </w:rPr>
              <w:t xml:space="preserve">Mitral valve area computed from flow and pressure gradient: Mitral valve Area = Flow / 38.0 * </w:t>
            </w:r>
            <w:r>
              <w:rPr>
                <w:rFonts w:eastAsia="Times New Roman"/>
                <w:lang w:val="en-US"/>
              </w:rPr>
              <w:lastRenderedPageBreak/>
              <w:t xml:space="preserve">sqrt(Gradient[mmHg]) [Gorlin and Gorlin, Am Heart J, 1951]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BMI = Wt / Ht ^ 2: </w:t>
            </w:r>
            <w:r>
              <w:rPr>
                <w:rFonts w:eastAsia="Times New Roman"/>
                <w:lang w:val="en-US"/>
              </w:rPr>
              <w:t xml:space="preserve">Body Mass Index computed from weight and height: BMI = Wt/Ht^2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0.007358 * WT ^ 0.425 * HT ^ 0.725: </w:t>
            </w:r>
            <w:r>
              <w:rPr>
                <w:rFonts w:eastAsia="Times New Roman"/>
                <w:lang w:val="en-US"/>
              </w:rPr>
              <w:t xml:space="preserve">Body Surface Area computed from patient height and weight: BSA = 0.007358 * WT[kg] ^ 0.425 * HT[cm] ^ 0.725 (for East Asian adult, aged 15+ years) [Kanai Izumi, Masamitsu Kanai, 'Clinical examination method summary']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0.010265 * WT ^ 0.423 * HT ^ 0.651: </w:t>
            </w:r>
            <w:r>
              <w:rPr>
                <w:rFonts w:eastAsia="Times New Roman"/>
                <w:lang w:val="en-US"/>
              </w:rPr>
              <w:t xml:space="preserve">Body Surface Area computed from patient height and weight: BSA = 0.010265 * WT[kg] ^ 0.423 * HT[cm] ^ 0.651 (For East Asian child aged 12-14 years)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0.008883 * WT ^ 0.444 * HT ^ 0.663: </w:t>
            </w:r>
            <w:r>
              <w:rPr>
                <w:rFonts w:eastAsia="Times New Roman"/>
                <w:lang w:val="en-US"/>
              </w:rPr>
              <w:t xml:space="preserve">Body Surface Area computed from patient height and weight: BSA = 0.008883* WT[kg] ^ 0.444 * HT[cm] ^ 0.663 (For East Asian child aged 6-11 years)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0.038189 * WT ^ 0.423 * HT ^ 0.362: </w:t>
            </w:r>
            <w:r>
              <w:rPr>
                <w:rFonts w:eastAsia="Times New Roman"/>
                <w:lang w:val="en-US"/>
              </w:rPr>
              <w:t xml:space="preserve">Body Surface Area computed from patient height and weight: BSA = 0.038189 * WT[kg] ^ 0.423 * HT[cm] ^ 0.362 (For East Asian child aged 1-5 years)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 = 0.009568 * WT ^ 0.473 * HT ^ 0.655: </w:t>
            </w:r>
            <w:r>
              <w:rPr>
                <w:rFonts w:eastAsia="Times New Roman"/>
                <w:lang w:val="en-US"/>
              </w:rPr>
              <w:t xml:space="preserve">Body Surface Area computed from patient height and weight: BSA = 0.009568* WT[kg] ^ 0.473 * HT[cm] ^ 0.655 (For East Asian child aged 0-12 months)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Warm: </w:t>
            </w:r>
            <w:r>
              <w:rPr>
                <w:rFonts w:eastAsia="Times New Roman"/>
                <w:lang w:val="en-US"/>
              </w:rPr>
              <w:t xml:space="preserve">Skin Condition Warm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Cool: </w:t>
            </w:r>
            <w:r>
              <w:rPr>
                <w:rFonts w:eastAsia="Times New Roman"/>
                <w:lang w:val="en-US"/>
              </w:rPr>
              <w:t xml:space="preserve">Skin Condition Cool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Cold: </w:t>
            </w:r>
            <w:r>
              <w:rPr>
                <w:rFonts w:eastAsia="Times New Roman"/>
                <w:lang w:val="en-US"/>
              </w:rPr>
              <w:t xml:space="preserve">Skin Condition Cold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Dry: </w:t>
            </w:r>
            <w:r>
              <w:rPr>
                <w:rFonts w:eastAsia="Times New Roman"/>
                <w:lang w:val="en-US"/>
              </w:rPr>
              <w:t xml:space="preserve">Skin Condition Dry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Clammy: </w:t>
            </w:r>
            <w:r>
              <w:rPr>
                <w:rFonts w:eastAsia="Times New Roman"/>
                <w:lang w:val="en-US"/>
              </w:rPr>
              <w:t xml:space="preserve">Skin Condition Clammy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Diaphoretic: </w:t>
            </w:r>
            <w:r>
              <w:rPr>
                <w:rFonts w:eastAsia="Times New Roman"/>
                <w:lang w:val="en-US"/>
              </w:rPr>
              <w:t xml:space="preserve">Skin Condition Diaphoretic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Flush: </w:t>
            </w:r>
            <w:r>
              <w:rPr>
                <w:rFonts w:eastAsia="Times New Roman"/>
                <w:lang w:val="en-US"/>
              </w:rPr>
              <w:t xml:space="preserve">Skin Condition Flush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Mottled: </w:t>
            </w:r>
            <w:r>
              <w:rPr>
                <w:rFonts w:eastAsia="Times New Roman"/>
                <w:lang w:val="en-US"/>
              </w:rPr>
              <w:t xml:space="preserve">Skin Condition Mottled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Skin Condition Pale: </w:t>
            </w:r>
            <w:r>
              <w:rPr>
                <w:rFonts w:eastAsia="Times New Roman"/>
                <w:lang w:val="en-US"/>
              </w:rPr>
              <w:t xml:space="preserve">Skin Condition Pale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Airway unobstructed: </w:t>
            </w:r>
            <w:r>
              <w:rPr>
                <w:rFonts w:eastAsia="Times New Roman"/>
                <w:lang w:val="en-US"/>
              </w:rPr>
              <w:t xml:space="preserve">Airway unobstructed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Airway partially obstructed: </w:t>
            </w:r>
            <w:r>
              <w:rPr>
                <w:rFonts w:eastAsia="Times New Roman"/>
                <w:lang w:val="en-US"/>
              </w:rPr>
              <w:t xml:space="preserve">Airway partially obstructed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Airway severely obstructed: </w:t>
            </w:r>
            <w:r>
              <w:rPr>
                <w:rFonts w:eastAsia="Times New Roman"/>
                <w:lang w:val="en-US"/>
              </w:rPr>
              <w:t xml:space="preserve">Airway severely obstructed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Not Visualized: </w:t>
            </w:r>
            <w:r>
              <w:rPr>
                <w:rFonts w:eastAsia="Times New Roman"/>
                <w:lang w:val="en-US"/>
              </w:rPr>
              <w:t xml:space="preserve">Anatomy could not be visualized for the purpose of evaluation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Quantitative Arteriography Report: </w:t>
            </w:r>
            <w:r>
              <w:rPr>
                <w:rFonts w:eastAsia="Times New Roman"/>
                <w:lang w:val="en-US"/>
              </w:rPr>
              <w:t xml:space="preserve">Quantitative Arteriography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Quantitative Ventriculography Report: </w:t>
            </w:r>
            <w:r>
              <w:rPr>
                <w:rFonts w:eastAsia="Times New Roman"/>
                <w:lang w:val="en-US"/>
              </w:rPr>
              <w:t xml:space="preserve">Quantitative Ventriculography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Guidewire crossing lesion unsuccessful: </w:t>
            </w:r>
            <w:r>
              <w:rPr>
                <w:rFonts w:eastAsia="Times New Roman"/>
                <w:lang w:val="en-US"/>
              </w:rPr>
              <w:t xml:space="preserve">Guidewire crossing lesion unsuccessful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Guidewire crossing lesion successful: </w:t>
            </w:r>
            <w:r>
              <w:rPr>
                <w:rFonts w:eastAsia="Times New Roman"/>
                <w:lang w:val="en-US"/>
              </w:rPr>
              <w:t xml:space="preserve">Guidewire crossing lesion successful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Angioplasty balloon inflated: </w:t>
            </w:r>
            <w:r>
              <w:rPr>
                <w:rFonts w:eastAsia="Times New Roman"/>
                <w:lang w:val="en-US"/>
              </w:rPr>
              <w:t xml:space="preserve">Angioplasty balloon inflated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Angioplasty balloon deflated: </w:t>
            </w:r>
            <w:r>
              <w:rPr>
                <w:rFonts w:eastAsia="Times New Roman"/>
                <w:lang w:val="en-US"/>
              </w:rPr>
              <w:t xml:space="preserve">Angioplasty balloon deflated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Device deployed: </w:t>
            </w:r>
            <w:r>
              <w:rPr>
                <w:rFonts w:eastAsia="Times New Roman"/>
                <w:lang w:val="en-US"/>
              </w:rPr>
              <w:t xml:space="preserve">Device deployed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re-expanded: </w:t>
            </w:r>
            <w:r>
              <w:rPr>
                <w:rFonts w:eastAsia="Times New Roman"/>
                <w:lang w:val="en-US"/>
              </w:rPr>
              <w:t xml:space="preserve">Stent re-expanded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Object removed: </w:t>
            </w:r>
            <w:r>
              <w:rPr>
                <w:rFonts w:eastAsia="Times New Roman"/>
                <w:lang w:val="en-US"/>
              </w:rPr>
              <w:t xml:space="preserve">Object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Radiation applied: </w:t>
            </w:r>
            <w:r>
              <w:rPr>
                <w:rFonts w:eastAsia="Times New Roman"/>
                <w:lang w:val="en-US"/>
              </w:rPr>
              <w:t xml:space="preserve">Radiation applied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Radiation removed: </w:t>
            </w:r>
            <w:r>
              <w:rPr>
                <w:rFonts w:eastAsia="Times New Roman"/>
                <w:lang w:val="en-US"/>
              </w:rPr>
              <w:t xml:space="preserve">Radiation removed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Interventional device placement unsuccessful: </w:t>
            </w:r>
            <w:r>
              <w:rPr>
                <w:rFonts w:eastAsia="Times New Roman"/>
                <w:lang w:val="en-US"/>
              </w:rPr>
              <w:t xml:space="preserve">Interventional device placement unsuccessful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Interventional device placed: </w:t>
            </w:r>
            <w:r>
              <w:rPr>
                <w:rFonts w:eastAsia="Times New Roman"/>
                <w:lang w:val="en-US"/>
              </w:rPr>
              <w:t xml:space="preserve">Interventional device placed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Intervention performed: </w:t>
            </w:r>
            <w:r>
              <w:rPr>
                <w:rFonts w:eastAsia="Times New Roman"/>
                <w:lang w:val="en-US"/>
              </w:rPr>
              <w:t xml:space="preserve">Intervention performed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Interventional device withdrawn: </w:t>
            </w:r>
            <w:r>
              <w:rPr>
                <w:rFonts w:eastAsia="Times New Roman"/>
                <w:lang w:val="en-US"/>
              </w:rPr>
              <w:t xml:space="preserve">Interventional device withdrawn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Catheter Size: </w:t>
            </w:r>
            <w:r>
              <w:rPr>
                <w:rFonts w:eastAsia="Times New Roman"/>
                <w:lang w:val="en-US"/>
              </w:rPr>
              <w:t xml:space="preserve">Catheter Size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Injectate Temperature: </w:t>
            </w:r>
            <w:r>
              <w:rPr>
                <w:rFonts w:eastAsia="Times New Roman"/>
                <w:lang w:val="en-US"/>
              </w:rPr>
              <w:t xml:space="preserve">Injectate Temperature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Injectate Volume: </w:t>
            </w:r>
            <w:r>
              <w:rPr>
                <w:rFonts w:eastAsia="Times New Roman"/>
                <w:lang w:val="en-US"/>
              </w:rPr>
              <w:t xml:space="preserve">Injectate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Factor: </w:t>
            </w:r>
            <w:r>
              <w:rPr>
                <w:rFonts w:eastAsia="Times New Roman"/>
                <w:lang w:val="en-US"/>
              </w:rPr>
              <w:t xml:space="preserve">Factor by which a measured or calculated value is multiplied to obtain the estimated real-world value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IVUS Report: </w:t>
            </w:r>
            <w:r>
              <w:rPr>
                <w:rFonts w:eastAsia="Times New Roman"/>
                <w:lang w:val="en-US"/>
              </w:rPr>
              <w:t xml:space="preserve">Intravascular Ultrasound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EEM Diameter: </w:t>
            </w:r>
            <w:r>
              <w:rPr>
                <w:rFonts w:eastAsia="Times New Roman"/>
                <w:lang w:val="en-US"/>
              </w:rPr>
              <w:t xml:space="preserve">External Elastic Membrane (EEM) diameter measured through the center point of the vessel. Center point of the vessel is defined as the center of gravity of the EEM area. The EEM is a discrete interface at the border between the media and the adventitia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Plaque Plus Media Thickness: </w:t>
            </w:r>
            <w:r>
              <w:rPr>
                <w:rFonts w:eastAsia="Times New Roman"/>
                <w:lang w:val="en-US"/>
              </w:rPr>
              <w:t xml:space="preserve">The distance from intimal leading edge to the external elastic membrane along any line passing through the luminal center, which is defined as the center of gravity of the lumen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Lumen Perimeter: </w:t>
            </w:r>
            <w:r>
              <w:rPr>
                <w:rFonts w:eastAsia="Times New Roman"/>
                <w:lang w:val="en-US"/>
              </w:rPr>
              <w:t xml:space="preserve">Planimetered perimeter of the lumen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EEM Cross-Sectional Area: </w:t>
            </w:r>
            <w:r>
              <w:rPr>
                <w:rFonts w:eastAsia="Times New Roman"/>
                <w:lang w:val="en-US"/>
              </w:rPr>
              <w:t xml:space="preserve">Vessel area measured at the External Elastic Membrane (EEM), a discrete interface at the border between the media and the adventitia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Plaque plus Media Cross-Sectional Area: </w:t>
            </w:r>
            <w:r>
              <w:rPr>
                <w:rFonts w:eastAsia="Times New Roman"/>
                <w:lang w:val="en-US"/>
              </w:rPr>
              <w:t xml:space="preserve">Area within the EEM occupied by atheroma, regardless of lumen compromise. Plaque plus Media Area = EEM cross-sectional area - vessel lumen cross-sectional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In-Stent Neointimal Cross-Sectional Area: </w:t>
            </w:r>
            <w:r>
              <w:rPr>
                <w:rFonts w:eastAsia="Times New Roman"/>
                <w:lang w:val="en-US"/>
              </w:rPr>
              <w:t xml:space="preserve">Measurement of in-stent restenosis. In-Stent Intimal Area = Stent cross-sectional area - vessel lumen cross-sectional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 Volume measurement length: </w:t>
            </w:r>
            <w:r>
              <w:rPr>
                <w:rFonts w:eastAsia="Times New Roman"/>
                <w:lang w:val="en-US"/>
              </w:rPr>
              <w:t xml:space="preserve">Longitudinal extent of the Vascular Volume Measurement. This is the distance from the distal edge to the proximal edge of the Volume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position: </w:t>
            </w:r>
            <w:r>
              <w:rPr>
                <w:rFonts w:eastAsia="Times New Roman"/>
                <w:lang w:val="en-US"/>
              </w:rPr>
              <w:t xml:space="preserve">Longitudinal distance from the closest edge of a fiducial feature or reference location to the start of the vascular measurement. This value will be a positive if the measurement is distal to the fiducial feature or reference location, or negative if the measurement is proximal to the fiducial feature or reference location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Volume Obstruction: </w:t>
            </w:r>
            <w:r>
              <w:rPr>
                <w:rFonts w:eastAsia="Times New Roman"/>
                <w:lang w:val="en-US"/>
              </w:rPr>
              <w:t xml:space="preserve">In-Stent Neointimal Volume / Stent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Fiducial feature: </w:t>
            </w:r>
            <w:r>
              <w:rPr>
                <w:rFonts w:eastAsia="Times New Roman"/>
                <w:lang w:val="en-US"/>
              </w:rPr>
              <w:t xml:space="preserve">Reference, normally anatomical, which is used for locating the position of a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Calcium Length: </w:t>
            </w:r>
            <w:r>
              <w:rPr>
                <w:rFonts w:eastAsia="Times New Roman"/>
                <w:lang w:val="en-US"/>
              </w:rPr>
              <w:t xml:space="preserve">Longitudinal calcium length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Lumen Eccentricity Index: </w:t>
            </w:r>
            <w:r>
              <w:rPr>
                <w:rFonts w:eastAsia="Times New Roman"/>
                <w:lang w:val="en-US"/>
              </w:rPr>
              <w:t xml:space="preserve">Measurement of vessel lumen eccentricity. Lumen Eccentricity Index = (maximum vessel lumen diameter - minimum vessel lumen diameter) / maximum vessel lumen diameter. Lumen diameters are measured through the center point of the lumen, which is defined as the center of gravity of the lumen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Plaque plus Media Eccentricity Index: </w:t>
            </w:r>
            <w:r>
              <w:rPr>
                <w:rFonts w:eastAsia="Times New Roman"/>
                <w:lang w:val="en-US"/>
              </w:rPr>
              <w:t xml:space="preserve">Plaque plus Media Eccentricity Index = (maximum Plaque plus media thickness - minimum Plaque plus media thickness) / maximum Plaque plus media thickness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Remodeling Index: </w:t>
            </w:r>
            <w:r>
              <w:rPr>
                <w:rFonts w:eastAsia="Times New Roman"/>
                <w:lang w:val="en-US"/>
              </w:rPr>
              <w:t xml:space="preserve">Measurement of increase or decrease in EEM area that occurs during the development of atherosclerosis. Remodeling Index = Lesion EEM area / reference EEM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Symmetry Index: </w:t>
            </w:r>
            <w:r>
              <w:rPr>
                <w:rFonts w:eastAsia="Times New Roman"/>
                <w:lang w:val="en-US"/>
              </w:rPr>
              <w:t xml:space="preserve">Measurement of stent circularity. Stent Symmetry Index = (maximum stent diameter - minimum stent diameter) / maximum stent diameter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Expansion Index: </w:t>
            </w:r>
            <w:r>
              <w:rPr>
                <w:rFonts w:eastAsia="Times New Roman"/>
                <w:lang w:val="en-US"/>
              </w:rPr>
              <w:t xml:space="preserve">Measurement of stent area relative to the reference lumen area. Stent Expansion Index = Minimum stent area / reference vessel lumen cross-sectional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Lumen Shape Index: </w:t>
            </w:r>
            <w:r>
              <w:rPr>
                <w:rFonts w:eastAsia="Times New Roman"/>
                <w:lang w:val="en-US"/>
              </w:rPr>
              <w:t xml:space="preserve">Measurement of vessel lumen eccentricity. Lumen Shape Index = (2p * sqrt(Vessel lumen cross-sectional area / p) / Lumen Perimeter) 2 Reference: Tobis &amp; Yock, "Intravascular Ultrasound Imaging", Chapter 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Lumen Diameter Ratio: </w:t>
            </w:r>
            <w:r>
              <w:rPr>
                <w:rFonts w:eastAsia="Times New Roman"/>
                <w:lang w:val="en-US"/>
              </w:rPr>
              <w:t xml:space="preserve">Lumen diameter ratio = minimum vessel lumen diameter / maximum vessel lumen diameter, measured at the same cross section in the vessel. Lumen diameters are measured through the center point of the lumen, which is defined as the center of gravity of the lumen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Diameter Ratio: </w:t>
            </w:r>
            <w:r>
              <w:rPr>
                <w:rFonts w:eastAsia="Times New Roman"/>
                <w:lang w:val="en-US"/>
              </w:rPr>
              <w:t xml:space="preserve">Stent diameter ratio = Minimum stent diameter / Maximum stent diameter, measured at the same cross section in the vessel. Stent diameters are measured through the center point of the stent, which is defined as the center of gravity of the stent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EEM Diameter Ratio: </w:t>
            </w:r>
            <w:r>
              <w:rPr>
                <w:rFonts w:eastAsia="Times New Roman"/>
                <w:lang w:val="en-US"/>
              </w:rPr>
              <w:t xml:space="preserve">EEM diameter ratio = minimum EEM diameter / maximum EEM diameter. Measured at the same cross section in the vessel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Plaque Burden: </w:t>
            </w:r>
            <w:r>
              <w:rPr>
                <w:rFonts w:eastAsia="Times New Roman"/>
                <w:lang w:val="en-US"/>
              </w:rPr>
              <w:t xml:space="preserve">Fractional area within the External Elastic Membrane (EEM) occupied by atheroma. Plaque Burden = (EEM area - vessel lumen cross-sectional area) / EEM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Arc of Calcium: </w:t>
            </w:r>
            <w:r>
              <w:rPr>
                <w:rFonts w:eastAsia="Times New Roman"/>
                <w:lang w:val="en-US"/>
              </w:rPr>
              <w:t xml:space="preserve">Angular measurement of a Calcium deposit with the apex located at the center of the lumen, which is defined as the center of gravity of the lumen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Soft plaque: </w:t>
            </w:r>
            <w:r>
              <w:rPr>
                <w:rFonts w:eastAsia="Times New Roman"/>
                <w:lang w:val="en-US"/>
              </w:rPr>
              <w:t xml:space="preserve">Plaque characterized by low density or echogenicity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In-Stent Neointima: </w:t>
            </w:r>
            <w:r>
              <w:rPr>
                <w:rFonts w:eastAsia="Times New Roman"/>
                <w:lang w:val="en-US"/>
              </w:rPr>
              <w:t xml:space="preserve">Abnormal thickening of the intima within the stented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True Lumen: </w:t>
            </w:r>
            <w:r>
              <w:rPr>
                <w:rFonts w:eastAsia="Times New Roman"/>
                <w:lang w:val="en-US"/>
              </w:rPr>
              <w:t xml:space="preserve">Lumen surrounded by all three layers of the vessel-intima, media, and adventitia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False Lumen: </w:t>
            </w:r>
            <w:r>
              <w:rPr>
                <w:rFonts w:eastAsia="Times New Roman"/>
                <w:lang w:val="en-US"/>
              </w:rPr>
              <w:t xml:space="preserve">A channel, usually parallel to the true lumen, which does not communicate with the true lumen over a portion of its length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Plaque Rupture: </w:t>
            </w:r>
            <w:r>
              <w:rPr>
                <w:rFonts w:eastAsia="Times New Roman"/>
                <w:lang w:val="en-US"/>
              </w:rPr>
              <w:t xml:space="preserve">Plaque ulceration with a tear detected in a fibrous cap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Gap: </w:t>
            </w:r>
            <w:r>
              <w:rPr>
                <w:rFonts w:eastAsia="Times New Roman"/>
                <w:lang w:val="en-US"/>
              </w:rPr>
              <w:t xml:space="preserve">Length of gap between two consecutive stents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T-1 Worst: </w:t>
            </w:r>
            <w:r>
              <w:rPr>
                <w:rFonts w:eastAsia="Times New Roman"/>
                <w:lang w:val="en-US"/>
              </w:rPr>
              <w:t xml:space="preserve">Worst stenosis - the stenosis with the smallest lumen size within a vessel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T-2 Secondary: </w:t>
            </w:r>
            <w:r>
              <w:rPr>
                <w:rFonts w:eastAsia="Times New Roman"/>
                <w:lang w:val="en-US"/>
              </w:rPr>
              <w:t xml:space="preserve">2nd most severe stenosis within a vessel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T-3 Secondary: </w:t>
            </w:r>
            <w:r>
              <w:rPr>
                <w:rFonts w:eastAsia="Times New Roman"/>
                <w:lang w:val="en-US"/>
              </w:rPr>
              <w:t xml:space="preserve">3rd most severe stenosis within a vessel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T-4 Secondary: </w:t>
            </w:r>
            <w:r>
              <w:rPr>
                <w:rFonts w:eastAsia="Times New Roman"/>
                <w:lang w:val="en-US"/>
              </w:rPr>
              <w:t xml:space="preserve">4th most severe stenosis within a vessel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EEM Volume: </w:t>
            </w:r>
            <w:r>
              <w:rPr>
                <w:rFonts w:eastAsia="Times New Roman"/>
                <w:lang w:val="en-US"/>
              </w:rPr>
              <w:t xml:space="preserve">External Elastic Membrane (EEM) volume measured within a specified region. The EEM is a discrete interface at the border between the media and the Adventitia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Lumen Volume: </w:t>
            </w:r>
            <w:r>
              <w:rPr>
                <w:rFonts w:eastAsia="Times New Roman"/>
                <w:lang w:val="en-US"/>
              </w:rPr>
              <w:t xml:space="preserve">Lumen volume measured within a specified region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In-Stent Neointimal Volume: </w:t>
            </w:r>
            <w:r>
              <w:rPr>
                <w:rFonts w:eastAsia="Times New Roman"/>
                <w:lang w:val="en-US"/>
              </w:rPr>
              <w:t xml:space="preserve">The amount of plaque between the lumen and stent, within the stent region; In-stent restenosis. In-Stent Neointimal Volume = Stent Volume - Lumen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Native Plaque Volume: </w:t>
            </w:r>
            <w:r>
              <w:rPr>
                <w:rFonts w:eastAsia="Times New Roman"/>
                <w:lang w:val="en-US"/>
              </w:rPr>
              <w:t xml:space="preserve">The amount of plaque between the stent and the EEM, within the stent region. Native Plaque Volume = EEM Volume - Stent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Plaque Volume: </w:t>
            </w:r>
            <w:r>
              <w:rPr>
                <w:rFonts w:eastAsia="Times New Roman"/>
                <w:lang w:val="en-US"/>
              </w:rPr>
              <w:t xml:space="preserve">Total amount of plaque between the EEM and the Lumen, over the entire region that is measured. Total Plaque Volume = EEM Volume - Lumen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Proximal Reference: </w:t>
            </w:r>
            <w:r>
              <w:rPr>
                <w:rFonts w:eastAsia="Times New Roman"/>
                <w:lang w:val="en-US"/>
              </w:rPr>
              <w:t xml:space="preserve">Proximal reference segment measurement site. Typically the site with the largest lumen proximal to a stenosis but within the same segment (usually within 10 mm of the stenosis with no major intervening branches)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Distal Reference: </w:t>
            </w:r>
            <w:r>
              <w:rPr>
                <w:rFonts w:eastAsia="Times New Roman"/>
                <w:lang w:val="en-US"/>
              </w:rPr>
              <w:t xml:space="preserve">Distal reference segment measurement site. Typically the site with the largest lumen distal to a stenosis but within the same segment (usually within 10 mm of the stenosis with no major intervening branches)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Site of Lumen Minimum: </w:t>
            </w:r>
            <w:r>
              <w:rPr>
                <w:rFonts w:eastAsia="Times New Roman"/>
                <w:lang w:val="en-US"/>
              </w:rPr>
              <w:t xml:space="preserve">Site of the smallest lumen in a vessel. E.g., due to a stenotic lesion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Entire Pullback: </w:t>
            </w:r>
            <w:r>
              <w:rPr>
                <w:rFonts w:eastAsia="Times New Roman"/>
                <w:lang w:val="en-US"/>
              </w:rPr>
              <w:t xml:space="preserve">Measurement region that encompasses the entire vessel imaged in a single pullback acquisition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Stented Region: </w:t>
            </w:r>
            <w:r>
              <w:rPr>
                <w:rFonts w:eastAsia="Times New Roman"/>
                <w:lang w:val="en-US"/>
              </w:rPr>
              <w:t xml:space="preserve">Measurement region occupied by the stent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Proximal Stent Margin: </w:t>
            </w:r>
            <w:r>
              <w:rPr>
                <w:rFonts w:eastAsia="Times New Roman"/>
                <w:lang w:val="en-US"/>
              </w:rPr>
              <w:t xml:space="preserve">Region starting at the proximal edge of the Stent and extending several millimeters (usually 5 mm) proximal to the Stent edge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Distal Stent Margin: </w:t>
            </w:r>
            <w:r>
              <w:rPr>
                <w:rFonts w:eastAsia="Times New Roman"/>
                <w:lang w:val="en-US"/>
              </w:rPr>
              <w:t xml:space="preserve">Region starting at the distal edge of the Stent and extending several millimeters (usually 5 mm) distal to the Stent edge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Dissection Classification: </w:t>
            </w:r>
            <w:r>
              <w:rPr>
                <w:rFonts w:eastAsia="Times New Roman"/>
                <w:lang w:val="en-US"/>
              </w:rPr>
              <w:t xml:space="preserve">Classification of dissections in a vessel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Intra-stent Dissection: </w:t>
            </w:r>
            <w:r>
              <w:rPr>
                <w:rFonts w:eastAsia="Times New Roman"/>
                <w:lang w:val="en-US"/>
              </w:rPr>
              <w:t xml:space="preserve">Separation of neointimal hyperplasia from stent struts, usually seen only after treatment of in-stent restenosis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Vulnerable Plaque: </w:t>
            </w:r>
            <w:r>
              <w:rPr>
                <w:rFonts w:eastAsia="Times New Roman"/>
                <w:lang w:val="en-US"/>
              </w:rPr>
              <w:t xml:space="preserve">Plaque with a thin cap fibrous atheroma that is at increased risk of rupture and thrombosis (or re-thrombosis) and rapid stenosis progression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Eroded Plaque: </w:t>
            </w:r>
            <w:r>
              <w:rPr>
                <w:rFonts w:eastAsia="Times New Roman"/>
                <w:lang w:val="en-US"/>
              </w:rPr>
              <w:t xml:space="preserve">Plaque erosions with no structural defect (beyond endothelial injury) or gap in the plaque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Relative Stenosis Severity: </w:t>
            </w:r>
            <w:r>
              <w:rPr>
                <w:rFonts w:eastAsia="Times New Roman"/>
                <w:lang w:val="en-US"/>
              </w:rPr>
              <w:t xml:space="preserve">Stenosis severity classifications of multiple lesions in a vessel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Restenotic Lesion: </w:t>
            </w:r>
            <w:r>
              <w:rPr>
                <w:rFonts w:eastAsia="Times New Roman"/>
                <w:lang w:val="en-US"/>
              </w:rPr>
              <w:t xml:space="preserve">A finding of a previously treated lesion in which stenosis has reoccurred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Fibro-Lipidic Plaque: </w:t>
            </w:r>
            <w:r>
              <w:rPr>
                <w:rFonts w:eastAsia="Times New Roman"/>
                <w:lang w:val="en-US"/>
              </w:rPr>
              <w:t xml:space="preserve">Loosely packed bundles of collagen fibers with regions of lipid deposition present. Region is cellular and no cholesterol clefts or necrosis are present. Some macrophage infiltration. Increase in extra cellular matrix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Necrotic-Lipidic Plaque: </w:t>
            </w:r>
            <w:r>
              <w:rPr>
                <w:rFonts w:eastAsia="Times New Roman"/>
                <w:lang w:val="en-US"/>
              </w:rPr>
              <w:t xml:space="preserve">Area within the plaque with very low echogenicity separated from the lumen and surrounded by more echogenic structures (fibrous cap). Highly lipidic necrotic region with remnants of foam cells and dead lymphocytes present. No collagen fibers are visible and mechanical integrity is poor. Cholesterol clefts and micro calcifications are visible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Intimal Dissection: </w:t>
            </w:r>
            <w:r>
              <w:rPr>
                <w:rFonts w:eastAsia="Times New Roman"/>
                <w:lang w:val="en-US"/>
              </w:rPr>
              <w:t xml:space="preserve">Dissection limited to the intima or atheroma, and not extending to the media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Medial Dissection: </w:t>
            </w:r>
            <w:r>
              <w:rPr>
                <w:rFonts w:eastAsia="Times New Roman"/>
                <w:lang w:val="en-US"/>
              </w:rPr>
              <w:t xml:space="preserve">Dissection in the arterial Media, extending into the media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Simultaneously Acquired: </w:t>
            </w:r>
            <w:r>
              <w:rPr>
                <w:rFonts w:eastAsia="Times New Roman"/>
                <w:lang w:val="en-US"/>
              </w:rPr>
              <w:t xml:space="preserve">The referenced information was acquired simultaneously with the information in the object in which the reference occurs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Same Anatomy: </w:t>
            </w:r>
            <w:r>
              <w:rPr>
                <w:rFonts w:eastAsia="Times New Roman"/>
                <w:lang w:val="en-US"/>
              </w:rPr>
              <w:t xml:space="preserve">Information acquired for the same anatomic region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Same Indication: </w:t>
            </w:r>
            <w:r>
              <w:rPr>
                <w:rFonts w:eastAsia="Times New Roman"/>
                <w:lang w:val="en-US"/>
              </w:rPr>
              <w:t xml:space="preserve">Information acquired for the same indication. E.g., to elucidate the same diagnostic question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For Attenuation Correction: </w:t>
            </w:r>
            <w:r>
              <w:rPr>
                <w:rFonts w:eastAsia="Times New Roman"/>
                <w:lang w:val="en-US"/>
              </w:rPr>
              <w:t xml:space="preserve">The referenced information was used to correct the data for differential attenuation through different anatomic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Reconstructed: </w:t>
            </w:r>
            <w:r>
              <w:rPr>
                <w:rFonts w:eastAsia="Times New Roman"/>
                <w:lang w:val="en-US"/>
              </w:rPr>
              <w:t xml:space="preserve">Value estimated for a vessel in the absence of a stenosis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Algorithm Manufacturer: </w:t>
            </w:r>
            <w:r>
              <w:rPr>
                <w:rFonts w:eastAsia="Times New Roman"/>
                <w:lang w:val="en-US"/>
              </w:rPr>
              <w:t xml:space="preserve">Manufacturer of application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Atrial Ejection Fraction by Angiography: </w:t>
            </w:r>
            <w:r>
              <w:rPr>
                <w:rFonts w:eastAsia="Times New Roman"/>
                <w:lang w:val="en-US"/>
              </w:rPr>
              <w:t xml:space="preserve">Left Atrial Ejection Fraction by Angiography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Atrial ED Volume: </w:t>
            </w:r>
            <w:r>
              <w:rPr>
                <w:rFonts w:eastAsia="Times New Roman"/>
                <w:lang w:val="en-US"/>
              </w:rPr>
              <w:t xml:space="preserve">Left Atrial End Diastolic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Atrial ES Volume: </w:t>
            </w:r>
            <w:r>
              <w:rPr>
                <w:rFonts w:eastAsia="Times New Roman"/>
                <w:lang w:val="en-US"/>
              </w:rPr>
              <w:t xml:space="preserve">Left Atrial End Systolic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Contour Realignment: </w:t>
            </w:r>
            <w:r>
              <w:rPr>
                <w:rFonts w:eastAsia="Times New Roman"/>
                <w:lang w:val="en-US"/>
              </w:rPr>
              <w:t xml:space="preserve">Contour repositioning of End Diastolic relative to End Systolic contour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Threshold Value: </w:t>
            </w:r>
            <w:r>
              <w:rPr>
                <w:rFonts w:eastAsia="Times New Roman"/>
                <w:lang w:val="en-US"/>
              </w:rPr>
              <w:t xml:space="preserve">The minimum standard deviation to define the hypokinesis and hyperkinesis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Regional Abnormal Wall Motion: </w:t>
            </w:r>
            <w:r>
              <w:rPr>
                <w:rFonts w:eastAsia="Times New Roman"/>
                <w:lang w:val="en-US"/>
              </w:rPr>
              <w:t xml:space="preserve">Report of differentiation of wall motion compared to normal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Object: </w:t>
            </w:r>
            <w:r>
              <w:rPr>
                <w:rFonts w:eastAsia="Times New Roman"/>
                <w:lang w:val="en-US"/>
              </w:rPr>
              <w:t xml:space="preserve">Object used for Calibration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Method: </w:t>
            </w:r>
            <w:r>
              <w:rPr>
                <w:rFonts w:eastAsia="Times New Roman"/>
                <w:lang w:val="en-US"/>
              </w:rPr>
              <w:t xml:space="preserve">Method used for Calibration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Object Size: </w:t>
            </w:r>
            <w:r>
              <w:rPr>
                <w:rFonts w:eastAsia="Times New Roman"/>
                <w:lang w:val="en-US"/>
              </w:rPr>
              <w:t xml:space="preserve">Size of calibration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Length Method: </w:t>
            </w:r>
            <w:r>
              <w:rPr>
                <w:rFonts w:eastAsia="Times New Roman"/>
                <w:lang w:val="en-US"/>
              </w:rPr>
              <w:t xml:space="preserve">Method how long axis is positioned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Method: </w:t>
            </w:r>
            <w:r>
              <w:rPr>
                <w:rFonts w:eastAsia="Times New Roman"/>
                <w:lang w:val="en-US"/>
              </w:rPr>
              <w:t xml:space="preserve">Model for cardiac chamber volume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 Method: </w:t>
            </w:r>
            <w:r>
              <w:rPr>
                <w:rFonts w:eastAsia="Times New Roman"/>
                <w:lang w:val="en-US"/>
              </w:rPr>
              <w:t xml:space="preserve">Method to define original diameter of the artery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Regression Slope ED: </w:t>
            </w:r>
            <w:r>
              <w:rPr>
                <w:rFonts w:eastAsia="Times New Roman"/>
                <w:lang w:val="en-US"/>
              </w:rPr>
              <w:t xml:space="preserve">Relation between calculated End Diastolic volume and </w:t>
            </w:r>
            <w:r>
              <w:rPr>
                <w:rFonts w:eastAsia="Times New Roman"/>
                <w:lang w:val="en-US"/>
              </w:rPr>
              <w:lastRenderedPageBreak/>
              <w:t xml:space="preserve">ventricular End Diastolic volume. The specific meaning is dependent on volume method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Regression Offset ED: </w:t>
            </w:r>
            <w:r>
              <w:rPr>
                <w:rFonts w:eastAsia="Times New Roman"/>
                <w:lang w:val="en-US"/>
              </w:rPr>
              <w:t xml:space="preserve">Correction factor for the calculated End Diastolic volume and ventricular End Diastolic volume. The specific meaning is dependent on volume method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Regression Slope ES: </w:t>
            </w:r>
            <w:r>
              <w:rPr>
                <w:rFonts w:eastAsia="Times New Roman"/>
                <w:lang w:val="en-US"/>
              </w:rPr>
              <w:t xml:space="preserve">Relation between calculated End Systolic volume and ventricular End Systolic volume. The specific meaning is dependent on volume method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Regression Offset ES: </w:t>
            </w:r>
            <w:r>
              <w:rPr>
                <w:rFonts w:eastAsia="Times New Roman"/>
                <w:lang w:val="en-US"/>
              </w:rPr>
              <w:t xml:space="preserve">Correction factor for the calculated End Systolic volume and ventricular End Systolic volume. The specific meaning is dependent on volume method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Regression Volume Exponent: </w:t>
            </w:r>
            <w:r>
              <w:rPr>
                <w:rFonts w:eastAsia="Times New Roman"/>
                <w:lang w:val="en-US"/>
              </w:rPr>
              <w:t xml:space="preserve">Exponent of volume in regression formula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 Points: </w:t>
            </w:r>
            <w:r>
              <w:rPr>
                <w:rFonts w:eastAsia="Times New Roman"/>
                <w:lang w:val="en-US"/>
              </w:rPr>
              <w:t xml:space="preserve">Container for spatial locations or coordinates used for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Wall Thickness: </w:t>
            </w:r>
            <w:r>
              <w:rPr>
                <w:rFonts w:eastAsia="Times New Roman"/>
                <w:lang w:val="en-US"/>
              </w:rPr>
              <w:t xml:space="preserve">Average thickness of the chamber wall in the current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Wall Volume: </w:t>
            </w:r>
            <w:r>
              <w:rPr>
                <w:rFonts w:eastAsia="Times New Roman"/>
                <w:lang w:val="en-US"/>
              </w:rPr>
              <w:t xml:space="preserve">Volume of the chamber wall estimated from the current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Wall Mass: </w:t>
            </w:r>
            <w:r>
              <w:rPr>
                <w:rFonts w:eastAsia="Times New Roman"/>
                <w:lang w:val="en-US"/>
              </w:rPr>
              <w:t xml:space="preserve">Mass of the chamber wall (myocardium)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Wall Stress: </w:t>
            </w:r>
            <w:r>
              <w:rPr>
                <w:rFonts w:eastAsia="Times New Roman"/>
                <w:lang w:val="en-US"/>
              </w:rPr>
              <w:t xml:space="preserve">Peak systolic stress of chamber wall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Centerline Wall Motion Analysis: </w:t>
            </w:r>
            <w:r>
              <w:rPr>
                <w:rFonts w:eastAsia="Times New Roman"/>
                <w:lang w:val="en-US"/>
              </w:rPr>
              <w:t xml:space="preserve">Method to calculate wall motion [example: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Normalized Chord Length: </w:t>
            </w:r>
            <w:r>
              <w:rPr>
                <w:rFonts w:eastAsia="Times New Roman"/>
                <w:lang w:val="en-US"/>
              </w:rPr>
              <w:t xml:space="preserve">The length between End Diastolic and End Systolic contour perpendicular on the centerline normalized by a method dependent ventricular perimeter length. The centerline is the line equidistant between the End Diastolic and End Systolic contour [example: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Abnormal Region: </w:t>
            </w:r>
            <w:r>
              <w:rPr>
                <w:rFonts w:eastAsia="Times New Roman"/>
                <w:lang w:val="en-US"/>
              </w:rPr>
              <w:t xml:space="preserve">The report of the boundaries of the abnormal (hyperkinetic, hypokinetic, a-kinetic) regions associated with the territory of the artery [example: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First Chord of Abnormal Region: </w:t>
            </w:r>
            <w:r>
              <w:rPr>
                <w:rFonts w:eastAsia="Times New Roman"/>
                <w:lang w:val="en-US"/>
              </w:rPr>
              <w:t xml:space="preserve">The chord number specifying the begin of abnormal region [example: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Last Chord of Abnormal Region: </w:t>
            </w:r>
            <w:r>
              <w:rPr>
                <w:rFonts w:eastAsia="Times New Roman"/>
                <w:lang w:val="en-US"/>
              </w:rPr>
              <w:t xml:space="preserve">The chord number specifying the end of abnormal region [example: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Territory Region Severity: </w:t>
            </w:r>
            <w:r>
              <w:rPr>
                <w:rFonts w:eastAsia="Times New Roman"/>
                <w:lang w:val="en-US"/>
              </w:rPr>
              <w:t xml:space="preserve">Severity at the regional abnormality extent [example: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Opposite Region Severity: </w:t>
            </w:r>
            <w:r>
              <w:rPr>
                <w:rFonts w:eastAsia="Times New Roman"/>
                <w:lang w:val="en-US"/>
              </w:rPr>
              <w:t xml:space="preserve">Severity at the opposite regional abnormality extent [example: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LAD Region in RAO Projection: </w:t>
            </w:r>
            <w:r>
              <w:rPr>
                <w:rFonts w:eastAsia="Times New Roman"/>
                <w:lang w:val="en-US"/>
              </w:rPr>
              <w:t xml:space="preserve">Based on a total number of chords of 100 and RAO project the range of chords belonging to this circumferential extent lies between 5 - 85.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RCA Region in ROA Projection: </w:t>
            </w:r>
            <w:r>
              <w:rPr>
                <w:rFonts w:eastAsia="Times New Roman"/>
                <w:lang w:val="en-US"/>
              </w:rPr>
              <w:t xml:space="preserve">Based on a total number of chords of 100 and RAO project the range of chords belonging to this circumferential extent lies between 25 - 85.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LAD Region in RAO Projection: </w:t>
            </w:r>
            <w:r>
              <w:rPr>
                <w:rFonts w:eastAsia="Times New Roman"/>
                <w:lang w:val="en-US"/>
              </w:rPr>
              <w:t xml:space="preserve">Based on a total number of chords of </w:t>
            </w:r>
            <w:r>
              <w:rPr>
                <w:rFonts w:eastAsia="Times New Roman"/>
                <w:lang w:val="en-US"/>
              </w:rPr>
              <w:lastRenderedPageBreak/>
              <w:t xml:space="preserve">100 and RAO projection the range of chords belonging to this regional extent lies between 10 - 66 (hypokinetic) and 67 - 80 (hyperkinetic).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RCA Region in RAO Projection: </w:t>
            </w:r>
            <w:r>
              <w:rPr>
                <w:rFonts w:eastAsia="Times New Roman"/>
                <w:lang w:val="en-US"/>
              </w:rPr>
              <w:t xml:space="preserve">Based on a total number of chords of 100 and RAO projection the range of chords belonging to this regional extent lies between 51 - 80 (hypokinetic) and 10 - 50 (hyperkinetic).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Multiple LAD Region in RAO Projection: </w:t>
            </w:r>
            <w:r>
              <w:rPr>
                <w:rFonts w:eastAsia="Times New Roman"/>
                <w:lang w:val="en-US"/>
              </w:rPr>
              <w:t xml:space="preserve">Based on a total number of chords of 100 and RAO projection the range of chords belonging to this regional extent lies between 10 - 58 (hypokinetic) and 59 -80 (hyperkinetic).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Multiple RCA Region in RAO Projection: </w:t>
            </w:r>
            <w:r>
              <w:rPr>
                <w:rFonts w:eastAsia="Times New Roman"/>
                <w:lang w:val="en-US"/>
              </w:rPr>
              <w:t xml:space="preserve">Based on a total number of chords of 100 and RAO projection the range of chords belonging to this regional extent lies between 59 - 80 (hypokinetic) and 10 - 58 (hyperkinetic).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LAD Region in LAO Projection: </w:t>
            </w:r>
            <w:r>
              <w:rPr>
                <w:rFonts w:eastAsia="Times New Roman"/>
                <w:lang w:val="en-US"/>
              </w:rPr>
              <w:t xml:space="preserve">Based on a total number of chords of 100 and LAO projection the range of chords belonging to this regional extent lies between 50 -100 (hypokinetic) and 20 - 49 (hyperkinetic).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RCA Region in LAO Projection: </w:t>
            </w:r>
            <w:r>
              <w:rPr>
                <w:rFonts w:eastAsia="Times New Roman"/>
                <w:lang w:val="en-US"/>
              </w:rPr>
              <w:t xml:space="preserve">Based on a total number of chords of 100 and LAO projection the range of chords belonging to this regional extent lies between 19 - 67 (hypokinetic) and 68 - 100 (hyperkinetic).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CFX Region in LAO Projection: </w:t>
            </w:r>
            <w:r>
              <w:rPr>
                <w:rFonts w:eastAsia="Times New Roman"/>
                <w:lang w:val="en-US"/>
              </w:rPr>
              <w:t xml:space="preserve">Based on a total number of chords of 100 and LAO projection the range of chords belonging to this regional extent lies between 38 -74 (hypokinetic) and 75 - 100 (hyperkinetic). [Sheehan, 1986]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Circular Method: </w:t>
            </w:r>
            <w:r>
              <w:rPr>
                <w:rFonts w:eastAsia="Times New Roman"/>
                <w:lang w:val="en-US"/>
              </w:rPr>
              <w:t xml:space="preserve">Method based on assumption that the image object is circular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Densitometric Method: </w:t>
            </w:r>
            <w:r>
              <w:rPr>
                <w:rFonts w:eastAsia="Times New Roman"/>
                <w:lang w:val="en-US"/>
              </w:rPr>
              <w:t xml:space="preserve">Method based on the gray value distribution of the image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Center of Gravity: </w:t>
            </w:r>
            <w:r>
              <w:rPr>
                <w:rFonts w:eastAsia="Times New Roman"/>
                <w:lang w:val="en-US"/>
              </w:rPr>
              <w:t xml:space="preserve">End Systolic contour realigned to End Diastolic contour based on the center of gravity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Long Axis Based: </w:t>
            </w:r>
            <w:r>
              <w:rPr>
                <w:rFonts w:eastAsia="Times New Roman"/>
                <w:lang w:val="en-US"/>
              </w:rPr>
              <w:t xml:space="preserve">End Systolic contour realigned to End Diastolic contour based on the mid point of the long axis. The long axis end points are defined as the posterior and apex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Realignment: </w:t>
            </w:r>
            <w:r>
              <w:rPr>
                <w:rFonts w:eastAsia="Times New Roman"/>
                <w:lang w:val="en-US"/>
              </w:rPr>
              <w:t xml:space="preserve">No Contour Realignment applied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Vessel Lumen Cross-Sectional Area: </w:t>
            </w:r>
            <w:r>
              <w:rPr>
                <w:rFonts w:eastAsia="Times New Roman"/>
                <w:lang w:val="en-US"/>
              </w:rPr>
              <w:t xml:space="preserve">Calculated Vessel Lumen Cross-Sectional Area based on the referenced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Contour Start: </w:t>
            </w:r>
            <w:r>
              <w:rPr>
                <w:rFonts w:eastAsia="Times New Roman"/>
                <w:lang w:val="en-US"/>
              </w:rPr>
              <w:t xml:space="preserve">Location of the beginning of a contour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Contour End: </w:t>
            </w:r>
            <w:r>
              <w:rPr>
                <w:rFonts w:eastAsia="Times New Roman"/>
                <w:lang w:val="en-US"/>
              </w:rPr>
              <w:t xml:space="preserve">Location of the end of a contour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Sphere: </w:t>
            </w:r>
            <w:r>
              <w:rPr>
                <w:rFonts w:eastAsia="Times New Roman"/>
                <w:lang w:val="en-US"/>
              </w:rPr>
              <w:t xml:space="preserve">Sphere is used as calibration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Geometric Isocenter: </w:t>
            </w:r>
            <w:r>
              <w:rPr>
                <w:rFonts w:eastAsia="Times New Roman"/>
                <w:lang w:val="en-US"/>
              </w:rPr>
              <w:t xml:space="preserve">Object of interest in isocenter of image and pixel separation is calculated from geometric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Geometric Non-Isocenter: </w:t>
            </w:r>
            <w:r>
              <w:rPr>
                <w:rFonts w:eastAsia="Times New Roman"/>
                <w:lang w:val="en-US"/>
              </w:rPr>
              <w:t xml:space="preserve">Object of interest not in isocenter of image and pixel separation is calculated from geometric data and out of isocenter distances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Object Used: </w:t>
            </w:r>
            <w:r>
              <w:rPr>
                <w:rFonts w:eastAsia="Times New Roman"/>
                <w:lang w:val="en-US"/>
              </w:rPr>
              <w:t xml:space="preserve">Object used for calibration. E.g., 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Curve Fitted Reference: </w:t>
            </w:r>
            <w:r>
              <w:rPr>
                <w:rFonts w:eastAsia="Times New Roman"/>
                <w:lang w:val="en-US"/>
              </w:rPr>
              <w:t xml:space="preserve">Application dependent method to calculate the reference diameter based on the multiple diameter values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Interpolated Local Reference: </w:t>
            </w:r>
            <w:r>
              <w:rPr>
                <w:rFonts w:eastAsia="Times New Roman"/>
                <w:lang w:val="en-US"/>
              </w:rPr>
              <w:t xml:space="preserve">Application dependent method to calculate reference by interpolation, based on the diameter of two or more user defined </w:t>
            </w:r>
            <w:r>
              <w:rPr>
                <w:rFonts w:eastAsia="Times New Roman"/>
                <w:lang w:val="en-US"/>
              </w:rPr>
              <w:lastRenderedPageBreak/>
              <w:t xml:space="preserve">reference positions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Mean Local Reference: </w:t>
            </w:r>
            <w:r>
              <w:rPr>
                <w:rFonts w:eastAsia="Times New Roman"/>
                <w:lang w:val="en-US"/>
              </w:rPr>
              <w:t xml:space="preserve">Application dependent method to calculate by averaging the reference, based on the diameter of one or more user defined reference positions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Radial Based Wall Motion Analysis: </w:t>
            </w:r>
            <w:r>
              <w:rPr>
                <w:rFonts w:eastAsia="Times New Roman"/>
                <w:lang w:val="en-US"/>
              </w:rPr>
              <w:t xml:space="preserve">Method to calculate wall motion based on the lengths of the radials in the predefined regions [Ingels]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Regional Contribution to Ejection Fraction: </w:t>
            </w:r>
            <w:r>
              <w:rPr>
                <w:rFonts w:eastAsia="Times New Roman"/>
                <w:lang w:val="en-US"/>
              </w:rPr>
              <w:t xml:space="preserve">Contribution of Region to global Ejection factor based on radial or landmark based wall motion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Radial Shortening: </w:t>
            </w:r>
            <w:r>
              <w:rPr>
                <w:rFonts w:eastAsia="Times New Roman"/>
                <w:lang w:val="en-US"/>
              </w:rPr>
              <w:t xml:space="preserve">The reduction of area between End Systolic and End Diastolic based on radial wall motion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Landmark Based Wall Motion Analysis: </w:t>
            </w:r>
            <w:r>
              <w:rPr>
                <w:rFonts w:eastAsia="Times New Roman"/>
                <w:lang w:val="en-US"/>
              </w:rPr>
              <w:t xml:space="preserve">Method to calculate wall motion based on the move of landmarks on the wall [Slager]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Slice Contribution to Ejection Fraction: </w:t>
            </w:r>
            <w:r>
              <w:rPr>
                <w:rFonts w:eastAsia="Times New Roman"/>
                <w:lang w:val="en-US"/>
              </w:rPr>
              <w:t xml:space="preserve">Contribution to the ejection fraction of a specific slice region [Slager]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Frame to Frame Analysis: </w:t>
            </w:r>
            <w:r>
              <w:rPr>
                <w:rFonts w:eastAsia="Times New Roman"/>
                <w:lang w:val="en-US"/>
              </w:rPr>
              <w:t xml:space="preserve">Method to calculate volumes of heart chambers for every image in a range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of closed irregular polygon: </w:t>
            </w:r>
            <w:r>
              <w:rPr>
                <w:rFonts w:eastAsia="Times New Roman"/>
                <w:lang w:val="en-US"/>
              </w:rPr>
              <w:t xml:space="preserve">The area is derived by considering a set of coordinates as a closed irregular polygon, accounting for inner angles. The exact method, such as by decomposition into triangles or quadrilaterals, is not specified, since it does not affect the numeric result, apart from the effect of numeric precision during computation of intermediate results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of a closed NURBS: </w:t>
            </w:r>
            <w:r>
              <w:rPr>
                <w:rFonts w:eastAsia="Times New Roman"/>
                <w:lang w:val="en-US"/>
              </w:rPr>
              <w:t xml:space="preserve">The area is derived by using a set of coordinates as control points for a Non Uniform Rational B-Spline (NURBS)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Integration of sum of closed areas on contiguous slices: </w:t>
            </w:r>
            <w:r>
              <w:rPr>
                <w:rFonts w:eastAsia="Times New Roman"/>
                <w:lang w:val="en-US"/>
              </w:rPr>
              <w:t xml:space="preserve">The volume derived by integrating the sum of the areas on adjacent slices across the slice interval; each area is defined by a regular planar shape or by considering a set of coordinates as a closed irregular polygon, accounting for inner angles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Calibration: </w:t>
            </w:r>
            <w:r>
              <w:rPr>
                <w:rFonts w:eastAsia="Times New Roman"/>
                <w:lang w:val="en-US"/>
              </w:rPr>
              <w:t xml:space="preserve">Procedure used to calibrate measurements or measurement devices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Contour: </w:t>
            </w:r>
            <w:r>
              <w:rPr>
                <w:rFonts w:eastAsia="Times New Roman"/>
                <w:lang w:val="en-US"/>
              </w:rPr>
              <w:t xml:space="preserve">Left contour of lumen (direction proximal to distal)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Contour: </w:t>
            </w:r>
            <w:r>
              <w:rPr>
                <w:rFonts w:eastAsia="Times New Roman"/>
                <w:lang w:val="en-US"/>
              </w:rPr>
              <w:t xml:space="preserve">Right contour of lumen (direction proximal to distal)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Diameter Graph: </w:t>
            </w:r>
            <w:r>
              <w:rPr>
                <w:rFonts w:eastAsia="Times New Roman"/>
                <w:lang w:val="en-US"/>
              </w:rPr>
              <w:t xml:space="preserve">Ordered set of diameters values derived from contours (direction proximal to distal)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Length Luminal Segment: </w:t>
            </w:r>
            <w:r>
              <w:rPr>
                <w:rFonts w:eastAsia="Times New Roman"/>
                <w:lang w:val="en-US"/>
              </w:rPr>
              <w:t xml:space="preserve">Length Luminal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Graph Increment: </w:t>
            </w:r>
            <w:r>
              <w:rPr>
                <w:rFonts w:eastAsia="Times New Roman"/>
                <w:lang w:val="en-US"/>
              </w:rPr>
              <w:t xml:space="preserve">Increment value along X-axis in Diameter Graph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Site of Maximum Luminal: </w:t>
            </w:r>
            <w:r>
              <w:rPr>
                <w:rFonts w:eastAsia="Times New Roman"/>
                <w:lang w:val="en-US"/>
              </w:rPr>
              <w:t xml:space="preserve">Location of the maximum lumen area in a lesion or vessel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Densitometric Luminal Cross-sectional Area Graph: </w:t>
            </w:r>
            <w:r>
              <w:rPr>
                <w:rFonts w:eastAsia="Times New Roman"/>
                <w:lang w:val="en-US"/>
              </w:rPr>
              <w:t xml:space="preserve">Ordered set of cross-sectional Vessel Lumen Cross-Sectional Area values derived from contours (direction proximal to distal) based on densitometric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Position of Proximal Border: </w:t>
            </w:r>
            <w:r>
              <w:rPr>
                <w:rFonts w:eastAsia="Times New Roman"/>
                <w:lang w:val="en-US"/>
              </w:rPr>
              <w:t xml:space="preserve">Position of proximal border of segment relative to the contour start (proximal end of analysis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Position of Distal Border: </w:t>
            </w:r>
            <w:r>
              <w:rPr>
                <w:rFonts w:eastAsia="Times New Roman"/>
                <w:lang w:val="en-US"/>
              </w:rPr>
              <w:t xml:space="preserve">Position of distal border of segment relative to the </w:t>
            </w:r>
            <w:r>
              <w:rPr>
                <w:rFonts w:eastAsia="Times New Roman"/>
                <w:lang w:val="en-US"/>
              </w:rPr>
              <w:lastRenderedPageBreak/>
              <w:t xml:space="preserve">contour start (proximal end of analysis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Plaque Area: </w:t>
            </w:r>
            <w:r>
              <w:rPr>
                <w:rFonts w:eastAsia="Times New Roman"/>
                <w:lang w:val="en-US"/>
              </w:rPr>
              <w:t xml:space="preserve">Longitudinal cross sectional area of plaque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Diameter Symmetry: </w:t>
            </w:r>
            <w:r>
              <w:rPr>
                <w:rFonts w:eastAsia="Times New Roman"/>
                <w:lang w:val="en-US"/>
              </w:rPr>
              <w:t xml:space="preserve">Symmetry of stenosis (0 = complete asymmetry, 1 = complete symmetry); see Section T.2 â€œDefinition of Diameter Symmetry with Arterial Plaquesâ€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Symmetry: </w:t>
            </w:r>
            <w:r>
              <w:rPr>
                <w:rFonts w:eastAsia="Times New Roman"/>
                <w:lang w:val="en-US"/>
              </w:rPr>
              <w:t xml:space="preserve">Symmetry of plaque (0 = complete asymmetry, 1 = complete symmetry); see Section T.2 â€œDefinition of Diameter Symmetry with Arterial Plaquesâ€ in PS3.17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Inflow Angle: </w:t>
            </w:r>
            <w:r>
              <w:rPr>
                <w:rFonts w:eastAsia="Times New Roman"/>
                <w:lang w:val="en-US"/>
              </w:rPr>
              <w:t xml:space="preserve">The average slope of the diameter function between the position of the minimum luminal diameter and the position of the proximal border of the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Outflow Angle: </w:t>
            </w:r>
            <w:r>
              <w:rPr>
                <w:rFonts w:eastAsia="Times New Roman"/>
                <w:lang w:val="en-US"/>
              </w:rPr>
              <w:t xml:space="preserve">The average slope of the diameter function between the position of the minimum luminal diameter and the position of the distal border of the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Stenotic Flow Reserve: </w:t>
            </w:r>
            <w:r>
              <w:rPr>
                <w:rFonts w:eastAsia="Times New Roman"/>
                <w:lang w:val="en-US"/>
              </w:rPr>
              <w:t xml:space="preserve">The relation between coronary pressure and coronary flow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Poiseuille Resistance: </w:t>
            </w:r>
            <w:r>
              <w:rPr>
                <w:rFonts w:eastAsia="Times New Roman"/>
                <w:lang w:val="en-US"/>
              </w:rPr>
              <w:t xml:space="preserve">Poiseuille Resistance at the location of the stenosis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Turbulence Resistance: </w:t>
            </w:r>
            <w:r>
              <w:rPr>
                <w:rFonts w:eastAsia="Times New Roman"/>
                <w:lang w:val="en-US"/>
              </w:rPr>
              <w:t xml:space="preserve">Turbulence Resistance at the location of the stenosis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Pressure Drop at SFR: </w:t>
            </w:r>
            <w:r>
              <w:rPr>
                <w:rFonts w:eastAsia="Times New Roman"/>
                <w:lang w:val="en-US"/>
              </w:rPr>
              <w:t xml:space="preserve">Pressure drop over the stenosis at maximum heart output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Segmentation Method: </w:t>
            </w:r>
            <w:r>
              <w:rPr>
                <w:rFonts w:eastAsia="Times New Roman"/>
                <w:lang w:val="en-US"/>
              </w:rPr>
              <w:t xml:space="preserve">Method for selection of vessel sub-segments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Estimated Normal Flow: </w:t>
            </w:r>
            <w:r>
              <w:rPr>
                <w:rFonts w:eastAsia="Times New Roman"/>
                <w:lang w:val="en-US"/>
              </w:rPr>
              <w:t xml:space="preserve">Estimate of the volume of blood flow in the absence of stenosis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Length Kennedy: </w:t>
            </w:r>
            <w:r>
              <w:rPr>
                <w:rFonts w:eastAsia="Times New Roman"/>
                <w:lang w:val="en-US"/>
              </w:rPr>
              <w:t xml:space="preserve">Area Length method defined by Kennedy [Kennedy, 1970]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Length Dodge: </w:t>
            </w:r>
            <w:r>
              <w:rPr>
                <w:rFonts w:eastAsia="Times New Roman"/>
                <w:lang w:val="en-US"/>
              </w:rPr>
              <w:t xml:space="preserve">Area Length method defined by Dodge [Dodge, 1960]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Length Wynne: </w:t>
            </w:r>
            <w:r>
              <w:rPr>
                <w:rFonts w:eastAsia="Times New Roman"/>
                <w:lang w:val="en-US"/>
              </w:rPr>
              <w:t xml:space="preserve">Area Length method defined by Wynne [Wynne]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Multiple Slices: </w:t>
            </w:r>
            <w:r>
              <w:rPr>
                <w:rFonts w:eastAsia="Times New Roman"/>
                <w:lang w:val="en-US"/>
              </w:rPr>
              <w:t xml:space="preserve">Volume method based on multiple slice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Boak: </w:t>
            </w:r>
            <w:r>
              <w:rPr>
                <w:rFonts w:eastAsia="Times New Roman"/>
                <w:lang w:val="en-US"/>
              </w:rPr>
              <w:t xml:space="preserve">Volume method defined by Boak [Boak]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TS Pyramid: </w:t>
            </w:r>
            <w:r>
              <w:rPr>
                <w:rFonts w:eastAsia="Times New Roman"/>
                <w:lang w:val="en-US"/>
              </w:rPr>
              <w:t xml:space="preserve">Volume method defined by Ferlinz [Ferlinz]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Two Chamber: </w:t>
            </w:r>
            <w:r>
              <w:rPr>
                <w:rFonts w:eastAsia="Times New Roman"/>
                <w:lang w:val="en-US"/>
              </w:rPr>
              <w:t xml:space="preserve">Volume method defined by Graham [Graham]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Parallelepiped: </w:t>
            </w:r>
            <w:r>
              <w:rPr>
                <w:rFonts w:eastAsia="Times New Roman"/>
                <w:lang w:val="en-US"/>
              </w:rPr>
              <w:t xml:space="preserve">Volume method defined by Arcilla [Arcilla]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BSA^1.219: </w:t>
            </w:r>
            <w:r>
              <w:rPr>
                <w:rFonts w:eastAsia="Times New Roman"/>
                <w:lang w:val="en-US"/>
              </w:rPr>
              <w:t xml:space="preserve">Corrected Body Surface area for indexing the hemodynamic measurements for a pediatric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Equidistant method: </w:t>
            </w:r>
            <w:r>
              <w:rPr>
                <w:rFonts w:eastAsia="Times New Roman"/>
                <w:lang w:val="en-US"/>
              </w:rPr>
              <w:t xml:space="preserve">Method for selecting sub-segments that are all of the same length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User selected method: </w:t>
            </w:r>
            <w:r>
              <w:rPr>
                <w:rFonts w:eastAsia="Times New Roman"/>
                <w:lang w:val="en-US"/>
              </w:rPr>
              <w:t xml:space="preserve">Manually selected start and end of sub-segment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ventricular posterobasal segment: </w:t>
            </w:r>
            <w:r>
              <w:rPr>
                <w:rFonts w:eastAsia="Times New Roman"/>
                <w:lang w:val="en-US"/>
              </w:rPr>
              <w:t xml:space="preserve">Left ventricular posterobasal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Cardiovascular Analysis Report: </w:t>
            </w:r>
            <w:r>
              <w:rPr>
                <w:rFonts w:eastAsia="Times New Roman"/>
                <w:lang w:val="en-US"/>
              </w:rPr>
              <w:t xml:space="preserve">Report of a Cardiovascular Analysis, typically from a CT or MR study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Ventricular Analysis: </w:t>
            </w:r>
            <w:r>
              <w:rPr>
                <w:rFonts w:eastAsia="Times New Roman"/>
                <w:lang w:val="en-US"/>
              </w:rPr>
              <w:t xml:space="preserve">Ventricular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Myocardial Perfusion Analysis: </w:t>
            </w:r>
            <w:r>
              <w:rPr>
                <w:rFonts w:eastAsia="Times New Roman"/>
                <w:lang w:val="en-US"/>
              </w:rPr>
              <w:t xml:space="preserve">Myocardial Perfusion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Calcium Scoring Analysis: </w:t>
            </w:r>
            <w:r>
              <w:rPr>
                <w:rFonts w:eastAsia="Times New Roman"/>
                <w:lang w:val="en-US"/>
              </w:rPr>
              <w:t xml:space="preserve">Calcium Scoring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Flow Quantification: </w:t>
            </w:r>
            <w:r>
              <w:rPr>
                <w:rFonts w:eastAsia="Times New Roman"/>
                <w:lang w:val="en-US"/>
              </w:rPr>
              <w:t xml:space="preserve">Flow Quantification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 Morphological Analysis: </w:t>
            </w:r>
            <w:r>
              <w:rPr>
                <w:rFonts w:eastAsia="Times New Roman"/>
                <w:lang w:val="en-US"/>
              </w:rPr>
              <w:t xml:space="preserve">Vascular Morphological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 Functional Analysis: </w:t>
            </w:r>
            <w:r>
              <w:rPr>
                <w:rFonts w:eastAsia="Times New Roman"/>
                <w:lang w:val="en-US"/>
              </w:rPr>
              <w:t xml:space="preserve">Vascular Functional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Thickening Analysis: </w:t>
            </w:r>
            <w:r>
              <w:rPr>
                <w:rFonts w:eastAsia="Times New Roman"/>
                <w:lang w:val="en-US"/>
              </w:rPr>
              <w:t xml:space="preserve">Analysis of myocardial wall thickening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Absolute Values Of Ventricular Measurements: </w:t>
            </w:r>
            <w:r>
              <w:rPr>
                <w:rFonts w:eastAsia="Times New Roman"/>
                <w:lang w:val="en-US"/>
              </w:rPr>
              <w:t xml:space="preserve">Section Heading for absolute values of ventricular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Normalized Values Of Ventricular Measurements: </w:t>
            </w:r>
            <w:r>
              <w:rPr>
                <w:rFonts w:eastAsia="Times New Roman"/>
                <w:lang w:val="en-US"/>
              </w:rPr>
              <w:t xml:space="preserve">Results of normalizing ventricular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Reference Point: </w:t>
            </w:r>
            <w:r>
              <w:rPr>
                <w:rFonts w:eastAsia="Times New Roman"/>
                <w:lang w:val="en-US"/>
              </w:rPr>
              <w:t xml:space="preserve">Reference Point of a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Central breathing position: </w:t>
            </w:r>
            <w:r>
              <w:rPr>
                <w:rFonts w:eastAsia="Times New Roman"/>
                <w:lang w:val="en-US"/>
              </w:rPr>
              <w:t xml:space="preserve">Central breathing position between inspiration and expiration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Peak Ejection Rate: </w:t>
            </w:r>
            <w:r>
              <w:rPr>
                <w:rFonts w:eastAsia="Times New Roman"/>
                <w:lang w:val="en-US"/>
              </w:rPr>
              <w:t xml:space="preserve">Peak of the ventricular ejection rate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Peak Ejection Time: </w:t>
            </w:r>
            <w:r>
              <w:rPr>
                <w:rFonts w:eastAsia="Times New Roman"/>
                <w:lang w:val="en-US"/>
              </w:rPr>
              <w:t xml:space="preserve">Time of the peak of ventricular ejection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Peak Filling Rate: </w:t>
            </w:r>
            <w:r>
              <w:rPr>
                <w:rFonts w:eastAsia="Times New Roman"/>
                <w:lang w:val="en-US"/>
              </w:rPr>
              <w:t xml:space="preserve">Peak of the fluid filling rate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Peak Filling Time: </w:t>
            </w:r>
            <w:r>
              <w:rPr>
                <w:rFonts w:eastAsia="Times New Roman"/>
                <w:lang w:val="en-US"/>
              </w:rPr>
              <w:t xml:space="preserve">Time interval until time of peak filling from a given reference point. E.g., end systole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Papillary Muscle Excluded: </w:t>
            </w:r>
            <w:r>
              <w:rPr>
                <w:rFonts w:eastAsia="Times New Roman"/>
                <w:lang w:val="en-US"/>
              </w:rPr>
              <w:t xml:space="preserve">Papillary muscle was excluded from the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Papillary Muscle Included: </w:t>
            </w:r>
            <w:r>
              <w:rPr>
                <w:rFonts w:eastAsia="Times New Roman"/>
                <w:lang w:val="en-US"/>
              </w:rPr>
              <w:t xml:space="preserve">Papillary muscle was included in the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Wall Thickness Ratio end-systolic to end-diastolic: </w:t>
            </w:r>
            <w:r>
              <w:rPr>
                <w:rFonts w:eastAsia="Times New Roman"/>
                <w:lang w:val="en-US"/>
              </w:rPr>
              <w:t xml:space="preserve">The ratio of the end-systolic wall thickness compared to the end-diastolic wall thickness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Curve Fit Method: </w:t>
            </w:r>
            <w:r>
              <w:rPr>
                <w:rFonts w:eastAsia="Times New Roman"/>
                <w:lang w:val="en-US"/>
              </w:rPr>
              <w:t xml:space="preserve">The method to smooth a ventricular volume as a function of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Baseline Result Correction: </w:t>
            </w:r>
            <w:r>
              <w:rPr>
                <w:rFonts w:eastAsia="Times New Roman"/>
                <w:lang w:val="en-US"/>
              </w:rPr>
              <w:t xml:space="preserve">Baseline correction used in the calculation of the results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Signal Earliest Peak Time: </w:t>
            </w:r>
            <w:r>
              <w:rPr>
                <w:rFonts w:eastAsia="Times New Roman"/>
                <w:lang w:val="en-US"/>
              </w:rPr>
              <w:t xml:space="preserve">The time in a dynamic set of images at which the first peak of the signal is observed for the analyzed myocardial wall segments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Signal Increase Start Time: </w:t>
            </w:r>
            <w:r>
              <w:rPr>
                <w:rFonts w:eastAsia="Times New Roman"/>
                <w:lang w:val="en-US"/>
              </w:rPr>
              <w:t xml:space="preserve">This is the time at which the signal begins to increase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Signal Time to Peak: </w:t>
            </w:r>
            <w:r>
              <w:rPr>
                <w:rFonts w:eastAsia="Times New Roman"/>
                <w:lang w:val="en-US"/>
              </w:rPr>
              <w:t xml:space="preserve">Time interval between the beginning of the signal increase to the time at which the signal intensity reaches its first maximum in a dynamic set of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MR Perfusion Peak: </w:t>
            </w:r>
            <w:r>
              <w:rPr>
                <w:rFonts w:eastAsia="Times New Roman"/>
                <w:lang w:val="en-US"/>
              </w:rPr>
              <w:t xml:space="preserve">Peak of the MR perfusion signal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MR Perfusion Slope: </w:t>
            </w:r>
            <w:r>
              <w:rPr>
                <w:rFonts w:eastAsia="Times New Roman"/>
                <w:lang w:val="en-US"/>
              </w:rPr>
              <w:t xml:space="preserve">Signal intensity as a function of time. It is the change in the signal intensity divided by the change in the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MR Perfusion Time Integral: </w:t>
            </w:r>
            <w:r>
              <w:rPr>
                <w:rFonts w:eastAsia="Times New Roman"/>
                <w:lang w:val="en-US"/>
              </w:rPr>
              <w:t xml:space="preserve">MR perfusion time integral from baseline (foot time) to earliest peak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Signal Baseline Start: </w:t>
            </w:r>
            <w:r>
              <w:rPr>
                <w:rFonts w:eastAsia="Times New Roman"/>
                <w:lang w:val="en-US"/>
              </w:rPr>
              <w:t xml:space="preserve">First time point in a dynamic set of images used in the calculation of the baseline signal intensity for each myocardial wall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Signal Baseline End: </w:t>
            </w:r>
            <w:r>
              <w:rPr>
                <w:rFonts w:eastAsia="Times New Roman"/>
                <w:lang w:val="en-US"/>
              </w:rPr>
              <w:t xml:space="preserve">Last time point in a dynamic set of images used in the calculation of the baseline signal intensity for each myocardial wall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Interval: </w:t>
            </w:r>
            <w:r>
              <w:rPr>
                <w:rFonts w:eastAsia="Times New Roman"/>
                <w:lang w:val="en-US"/>
              </w:rPr>
              <w:t xml:space="preserve">The time delta between images in a dynamic set of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Velocity Encoding Minimum Value: </w:t>
            </w:r>
            <w:r>
              <w:rPr>
                <w:rFonts w:eastAsia="Times New Roman"/>
                <w:lang w:val="en-US"/>
              </w:rPr>
              <w:t xml:space="preserve">The minimum velocity encoded by the phase encoding gradient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Velocity Encoding Maximum Value: </w:t>
            </w:r>
            <w:r>
              <w:rPr>
                <w:rFonts w:eastAsia="Times New Roman"/>
                <w:lang w:val="en-US"/>
              </w:rPr>
              <w:t xml:space="preserve">The maximum velocity encoded by the phase encoding gradient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Net Forward Volume: </w:t>
            </w:r>
            <w:r>
              <w:rPr>
                <w:rFonts w:eastAsia="Times New Roman"/>
                <w:lang w:val="en-US"/>
              </w:rPr>
              <w:t xml:space="preserve">Forward volume-reverse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Based Method: </w:t>
            </w:r>
            <w:r>
              <w:rPr>
                <w:rFonts w:eastAsia="Times New Roman"/>
                <w:lang w:val="en-US"/>
              </w:rPr>
              <w:t xml:space="preserve">Area Based Method for estimating volume or area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Diameter Based Method: </w:t>
            </w:r>
            <w:r>
              <w:rPr>
                <w:rFonts w:eastAsia="Times New Roman"/>
                <w:lang w:val="en-US"/>
              </w:rPr>
              <w:t xml:space="preserve">Diameter Based Method for estimating volume, area or diameter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Based Method: </w:t>
            </w:r>
            <w:r>
              <w:rPr>
                <w:rFonts w:eastAsia="Times New Roman"/>
                <w:lang w:val="en-US"/>
              </w:rPr>
              <w:t xml:space="preserve">Volume Based Method for estimating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NASCET: </w:t>
            </w:r>
            <w:r>
              <w:rPr>
                <w:rFonts w:eastAsia="Times New Roman"/>
                <w:lang w:val="en-US"/>
              </w:rPr>
              <w:t xml:space="preserve">A method of diameter measurements according to NASCET (North American Symptomatic Carotid Endarterectomy Trial)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ECST: </w:t>
            </w:r>
            <w:r>
              <w:rPr>
                <w:rFonts w:eastAsia="Times New Roman"/>
                <w:lang w:val="en-US"/>
              </w:rPr>
              <w:t xml:space="preserve">A method of diameter measurements according to ECST (European Carotid Surgery Trial)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Agatston Score Threshold: </w:t>
            </w:r>
            <w:r>
              <w:rPr>
                <w:rFonts w:eastAsia="Times New Roman"/>
                <w:lang w:val="en-US"/>
              </w:rPr>
              <w:t xml:space="preserve">Agatston Score Threshold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Calcium Mass Threshold: </w:t>
            </w:r>
            <w:r>
              <w:rPr>
                <w:rFonts w:eastAsia="Times New Roman"/>
                <w:lang w:val="en-US"/>
              </w:rPr>
              <w:t xml:space="preserve">Calcium Mass Threshold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Calcium Scoring Calibration: </w:t>
            </w:r>
            <w:r>
              <w:rPr>
                <w:rFonts w:eastAsia="Times New Roman"/>
                <w:lang w:val="en-US"/>
              </w:rPr>
              <w:t xml:space="preserve">Calcium Scoring Calibration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Calcium Volume: </w:t>
            </w:r>
            <w:r>
              <w:rPr>
                <w:rFonts w:eastAsia="Times New Roman"/>
                <w:lang w:val="en-US"/>
              </w:rPr>
              <w:t xml:space="preserve">Calcium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Calcium Mass: </w:t>
            </w:r>
            <w:r>
              <w:rPr>
                <w:rFonts w:eastAsia="Times New Roman"/>
                <w:lang w:val="en-US"/>
              </w:rPr>
              <w:t xml:space="preserve">Calcium Mass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Late Contrast Enhancement: </w:t>
            </w:r>
            <w:r>
              <w:rPr>
                <w:rFonts w:eastAsia="Times New Roman"/>
                <w:lang w:val="en-US"/>
              </w:rPr>
              <w:t xml:space="preserve">Delayed hyperenhancement of a tissue observed in an image acquired after injection of contrast media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interval since injection of contrast media: </w:t>
            </w:r>
            <w:r>
              <w:rPr>
                <w:rFonts w:eastAsia="Times New Roman"/>
                <w:lang w:val="en-US"/>
              </w:rPr>
              <w:t xml:space="preserve">Time interval since injection of contrast media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relative to R-wave peak: </w:t>
            </w:r>
            <w:r>
              <w:rPr>
                <w:rFonts w:eastAsia="Times New Roman"/>
                <w:lang w:val="en-US"/>
              </w:rPr>
              <w:t xml:space="preserve">Time relative to R-wave peak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Blood velocity vs. time of cardiac cycle: </w:t>
            </w:r>
            <w:r>
              <w:rPr>
                <w:rFonts w:eastAsia="Times New Roman"/>
                <w:lang w:val="en-US"/>
              </w:rPr>
              <w:t xml:space="preserve">Relationship between blood velocity and time relative to R-wave peak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interval since detection of contrast bolus: </w:t>
            </w:r>
            <w:r>
              <w:rPr>
                <w:rFonts w:eastAsia="Times New Roman"/>
                <w:lang w:val="en-US"/>
              </w:rPr>
              <w:t xml:space="preserve">Time interval since detection of contrast bolus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Papillary Muscle Included/Excluded: </w:t>
            </w:r>
            <w:r>
              <w:rPr>
                <w:rFonts w:eastAsia="Times New Roman"/>
                <w:lang w:val="en-US"/>
              </w:rPr>
              <w:t xml:space="preserve">Indicates if the papillary muscle was included or excluded in the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Anterior-Posterior: </w:t>
            </w:r>
            <w:r>
              <w:rPr>
                <w:rFonts w:eastAsia="Times New Roman"/>
                <w:lang w:val="en-US"/>
              </w:rPr>
              <w:t xml:space="preserve">Anterior to Posterior direction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endoleak: </w:t>
            </w:r>
            <w:r>
              <w:rPr>
                <w:rFonts w:eastAsia="Times New Roman"/>
                <w:lang w:val="en-US"/>
              </w:rPr>
              <w:t xml:space="preserve">Persistent flow of blood into the stent-grafting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Fracture: </w:t>
            </w:r>
            <w:r>
              <w:rPr>
                <w:rFonts w:eastAsia="Times New Roman"/>
                <w:lang w:val="en-US"/>
              </w:rPr>
              <w:t xml:space="preserve">Fracture of a stent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Disintegration: </w:t>
            </w:r>
            <w:r>
              <w:rPr>
                <w:rFonts w:eastAsia="Times New Roman"/>
                <w:lang w:val="en-US"/>
              </w:rPr>
              <w:t xml:space="preserve">Disintegration of a stent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Stent Composition: </w:t>
            </w:r>
            <w:r>
              <w:rPr>
                <w:rFonts w:eastAsia="Times New Roman"/>
                <w:lang w:val="en-US"/>
              </w:rPr>
              <w:t xml:space="preserve">Material that a stent consists of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Parent Vessel Finding: </w:t>
            </w:r>
            <w:r>
              <w:rPr>
                <w:rFonts w:eastAsia="Times New Roman"/>
                <w:lang w:val="en-US"/>
              </w:rPr>
              <w:t xml:space="preserve">Finding about the characteristics of the parent vessel of a vessel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Site of Lumen Maximum: </w:t>
            </w:r>
            <w:r>
              <w:rPr>
                <w:rFonts w:eastAsia="Times New Roman"/>
                <w:lang w:val="en-US"/>
              </w:rPr>
              <w:t xml:space="preserve">Site of Maximal lumen diameter of a vessel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X-Concept: </w:t>
            </w:r>
            <w:r>
              <w:rPr>
                <w:rFonts w:eastAsia="Times New Roman"/>
                <w:lang w:val="en-US"/>
              </w:rPr>
              <w:t xml:space="preserve">The physical domain (time, space, etc.) to the horizontal axis of the graphical presentation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Y-Concept: </w:t>
            </w:r>
            <w:r>
              <w:rPr>
                <w:rFonts w:eastAsia="Times New Roman"/>
                <w:lang w:val="en-US"/>
              </w:rPr>
              <w:t xml:space="preserve">The physical domain (time, space, etc.) to the vertical axis of the graphical presentation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Indications for Pharmacological Stress: </w:t>
            </w:r>
            <w:r>
              <w:rPr>
                <w:rFonts w:eastAsia="Times New Roman"/>
                <w:lang w:val="en-US"/>
              </w:rPr>
              <w:t xml:space="preserve">Indications for Pharmacological Stress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Procedure time base: </w:t>
            </w:r>
            <w:r>
              <w:rPr>
                <w:rFonts w:eastAsia="Times New Roman"/>
                <w:lang w:val="en-US"/>
              </w:rPr>
              <w:t xml:space="preserve">Reference time for measurement of elapsed time in a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Treadmill speed: </w:t>
            </w:r>
            <w:r>
              <w:rPr>
                <w:rFonts w:eastAsia="Times New Roman"/>
                <w:lang w:val="en-US"/>
              </w:rPr>
              <w:t xml:space="preserve">Treadmill speed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Treadmill gradient: </w:t>
            </w:r>
            <w:r>
              <w:rPr>
                <w:rFonts w:eastAsia="Times New Roman"/>
                <w:lang w:val="en-US"/>
              </w:rPr>
              <w:t xml:space="preserve">Treadmill gradient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Ergometer power: </w:t>
            </w:r>
            <w:r>
              <w:rPr>
                <w:rFonts w:eastAsia="Times New Roman"/>
                <w:lang w:val="en-US"/>
              </w:rPr>
              <w:t xml:space="preserve">Ergometer power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Pharmacological Stress Agent Dose Rate: </w:t>
            </w:r>
            <w:r>
              <w:rPr>
                <w:rFonts w:eastAsia="Times New Roman"/>
                <w:lang w:val="en-US"/>
              </w:rPr>
              <w:t xml:space="preserve">Pharmacological Stress Agent Dose Rate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Rating of Perceived Exertion: </w:t>
            </w:r>
            <w:r>
              <w:rPr>
                <w:rFonts w:eastAsia="Times New Roman"/>
                <w:lang w:val="en-US"/>
              </w:rPr>
              <w:t xml:space="preserve">Rating of Perceived Exertion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Ectopic Beats: </w:t>
            </w:r>
            <w:r>
              <w:rPr>
                <w:rFonts w:eastAsia="Times New Roman"/>
                <w:lang w:val="en-US"/>
              </w:rPr>
              <w:t xml:space="preserve">Number of ectopic beats during a period of collection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Double Product: </w:t>
            </w:r>
            <w:r>
              <w:rPr>
                <w:rFonts w:eastAsia="Times New Roman"/>
                <w:lang w:val="en-US"/>
              </w:rPr>
              <w:t xml:space="preserve">Heart rate times systolic blood pressure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Activity workload: </w:t>
            </w:r>
            <w:r>
              <w:rPr>
                <w:rFonts w:eastAsia="Times New Roman"/>
                <w:lang w:val="en-US"/>
              </w:rPr>
              <w:t xml:space="preserve">Physical activity workload (intensity)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since start of stage: </w:t>
            </w:r>
            <w:r>
              <w:rPr>
                <w:rFonts w:eastAsia="Times New Roman"/>
                <w:lang w:val="en-US"/>
              </w:rPr>
              <w:t xml:space="preserve">Elapsed time at stage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Exercise duration after stress agent injection: </w:t>
            </w:r>
            <w:r>
              <w:rPr>
                <w:rFonts w:eastAsia="Times New Roman"/>
                <w:lang w:val="en-US"/>
              </w:rPr>
              <w:t xml:space="preserve">Exercise duration after stress agent injection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Imaging Start Time: </w:t>
            </w:r>
            <w:r>
              <w:rPr>
                <w:rFonts w:eastAsia="Times New Roman"/>
                <w:lang w:val="en-US"/>
              </w:rPr>
              <w:t xml:space="preserve">Imaging Start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Attenuation correction method: </w:t>
            </w:r>
            <w:r>
              <w:rPr>
                <w:rFonts w:eastAsia="Times New Roman"/>
                <w:lang w:val="en-US"/>
              </w:rPr>
              <w:t xml:space="preserve">Attenuation correction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Pharmacological Stress Agent Dose: </w:t>
            </w:r>
            <w:r>
              <w:rPr>
                <w:rFonts w:eastAsia="Times New Roman"/>
                <w:lang w:val="en-US"/>
              </w:rPr>
              <w:t xml:space="preserve">Pharmacological Stress Agent Dose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Maximum Power Output Achieved: </w:t>
            </w:r>
            <w:r>
              <w:rPr>
                <w:rFonts w:eastAsia="Times New Roman"/>
                <w:lang w:val="en-US"/>
              </w:rPr>
              <w:t xml:space="preserve">Maximum power output achieved during course of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Peak activity workload: </w:t>
            </w:r>
            <w:r>
              <w:rPr>
                <w:rFonts w:eastAsia="Times New Roman"/>
                <w:lang w:val="en-US"/>
              </w:rPr>
              <w:t xml:space="preserve">Peak physical activity intensity measurement during course of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Peak Double Product: </w:t>
            </w:r>
            <w:r>
              <w:rPr>
                <w:rFonts w:eastAsia="Times New Roman"/>
                <w:lang w:val="en-US"/>
              </w:rPr>
              <w:t xml:space="preserve">Peak Double Product measurement during course of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OSEM algorithm: </w:t>
            </w:r>
            <w:r>
              <w:rPr>
                <w:rFonts w:eastAsia="Times New Roman"/>
                <w:lang w:val="en-US"/>
              </w:rPr>
              <w:t xml:space="preserve">Ordered subsets expectation maximization reconstruction algorithm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Chang method: </w:t>
            </w:r>
            <w:r>
              <w:rPr>
                <w:rFonts w:eastAsia="Times New Roman"/>
                <w:lang w:val="en-US"/>
              </w:rPr>
              <w:t xml:space="preserve">Chang attenuation correction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Algorithmic attenuation correction: </w:t>
            </w:r>
            <w:r>
              <w:rPr>
                <w:rFonts w:eastAsia="Times New Roman"/>
                <w:lang w:val="en-US"/>
              </w:rPr>
              <w:t xml:space="preserve">Attenuation correction not based on image-based attenuation maps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NM transmission attenuation correction: </w:t>
            </w:r>
            <w:r>
              <w:rPr>
                <w:rFonts w:eastAsia="Times New Roman"/>
                <w:lang w:val="en-US"/>
              </w:rPr>
              <w:t xml:space="preserve">NM transmission attenuation correction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CT-based attenuation correction: </w:t>
            </w:r>
            <w:r>
              <w:rPr>
                <w:rFonts w:eastAsia="Times New Roman"/>
                <w:lang w:val="en-US"/>
              </w:rPr>
              <w:t xml:space="preserve">CT-based attenuation correction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 Attenuation Correction: </w:t>
            </w:r>
            <w:r>
              <w:rPr>
                <w:rFonts w:eastAsia="Times New Roman"/>
                <w:lang w:val="en-US"/>
              </w:rPr>
              <w:t xml:space="preserve">No attenuation correction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Bazett QTc Algorithm: </w:t>
            </w:r>
            <w:r>
              <w:rPr>
                <w:rFonts w:eastAsia="Times New Roman"/>
                <w:lang w:val="en-US"/>
              </w:rPr>
              <w:t xml:space="preserve">Bazett QT Correction Algorithm; QT/(RR ^ 0.5); Bazett HC. "An analysis of the time-relations of electrocardiograms" Heart7:353-370 (1920)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Hodges QTc Algorithm: </w:t>
            </w:r>
            <w:r>
              <w:rPr>
                <w:rFonts w:eastAsia="Times New Roman"/>
                <w:lang w:val="en-US"/>
              </w:rPr>
              <w:t xml:space="preserve">Hodges QT Correction Algorithm; QT + 1.75 (heart rate-60); Hodges M, Salerno Q, Erlien D. "Bazett's QT correction reviewed. Evidence that a linear QT correction for heart rate is better." J Am Coll Cardiol1:694 (1983)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Fridericia QTc Algorithm: </w:t>
            </w:r>
            <w:r>
              <w:rPr>
                <w:rFonts w:eastAsia="Times New Roman"/>
                <w:lang w:val="en-US"/>
              </w:rPr>
              <w:t xml:space="preserve">Fridericia QT Correction Algorithm; QT/(RR ^ 0.333); Fridericia LS. "The duration of systole in the electrocardiogram of normal subjects and of patients with heart disease" Acta Med Scand53:469-486 (1920)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Framingham QTc Algorithm: </w:t>
            </w:r>
            <w:r>
              <w:rPr>
                <w:rFonts w:eastAsia="Times New Roman"/>
                <w:lang w:val="en-US"/>
              </w:rPr>
              <w:t xml:space="preserve">Framingham QT Correction Algorithm; QT + 0.154 (1- RR); Sagie A, Larson MG, Goldberg RJ, et al. "An improved method for adjusting the QT interval for heart rate (the Framingham Heart Study)." Am J Cardiol70:797-801(1992)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Borg RPE Scale: </w:t>
            </w:r>
            <w:r>
              <w:rPr>
                <w:rFonts w:eastAsia="Times New Roman"/>
                <w:lang w:val="en-US"/>
              </w:rPr>
              <w:t xml:space="preserve">Borg Rating of Perceived Exertion Scale, range 6:20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Borg CR10 Scale: </w:t>
            </w:r>
            <w:r>
              <w:rPr>
                <w:rFonts w:eastAsia="Times New Roman"/>
                <w:lang w:val="en-US"/>
              </w:rPr>
              <w:t xml:space="preserve">Borg category ratio scale, open ended range with nominal range 0:10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Overall study quality: </w:t>
            </w:r>
            <w:r>
              <w:rPr>
                <w:rFonts w:eastAsia="Times New Roman"/>
                <w:lang w:val="en-US"/>
              </w:rPr>
              <w:t xml:space="preserve">Overall study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Excellent image quality: </w:t>
            </w:r>
            <w:r>
              <w:rPr>
                <w:rFonts w:eastAsia="Times New Roman"/>
                <w:lang w:val="en-US"/>
              </w:rPr>
              <w:t xml:space="preserve">Excellent image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Good image quality: </w:t>
            </w:r>
            <w:r>
              <w:rPr>
                <w:rFonts w:eastAsia="Times New Roman"/>
                <w:lang w:val="en-US"/>
              </w:rPr>
              <w:t xml:space="preserve">Good image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Poor image quality: </w:t>
            </w:r>
            <w:r>
              <w:rPr>
                <w:rFonts w:eastAsia="Times New Roman"/>
                <w:lang w:val="en-US"/>
              </w:rPr>
              <w:t xml:space="preserve">Poor image quality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Body habitus attenuation: </w:t>
            </w:r>
            <w:r>
              <w:rPr>
                <w:rFonts w:eastAsia="Times New Roman"/>
                <w:lang w:val="en-US"/>
              </w:rPr>
              <w:t xml:space="preserve">Image attenuation due to body physique (overweight)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Breast attenuation: </w:t>
            </w:r>
            <w:r>
              <w:rPr>
                <w:rFonts w:eastAsia="Times New Roman"/>
                <w:lang w:val="en-US"/>
              </w:rPr>
              <w:t xml:space="preserve">Image attenuation due to breast tissue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Diaphragmatic attenuation: </w:t>
            </w:r>
            <w:r>
              <w:rPr>
                <w:rFonts w:eastAsia="Times New Roman"/>
                <w:lang w:val="en-US"/>
              </w:rPr>
              <w:t xml:space="preserve">Image attenuation due to diaphragm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False positive defect finding: </w:t>
            </w:r>
            <w:r>
              <w:rPr>
                <w:rFonts w:eastAsia="Times New Roman"/>
                <w:lang w:val="en-US"/>
              </w:rPr>
              <w:t xml:space="preserve">Finding of a defect is incorrect. E.g., from automated analysis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Non-diagnostic - low heart rate: </w:t>
            </w:r>
            <w:r>
              <w:rPr>
                <w:rFonts w:eastAsia="Times New Roman"/>
                <w:lang w:val="en-US"/>
              </w:rPr>
              <w:t xml:space="preserve">ECG is non-diagnostic due to low heart rate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Non-diagnostic - resting ST abnormalities: </w:t>
            </w:r>
            <w:r>
              <w:rPr>
                <w:rFonts w:eastAsia="Times New Roman"/>
                <w:lang w:val="en-US"/>
              </w:rPr>
              <w:t xml:space="preserve">ECG is non-diagnostic due to resting ST abnormalities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Non-diagnostic - ventricular pacing or LBBB: </w:t>
            </w:r>
            <w:r>
              <w:rPr>
                <w:rFonts w:eastAsia="Times New Roman"/>
                <w:lang w:val="en-US"/>
              </w:rPr>
              <w:t xml:space="preserve">ECG is non-diagnostic due to ventricular pacing or Left Bundle Branch Block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Non-diagnostic ECG: </w:t>
            </w:r>
            <w:r>
              <w:rPr>
                <w:rFonts w:eastAsia="Times New Roman"/>
                <w:lang w:val="en-US"/>
              </w:rPr>
              <w:t xml:space="preserve">ECG is non-diagnostic for presence of acute coronary syndrome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Strongly positive: </w:t>
            </w:r>
            <w:r>
              <w:rPr>
                <w:rFonts w:eastAsia="Times New Roman"/>
                <w:lang w:val="en-US"/>
              </w:rPr>
              <w:t xml:space="preserve">Strongly positive finding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Strongly positive - ST elevation: </w:t>
            </w:r>
            <w:r>
              <w:rPr>
                <w:rFonts w:eastAsia="Times New Roman"/>
                <w:lang w:val="en-US"/>
              </w:rPr>
              <w:t xml:space="preserve">Strongly positive finding - ST elevation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 Depression - Horizontal: </w:t>
            </w:r>
            <w:r>
              <w:rPr>
                <w:rFonts w:eastAsia="Times New Roman"/>
                <w:lang w:val="en-US"/>
              </w:rPr>
              <w:t xml:space="preserve">Finding of ST segment depression with no slope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 Depression - Upsloping: </w:t>
            </w:r>
            <w:r>
              <w:rPr>
                <w:rFonts w:eastAsia="Times New Roman"/>
                <w:lang w:val="en-US"/>
              </w:rPr>
              <w:t xml:space="preserve">Finding of ST segment depression with upslope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 Depression - Downsloping: </w:t>
            </w:r>
            <w:r>
              <w:rPr>
                <w:rFonts w:eastAsia="Times New Roman"/>
                <w:lang w:val="en-US"/>
              </w:rPr>
              <w:t xml:space="preserve">Finding of ST segment depression with downslope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Stress test score: </w:t>
            </w:r>
            <w:r>
              <w:rPr>
                <w:rFonts w:eastAsia="Times New Roman"/>
                <w:lang w:val="en-US"/>
              </w:rPr>
              <w:t xml:space="preserve">Stress test score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Number of diseased vessel territories: </w:t>
            </w:r>
            <w:r>
              <w:rPr>
                <w:rFonts w:eastAsia="Times New Roman"/>
                <w:lang w:val="en-US"/>
              </w:rPr>
              <w:t xml:space="preserve">Number of diseased vessel territories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Weight exceeds equipment limit: </w:t>
            </w:r>
            <w:r>
              <w:rPr>
                <w:rFonts w:eastAsia="Times New Roman"/>
                <w:lang w:val="en-US"/>
              </w:rPr>
              <w:t xml:space="preserve">Patient weight exceeds equipment limit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Difference in Ejection Fraction: </w:t>
            </w:r>
            <w:r>
              <w:rPr>
                <w:rFonts w:eastAsia="Times New Roman"/>
                <w:lang w:val="en-US"/>
              </w:rPr>
              <w:t xml:space="preserve">Difference in Ejection Fraction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Difference in ED LV Volume: </w:t>
            </w:r>
            <w:r>
              <w:rPr>
                <w:rFonts w:eastAsia="Times New Roman"/>
                <w:lang w:val="en-US"/>
              </w:rPr>
              <w:t xml:space="preserve">Difference in End Diastolic Left Ventricular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Ratio of achieved to predicted maximal oxygen consumption: </w:t>
            </w:r>
            <w:r>
              <w:rPr>
                <w:rFonts w:eastAsia="Times New Roman"/>
                <w:lang w:val="en-US"/>
              </w:rPr>
              <w:t xml:space="preserve">Ratio of achieved to predicted maximal oxygen consumption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Ratio of achieved to predicted functional capacity: </w:t>
            </w:r>
            <w:r>
              <w:rPr>
                <w:rFonts w:eastAsia="Times New Roman"/>
                <w:lang w:val="en-US"/>
              </w:rPr>
              <w:t xml:space="preserve">Ratio of achieved to </w:t>
            </w:r>
            <w:r>
              <w:rPr>
                <w:rFonts w:eastAsia="Times New Roman"/>
                <w:lang w:val="en-US"/>
              </w:rPr>
              <w:lastRenderedPageBreak/>
              <w:t xml:space="preserve">predicted functional capacity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Aerobic index: </w:t>
            </w:r>
            <w:r>
              <w:rPr>
                <w:rFonts w:eastAsia="Times New Roman"/>
                <w:lang w:val="en-US"/>
              </w:rPr>
              <w:t xml:space="preserve">Workload (Watts) at target heart rate divided by body weight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ST/HR Index: </w:t>
            </w:r>
            <w:r>
              <w:rPr>
                <w:rFonts w:eastAsia="Times New Roman"/>
                <w:lang w:val="en-US"/>
              </w:rPr>
              <w:t xml:space="preserve">ST depression at peak exercise divided by the exercise-induced increase in heart rate [Kligfield P, Ameisen O, Okin PM. "Heart rate adjustment of ST segment depression for improved detection of coronary artery disease." Circulation 1989;79:245-55.]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Agreement with prior findings: </w:t>
            </w:r>
            <w:r>
              <w:rPr>
                <w:rFonts w:eastAsia="Times New Roman"/>
                <w:lang w:val="en-US"/>
              </w:rPr>
              <w:t xml:space="preserve">Agreement with prior 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Disagreement with prior findings: </w:t>
            </w:r>
            <w:r>
              <w:rPr>
                <w:rFonts w:eastAsia="Times New Roman"/>
                <w:lang w:val="en-US"/>
              </w:rPr>
              <w:t xml:space="preserve">Disagreement with prior findings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Rest thallium/stress technetium procedure: </w:t>
            </w:r>
            <w:r>
              <w:rPr>
                <w:rFonts w:eastAsia="Times New Roman"/>
                <w:lang w:val="en-US"/>
              </w:rPr>
              <w:t xml:space="preserve">Nuclear Medicine Rest thallium/stress technetium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Rest technetium/stress technetium 1 day procedure: </w:t>
            </w:r>
            <w:r>
              <w:rPr>
                <w:rFonts w:eastAsia="Times New Roman"/>
                <w:lang w:val="en-US"/>
              </w:rPr>
              <w:t xml:space="preserve">Nuclear Medicine Rest technetium/stress technetium 1 day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Rest technetium/stress technetium 2 day procedure: </w:t>
            </w:r>
            <w:r>
              <w:rPr>
                <w:rFonts w:eastAsia="Times New Roman"/>
                <w:lang w:val="en-US"/>
              </w:rPr>
              <w:t xml:space="preserve">Nuclear Medicine Rest technetium/stress technetium 2 day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Stress technetium/rest technetium 1 day procedure: </w:t>
            </w:r>
            <w:r>
              <w:rPr>
                <w:rFonts w:eastAsia="Times New Roman"/>
                <w:lang w:val="en-US"/>
              </w:rPr>
              <w:t xml:space="preserve">Nuclear Medicine Stress technetium/rest technetium 1 day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NM Myocardial Viability procedure: </w:t>
            </w:r>
            <w:r>
              <w:rPr>
                <w:rFonts w:eastAsia="Times New Roman"/>
                <w:lang w:val="en-US"/>
              </w:rPr>
              <w:t xml:space="preserve">Nuclear Medicine Myocardial Viability procedure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Myocardial Perfusion, Rest only: </w:t>
            </w:r>
            <w:r>
              <w:rPr>
                <w:rFonts w:eastAsia="Times New Roman"/>
                <w:lang w:val="en-US"/>
              </w:rPr>
              <w:t xml:space="preserve">Positron Emission Tomography Perfusion Imaging procedure, rest only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Myocardial Perfusion, Stress only: </w:t>
            </w:r>
            <w:r>
              <w:rPr>
                <w:rFonts w:eastAsia="Times New Roman"/>
                <w:lang w:val="en-US"/>
              </w:rPr>
              <w:t xml:space="preserve">Positron Emission Tomography Perfusion Imaging procedure, stress only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Myocardial Perfusion, Rest and Stress: </w:t>
            </w:r>
            <w:r>
              <w:rPr>
                <w:rFonts w:eastAsia="Times New Roman"/>
                <w:lang w:val="en-US"/>
              </w:rPr>
              <w:t xml:space="preserve">Positron Emission Tomography Perfusion Imaging procedure, rest and stress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Myocardial Viability, Rest only: </w:t>
            </w:r>
            <w:r>
              <w:rPr>
                <w:rFonts w:eastAsia="Times New Roman"/>
                <w:lang w:val="en-US"/>
              </w:rPr>
              <w:t xml:space="preserve">Positron Emission Tomography Myocardial Viability procedure, rest only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Myocardial Viability, Stress only: </w:t>
            </w:r>
            <w:r>
              <w:rPr>
                <w:rFonts w:eastAsia="Times New Roman"/>
                <w:lang w:val="en-US"/>
              </w:rPr>
              <w:t xml:space="preserve">Positron Emission Tomography Myocardial Viability procedure, stress only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Myocardial Viability, Rest and Stress: </w:t>
            </w:r>
            <w:r>
              <w:rPr>
                <w:rFonts w:eastAsia="Times New Roman"/>
                <w:lang w:val="en-US"/>
              </w:rPr>
              <w:t xml:space="preserve">Positron Emission Tomography Myocardial Viability procedure, rest and stress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Anginal Equivalent: </w:t>
            </w:r>
            <w:r>
              <w:rPr>
                <w:rFonts w:eastAsia="Times New Roman"/>
                <w:lang w:val="en-US"/>
              </w:rPr>
              <w:t xml:space="preserve">Group of symptoms heralding angina pectoris that does not include chest pain (dyspnea, diaphoresis, profuse vomiting in a diabetic patient, or arm or jaw pain)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w:t>
            </w:r>
            <w:r>
              <w:rPr>
                <w:rFonts w:eastAsia="Times New Roman"/>
                <w:lang w:val="en-US"/>
              </w:rPr>
              <w:t xml:space="preserve">Active ingredient (molecular) used for radioactive tracing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Start Time: </w:t>
            </w:r>
            <w:r>
              <w:rPr>
                <w:rFonts w:eastAsia="Times New Roman"/>
                <w:lang w:val="en-US"/>
              </w:rPr>
              <w:t xml:space="preserve">Time of radiopharmaceutical administration to the patient for imaging purposes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Stop Time: </w:t>
            </w:r>
            <w:r>
              <w:rPr>
                <w:rFonts w:eastAsia="Times New Roman"/>
                <w:lang w:val="en-US"/>
              </w:rPr>
              <w:t xml:space="preserve">Ending time of radiopharmaceutical administration to the patient for imaging purposes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Volume: </w:t>
            </w:r>
            <w:r>
              <w:rPr>
                <w:rFonts w:eastAsia="Times New Roman"/>
                <w:lang w:val="en-US"/>
              </w:rPr>
              <w:t xml:space="preserve">Volume of radiopharmaceutical administered to the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Radionuclide Total Dose: </w:t>
            </w:r>
            <w:r>
              <w:rPr>
                <w:rFonts w:eastAsia="Times New Roman"/>
                <w:lang w:val="en-US"/>
              </w:rPr>
              <w:t xml:space="preserve">Total amount of radionuclide administered to the patient at Radiopharmaceutical Start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Radiopharmaceutical Specific Activity: </w:t>
            </w:r>
            <w:r>
              <w:rPr>
                <w:rFonts w:eastAsia="Times New Roman"/>
                <w:lang w:val="en-US"/>
              </w:rPr>
              <w:t xml:space="preserve">Activity per unit mass of the radiopharmaceutical at Radiopharmaceutical Start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Radionuclide Syringe Counts: </w:t>
            </w:r>
            <w:r>
              <w:rPr>
                <w:rFonts w:eastAsia="Times New Roman"/>
                <w:lang w:val="en-US"/>
              </w:rPr>
              <w:t xml:space="preserve">Pre-injection syringe acquisition count rate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Radionuclide Residual Syringe Counts: </w:t>
            </w:r>
            <w:r>
              <w:rPr>
                <w:rFonts w:eastAsia="Times New Roman"/>
                <w:lang w:val="en-US"/>
              </w:rPr>
              <w:t xml:space="preserve">Syringe acquisition count rate following patient injection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Contrast/Bolus Agent: </w:t>
            </w:r>
            <w:r>
              <w:rPr>
                <w:rFonts w:eastAsia="Times New Roman"/>
                <w:lang w:val="en-US"/>
              </w:rPr>
              <w:t xml:space="preserve">Contrast or bolus agent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Pre-Medication: </w:t>
            </w:r>
            <w:r>
              <w:rPr>
                <w:rFonts w:eastAsia="Times New Roman"/>
                <w:lang w:val="en-US"/>
              </w:rPr>
              <w:t xml:space="preserve">Medication to be administered at the beginning of the Scheduled Procedure Step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Target Region: </w:t>
            </w:r>
            <w:r>
              <w:rPr>
                <w:rFonts w:eastAsia="Times New Roman"/>
                <w:lang w:val="en-US"/>
              </w:rPr>
              <w:t xml:space="preserve">Anatomic Region to be imaged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Imaging Direction: </w:t>
            </w:r>
            <w:r>
              <w:rPr>
                <w:rFonts w:eastAsia="Times New Roman"/>
                <w:lang w:val="en-US"/>
              </w:rPr>
              <w:t xml:space="preserve">Direction of imaging (includes view, transducer orientation, patient orientation, and/or projection)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Imaging Conditions: </w:t>
            </w:r>
            <w:r>
              <w:rPr>
                <w:rFonts w:eastAsia="Times New Roman"/>
                <w:lang w:val="en-US"/>
              </w:rPr>
              <w:t xml:space="preserve">Imaging condition for refinement of protocol (includes secondary posture, instruction, X-Ray / electron beam energy or nuclide, and ultrasound modes), as used in JJ1017 v3.0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Caudal 10 degree distal-cranioproximal oblique: </w:t>
            </w:r>
            <w:r>
              <w:rPr>
                <w:rFonts w:eastAsia="Times New Roman"/>
                <w:lang w:val="en-US"/>
              </w:rPr>
              <w:t xml:space="preserve">Caudal 10 degree distal-cranioproximal oblique radiographic projection, defined per Smallwood et 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Neighborhood Analysis: </w:t>
            </w:r>
            <w:r>
              <w:rPr>
                <w:rFonts w:eastAsia="Times New Roman"/>
                <w:lang w:val="en-US"/>
              </w:rPr>
              <w:t xml:space="preserve">Surface processing utilizing predefined weighting factors (i.e., kernels) applied to different data values depending on their location relative to other data values within the data domain. Includes Low Pass, High Pass, Gaussian, Laplacian,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Adaptive Filtering: </w:t>
            </w:r>
            <w:r>
              <w:rPr>
                <w:rFonts w:eastAsia="Times New Roman"/>
                <w:lang w:val="en-US"/>
              </w:rPr>
              <w:t xml:space="preserve">Surface processing applied non-uniformly utilizing a priori knowledge of the system and/or relative locations of the data values within the data domain. Example: Neighborhood analysis where weighting factors are modified continuously based on predefined criteria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Edge Detection: </w:t>
            </w:r>
            <w:r>
              <w:rPr>
                <w:rFonts w:eastAsia="Times New Roman"/>
                <w:lang w:val="en-US"/>
              </w:rPr>
              <w:t xml:space="preserve">Surface processing through the exploitation of discontinuities in the data values within their domain. Includes Gradient filters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Morphological Operations: </w:t>
            </w:r>
            <w:r>
              <w:rPr>
                <w:rFonts w:eastAsia="Times New Roman"/>
                <w:lang w:val="en-US"/>
              </w:rPr>
              <w:t xml:space="preserve">Surface processing based on the connectivity of values based on the shape or structure of the data values within their domain. Includes erode, dilate,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Histogram Analysis: </w:t>
            </w:r>
            <w:r>
              <w:rPr>
                <w:rFonts w:eastAsia="Times New Roman"/>
                <w:lang w:val="en-US"/>
              </w:rPr>
              <w:t xml:space="preserve">Surface processing applied to the distribution of the data values. Includes thresholding, Bayesian Classification,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Multi-Scale/Resolution Filtering: </w:t>
            </w:r>
            <w:r>
              <w:rPr>
                <w:rFonts w:eastAsia="Times New Roman"/>
                <w:lang w:val="en-US"/>
              </w:rPr>
              <w:t xml:space="preserve">Surface processing accomplished through varying the data domain size. Include deformable models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Cluster Analysis: </w:t>
            </w:r>
            <w:r>
              <w:rPr>
                <w:rFonts w:eastAsia="Times New Roman"/>
                <w:lang w:val="en-US"/>
              </w:rPr>
              <w:t xml:space="preserve">Surface processing accomplished by combining data values based on their relative location within their domain or value distribution. Includes K- and C-means, Fuzzy Analysis, Watershed, Seed Growing,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Multispectral Processing: </w:t>
            </w:r>
            <w:r>
              <w:rPr>
                <w:rFonts w:eastAsia="Times New Roman"/>
                <w:lang w:val="en-US"/>
              </w:rPr>
              <w:t xml:space="preserve">Surface processing accomplished through the weighted combination of multiple data sets. Includes Principle Component Analysis, linear and non-linear weighed combinations,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Manual Processing: </w:t>
            </w:r>
            <w:r>
              <w:rPr>
                <w:rFonts w:eastAsia="Times New Roman"/>
                <w:lang w:val="en-US"/>
              </w:rPr>
              <w:t xml:space="preserve">Surface processing accomplished through human interaction. Region drawing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Artificial Intelligence: </w:t>
            </w:r>
            <w:r>
              <w:rPr>
                <w:rFonts w:eastAsia="Times New Roman"/>
                <w:lang w:val="en-US"/>
              </w:rPr>
              <w:t xml:space="preserve">Surface processing using Artificial Intelligence techniques, </w:t>
            </w:r>
            <w:r>
              <w:rPr>
                <w:rFonts w:eastAsia="Times New Roman"/>
                <w:lang w:val="en-US"/>
              </w:rPr>
              <w:lastRenderedPageBreak/>
              <w:t xml:space="preserve">such as Machine Learning, Neural Networks,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Deformable Models: </w:t>
            </w:r>
            <w:r>
              <w:rPr>
                <w:rFonts w:eastAsia="Times New Roman"/>
                <w:lang w:val="en-US"/>
              </w:rPr>
              <w:t xml:space="preserve">Surface processing using Deformable Model techniques, such as Point Distribution Models, Level Sets, Simplex Meshes,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OB-GYN Ultrasound Procedure Report: </w:t>
            </w:r>
            <w:r>
              <w:rPr>
                <w:rFonts w:eastAsia="Times New Roman"/>
                <w:lang w:val="en-US"/>
              </w:rPr>
              <w:t xml:space="preserve">Document Title of OB-GYN procedure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Fetal Biometry Ratios: </w:t>
            </w:r>
            <w:r>
              <w:rPr>
                <w:rFonts w:eastAsia="Times New Roman"/>
                <w:lang w:val="en-US"/>
              </w:rPr>
              <w:t xml:space="preserve">Report section for assessment of fetal growth using ratios and indexes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Fetal Biometry: </w:t>
            </w:r>
            <w:r>
              <w:rPr>
                <w:rFonts w:eastAsia="Times New Roman"/>
                <w:lang w:val="en-US"/>
              </w:rPr>
              <w:t xml:space="preserve">Report section for assessment of fetal growth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Fetal Long Bones: </w:t>
            </w:r>
            <w:r>
              <w:rPr>
                <w:rFonts w:eastAsia="Times New Roman"/>
                <w:lang w:val="en-US"/>
              </w:rPr>
              <w:t xml:space="preserve">Report section for assessment of fetal growth by long bone measurements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Fetal Cranium: </w:t>
            </w:r>
            <w:r>
              <w:rPr>
                <w:rFonts w:eastAsia="Times New Roman"/>
                <w:lang w:val="en-US"/>
              </w:rPr>
              <w:t xml:space="preserve">Report section for assessment of fetal cranium growth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Biometry Group: </w:t>
            </w:r>
            <w:r>
              <w:rPr>
                <w:rFonts w:eastAsia="Times New Roman"/>
                <w:lang w:val="en-US"/>
              </w:rPr>
              <w:t xml:space="preserve">Biometric assessment of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Biophysical Profile: </w:t>
            </w:r>
            <w:r>
              <w:rPr>
                <w:rFonts w:eastAsia="Times New Roman"/>
                <w:lang w:val="en-US"/>
              </w:rPr>
              <w:t xml:space="preserve">Report section for assessment of biophysical observations that evaluate fetal well-being according to Manning, Antepartum Fetal Evaluation: Development of a Fetal Biophysical Profile Score, Am. J Obstet Gynecol, 1980;136:787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Measurement Group: </w:t>
            </w:r>
            <w:r>
              <w:rPr>
                <w:rFonts w:eastAsia="Times New Roman"/>
                <w:lang w:val="en-US"/>
              </w:rPr>
              <w:t xml:space="preserve">A grouping of related measurements and calculations that share a common context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Fetus Summary: </w:t>
            </w:r>
            <w:r>
              <w:rPr>
                <w:rFonts w:eastAsia="Times New Roman"/>
                <w:lang w:val="en-US"/>
              </w:rPr>
              <w:t xml:space="preserve">Report section for fetus specific procedure summary observations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Early Gestation: </w:t>
            </w:r>
            <w:r>
              <w:rPr>
                <w:rFonts w:eastAsia="Times New Roman"/>
                <w:lang w:val="en-US"/>
              </w:rPr>
              <w:t xml:space="preserve">Report section for assessment of early gestation fetus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Identifier: </w:t>
            </w:r>
            <w:r>
              <w:rPr>
                <w:rFonts w:eastAsia="Times New Roman"/>
                <w:lang w:val="en-US"/>
              </w:rPr>
              <w:t xml:space="preserve">A name to differentiate between multiple instances of some item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Pelvis and Uterus: </w:t>
            </w:r>
            <w:r>
              <w:rPr>
                <w:rFonts w:eastAsia="Times New Roman"/>
                <w:lang w:val="en-US"/>
              </w:rPr>
              <w:t xml:space="preserve">Report section for assessment of pelvis and uterus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Growth Percentile rank: </w:t>
            </w:r>
            <w:r>
              <w:rPr>
                <w:rFonts w:eastAsia="Times New Roman"/>
                <w:lang w:val="en-US"/>
              </w:rPr>
              <w:t xml:space="preserve">The rank of a measured growth indicator relative to a normal distribution expressed as a percentage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Growth Z-score: </w:t>
            </w:r>
            <w:r>
              <w:rPr>
                <w:rFonts w:eastAsia="Times New Roman"/>
                <w:lang w:val="en-US"/>
              </w:rPr>
              <w:t xml:space="preserve">The rank of a measured growth indicator relative to a normal distribution expressed as the dimensionless quantity z = (x-m) /s where (x-m) is the deviation of the value x, from the distribution mean, m, and s is the standard deviation of the distribution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Fetus Characteristics: </w:t>
            </w:r>
            <w:r>
              <w:rPr>
                <w:rFonts w:eastAsia="Times New Roman"/>
                <w:lang w:val="en-US"/>
              </w:rPr>
              <w:t xml:space="preserve">Fetus characteristics (findings section title)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Fetal Measurements: </w:t>
            </w:r>
            <w:r>
              <w:rPr>
                <w:rFonts w:eastAsia="Times New Roman"/>
                <w:lang w:val="en-US"/>
              </w:rPr>
              <w:t xml:space="preserve">Fetal Measurements (findings section title)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Frame of Reference Identity: </w:t>
            </w:r>
            <w:r>
              <w:rPr>
                <w:rFonts w:eastAsia="Times New Roman"/>
                <w:lang w:val="en-US"/>
              </w:rPr>
              <w:t xml:space="preserve">There is a defined equivalence between the Frame of Reference of the Registration SOP instance and the Frame of Reference of the referenced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Fiducial Alignment: </w:t>
            </w:r>
            <w:r>
              <w:rPr>
                <w:rFonts w:eastAsia="Times New Roman"/>
                <w:lang w:val="en-US"/>
              </w:rPr>
              <w:t xml:space="preserve">The registration is based on fiducials that represent patient or specimen features identified in each data set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Equipment Alignment: </w:t>
            </w:r>
            <w:r>
              <w:rPr>
                <w:rFonts w:eastAsia="Times New Roman"/>
                <w:lang w:val="en-US"/>
              </w:rPr>
              <w:t xml:space="preserve">Registration based on a-priori knowledge of the acquisition geometry. This is not an object registration as in fiducial registration. Rather, it specifies a known spatial relationship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Content-based Alignment: </w:t>
            </w:r>
            <w:r>
              <w:rPr>
                <w:rFonts w:eastAsia="Times New Roman"/>
                <w:lang w:val="en-US"/>
              </w:rPr>
              <w:t xml:space="preserve">Computed registration based on global image information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Visual Alignment: </w:t>
            </w:r>
            <w:r>
              <w:rPr>
                <w:rFonts w:eastAsia="Times New Roman"/>
                <w:lang w:val="en-US"/>
              </w:rPr>
              <w:t xml:space="preserve">Registration by visually guided manipulation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Inter-Hemispheric Plane: </w:t>
            </w:r>
            <w:r>
              <w:rPr>
                <w:rFonts w:eastAsia="Times New Roman"/>
                <w:lang w:val="en-US"/>
              </w:rPr>
              <w:t xml:space="preserve">A plane fiducial that specifies the location of the plane separating the two hemispheres of the brain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Hemisphere Most Anterior: </w:t>
            </w:r>
            <w:r>
              <w:rPr>
                <w:rFonts w:eastAsia="Times New Roman"/>
                <w:lang w:val="en-US"/>
              </w:rPr>
              <w:t xml:space="preserve">A point fiducial that specifies the location in the plane perpendicular to the Anterior- Posterior-Commissure axis and tangential to the anterior limit of the right brain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Hemisphere Most Posterior: </w:t>
            </w:r>
            <w:r>
              <w:rPr>
                <w:rFonts w:eastAsia="Times New Roman"/>
                <w:lang w:val="en-US"/>
              </w:rPr>
              <w:t xml:space="preserve">A point fiducial that specifies the location in the plane perpendicular to the Anterior- Posterior-Commissure axis and tangential to the posterior limit of the right brain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Hemisphere Most Superior: </w:t>
            </w:r>
            <w:r>
              <w:rPr>
                <w:rFonts w:eastAsia="Times New Roman"/>
                <w:lang w:val="en-US"/>
              </w:rPr>
              <w:t xml:space="preserve">A point fiducial that specifies the location in the plane perpendicular to the Anterior- Posterior-Commissure axis and tangential to the superior limit of the right brain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Right Hemisphere Most Inferior: </w:t>
            </w:r>
            <w:r>
              <w:rPr>
                <w:rFonts w:eastAsia="Times New Roman"/>
                <w:lang w:val="en-US"/>
              </w:rPr>
              <w:t xml:space="preserve">A point fiducial that specifies the location in the plane perpendicular to the Anterior- Posterior-Commissure axis and tangential to the inferior limit of the Right brain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Hemisphere Most Anterior: </w:t>
            </w:r>
            <w:r>
              <w:rPr>
                <w:rFonts w:eastAsia="Times New Roman"/>
                <w:lang w:val="en-US"/>
              </w:rPr>
              <w:t xml:space="preserve">A point fiducial that specifies the location in the plane perpendicular to the Anterior- Posterior-Commissure axis and tangential to the anterior limit of the left brain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Hemisphere Most Posterior: </w:t>
            </w:r>
            <w:r>
              <w:rPr>
                <w:rFonts w:eastAsia="Times New Roman"/>
                <w:lang w:val="en-US"/>
              </w:rPr>
              <w:t xml:space="preserve">A point fiducial that specifies the location in the plane perpendicular to the Anterior- Posterior-Commissure axis and tangential to the posterior limit of the left brain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Hemisphere Most Superior: </w:t>
            </w:r>
            <w:r>
              <w:rPr>
                <w:rFonts w:eastAsia="Times New Roman"/>
                <w:lang w:val="en-US"/>
              </w:rPr>
              <w:t xml:space="preserve">A point fiducial that specifies the location in the plane perpendicular to the Anterior- Posterior-Commissure axis and tangential to the superior limit of the left brain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Hemisphere Most Inferior: </w:t>
            </w:r>
            <w:r>
              <w:rPr>
                <w:rFonts w:eastAsia="Times New Roman"/>
                <w:lang w:val="en-US"/>
              </w:rPr>
              <w:t xml:space="preserve">A point fiducial that specifies the location in the plane perpendicular to the Anterior- Posterior-Commissure axis and tangential to the inferior limit of the left brain hemisphere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Background: </w:t>
            </w:r>
            <w:r>
              <w:rPr>
                <w:rFonts w:eastAsia="Times New Roman"/>
                <w:lang w:val="en-US"/>
              </w:rPr>
              <w:t xml:space="preserve">That which is not part of an object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Registration Input: </w:t>
            </w:r>
            <w:r>
              <w:rPr>
                <w:rFonts w:eastAsia="Times New Roman"/>
                <w:lang w:val="en-US"/>
              </w:rPr>
              <w:t xml:space="preserve">A segment for use as an input to an image registration process. E.g., to specify the bounding region for determining a Frame of Reference Transformation Matrix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Vascular Ultrasound Procedure Report: </w:t>
            </w:r>
            <w:r>
              <w:rPr>
                <w:rFonts w:eastAsia="Times New Roman"/>
                <w:lang w:val="en-US"/>
              </w:rPr>
              <w:t xml:space="preserve">Root Document Title for ultrasound vascular evidence reports (worksheets)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Vessel Branch: </w:t>
            </w:r>
            <w:r>
              <w:rPr>
                <w:rFonts w:eastAsia="Times New Roman"/>
                <w:lang w:val="en-US"/>
              </w:rPr>
              <w:t xml:space="preserve">The particular vessel branch, such as the inferior, medial or lateral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Graft Type: </w:t>
            </w:r>
            <w:r>
              <w:rPr>
                <w:rFonts w:eastAsia="Times New Roman"/>
                <w:lang w:val="en-US"/>
              </w:rPr>
              <w:t xml:space="preserve">A descriptor or elaboration of the type of graft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Measurement Orientation: </w:t>
            </w:r>
            <w:r>
              <w:rPr>
                <w:rFonts w:eastAsia="Times New Roman"/>
                <w:lang w:val="en-US"/>
              </w:rPr>
              <w:t xml:space="preserve">A modifier to a 2D distance measurement to describe its orientation. E.g., a vascular distance measurement for a vessel plague could have a modifier Transverse or Longitudinal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Doppler Angle: </w:t>
            </w:r>
            <w:r>
              <w:rPr>
                <w:rFonts w:eastAsia="Times New Roman"/>
                <w:lang w:val="en-US"/>
              </w:rPr>
              <w:t xml:space="preserve">The angle formed between the Doppler beam line and the direction of blood flow within a region of interest in the body defined by the sample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Sample Volume Depth: </w:t>
            </w:r>
            <w:r>
              <w:rPr>
                <w:rFonts w:eastAsia="Times New Roman"/>
                <w:lang w:val="en-US"/>
              </w:rPr>
              <w:t xml:space="preserve">The depth of the center of the Doppler sample volume measured from skin line along the Doppler line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Pediatric Cardiac Ultrasound Report: </w:t>
            </w:r>
            <w:r>
              <w:rPr>
                <w:rFonts w:eastAsia="Times New Roman"/>
                <w:lang w:val="en-US"/>
              </w:rPr>
              <w:t xml:space="preserve">Pediatric Cardiac Ultrasound Report (document title)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Fetal Cardiac Ultrasound Report: </w:t>
            </w:r>
            <w:r>
              <w:rPr>
                <w:rFonts w:eastAsia="Times New Roman"/>
                <w:lang w:val="en-US"/>
              </w:rPr>
              <w:t xml:space="preserve">Fetal Cardiac Ultrasound Report (document title)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Adult Congenital Cardiac Ultrasound Report: </w:t>
            </w:r>
            <w:r>
              <w:rPr>
                <w:rFonts w:eastAsia="Times New Roman"/>
                <w:lang w:val="en-US"/>
              </w:rPr>
              <w:t xml:space="preserve">Adult Congenital Cardiac Ultrasound Report (document title)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Adult Echocardiography Procedure Report: </w:t>
            </w:r>
            <w:r>
              <w:rPr>
                <w:rFonts w:eastAsia="Times New Roman"/>
                <w:lang w:val="en-US"/>
              </w:rPr>
              <w:t xml:space="preserve">Document title of adult echocardiography procedure (evidence)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Illustration of Finding: </w:t>
            </w:r>
            <w:r>
              <w:rPr>
                <w:rFonts w:eastAsia="Times New Roman"/>
                <w:lang w:val="en-US"/>
              </w:rPr>
              <w:t xml:space="preserve">An image that is a pictorial representation of findings. The concept is typically used as a purpose of reference to an image, such as a depiction of myocardium segments depicting wall motion function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LV Wall Motion Score Index: </w:t>
            </w:r>
            <w:r>
              <w:rPr>
                <w:rFonts w:eastAsia="Times New Roman"/>
                <w:lang w:val="en-US"/>
              </w:rPr>
              <w:t xml:space="preserve">The average of all scored (non-zero) Left Ventricle segment wall motion scores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Protocol: </w:t>
            </w:r>
            <w:r>
              <w:rPr>
                <w:rFonts w:eastAsia="Times New Roman"/>
                <w:lang w:val="en-US"/>
              </w:rPr>
              <w:t xml:space="preserve">A type of clinical acquisition protocol for creating images or image-derived measurements. Acquisition protocols may be specific to a manufacturer's product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Area-length biplane: </w:t>
            </w:r>
            <w:r>
              <w:rPr>
                <w:rFonts w:eastAsia="Times New Roman"/>
                <w:lang w:val="en-US"/>
              </w:rPr>
              <w:t xml:space="preserve">Method for calculating left ventricular volume from two orthogonal views containing the true long axis (usually the apical 4 and 2 chamber views). Volume = [pL1 / 6] * [(4A1) Â¸ (pL1) ] * [(4A2) Â¸ (pL2) ]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Area-Length Single Plane: </w:t>
            </w:r>
            <w:r>
              <w:rPr>
                <w:rFonts w:eastAsia="Times New Roman"/>
                <w:lang w:val="en-US"/>
              </w:rPr>
              <w:t xml:space="preserve">Method for calculating left ventricular volume from a view containing the true long axis (usually the apical 4-chamber view). Volume = [8(A)2]Â¸[3pL]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Cube: </w:t>
            </w:r>
            <w:r>
              <w:rPr>
                <w:rFonts w:eastAsia="Times New Roman"/>
                <w:lang w:val="en-US"/>
              </w:rPr>
              <w:t xml:space="preserve">Method (formula) for calculating left ventricle volumes and function derivatives (EF, SV, SI, etc.) that estimates the volume as the cube of diameter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Method of Disks, Biplane: </w:t>
            </w:r>
            <w:r>
              <w:rPr>
                <w:rFonts w:eastAsia="Times New Roman"/>
                <w:lang w:val="en-US"/>
              </w:rPr>
              <w:t xml:space="preserve">Method of calculating volume based on the summation of disk volumes. The disk axis is parallel to the left ventricular long axis and using a disk diameter averaged from the two chamber and four chamber views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Method of Disks, Single Plane: </w:t>
            </w:r>
            <w:r>
              <w:rPr>
                <w:rFonts w:eastAsia="Times New Roman"/>
                <w:lang w:val="en-US"/>
              </w:rPr>
              <w:t xml:space="preserve">Method of calculating volume based on the summation of disk volumes. The disk axis is parallel to the left ventricular long axis with disk diameter taken from the four-chamber view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Teichholz: </w:t>
            </w:r>
            <w:r>
              <w:rPr>
                <w:rFonts w:eastAsia="Times New Roman"/>
                <w:lang w:val="en-US"/>
              </w:rPr>
              <w:t xml:space="preserve">Method (formula) for calculating left ventricle volumes and function derivatives (EF, SV, SI, etc.) Volume = [7.0/(2.4+D) ]*D3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Area by Pressure Half-Time: </w:t>
            </w:r>
            <w:r>
              <w:rPr>
                <w:rFonts w:eastAsia="Times New Roman"/>
                <w:lang w:val="en-US"/>
              </w:rPr>
              <w:t xml:space="preserve">Mitral valve area (cm2) by Pressure Half-time = 220 (cm2.ms) / PHT (ms)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Biplane Ellipse: </w:t>
            </w:r>
            <w:r>
              <w:rPr>
                <w:rFonts w:eastAsia="Times New Roman"/>
                <w:lang w:val="en-US"/>
              </w:rPr>
              <w:t xml:space="preserve">Area = P/4 X d1 X d2 d1 = anterior/posterior axis d2 = medial/lateral axis Hagen-Ansert, Sandra L., Textbook of Diagnostic Ultrasound, ed. 3, The C.V.Mosby Co., 1989, p. 73.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Continuity Equation: </w:t>
            </w:r>
            <w:r>
              <w:rPr>
                <w:rFonts w:eastAsia="Times New Roman"/>
                <w:lang w:val="en-US"/>
              </w:rPr>
              <w:t xml:space="preserve">For conduits in series ("in continuity"), volume flow is equal: A1*V1 = A2*V2. where V is the velocity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Continuity Equation by Mean Velocity: </w:t>
            </w:r>
            <w:r>
              <w:rPr>
                <w:rFonts w:eastAsia="Times New Roman"/>
                <w:lang w:val="en-US"/>
              </w:rPr>
              <w:t xml:space="preserve">For conduits in series ("in continuity"), volume flow is equal: A1*V1 = A2*V2. where V is the mean velocity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Continuity Equation by Peak Velocity: </w:t>
            </w:r>
            <w:r>
              <w:rPr>
                <w:rFonts w:eastAsia="Times New Roman"/>
                <w:lang w:val="en-US"/>
              </w:rPr>
              <w:t xml:space="preserve">For conduits in series ("in continuity"), volume flow is equal: A1*V1 = A2*V2. where V is the peak velocity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Continuity Equation by Velocity Time Integral: </w:t>
            </w:r>
            <w:r>
              <w:rPr>
                <w:rFonts w:eastAsia="Times New Roman"/>
                <w:lang w:val="en-US"/>
              </w:rPr>
              <w:t xml:space="preserve">For conduits in series ("in continuity"), volume flow is equal: A1*V1 = A2*V2. where V is the velocity time integral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Proximal Isovelocity Surface Area: </w:t>
            </w:r>
            <w:r>
              <w:rPr>
                <w:rFonts w:eastAsia="Times New Roman"/>
                <w:lang w:val="en-US"/>
              </w:rPr>
              <w:t xml:space="preserve">Utilizes aliasing velocity (by color Doppler) of flow into an orifice (often regurgitant or stenotic) to measure instantaneous flow rate, orifice area, and flow volume. The instantaneous flow rate = (2Ï€r2vav ) * (Î±Ï€) where vav is the constant velocity known as aliasing velocity at radius r, vp is the peak velocity at the orifice, and Î± is the angle in radians of the constant velocity surface. Estimated Orifice area = Flow rate / vp , where vp is the peak velocity at the orifice and the flow rate is the PISA peak flow rate. The volume flow is then the product of the orifice area and Velocity Time Integral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Full Bernoulli: </w:t>
            </w:r>
            <w:r>
              <w:rPr>
                <w:rFonts w:eastAsia="Times New Roman"/>
                <w:lang w:val="en-US"/>
              </w:rPr>
              <w:t xml:space="preserve">Î”P = 4*(V12 - V22)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Simplified Bernoulli: </w:t>
            </w:r>
            <w:r>
              <w:rPr>
                <w:rFonts w:eastAsia="Times New Roman"/>
                <w:lang w:val="en-US"/>
              </w:rPr>
              <w:t xml:space="preserve">Î”P = 4*V2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Doppler Volume Flow: </w:t>
            </w:r>
            <w:r>
              <w:rPr>
                <w:rFonts w:eastAsia="Times New Roman"/>
                <w:lang w:val="en-US"/>
              </w:rPr>
              <w:t xml:space="preserve">Volume flow = Conduit CSA * (Velocity Time Integral)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Planimetry: </w:t>
            </w:r>
            <w:r>
              <w:rPr>
                <w:rFonts w:eastAsia="Times New Roman"/>
                <w:lang w:val="en-US"/>
              </w:rPr>
              <w:t xml:space="preserve">Direct measurement of an area by tracing an irregular perimeter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Ventricle Mass by M-mode: </w:t>
            </w:r>
            <w:r>
              <w:rPr>
                <w:rFonts w:eastAsia="Times New Roman"/>
                <w:lang w:val="en-US"/>
              </w:rPr>
              <w:t xml:space="preserve">Mass = 1.04 * [(ST+LVID+PWT)3 - LVID3] * 0.8+ 0.6. Mass unit is grams and length in cm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Ventricle Mass by Truncated Ellipse: </w:t>
            </w:r>
            <w:r>
              <w:rPr>
                <w:rFonts w:eastAsia="Times New Roman"/>
                <w:lang w:val="en-US"/>
              </w:rPr>
              <w:t xml:space="preserve">Mass = 1.05P ((b + t)2 X (2/3 (a + t) + d - d3 /3(a + t)2) - b2 (2/3a + d - d3 /3a2)) a = Semi-major axis from widest minor axis radius to apex. b = Short axis radius calculated from short axis cavity area t = Myocardial thickness calculated from short axis epicardial and cavity areas d = Truncated semi-major axis from widest short axis diameter to plane of mitral annulus. Mass unit is grams and length in cm. Schiller NB et al: Recommendations for quantification of the left ventricle by two-dimensional echocardiography, American Society of Echocardiography 2:364, 1989.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 Point Segment Finding Scale: </w:t>
            </w:r>
            <w:r>
              <w:rPr>
                <w:rFonts w:eastAsia="Times New Roman"/>
                <w:lang w:val="en-US"/>
              </w:rPr>
              <w:t xml:space="preserve">A four point, echocardiographic numeric scoring scheme of myocardium segments based on evaluation of wall motion and ventricle morphology. Recommendations for Quantitation of the Left Ventricle by Two-Dimensional Echocardiography, Journal of the American Society of Echocardiography, 2:358-367, 1989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5 Point Segment Finding Scale: </w:t>
            </w:r>
            <w:r>
              <w:rPr>
                <w:rFonts w:eastAsia="Times New Roman"/>
                <w:lang w:val="en-US"/>
              </w:rPr>
              <w:t xml:space="preserve">A five point, echocardiographic numeric scoring scheme of myocardium segments based on evaluation of wall motion and ventricle morphology. Recommendations for Quantitation of the Left Ventricle by Two-Dimensional Echocardiography, Journal of the American Society of Echocardiography, 2:358-367, 1989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5 Point Segment Finding Scale With Graded Hypokinesis: </w:t>
            </w:r>
            <w:r>
              <w:rPr>
                <w:rFonts w:eastAsia="Times New Roman"/>
                <w:lang w:val="en-US"/>
              </w:rPr>
              <w:t xml:space="preserve">A five point, echocardiographic numeric scoring scheme of myocardium segments based on evaluation of wall motion and ventricle morphology, with severity of hypokinesis graded. Recommendations for Quantitation of the Left Ventricle by Two-Dimensional Echocardiography, Journal of the American Society of Echocardiography, 2:358-367, 1989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Single Plane Ellipse: </w:t>
            </w:r>
            <w:r>
              <w:rPr>
                <w:rFonts w:eastAsia="Times New Roman"/>
                <w:lang w:val="en-US"/>
              </w:rPr>
              <w:t xml:space="preserve">Method of estimating volume from a planar ellipse. Equivalent to Biplane Ellipse with an assumption that the ellipse in the orthogonal plane has identical major and minor diameters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Modified Simpson: </w:t>
            </w:r>
            <w:r>
              <w:rPr>
                <w:rFonts w:eastAsia="Times New Roman"/>
                <w:lang w:val="en-US"/>
              </w:rPr>
              <w:t xml:space="preserve">Modified Simpson's Method of estimating ventricular volume, based on the method of disks with paired apical views. Schiller NB, et al. "Recommendations for quantitation of the left ventricle by two-dimensional echocardiography. American Society of Echocardiography Committee on Standards, Subcommittee on Quantitation of Two-Dimensional Echocardiograms". J Am Soc Echocardiogr.1989 2(5):358-367. Sep-Oct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Bullet Method: </w:t>
            </w:r>
            <w:r>
              <w:rPr>
                <w:rFonts w:eastAsia="Times New Roman"/>
                <w:lang w:val="en-US"/>
              </w:rPr>
              <w:t xml:space="preserve">Bullet method of estimating ventricular volume. Volume = 5/6 * L * S L: Left ventricle long axis length S: Left ventricle area, SAX view at level of Mitral Valve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Power Doppler: </w:t>
            </w:r>
            <w:r>
              <w:rPr>
                <w:rFonts w:eastAsia="Times New Roman"/>
                <w:lang w:val="en-US"/>
              </w:rPr>
              <w:t xml:space="preserve">Color coded ultrasound images of blood flow, which depict the amplitude, or power, of Doppler signals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3D mode: </w:t>
            </w:r>
            <w:r>
              <w:rPr>
                <w:rFonts w:eastAsia="Times New Roman"/>
                <w:lang w:val="en-US"/>
              </w:rPr>
              <w:t xml:space="preserve">Volumetric ultrasound imaging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of drug dose administration: </w:t>
            </w:r>
            <w:r>
              <w:rPr>
                <w:rFonts w:eastAsia="Times New Roman"/>
                <w:lang w:val="en-US"/>
              </w:rPr>
              <w:t xml:space="preserve">Onset of administration of dose of a drug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Start of contrast agent administration: </w:t>
            </w:r>
            <w:r>
              <w:rPr>
                <w:rFonts w:eastAsia="Times New Roman"/>
                <w:lang w:val="en-US"/>
              </w:rPr>
              <w:t xml:space="preserve">Onset of contrast agent administration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Destruction of microbubbles: </w:t>
            </w:r>
            <w:r>
              <w:rPr>
                <w:rFonts w:eastAsia="Times New Roman"/>
                <w:lang w:val="en-US"/>
              </w:rPr>
              <w:t xml:space="preserve">Destruction of ultrasonic contrast microbubbles by a high-energy ultrasound pulse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Onset of exercise: </w:t>
            </w:r>
            <w:r>
              <w:rPr>
                <w:rFonts w:eastAsia="Times New Roman"/>
                <w:lang w:val="en-US"/>
              </w:rPr>
              <w:t xml:space="preserve">Instant at which exercise begins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Cessation of exercise: </w:t>
            </w:r>
            <w:r>
              <w:rPr>
                <w:rFonts w:eastAsia="Times New Roman"/>
                <w:lang w:val="en-US"/>
              </w:rPr>
              <w:t xml:space="preserve">Instant at which exercise ends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Onset of stimulation: </w:t>
            </w:r>
            <w:r>
              <w:rPr>
                <w:rFonts w:eastAsia="Times New Roman"/>
                <w:lang w:val="en-US"/>
              </w:rPr>
              <w:t xml:space="preserve">Instant at which stimulation begins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Cessation of stimulation: </w:t>
            </w:r>
            <w:r>
              <w:rPr>
                <w:rFonts w:eastAsia="Times New Roman"/>
                <w:lang w:val="en-US"/>
              </w:rPr>
              <w:t xml:space="preserve">Instant at which stimulation ends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Line scan pattern: </w:t>
            </w:r>
            <w:r>
              <w:rPr>
                <w:rFonts w:eastAsia="Times New Roman"/>
                <w:lang w:val="en-US"/>
              </w:rPr>
              <w:t xml:space="preserve">Ultrasound transducer scan pattern in which information is gathered along a line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Plane scan pattern: </w:t>
            </w:r>
            <w:r>
              <w:rPr>
                <w:rFonts w:eastAsia="Times New Roman"/>
                <w:lang w:val="en-US"/>
              </w:rPr>
              <w:t xml:space="preserve">Ultrasound transducer scan pattern in which information is gathered within a plane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Volume scan pattern: </w:t>
            </w:r>
            <w:r>
              <w:rPr>
                <w:rFonts w:eastAsia="Times New Roman"/>
                <w:lang w:val="en-US"/>
              </w:rPr>
              <w:t xml:space="preserve">Ultrasound transducer scan pattern in which information is gathered within a volume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Non-imaging Doppler ultrasound transducer geometry: </w:t>
            </w:r>
            <w:r>
              <w:rPr>
                <w:rFonts w:eastAsia="Times New Roman"/>
                <w:lang w:val="en-US"/>
              </w:rPr>
              <w:t xml:space="preserve">Ultrasound transducer geometry characterized by a single scan line used for PW or CW Doppler scanning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Linear ultrasound transducer geometry: </w:t>
            </w:r>
            <w:r>
              <w:rPr>
                <w:rFonts w:eastAsia="Times New Roman"/>
                <w:lang w:val="en-US"/>
              </w:rPr>
              <w:t xml:space="preserve">Ultrasonic transducer geometry characterized by parallel lines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Curved linear ultrasound transducer geometry: </w:t>
            </w:r>
            <w:r>
              <w:rPr>
                <w:rFonts w:eastAsia="Times New Roman"/>
                <w:lang w:val="en-US"/>
              </w:rPr>
              <w:t xml:space="preserve">Ultrasonic transducer geometry characterized by radial lines normal to the outside of a curved surface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Sector ultrasound transducer geometry: </w:t>
            </w:r>
            <w:r>
              <w:rPr>
                <w:rFonts w:eastAsia="Times New Roman"/>
                <w:lang w:val="en-US"/>
              </w:rPr>
              <w:t xml:space="preserve">Ultrasonic transducer geometry characterized by lines originating from a common apex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Radial ultrasound transducer geometry: </w:t>
            </w:r>
            <w:r>
              <w:rPr>
                <w:rFonts w:eastAsia="Times New Roman"/>
                <w:lang w:val="en-US"/>
              </w:rPr>
              <w:t xml:space="preserve">Ultrasonic transducer geometry characterized by lines emanating radially from a single point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Ring ultrasound transducer geometry: </w:t>
            </w:r>
            <w:r>
              <w:rPr>
                <w:rFonts w:eastAsia="Times New Roman"/>
                <w:lang w:val="en-US"/>
              </w:rPr>
              <w:t xml:space="preserve">Ultrasonic transducer geometry characterized by a circular ring of transducer elements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Fixed beam direction: </w:t>
            </w:r>
            <w:r>
              <w:rPr>
                <w:rFonts w:eastAsia="Times New Roman"/>
                <w:lang w:val="en-US"/>
              </w:rPr>
              <w:t xml:space="preserve">Ultrasonic steering technique consisting of a single beam normal to the transducer face steered by the orientation of the probe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Mechanical beam steering: </w:t>
            </w:r>
            <w:r>
              <w:rPr>
                <w:rFonts w:eastAsia="Times New Roman"/>
                <w:lang w:val="en-US"/>
              </w:rPr>
              <w:t xml:space="preserve">Ultrasonic steering technique consisting of mechanically directing the beam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Phased beam steering: </w:t>
            </w:r>
            <w:r>
              <w:rPr>
                <w:rFonts w:eastAsia="Times New Roman"/>
                <w:lang w:val="en-US"/>
              </w:rPr>
              <w:t xml:space="preserve">Ultrasonic steering technique consisting of electronically-steered beams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External Transducer: </w:t>
            </w:r>
            <w:r>
              <w:rPr>
                <w:rFonts w:eastAsia="Times New Roman"/>
                <w:lang w:val="en-US"/>
              </w:rPr>
              <w:t xml:space="preserve">Transducer is designed to be placed onto the surface of the subject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Transesophageal Transducer: </w:t>
            </w:r>
            <w:r>
              <w:rPr>
                <w:rFonts w:eastAsia="Times New Roman"/>
                <w:lang w:val="en-US"/>
              </w:rPr>
              <w:t xml:space="preserve">Transducer is designed for insertion into the esophagus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Endovaginal Transducer: </w:t>
            </w:r>
            <w:r>
              <w:rPr>
                <w:rFonts w:eastAsia="Times New Roman"/>
                <w:lang w:val="en-US"/>
              </w:rPr>
              <w:t xml:space="preserve">Transducer is designed for insertion into the vagina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Endorectal Transducer: </w:t>
            </w:r>
            <w:r>
              <w:rPr>
                <w:rFonts w:eastAsia="Times New Roman"/>
                <w:lang w:val="en-US"/>
              </w:rPr>
              <w:t xml:space="preserve">Transducer is designed for insertion into the rectum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Intravascular Transducer: </w:t>
            </w:r>
            <w:r>
              <w:rPr>
                <w:rFonts w:eastAsia="Times New Roman"/>
                <w:lang w:val="en-US"/>
              </w:rPr>
              <w:t xml:space="preserve">Transducer is designed for insertion via a catheter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Ventricle Mass by Area Length: </w:t>
            </w:r>
            <w:r>
              <w:rPr>
                <w:rFonts w:eastAsia="Times New Roman"/>
                <w:lang w:val="en-US"/>
              </w:rPr>
              <w:t xml:space="preserve">method to measure the mass of the Left Ventricle via the ASE area-length method at end diastole. LV Mass = 1.05*(5/6*(A1*(L+t)) - 5/6*(A2*L)) A1 = Left Ventricle epicardial SAX area at the level of the papillary muscle tips at end diastole. A2 = Left Ventricle endocardial SAX area cavity area at the level of the papillary muscle tips at end diastole. L = Left Ventricle apical view long axis length at end diastole. t = Myocardial thickness can be computed as: t = sqrt (A1/3.14) - sqrt (A2/3.14) Reference: 1) Schiller, N.B., et al. "Recommendations for Quantification of the LV by Two-dimensional Echocardiography." J Am Soc Echo, Vol. 2, No. 5: 358-367, Sep-Oct 1989. 2) Reichek, N., et al. "Anatomic Validation of Left Ventricular Mass Estimates from Clinical Two-dimensional Echocardiography: Initial Results." Circulation, Vol. 67, No. 2: 348-52, February 1983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Ventricle Mass by M-mode - adjusted by Height: </w:t>
            </w:r>
            <w:r>
              <w:rPr>
                <w:rFonts w:eastAsia="Times New Roman"/>
                <w:lang w:val="en-US"/>
              </w:rPr>
              <w:t xml:space="preserve">Equation = Left Ventricle Mass by M-mode (in gram) / (Height (in meter)) ^2.7 Reference: Giovanni De Simone, et al. "Effect of Growth on Variability of Left Ventricular Mass: Assessment of Allometric Signals in Adults and Children and Their Capacity to Predict Cardiovascular Risk". New York, New York and Cincinnati, Ohio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Ventricle Mass by Truncated Ellipse - adjusted by Height: </w:t>
            </w:r>
            <w:r>
              <w:rPr>
                <w:rFonts w:eastAsia="Times New Roman"/>
                <w:lang w:val="en-US"/>
              </w:rPr>
              <w:t xml:space="preserve">Equation = Left Ventricle Mass by Truncated Ellipse / Height^2.7 Reference: Giovanni De Simone, et al. "Effect of Growth on Variability of Left Ventricular Mass: Assessment of Allometric Signals in Adults and Children and Their Capacity to Predict Cardiovascular Risk". New York, New York and Cincinnati, Ohio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Left Ventricle Mass by Area Length - adjusted by Height: </w:t>
            </w:r>
            <w:r>
              <w:rPr>
                <w:rFonts w:eastAsia="Times New Roman"/>
                <w:lang w:val="en-US"/>
              </w:rPr>
              <w:t xml:space="preserve">Equation = Left Ventricle Mass by Area Length / Height^2.7 Reference: Giovanni De Simone, et al. "Effect of Growth on Variability of Left Ventricular Mass: Assessment of Allometric Signals in Adults and Children and Their Capacity to Predict Cardiovascular Risk". New York, New York and Cincinnati, Ohio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CARDIOsphere: </w:t>
            </w:r>
            <w:r>
              <w:rPr>
                <w:rFonts w:eastAsia="Times New Roman"/>
                <w:lang w:val="en-US"/>
              </w:rPr>
              <w:t xml:space="preserve">CARDIOsphereâ„¢ ultrasonic contrast agent produced by POINT Biomedical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Echovist: </w:t>
            </w:r>
            <w:r>
              <w:rPr>
                <w:rFonts w:eastAsia="Times New Roman"/>
                <w:lang w:val="en-US"/>
              </w:rPr>
              <w:t xml:space="preserve">EchovistÂ® ultrasonic contrast agent produced by Schering AG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Imagify: </w:t>
            </w:r>
            <w:r>
              <w:rPr>
                <w:rFonts w:eastAsia="Times New Roman"/>
                <w:lang w:val="en-US"/>
              </w:rPr>
              <w:t xml:space="preserve">Imagifyâ„¢ ultrasonic contrast agent produced by Accusphere Inc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Levovist: </w:t>
            </w:r>
            <w:r>
              <w:rPr>
                <w:rFonts w:eastAsia="Times New Roman"/>
                <w:lang w:val="en-US"/>
              </w:rPr>
              <w:t xml:space="preserve">LevovistÂ® ultrasonic contrast agent produced by Schering AG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Sonazoid: </w:t>
            </w:r>
            <w:r>
              <w:rPr>
                <w:rFonts w:eastAsia="Times New Roman"/>
                <w:lang w:val="en-US"/>
              </w:rPr>
              <w:t xml:space="preserve">Sonazoidâ„¢ ultrasonic contrast agent produced by Daiichi Pharmaceutical / General Electric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SonoVue: </w:t>
            </w:r>
            <w:r>
              <w:rPr>
                <w:rFonts w:eastAsia="Times New Roman"/>
                <w:lang w:val="en-US"/>
              </w:rPr>
              <w:t xml:space="preserve">SonoVueâ„¢ ultrasonic contrast agent produced by Bracco Diagnostics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Targestar-B: </w:t>
            </w:r>
            <w:r>
              <w:rPr>
                <w:rFonts w:eastAsia="Times New Roman"/>
                <w:lang w:val="en-US"/>
              </w:rPr>
              <w:t xml:space="preserve">Targestarâ„¢-B ultrasonic contrast agent produced by Targeson LLC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Targestar-P: </w:t>
            </w:r>
            <w:r>
              <w:rPr>
                <w:rFonts w:eastAsia="Times New Roman"/>
                <w:lang w:val="en-US"/>
              </w:rPr>
              <w:t xml:space="preserve">Targestarâ„¢-P ultrasonic contrast agent produced by Targeson LLC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Imaging Measurement Report: </w:t>
            </w:r>
            <w:r>
              <w:rPr>
                <w:rFonts w:eastAsia="Times New Roman"/>
                <w:lang w:val="en-US"/>
              </w:rPr>
              <w:t xml:space="preserve">A structured report containing the quantitative results of human or machine analysis of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Oncology Measurement Report: </w:t>
            </w:r>
            <w:r>
              <w:rPr>
                <w:rFonts w:eastAsia="Times New Roman"/>
                <w:lang w:val="en-US"/>
              </w:rPr>
              <w:t xml:space="preserve">A structured report containing the quantitative results of human or machine analysis of images for oncology evaluation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Dynamic Contrast MR Measurement Report: </w:t>
            </w:r>
            <w:r>
              <w:rPr>
                <w:rFonts w:eastAsia="Times New Roman"/>
                <w:lang w:val="en-US"/>
              </w:rPr>
              <w:t xml:space="preserve">A structured report containing the quantitative results of human or machine analysis of DCE-MR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Measurement Report: </w:t>
            </w:r>
            <w:r>
              <w:rPr>
                <w:rFonts w:eastAsia="Times New Roman"/>
                <w:lang w:val="en-US"/>
              </w:rPr>
              <w:t xml:space="preserve">A structured report containing the quantitative results of human or machine analysis of PET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Imaging Measurements: </w:t>
            </w:r>
            <w:r>
              <w:rPr>
                <w:rFonts w:eastAsia="Times New Roman"/>
                <w:lang w:val="en-US"/>
              </w:rPr>
              <w:t xml:space="preserve">Measurements made on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Derived Imaging Measurements: </w:t>
            </w:r>
            <w:r>
              <w:rPr>
                <w:rFonts w:eastAsia="Times New Roman"/>
                <w:lang w:val="en-US"/>
              </w:rPr>
              <w:t xml:space="preserve">Measurements derived from measurements made on images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Multiparametric MRI: </w:t>
            </w:r>
            <w:r>
              <w:rPr>
                <w:rFonts w:eastAsia="Times New Roman"/>
                <w:lang w:val="en-US"/>
              </w:rPr>
              <w:t xml:space="preserve">An MRI procedure in which multiple parameters including diffusion, dynamic contrast and T2 are measured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Multiparametric MRI of prostate: </w:t>
            </w:r>
            <w:r>
              <w:rPr>
                <w:rFonts w:eastAsia="Times New Roman"/>
                <w:lang w:val="en-US"/>
              </w:rPr>
              <w:t xml:space="preserve">An MRI procedure of the prostate in which multiple parameters including diffusion, dynamic contrast and T2 are measured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Multiparametric MRI of whole body: </w:t>
            </w:r>
            <w:r>
              <w:rPr>
                <w:rFonts w:eastAsia="Times New Roman"/>
                <w:lang w:val="en-US"/>
              </w:rPr>
              <w:t xml:space="preserve">An MRI procedure of the whole body in which multiple parameters including diffusion, dynamic contrast and T2 are measured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Sum of segmented voxel volumes: </w:t>
            </w:r>
            <w:r>
              <w:rPr>
                <w:rFonts w:eastAsia="Times New Roman"/>
                <w:lang w:val="en-US"/>
              </w:rPr>
              <w:t xml:space="preserve">The volume derived by summing the volumes of all the voxels (and partial voxels if the segment contains partially occupied voxels) included in the segment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Peak Value Within ROI: </w:t>
            </w:r>
            <w:r>
              <w:rPr>
                <w:rFonts w:eastAsia="Times New Roman"/>
                <w:lang w:val="en-US"/>
              </w:rPr>
              <w:t xml:space="preserve">Maximum average gray value that is calculated from a 1 cubic centimeter sphere placed within the region of interest. Reference Wahl et al PERCIST article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Metabolic Volume: </w:t>
            </w:r>
            <w:r>
              <w:rPr>
                <w:rFonts w:eastAsia="Times New Roman"/>
                <w:lang w:val="en-US"/>
              </w:rPr>
              <w:t xml:space="preserve">The volume of a lesion (e.g., a tumor) ascertained through information about its metabolic activity (e.g., SUV on PET). Abbreviated "MV". Synonymous with Metabolic Tumor Volume (MTV)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Lesion Glycolysis: </w:t>
            </w:r>
            <w:r>
              <w:rPr>
                <w:rFonts w:eastAsia="Times New Roman"/>
                <w:lang w:val="en-US"/>
              </w:rPr>
              <w:t xml:space="preserve">The total activity of a lesion obtained as the product of its volume and its glycolytic activity (on FDG-PET). The volume may be defined on the same modality (e.g., the MV on FDG-PET by some thresholding or other technique) or on another spatially registered modality (e.g., the lesion outline segmented on CT or MR). Does not apply to other radiopharmaceuticals than those involved in glucose metabolism. Abbreviated TLG. Synonymnous with "Tumor Lesion Glycolysis"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Glycolysis: </w:t>
            </w:r>
            <w:r>
              <w:rPr>
                <w:rFonts w:eastAsia="Times New Roman"/>
                <w:lang w:val="en-US"/>
              </w:rPr>
              <w:t xml:space="preserve">The amount glycolytic activity summed across all voxels in a defined region or within a defined range of SUV (on FDG-PET)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Total Lesion Proliferation: </w:t>
            </w:r>
            <w:r>
              <w:rPr>
                <w:rFonts w:eastAsia="Times New Roman"/>
                <w:lang w:val="en-US"/>
              </w:rPr>
              <w:t xml:space="preserve">The total activity of a lesion obtained as the product of its volume and its proliferative activity (on FLT-PET). The volume may be defined on the same modality (e.g., the MV on FDG-PET by some thresholding or other technique) or on another spatially registered modality (e.g., the lesion outline </w:t>
            </w:r>
            <w:r>
              <w:rPr>
                <w:rFonts w:eastAsia="Times New Roman"/>
                <w:lang w:val="en-US"/>
              </w:rPr>
              <w:lastRenderedPageBreak/>
              <w:t xml:space="preserve">segmented on CT or MR). Does not apply to other radiopharmaceuticals than those involved in cellular proliferation. Abbreviated TLP. Synonymnous with "Tumor Lesion Proliferation"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Proliferative Activity: </w:t>
            </w:r>
            <w:r>
              <w:rPr>
                <w:rFonts w:eastAsia="Times New Roman"/>
                <w:lang w:val="en-US"/>
              </w:rPr>
              <w:t xml:space="preserve">The amount proliferative activity summed across all voxels in a defined region or within a defined range of SUV (on FLT-PET)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Standardized Added Metabolic Activity (SAM): </w:t>
            </w:r>
            <w:r>
              <w:rPr>
                <w:rFonts w:eastAsia="Times New Roman"/>
                <w:lang w:val="en-US"/>
              </w:rPr>
              <w:t xml:space="preserve">A background-corrected, partial volume independent version of TLG. SAM is calculated by drawing a volume of interest (VOI1) around the tumour and a larger VOI (VOI2) around VOI1. Subtracting the background activity in VOI2-VOI1 from VOI1 yields SAM. See Mertens et al. "Standardized added metabolic activity (SAM): a partial volume independent marker of total lesion glycolysis in liver metastases". Eur J Nucl Med Mol Imaging (2012) 39:1441â€“1448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Standardized Added Metabolic Activity (SAM) Background: </w:t>
            </w:r>
            <w:r>
              <w:rPr>
                <w:rFonts w:eastAsia="Times New Roman"/>
                <w:lang w:val="en-US"/>
              </w:rPr>
              <w:t xml:space="preserve">The background value (VOI2-VOI1) used to calculate Standardized Added Metabolic Activity (SAM). SAM is calculated by drawing a volume of interest (VOI1) around the tumour and a larger VOI (VOI2) around VOI1. Subtracting the background activity in VOI2-VOI1 from VOI1 yields SAM. See Mertens et al. "Standardized added metabolic activity (SAM): a partial volume independent marker of total lesion glycolysis in liver metastases". Eur J Nucl Med Mol Imaging (2012) 39:1441â€“1448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Lesion to Background SUV Ratio: </w:t>
            </w:r>
            <w:r>
              <w:rPr>
                <w:rFonts w:eastAsia="Times New Roman"/>
                <w:lang w:val="en-US"/>
              </w:rPr>
              <w:t xml:space="preserve">The ratio of the SUV within a tumor to the SUV of a pre-defined background region. Need reference(s). A more general concept than Tumor to Background Ratio (TBR)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Background for Lesion to Background SUV Ratio: </w:t>
            </w:r>
            <w:r>
              <w:rPr>
                <w:rFonts w:eastAsia="Times New Roman"/>
                <w:lang w:val="en-US"/>
              </w:rPr>
              <w:t xml:space="preserve">The SUV of a pre-defined background region used to compute Lesion to Background SUV Ratio. Need reference(s)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Fractal Dimension: </w:t>
            </w:r>
            <w:r>
              <w:rPr>
                <w:rFonts w:eastAsia="Times New Roman"/>
                <w:lang w:val="en-US"/>
              </w:rPr>
              <w:t xml:space="preserve">A statistical index of complexity comparing how detail in a fractal pattern changes with the scale at which it is measured; a ratio of the change in detail to the change in scale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Skewness: </w:t>
            </w:r>
            <w:r>
              <w:rPr>
                <w:rFonts w:eastAsia="Times New Roman"/>
                <w:lang w:val="en-US"/>
              </w:rPr>
              <w:t xml:space="preserve">Measure of the asymmetry of the probability distribution of a real-valued random variable about its mean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Kurtosis: </w:t>
            </w:r>
            <w:r>
              <w:rPr>
                <w:rFonts w:eastAsia="Times New Roman"/>
                <w:lang w:val="en-US"/>
              </w:rPr>
              <w:t xml:space="preserve">Measure of the peakedness of the probability distribution of a real-valued random variable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Entropy of GLCM: </w:t>
            </w:r>
            <w:r>
              <w:rPr>
                <w:rFonts w:eastAsia="Times New Roman"/>
                <w:lang w:val="en-US"/>
              </w:rPr>
              <w:t xml:space="preserve">The zero order entropy of a Gray Level Co-occurrence Matrix (GLCM). A measure of disorder. See http://www.fp.ucalgary.ca/mhallbey/equations.htm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Energy of GLCM: </w:t>
            </w:r>
            <w:r>
              <w:rPr>
                <w:rFonts w:eastAsia="Times New Roman"/>
                <w:lang w:val="en-US"/>
              </w:rPr>
              <w:t xml:space="preserve">The energy (uniformity) (square root of the Angular Second Moment (ASM)) of a Gray Level Co-occurrence Matrix (GLCM). A measure of orderliness. See http://www.fp.ucalgary.ca/mhallbey/equations.htm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Homogeneity of GLCM: </w:t>
            </w:r>
            <w:r>
              <w:rPr>
                <w:rFonts w:eastAsia="Times New Roman"/>
                <w:lang w:val="en-US"/>
              </w:rPr>
              <w:t xml:space="preserve">The Inverse Difference Moment of a Gray Level Co-occurrence Matrix (GLCM). See http://www.fp.ucalgary.ca/mhallbey/equations.htm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 of GLCM: </w:t>
            </w:r>
            <w:r>
              <w:rPr>
                <w:rFonts w:eastAsia="Times New Roman"/>
                <w:lang w:val="en-US"/>
              </w:rPr>
              <w:t xml:space="preserve">The sum of squares variance of a Gray Level Co-occurrence Matrix (GLCM). See http://www.fp.ucalgary.ca/mhallbey/equations.htm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Dissimilarity of GLCM: </w:t>
            </w:r>
            <w:r>
              <w:rPr>
                <w:rFonts w:eastAsia="Times New Roman"/>
                <w:lang w:val="en-US"/>
              </w:rPr>
              <w:t xml:space="preserve">The dissimilarity of a Gray Level Co-occurrence Matrix (GLCM). See http://www.fp.ucalgary.ca/mhallbey/equations.htm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ASM of GLCM: </w:t>
            </w:r>
            <w:r>
              <w:rPr>
                <w:rFonts w:eastAsia="Times New Roman"/>
                <w:lang w:val="en-US"/>
              </w:rPr>
              <w:t xml:space="preserve">The Angular Second Moment of a Gray Level Co-occurrence Matrix (GLCM). See http://www.fp.ucalgary.ca/mhallbey/equations.htm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Correlation of GLCM: </w:t>
            </w:r>
            <w:r>
              <w:rPr>
                <w:rFonts w:eastAsia="Times New Roman"/>
                <w:lang w:val="en-US"/>
              </w:rPr>
              <w:t xml:space="preserve">A measure of the linear dependency of grey levels on those of neighbouring pixels of a Gray Level Co-occurrence Matrix (GLCM). See http://www.fp.ucalgary.ca/mhallbey/equations.htm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Gray Level Co-occurrence Matrix (GLCM): </w:t>
            </w:r>
            <w:r>
              <w:rPr>
                <w:rFonts w:eastAsia="Times New Roman"/>
                <w:lang w:val="en-US"/>
              </w:rPr>
              <w:t xml:space="preserve">A tabulation of how often different combinations of pixel values (grey levels) occur in an image. See http://www.fp.ucalgary.ca/mhallbey/the_glcm.htm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Subject Time Point Identifier: </w:t>
            </w:r>
            <w:r>
              <w:rPr>
                <w:rFonts w:eastAsia="Times New Roman"/>
                <w:lang w:val="en-US"/>
              </w:rPr>
              <w:t xml:space="preserve">An identifier of a specific time point in a continuum, which is unique within an appropriate local context (such as an entire organization, system or treatment protocol), which identifies the time point for a specific patient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Protocol Time Point Identifier: </w:t>
            </w:r>
            <w:r>
              <w:rPr>
                <w:rFonts w:eastAsia="Times New Roman"/>
                <w:lang w:val="en-US"/>
              </w:rPr>
              <w:t xml:space="preserve">An identifier of a specific time point in a continuum, which is unique within an appropriate local context (such as an entire organization, system or treatment protocol), which identifies the time point â€œslotâ€ within a treatment protocol using the same value for all patients in the protocol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Point Type: </w:t>
            </w:r>
            <w:r>
              <w:rPr>
                <w:rFonts w:eastAsia="Times New Roman"/>
                <w:lang w:val="en-US"/>
              </w:rPr>
              <w:t xml:space="preserve">A pre-defined type of a specific time point in a continuum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Point Order: </w:t>
            </w:r>
            <w:r>
              <w:rPr>
                <w:rFonts w:eastAsia="Times New Roman"/>
                <w:lang w:val="en-US"/>
              </w:rPr>
              <w:t xml:space="preserve">A number indicating the order of a time point relative to other time points in the same continuum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Posttreatment: </w:t>
            </w:r>
            <w:r>
              <w:rPr>
                <w:rFonts w:eastAsia="Times New Roman"/>
                <w:lang w:val="en-US"/>
              </w:rPr>
              <w:t xml:space="preserve">The time after the treatment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Eligibility: </w:t>
            </w:r>
            <w:r>
              <w:rPr>
                <w:rFonts w:eastAsia="Times New Roman"/>
                <w:lang w:val="en-US"/>
              </w:rPr>
              <w:t xml:space="preserve">For the purpose of determining eligibility for a protocol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RECIST 1.0: </w:t>
            </w:r>
            <w:r>
              <w:rPr>
                <w:rFonts w:eastAsia="Times New Roman"/>
                <w:lang w:val="en-US"/>
              </w:rPr>
              <w:t xml:space="preserve">Response Evaluation Criteria in Solid Tumors version 1.0. See [RECIST] in Normative References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RECIST 1.1: </w:t>
            </w:r>
            <w:r>
              <w:rPr>
                <w:rFonts w:eastAsia="Times New Roman"/>
                <w:lang w:val="en-US"/>
              </w:rPr>
              <w:t xml:space="preserve">Response Evaluation Criteria in Solid Tumors Version 1.1. See Eisenhauer et al. "New Response Evaluation Criteria in Solid Tumours: Revised RECIST Guideline (version 1.1)." European Journal of Cancer 45, no. 2 (n.d.): 228â€“47. doi:10.1016/j.ejca.2008.10.026.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Real World Value Map used for measurement: </w:t>
            </w:r>
            <w:r>
              <w:rPr>
                <w:rFonts w:eastAsia="Times New Roman"/>
                <w:lang w:val="en-US"/>
              </w:rPr>
              <w:t xml:space="preserve">A reference to the Real World Value Map applied to the stored image pixel values before their use for a measurement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Image Library Group: </w:t>
            </w:r>
            <w:r>
              <w:rPr>
                <w:rFonts w:eastAsia="Times New Roman"/>
                <w:lang w:val="en-US"/>
              </w:rPr>
              <w:t xml:space="preserve">A container that groups common information about a set of images used as evidence to produce a report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Date: </w:t>
            </w:r>
            <w:r>
              <w:rPr>
                <w:rFonts w:eastAsia="Times New Roman"/>
                <w:lang w:val="en-US"/>
              </w:rPr>
              <w:t xml:space="preserve">The date the acquisition of data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Acquisition Time: </w:t>
            </w:r>
            <w:r>
              <w:rPr>
                <w:rFonts w:eastAsia="Times New Roman"/>
                <w:lang w:val="en-US"/>
              </w:rPr>
              <w:t xml:space="preserve">The time the acquisition of data started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PET Radionuclide Incubation Time: </w:t>
            </w:r>
            <w:r>
              <w:rPr>
                <w:rFonts w:eastAsia="Times New Roman"/>
                <w:lang w:val="en-US"/>
              </w:rPr>
              <w:t xml:space="preserve">The time between the start of injection of the PET radionuclide and the start of acquisition of the PET data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R2-Coefficient: </w:t>
            </w:r>
            <w:r>
              <w:rPr>
                <w:rFonts w:eastAsia="Times New Roman"/>
                <w:lang w:val="en-US"/>
              </w:rPr>
              <w:t xml:space="preserve">Coefficient of determination, R2. An indication of goodness of fit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Perfusion analysis by Stable Xenon CT technique: </w:t>
            </w:r>
            <w:r>
              <w:rPr>
                <w:rFonts w:eastAsia="Times New Roman"/>
                <w:lang w:val="en-US"/>
              </w:rPr>
              <w:t xml:space="preserve">Perfusion analysis by Stable Xenon CT technique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Perfusion analysis by IV Iodinated Contrast CT technique: </w:t>
            </w:r>
            <w:r>
              <w:rPr>
                <w:rFonts w:eastAsia="Times New Roman"/>
                <w:lang w:val="en-US"/>
              </w:rPr>
              <w:t xml:space="preserve">Perfusion analysis by IV Iodinated Contrast CT technique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Perfusion analysis by Arterial Spin Labeling MR technique: </w:t>
            </w:r>
            <w:r>
              <w:rPr>
                <w:rFonts w:eastAsia="Times New Roman"/>
                <w:lang w:val="en-US"/>
              </w:rPr>
              <w:t xml:space="preserve">Perfusion analysis by Arterial Spin Labeling (ASL) MR technique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Perfusion analysis by Susceptibility MR technique: </w:t>
            </w:r>
            <w:r>
              <w:rPr>
                <w:rFonts w:eastAsia="Times New Roman"/>
                <w:lang w:val="en-US"/>
              </w:rPr>
              <w:t xml:space="preserve">Perfusion analysis by Susceptibility (T2*) MR technique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Least Mean Square (LMS) deconvolution: </w:t>
            </w:r>
            <w:r>
              <w:rPr>
                <w:rFonts w:eastAsia="Times New Roman"/>
                <w:lang w:val="en-US"/>
              </w:rPr>
              <w:t xml:space="preserve">Least Mean Square (LMS) deconvolution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Singular Value Decomposition (SVD) deconvolution: </w:t>
            </w:r>
            <w:r>
              <w:rPr>
                <w:rFonts w:eastAsia="Times New Roman"/>
                <w:lang w:val="en-US"/>
              </w:rPr>
              <w:t xml:space="preserve">Singular Value Decomposition (SVD) deconvolution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Ktrans: </w:t>
            </w:r>
            <w:r>
              <w:rPr>
                <w:rFonts w:eastAsia="Times New Roman"/>
                <w:lang w:val="en-US"/>
              </w:rPr>
              <w:t xml:space="preserve">Ktrans, the volume transfer constant of a tracer diffusion kinetic model, specifically the volume transfer constant between blood plasma and extravascular extracellular space (EES) See Tofts et al, "Estimating Kinetic Parameters From Dynamic Contrast-Enhanced T1-Weighted MRI of a Diffusable Tracer: Standardized Quantities and Symbols", Journal of Magnetic Resonance Imaging, vol. 10, pp. 223â€“232, 1999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kep: </w:t>
            </w:r>
            <w:r>
              <w:rPr>
                <w:rFonts w:eastAsia="Times New Roman"/>
                <w:lang w:val="en-US"/>
              </w:rPr>
              <w:t xml:space="preserve">kep, the rate constant between extravascular extracellular space (EES) and blood plasma See Tofts et al, "Estimating Kinetic Parameters From Dynamic Contrast-Enhanced T1-Weighted MRI of a Diffusable Tracer: Standardized Quantities and Symbols", Journal of Magnetic Resonance Imaging, vol. 10, pp. 223â€“232, 1999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ve: </w:t>
            </w:r>
            <w:r>
              <w:rPr>
                <w:rFonts w:eastAsia="Times New Roman"/>
                <w:lang w:val="en-US"/>
              </w:rPr>
              <w:t xml:space="preserve">ve, the fractional (not absolute) volume of extravascular extracellular space (EES) per unit volume of tissue See Tofts et al, "Estimating Kinetic Parameters From Dynamic Contrast-Enhanced T1-Weighted MRI of a Diffusable Tracer: Standardized Quantities and Symbols", Journal of Magnetic Resonance Imaging, vol. 10, pp. 223â€“232, 1999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IAUC: </w:t>
            </w:r>
            <w:r>
              <w:rPr>
                <w:rFonts w:eastAsia="Times New Roman"/>
                <w:lang w:val="en-US"/>
              </w:rPr>
              <w:t xml:space="preserve">The intial area under the contrast agent concentrationâ€“time curve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IAUC60: </w:t>
            </w:r>
            <w:r>
              <w:rPr>
                <w:rFonts w:eastAsia="Times New Roman"/>
                <w:lang w:val="en-US"/>
              </w:rPr>
              <w:t xml:space="preserve">The intial area under the contrast agent concentrationâ€“time curve at 60 seconds after the onset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IAUC90: </w:t>
            </w:r>
            <w:r>
              <w:rPr>
                <w:rFonts w:eastAsia="Times New Roman"/>
                <w:lang w:val="en-US"/>
              </w:rPr>
              <w:t xml:space="preserve">The intial area under the contrast agent concentrationâ€“time curve at 90 seconds after the onset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tau_m: </w:t>
            </w:r>
            <w:r>
              <w:rPr>
                <w:rFonts w:eastAsia="Times New Roman"/>
                <w:lang w:val="en-US"/>
              </w:rPr>
              <w:t xml:space="preserve">Ï„m. The mean intracellular water lifetime (Ï„i). Used in the Shutter-Speed Model (SSM) of tracer kinetics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vp: </w:t>
            </w:r>
            <w:r>
              <w:rPr>
                <w:rFonts w:eastAsia="Times New Roman"/>
                <w:lang w:val="en-US"/>
              </w:rPr>
              <w:t xml:space="preserve">vp. The fractional (not absolute) blood plasma volume per unit volume of tissue. See Tofts et al, "Estimating Kinetic Parameters From Dynamic Contrast-Enhanced T1-Weighted MRI of a Diffusable Tracer: Standardized Quantities and Symbols", Journal of Magnetic Resonance Imaging, vol. 10, pp. 223â€“232, 1999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 Tofts Model: </w:t>
            </w:r>
            <w:r>
              <w:rPr>
                <w:rFonts w:eastAsia="Times New Roman"/>
                <w:lang w:val="en-US"/>
              </w:rPr>
              <w:t xml:space="preserve">A tracer diffusion kinetic model in which the permeability is assumed to be isodirectional. See P. Tofts, "Modeling tracer kinetics in dynamic Gd-DTPA MR imaging", Journal of Magnetic Resonance Imaging, vol. 7, pp. 91â€“101, 1997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Extended Tofts Model: </w:t>
            </w:r>
            <w:r>
              <w:rPr>
                <w:rFonts w:eastAsia="Times New Roman"/>
                <w:lang w:val="en-US"/>
              </w:rPr>
              <w:t xml:space="preserve">A tracer diffusion kinetic model in which the permeability is not assumed to be isodirectional, and which includes the contribution of tracer in </w:t>
            </w:r>
            <w:r>
              <w:rPr>
                <w:rFonts w:eastAsia="Times New Roman"/>
                <w:lang w:val="en-US"/>
              </w:rPr>
              <w:lastRenderedPageBreak/>
              <w:t xml:space="preserve">the blood plasma to the total tissue concentration. See P. Tofts, "Modeling tracer kinetics in dynamic Gd-DTPA MR imaging", Journal of Magnetic Resonance Imaging, vol. 7, pp. 91â€“101, 1997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Model-free concentration-time quantitification: </w:t>
            </w:r>
            <w:r>
              <w:rPr>
                <w:rFonts w:eastAsia="Times New Roman"/>
                <w:lang w:val="en-US"/>
              </w:rPr>
              <w:t xml:space="preserve">A semiquantitative analysis of the contrast-enhancement concentration versus time curve that avoids the use of a pharmacokinetic model. E.g., integration to compute the initial area under the curve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First Pass Leakage Profile (FPLP): </w:t>
            </w:r>
            <w:r>
              <w:rPr>
                <w:rFonts w:eastAsia="Times New Roman"/>
                <w:lang w:val="en-US"/>
              </w:rPr>
              <w:t xml:space="preserve">A tracer diffusion kinetic model that accounts for the tumor leakage profile during the first pass of contrast. See Li, Ka-Loh, Xiao Ping Zhu, John Waterton, and Alan Jackson. "Improved 3D Quantitative Mapping of Blood Volume and Endothelial Permeability in Brain Tumors." Journal of Magnetic Resonance Imaging 12, no. 2 (2000): 347â€“357. doi:â€‹10.1002/â€‹1522-2586(200008)12:â€‹2&lt;347::AID-JMRI19&gt;â€‹3.0.CO;2-7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Shutter-Speed Model (SSM): </w:t>
            </w:r>
            <w:r>
              <w:rPr>
                <w:rFonts w:eastAsia="Times New Roman"/>
                <w:lang w:val="en-US"/>
              </w:rPr>
              <w:t xml:space="preserve">A tracer diffusion kinetic model that does not assume that intercompartmental water molecule exchange is infinitely fast. See Li, Xin, Wei Huang, Thomas E. Yankeelov, Alina Tudorica, William D. Rooney, and Charles S. Springer. â€œShutter-Speed Analysis of Contrast Reagent Bolus-Tracking Data: Preliminary Observations in Benign and Malignant Breast Disease.â€ Magnetic Resonance in Medicine 53, no. 3 (2005): 724â€“29. doi:10.1002/mrm.20405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T1 by Multiple Flip Angles: </w:t>
            </w:r>
            <w:r>
              <w:rPr>
                <w:rFonts w:eastAsia="Times New Roman"/>
                <w:lang w:val="en-US"/>
              </w:rPr>
              <w:t xml:space="preserve">T1 measurement by Multiple Flip Angles (MFA) (variable saturation)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T1 by Inversion Recovery: </w:t>
            </w:r>
            <w:r>
              <w:rPr>
                <w:rFonts w:eastAsia="Times New Roman"/>
                <w:lang w:val="en-US"/>
              </w:rPr>
              <w:t xml:space="preserve">T1 measurement by Inversion Recovery (IR) method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T1 by Fixed Value: </w:t>
            </w:r>
            <w:r>
              <w:rPr>
                <w:rFonts w:eastAsia="Times New Roman"/>
                <w:lang w:val="en-US"/>
              </w:rPr>
              <w:t xml:space="preserve">Calculation was performed using a fixed value of T1 rather than a measured value. The value could be encoded as the value of (126353, DCM, "T1 Used For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T1 Used For Calculation: </w:t>
            </w:r>
            <w:r>
              <w:rPr>
                <w:rFonts w:eastAsia="Times New Roman"/>
                <w:lang w:val="en-US"/>
              </w:rPr>
              <w:t xml:space="preserve">The fixed value of T1 used for a calculation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AIF Ignored: </w:t>
            </w:r>
            <w:r>
              <w:rPr>
                <w:rFonts w:eastAsia="Times New Roman"/>
                <w:lang w:val="en-US"/>
              </w:rPr>
              <w:t xml:space="preserve">No Arterial Input Function was used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Population Averaged AIF: </w:t>
            </w:r>
            <w:r>
              <w:rPr>
                <w:rFonts w:eastAsia="Times New Roman"/>
                <w:lang w:val="en-US"/>
              </w:rPr>
              <w:t xml:space="preserve">A population-averaged Arterial Input Function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User-defined AIF ROI: </w:t>
            </w:r>
            <w:r>
              <w:rPr>
                <w:rFonts w:eastAsia="Times New Roman"/>
                <w:lang w:val="en-US"/>
              </w:rPr>
              <w:t xml:space="preserve">An Arterial Input Function computed from a user-defined Region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Automatically Detected AIF ROI: </w:t>
            </w:r>
            <w:r>
              <w:rPr>
                <w:rFonts w:eastAsia="Times New Roman"/>
                <w:lang w:val="en-US"/>
              </w:rPr>
              <w:t xml:space="preserve">An Arterial Input Function computed from an automatically detected Region of Interest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Blind Estimation of AIF: </w:t>
            </w:r>
            <w:r>
              <w:rPr>
                <w:rFonts w:eastAsia="Times New Roman"/>
                <w:lang w:val="en-US"/>
              </w:rPr>
              <w:t xml:space="preserve">A data-driven blind source separation (BSS) algorithm that estimates AIF from individuals without any presumed AIF model and initialization. See Lin, Yu-Chun, Tsung-Han Chan, Chong-Yung Chi, Shu-Hang Ng, Hao-Li Liu, Kuo-Chen Wei, Yau-Yau Wai, Chun-Chieh Wang, and Jiun-Jie Wang. "Blind Estimation of the Arterial Input Function in Dynamic Contrast-Enhanced MRI Using Purity Maximization." Magnetic Resonance in Medicine 68, no. 5 (November 1, 2012): 1439â€“49. doi:10.1002/mrm.24144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of Peak Concentration: </w:t>
            </w:r>
            <w:r>
              <w:rPr>
                <w:rFonts w:eastAsia="Times New Roman"/>
                <w:lang w:val="en-US"/>
              </w:rPr>
              <w:t xml:space="preserve">The time at which the concentration-time curve achieves its peak for the first time. Used as a concept name for a value or as a method. E.g., used as a method of calculation for BAT. See Shpilfoygel Med Phys 2008. doi: 10.1118/1.1288669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Bolus Arrival Time: </w:t>
            </w:r>
            <w:r>
              <w:rPr>
                <w:rFonts w:eastAsia="Times New Roman"/>
                <w:lang w:val="en-US"/>
              </w:rPr>
              <w:t xml:space="preserve">The nominal time at which arrival of a contrast bolus is detected, which is used as a reference point for subsequent calculations. Used as a concept name for a value or as a method. No specific computational method is implied by this general definition. Abbreviated BAT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Time of Leading Half-Peak Concentration: </w:t>
            </w:r>
            <w:r>
              <w:rPr>
                <w:rFonts w:eastAsia="Times New Roman"/>
                <w:lang w:val="en-US"/>
              </w:rPr>
              <w:t xml:space="preserve">The time at which the concentration-time curve achieves half of its peak density for the first time. Used as a concept name for a value or as a method. E.g., used as a method of calculation for BAT. See Shpilfoygel Med Phys 2008. doi: 10.1118/1.1288669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Temporal Derivative Exceeds Threshold: </w:t>
            </w:r>
            <w:r>
              <w:rPr>
                <w:rFonts w:eastAsia="Times New Roman"/>
                <w:lang w:val="en-US"/>
              </w:rPr>
              <w:t xml:space="preserve">A method of determining BAT that involves computing the temporal derivative of the concentration-time curve and selecting the time when the temporal derivative exceeds a specified threshold. See Shpilfoygel Med Phys 2008. doi: 10.1118/1.1288669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Temporal Derivative Threshold: </w:t>
            </w:r>
            <w:r>
              <w:rPr>
                <w:rFonts w:eastAsia="Times New Roman"/>
                <w:lang w:val="en-US"/>
              </w:rPr>
              <w:t xml:space="preserve">A threshold applied to the temporal derivative of the concentration-time curve. E.g., used to establish BAT. See Shpilfoygel Med Phys 2008. doi: 10.1118/1.1288669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Maximum Slope: </w:t>
            </w:r>
            <w:r>
              <w:rPr>
                <w:rFonts w:eastAsia="Times New Roman"/>
                <w:lang w:val="en-US"/>
              </w:rPr>
              <w:t xml:space="preserve">The maximum rate of signal intensity change within a measured region of a time-activity curve. See Boonsirikamchai, Piyaporn, Harmeet Kaur, Deborah A. Kuban, Edward Jackson, Ping Hou, and Haesun Choi. â€œUse of Maximum Slope Images Generated From Dynamic Contrast-Enhanced MRI to Detect Locally Recurrent Prostate Carcinoma After Prostatectomy: A Practical Approach.â€ American Journal of Roentgenology 198, no. 3 (March 1, 2012): W228â€“W236. doi:10.2214/AJR.10.6387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Maximum Difference: </w:t>
            </w:r>
            <w:r>
              <w:rPr>
                <w:rFonts w:eastAsia="Times New Roman"/>
                <w:lang w:val="en-US"/>
              </w:rPr>
              <w:t xml:space="preserve">The maximum degree of signal intensity change within a measured region of a time-activity curve. See Boonsirikamchai, Piyaporn, Harmeet Kaur, Deborah A. Kuban, Edward Jackson, Ping Hou, and Haesun Choi. â€œUse of Maximum Slope Images Generated From Dynamic Contrast-Enhanced MRI to Detect Locally Recurrent Prostate Carcinoma After Prostatectomy: A Practical Approach.â€ American Journal of Roentgenology 198, no. 3 (March 1, 2012): W228â€“W236. doi:10.2214/AJR.10.6387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Tracer Concentration: </w:t>
            </w:r>
            <w:r>
              <w:rPr>
                <w:rFonts w:eastAsia="Times New Roman"/>
                <w:lang w:val="en-US"/>
              </w:rPr>
              <w:t xml:space="preserve">Tracer concentration in tissue. E.g., in a DCE-MR experiment, the concentration of contrast agent in mmol/l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Contrast Longitudinal Relaxivity: </w:t>
            </w:r>
            <w:r>
              <w:rPr>
                <w:rFonts w:eastAsia="Times New Roman"/>
                <w:lang w:val="en-US"/>
              </w:rPr>
              <w:t xml:space="preserve">The degree to which a paramagnetic contrast agent can enhance the proton longitudinal relaxation rate constant (R1, 1/T1), normalized to the concentration of the contrast agent. Also referred to as r1. Typically expressed in units of l/mmol/s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Regional Blood Flow: </w:t>
            </w:r>
            <w:r>
              <w:rPr>
                <w:rFonts w:eastAsia="Times New Roman"/>
                <w:lang w:val="en-US"/>
              </w:rPr>
              <w:t xml:space="preserve">The flow rate of blood perfusing a region as volume per mass per unit of time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Regional Blood Volume: </w:t>
            </w:r>
            <w:r>
              <w:rPr>
                <w:rFonts w:eastAsia="Times New Roman"/>
                <w:lang w:val="en-US"/>
              </w:rPr>
              <w:t xml:space="preserve">The volume of blood perfusing a region as as volume per mass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Oxygen Extraction Fraction: </w:t>
            </w:r>
            <w:r>
              <w:rPr>
                <w:rFonts w:eastAsia="Times New Roman"/>
                <w:lang w:val="en-US"/>
              </w:rPr>
              <w:t xml:space="preserve">The percent of the oxygen removed from the blood by tissue during its passage through the capillary network. For example, as measured by blood oxygenation level dependent (BOLD) MR. See He, Xiang, and Dmitriy A. Yablonskiy. â€œQuantitative BOLD: Mapping of Human Cerebral Deoxygenated Blood Volume and Oxygen Extraction Fraction: Default State.â€ </w:t>
            </w:r>
            <w:r>
              <w:rPr>
                <w:rFonts w:eastAsia="Times New Roman"/>
                <w:lang w:val="en-US"/>
              </w:rPr>
              <w:lastRenderedPageBreak/>
              <w:t xml:space="preserve">Magnetic Resonance in Medicine 57, no. 1 (2007): 115â€“26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R1: </w:t>
            </w:r>
            <w:r>
              <w:rPr>
                <w:rFonts w:eastAsia="Times New Roman"/>
                <w:lang w:val="en-US"/>
              </w:rPr>
              <w:t xml:space="preserve">The longitiudinal relaxation rate constant. The inverse of longitudinal relaxation time, i.e., R1 = 1/T1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R2: </w:t>
            </w:r>
            <w:r>
              <w:rPr>
                <w:rFonts w:eastAsia="Times New Roman"/>
                <w:lang w:val="en-US"/>
              </w:rPr>
              <w:t xml:space="preserve">The transverse relaxation rate constant. The inverse of transverse relaxation time, i.e., R2 = 1/T2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Standardized Uptake Value: </w:t>
            </w:r>
            <w:r>
              <w:rPr>
                <w:rFonts w:eastAsia="Times New Roman"/>
                <w:lang w:val="en-US"/>
              </w:rPr>
              <w:t xml:space="preserve">A ratio of locally measured radioactivity concentration versus the injected radioactivity distibuted evenly throughout the whole body. This general concept encompasses all specific methods of calculating the whole body volume of distribution, such as using body weight, lean body mass, body surface area, etc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SUVbw: </w:t>
            </w:r>
            <w:r>
              <w:rPr>
                <w:rFonts w:eastAsia="Times New Roman"/>
                <w:lang w:val="en-US"/>
              </w:rPr>
              <w:t xml:space="preserve">Standardized Uptake Value calculated using body weight. The patient size correction factor for males and females is body weight. Defined in Sugawara et al. Reevaluation of the Standardized Uptake Value for FDG: Variations with Body Weight and Methods for Correction.Radiology, 1999 at http://radiology.rsna.org/content/213/2/521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SUVlbm: </w:t>
            </w:r>
            <w:r>
              <w:rPr>
                <w:rFonts w:eastAsia="Times New Roman"/>
                <w:lang w:val="en-US"/>
              </w:rPr>
              <w:t xml:space="preserve">Standardized Uptake Value calculated using lean body mass. The patient size correction factor for males is 1.10 * weight - 120 * (weight/height) ^2, and for females is 1.07 * weight - 148 * (weight/height) ^2. Defined in Sugawara et al. Reevaluation of the Standardized Uptake Value for FDG: Variations with Body Weight and Methods for Correction.Radiology, 1999 at http://radiology.rsna.org/content/213/2/521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SUVbsa: </w:t>
            </w:r>
            <w:r>
              <w:rPr>
                <w:rFonts w:eastAsia="Times New Roman"/>
                <w:lang w:val="en-US"/>
              </w:rPr>
              <w:t xml:space="preserve">Standardized Uptake Value calculated using body surface area. The patient size correction factor for males and females is weight^ 0.425 * height^0.725 * 0.007184. Defined in Sugawara et al. Reevaluation of the Standardized Uptake Value for FDG: Variations with Body Weight and Methods for Correction.Radiology, 1999 at http://radiology.rsna.org/content/213/2/521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SUVibw: </w:t>
            </w:r>
            <w:r>
              <w:rPr>
                <w:rFonts w:eastAsia="Times New Roman"/>
                <w:lang w:val="en-US"/>
              </w:rPr>
              <w:t xml:space="preserve">Standardized Uptake Value calculated using ideal body weight. The patient size correction factor for males is 48.0 + 1.06 * (height - 152) and for females is 45.5 + 0.91 * (height - 152). Defined in Sugawara et al. Reevaluation of the Standardized Uptake Value for FDG: Variations with Body Weight and Methods for Correction.Radiology, 1999 at http://radiology.rsna.org/content/213/2/521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SUV body weight calculation method: </w:t>
            </w:r>
            <w:r>
              <w:rPr>
                <w:rFonts w:eastAsia="Times New Roman"/>
                <w:lang w:val="en-US"/>
              </w:rPr>
              <w:t xml:space="preserve">Method of calculating Standardized Uptake Value using body weight. The patient size correction factor for males and females is body weight. Defined in Sugawara et al. Reevaluation of the Standardized Uptake Value for FDG: Variations with Body Weight and Methods for Correction.Radiology, 1999 at http://radiology.rsna.org/content/213/2/521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SUV lean body mass calculation method: </w:t>
            </w:r>
            <w:r>
              <w:rPr>
                <w:rFonts w:eastAsia="Times New Roman"/>
                <w:lang w:val="en-US"/>
              </w:rPr>
              <w:t xml:space="preserve">Method of calculating Standardized Uptake Value using lean body mass. The patient size correction factor for males is 1.10 * weight - 120 * (weight/height) ^2, and for females is 1.07 * weight - 148 * (weight/height) ^2. Defined in Sugawara et al. Reevaluation of the Standardized Uptake Value for FDG: Variations with Body Weight and Methods for Correction.Radiology, 1999 at http://radiology.rsna.org/content/213/2/521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SUV body surface area calculation method: </w:t>
            </w:r>
            <w:r>
              <w:rPr>
                <w:rFonts w:eastAsia="Times New Roman"/>
                <w:lang w:val="en-US"/>
              </w:rPr>
              <w:t xml:space="preserve">Method of calculating Standardized </w:t>
            </w:r>
            <w:r>
              <w:rPr>
                <w:rFonts w:eastAsia="Times New Roman"/>
                <w:lang w:val="en-US"/>
              </w:rPr>
              <w:lastRenderedPageBreak/>
              <w:t xml:space="preserve">Uptake Value using body surface area. The patient size correction factor for males and females is weight^ 0.425 * height^0.725 * 0.007184. Defined in Sugawara et al. Reevaluation of the Standardized Uptake Value for FDG: Variations with Body Weight and Methods for Correction.Radiology, 1999 at http://radiology.rsna.org/content/213/2/521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SUV ideal body weight calculation method: </w:t>
            </w:r>
            <w:r>
              <w:rPr>
                <w:rFonts w:eastAsia="Times New Roman"/>
                <w:lang w:val="en-US"/>
              </w:rPr>
              <w:t xml:space="preserve">Method of calculating Standardized Uptake Value using ideal body weight. The patient size correction factor for males is 48.0 + 1.06 * (height - 152) and for females is 45.5 + 0.91 * (height - 152). Defined in Sugawara et al. Reevaluation of the Standardized Uptake Value for FDG: Variations with Body Weight and Methods for Correction.Radiology, 1999 at http://radiology.rsna.org/content/213/2/521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Pittsburgh compound B C^11^: </w:t>
            </w:r>
            <w:r>
              <w:rPr>
                <w:rFonts w:eastAsia="Times New Roman"/>
                <w:lang w:val="en-US"/>
              </w:rPr>
              <w:t xml:space="preserve">A beta-amyloid PET radiotracer that is an analog of thioflavin T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Florbetaben F^18^: </w:t>
            </w:r>
            <w:r>
              <w:rPr>
                <w:rFonts w:eastAsia="Times New Roman"/>
                <w:lang w:val="en-US"/>
              </w:rPr>
              <w:t xml:space="preserve">A beta-amyloid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T807 F^18^: </w:t>
            </w:r>
            <w:r>
              <w:rPr>
                <w:rFonts w:eastAsia="Times New Roman"/>
                <w:lang w:val="en-US"/>
              </w:rPr>
              <w:t xml:space="preserve">A PHF-tau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Flubatine F^18^: </w:t>
            </w:r>
            <w:r>
              <w:rPr>
                <w:rFonts w:eastAsia="Times New Roman"/>
                <w:lang w:val="en-US"/>
              </w:rPr>
              <w:t xml:space="preserve">A nicotinic Î±4Î²2 receptor (nAChR)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Monoclonal Antibody (mAb) ^64^Cu: </w:t>
            </w:r>
            <w:r>
              <w:rPr>
                <w:rFonts w:eastAsia="Times New Roman"/>
                <w:lang w:val="en-US"/>
              </w:rPr>
              <w:t xml:space="preserve">A Cu 64 Monoclonal Antibody (mAb)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Monoclonal Antibody (mAb) ^89^Zr: </w:t>
            </w:r>
            <w:r>
              <w:rPr>
                <w:rFonts w:eastAsia="Times New Roman"/>
                <w:lang w:val="en-US"/>
              </w:rPr>
              <w:t xml:space="preserve">A Zr 89 Monoclonal Antibody (mAb)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Trastuzumab ^89^Zr: </w:t>
            </w:r>
            <w:r>
              <w:rPr>
                <w:rFonts w:eastAsia="Times New Roman"/>
                <w:lang w:val="en-US"/>
              </w:rPr>
              <w:t xml:space="preserve">A Zr 89 Trastuzumab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Cetuximab ^89^Zr: </w:t>
            </w:r>
            <w:r>
              <w:rPr>
                <w:rFonts w:eastAsia="Times New Roman"/>
                <w:lang w:val="en-US"/>
              </w:rPr>
              <w:t xml:space="preserve">A Zr 89 Cetuximab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J591 ^89^Zr: </w:t>
            </w:r>
            <w:r>
              <w:rPr>
                <w:rFonts w:eastAsia="Times New Roman"/>
                <w:lang w:val="en-US"/>
              </w:rPr>
              <w:t xml:space="preserve">A Zr 89 J591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cU36 ^89^Zr: </w:t>
            </w:r>
            <w:r>
              <w:rPr>
                <w:rFonts w:eastAsia="Times New Roman"/>
                <w:lang w:val="en-US"/>
              </w:rPr>
              <w:t xml:space="preserve">A Zr 89 cU36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Bevacizumab ^89^Zr: </w:t>
            </w:r>
            <w:r>
              <w:rPr>
                <w:rFonts w:eastAsia="Times New Roman"/>
                <w:lang w:val="en-US"/>
              </w:rPr>
              <w:t xml:space="preserve">A Zr 89 Bevacizumab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cG250-F(ab')(2) ^89^Zr: </w:t>
            </w:r>
            <w:r>
              <w:rPr>
                <w:rFonts w:eastAsia="Times New Roman"/>
                <w:lang w:val="en-US"/>
              </w:rPr>
              <w:t xml:space="preserve">A Zr 89 cG250-F(ab')(2)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R1507 ^89^Zr: </w:t>
            </w:r>
            <w:r>
              <w:rPr>
                <w:rFonts w:eastAsia="Times New Roman"/>
                <w:lang w:val="en-US"/>
              </w:rPr>
              <w:t xml:space="preserve">A Zr 89 R1507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E4G10 ^89^Zr: </w:t>
            </w:r>
            <w:r>
              <w:rPr>
                <w:rFonts w:eastAsia="Times New Roman"/>
                <w:lang w:val="en-US"/>
              </w:rPr>
              <w:t xml:space="preserve">A Zr 89 E4G10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Df-CD45 ^89^Zr: </w:t>
            </w:r>
            <w:r>
              <w:rPr>
                <w:rFonts w:eastAsia="Times New Roman"/>
                <w:lang w:val="en-US"/>
              </w:rPr>
              <w:t xml:space="preserve">A Zr 89 Df-CD45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^44^Scandium: </w:t>
            </w:r>
            <w:r>
              <w:rPr>
                <w:rFonts w:eastAsia="Times New Roman"/>
                <w:lang w:val="en-US"/>
              </w:rPr>
              <w:t xml:space="preserve">^44^Scandium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^51^Manganese: </w:t>
            </w:r>
            <w:r>
              <w:rPr>
                <w:rFonts w:eastAsia="Times New Roman"/>
                <w:lang w:val="en-US"/>
              </w:rPr>
              <w:t xml:space="preserve">^51^Manganese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^70^Arsenic: </w:t>
            </w:r>
            <w:r>
              <w:rPr>
                <w:rFonts w:eastAsia="Times New Roman"/>
                <w:lang w:val="en-US"/>
              </w:rPr>
              <w:t xml:space="preserve">^70^Arsenic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^90^Niobium: </w:t>
            </w:r>
            <w:r>
              <w:rPr>
                <w:rFonts w:eastAsia="Times New Roman"/>
                <w:lang w:val="en-US"/>
              </w:rPr>
              <w:t xml:space="preserve">^90^Niobium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^191m^Iridium: </w:t>
            </w:r>
            <w:r>
              <w:rPr>
                <w:rFonts w:eastAsia="Times New Roman"/>
                <w:lang w:val="en-US"/>
              </w:rPr>
              <w:t xml:space="preserve">^191m^Iridium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^43^Scandium: </w:t>
            </w:r>
            <w:r>
              <w:rPr>
                <w:rFonts w:eastAsia="Times New Roman"/>
                <w:lang w:val="en-US"/>
              </w:rPr>
              <w:t xml:space="preserve">^43^Scandium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^152^Terbium: </w:t>
            </w:r>
            <w:r>
              <w:rPr>
                <w:rFonts w:eastAsia="Times New Roman"/>
                <w:lang w:val="en-US"/>
              </w:rPr>
              <w:t xml:space="preserve">^152^Terbium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ATSM Cu^60^: </w:t>
            </w:r>
            <w:r>
              <w:rPr>
                <w:rFonts w:eastAsia="Times New Roman"/>
                <w:lang w:val="en-US"/>
              </w:rPr>
              <w:t xml:space="preserve">A Cu 60 ATSM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ATSM Cu^61^: </w:t>
            </w:r>
            <w:r>
              <w:rPr>
                <w:rFonts w:eastAsia="Times New Roman"/>
                <w:lang w:val="en-US"/>
              </w:rPr>
              <w:t xml:space="preserve">A Cu 61 ATSM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ATSM Cu^62^: </w:t>
            </w:r>
            <w:r>
              <w:rPr>
                <w:rFonts w:eastAsia="Times New Roman"/>
                <w:lang w:val="en-US"/>
              </w:rPr>
              <w:t xml:space="preserve">A Cu 62 ATSM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Choline C^11^: </w:t>
            </w:r>
            <w:r>
              <w:rPr>
                <w:rFonts w:eastAsia="Times New Roman"/>
                <w:lang w:val="en-US"/>
              </w:rPr>
              <w:t xml:space="preserve">A C 11 Choline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Fallypride C^11^: </w:t>
            </w:r>
            <w:r>
              <w:rPr>
                <w:rFonts w:eastAsia="Times New Roman"/>
                <w:lang w:val="en-US"/>
              </w:rPr>
              <w:t xml:space="preserve">A C 11 Fallypride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Fallypride F^18^: </w:t>
            </w:r>
            <w:r>
              <w:rPr>
                <w:rFonts w:eastAsia="Times New Roman"/>
                <w:lang w:val="en-US"/>
              </w:rPr>
              <w:t xml:space="preserve">An F 18 Fallypride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FLB 457 C^11^: </w:t>
            </w:r>
            <w:r>
              <w:rPr>
                <w:rFonts w:eastAsia="Times New Roman"/>
                <w:lang w:val="en-US"/>
              </w:rPr>
              <w:t xml:space="preserve">A C 11 FLB 457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Fluorotriopride F^18^: </w:t>
            </w:r>
            <w:r>
              <w:rPr>
                <w:rFonts w:eastAsia="Times New Roman"/>
                <w:lang w:val="en-US"/>
              </w:rPr>
              <w:t xml:space="preserve">An F 18 Fluorotriopride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Fluoromisonidazole (FMISO) F^18^: </w:t>
            </w:r>
            <w:r>
              <w:rPr>
                <w:rFonts w:eastAsia="Times New Roman"/>
                <w:lang w:val="en-US"/>
              </w:rPr>
              <w:t xml:space="preserve">An F 18 Fluoromisonidazole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Glutamine C^11^: </w:t>
            </w:r>
            <w:r>
              <w:rPr>
                <w:rFonts w:eastAsia="Times New Roman"/>
                <w:lang w:val="en-US"/>
              </w:rPr>
              <w:t xml:space="preserve">A C 11 Glutamine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Glutamine C^14^: </w:t>
            </w:r>
            <w:r>
              <w:rPr>
                <w:rFonts w:eastAsia="Times New Roman"/>
                <w:lang w:val="en-US"/>
              </w:rPr>
              <w:t xml:space="preserve">A C 14 Glutamine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Glutamine F^18^: </w:t>
            </w:r>
            <w:r>
              <w:rPr>
                <w:rFonts w:eastAsia="Times New Roman"/>
                <w:lang w:val="en-US"/>
              </w:rPr>
              <w:t xml:space="preserve">An F 18 Glutamine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Flubatine F^18^: </w:t>
            </w:r>
            <w:r>
              <w:rPr>
                <w:rFonts w:eastAsia="Times New Roman"/>
                <w:lang w:val="en-US"/>
              </w:rPr>
              <w:t xml:space="preserve">An F 18 Flubatine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2FA F^18^: </w:t>
            </w:r>
            <w:r>
              <w:rPr>
                <w:rFonts w:eastAsia="Times New Roman"/>
                <w:lang w:val="en-US"/>
              </w:rPr>
              <w:t xml:space="preserve">An F 18 2FA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Nifene F^18^: </w:t>
            </w:r>
            <w:r>
              <w:rPr>
                <w:rFonts w:eastAsia="Times New Roman"/>
                <w:lang w:val="en-US"/>
              </w:rPr>
              <w:t xml:space="preserve">An F 18 Nifene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CLR1404 I^124^: </w:t>
            </w:r>
            <w:r>
              <w:rPr>
                <w:rFonts w:eastAsia="Times New Roman"/>
                <w:lang w:val="en-US"/>
              </w:rPr>
              <w:t xml:space="preserve">An I 124 cancer targeted phospholipid ether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CLR1404 I^131^: </w:t>
            </w:r>
            <w:r>
              <w:rPr>
                <w:rFonts w:eastAsia="Times New Roman"/>
                <w:lang w:val="en-US"/>
              </w:rPr>
              <w:t xml:space="preserve">An I 131 cancer targeted phospholipid ether PET radiotracer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Patient Support Continuous Angle: </w:t>
            </w:r>
            <w:r>
              <w:rPr>
                <w:rFonts w:eastAsia="Times New Roman"/>
                <w:lang w:val="en-US"/>
              </w:rPr>
              <w:t xml:space="preserve">Patient Support Continuous Angle in IEC PATIENT SUPPORT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Table Top Continuous Pitch Angle: </w:t>
            </w:r>
            <w:r>
              <w:rPr>
                <w:rFonts w:eastAsia="Times New Roman"/>
                <w:lang w:val="en-US"/>
              </w:rPr>
              <w:t xml:space="preserve">Table Top Continuous Pitch Angle in the direction of the IEC TABLE TOP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Table Top Continuous Roll Angle: </w:t>
            </w:r>
            <w:r>
              <w:rPr>
                <w:rFonts w:eastAsia="Times New Roman"/>
                <w:lang w:val="en-US"/>
              </w:rPr>
              <w:t xml:space="preserve">Table Top Continuous Roll Angle in the direction of the IEC TABLE TOP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Table Top Eccentric Axis Distance: </w:t>
            </w:r>
            <w:r>
              <w:rPr>
                <w:rFonts w:eastAsia="Times New Roman"/>
                <w:lang w:val="en-US"/>
              </w:rPr>
              <w:t xml:space="preserve">Table Top Eccentric Axis Distance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Table Top Continuous Eccentric Angle: </w:t>
            </w:r>
            <w:r>
              <w:rPr>
                <w:rFonts w:eastAsia="Times New Roman"/>
                <w:lang w:val="en-US"/>
              </w:rPr>
              <w:t xml:space="preserve">Table Top Continuous Eccentric Angle in the direction of the IEC TABLE TOP ECCENTRIC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Table Top Lateral Position: </w:t>
            </w:r>
            <w:r>
              <w:rPr>
                <w:rFonts w:eastAsia="Times New Roman"/>
                <w:lang w:val="en-US"/>
              </w:rPr>
              <w:t xml:space="preserve">Table Top Lateral Position IEC TABLE TOP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Table Top Longitudinal Position: </w:t>
            </w:r>
            <w:r>
              <w:rPr>
                <w:rFonts w:eastAsia="Times New Roman"/>
                <w:lang w:val="en-US"/>
              </w:rPr>
              <w:t xml:space="preserve">Table Top Longitudinal Position IEC TABLE TOP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Table Top Vertical Position: </w:t>
            </w:r>
            <w:r>
              <w:rPr>
                <w:rFonts w:eastAsia="Times New Roman"/>
                <w:lang w:val="en-US"/>
              </w:rPr>
              <w:t xml:space="preserve">Table Top Vertical Position in IEC TABLE TOP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Gantry Continuous Roll Angle: </w:t>
            </w:r>
            <w:r>
              <w:rPr>
                <w:rFonts w:eastAsia="Times New Roman"/>
                <w:lang w:val="en-US"/>
              </w:rPr>
              <w:t xml:space="preserve">Gantry Continuous Roll Angle in degrees of the radiation source, i.e., the rotation about the Y-axis of the IEC GANTRY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Gantry Continuous Pitch Angle: </w:t>
            </w:r>
            <w:r>
              <w:rPr>
                <w:rFonts w:eastAsia="Times New Roman"/>
                <w:lang w:val="en-US"/>
              </w:rPr>
              <w:t xml:space="preserve">Gantry Pitch Continuous Angle in degrees of the radiation source, i.e., the rotation about the X-axis of the IEC GANTRY coordinate system [IEC 61217] </w:t>
            </w:r>
          </w:p>
        </w:tc>
      </w:tr>
      <w:tr w:rsidR="004049E5">
        <w:trPr>
          <w:divId w:val="510997197"/>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IEC6127 Gantry Continuous Yaw Angle: </w:t>
            </w:r>
            <w:r>
              <w:rPr>
                <w:rFonts w:eastAsia="Times New Roman"/>
                <w:lang w:val="en-US"/>
              </w:rPr>
              <w:t xml:space="preserve">Gantry Yaw Continuous Angle in degrees of the radiation source, i.e., about the Z-axis of the IEC GANTRY coordinate system [IEC 61217] </w:t>
            </w:r>
          </w:p>
        </w:tc>
      </w:tr>
    </w:tbl>
    <w:p w:rsidR="004049E5" w:rsidRDefault="005B11EB">
      <w:pPr>
        <w:pStyle w:val="Heading2"/>
        <w:divId w:val="510997197"/>
        <w:rPr>
          <w:rFonts w:eastAsia="Times New Roman"/>
          <w:lang w:val="en-US"/>
        </w:rPr>
      </w:pPr>
      <w:r>
        <w:rPr>
          <w:rFonts w:eastAsia="Times New Roman"/>
          <w:lang w:val="en-US"/>
        </w:rPr>
        <w:lastRenderedPageBreak/>
        <w:t>ValueSet: Media Type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Media Type Code (Media Type Code) </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Media Type Code</w:t>
            </w:r>
          </w:p>
        </w:tc>
      </w:tr>
      <w:tr w:rsidR="004049E5">
        <w:trPr>
          <w:divId w:val="510997197"/>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4049E5" w:rsidRDefault="005B11EB">
      <w:pPr>
        <w:pStyle w:val="Heading1"/>
        <w:divId w:val="2023819813"/>
        <w:rPr>
          <w:rFonts w:eastAsia="Times New Roman"/>
          <w:lang w:val="en-US"/>
        </w:rPr>
      </w:pPr>
      <w:r>
        <w:rPr>
          <w:rFonts w:eastAsia="Times New Roman"/>
          <w:lang w:val="en-US"/>
        </w:rPr>
        <w:t>NEHTA</w:t>
      </w:r>
    </w:p>
    <w:p w:rsidR="004049E5" w:rsidRDefault="005B11EB">
      <w:pPr>
        <w:pStyle w:val="Heading2"/>
        <w:divId w:val="2023819813"/>
        <w:rPr>
          <w:rFonts w:eastAsia="Times New Roman"/>
          <w:lang w:val="en-US"/>
        </w:rPr>
      </w:pPr>
      <w:r>
        <w:rPr>
          <w:rFonts w:eastAsia="Times New Roman"/>
          <w:lang w:val="en-US"/>
        </w:rPr>
        <w:t>ValueSet: Patient Medicine Change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2023819813"/>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Patient Medicine Change Types (Patient Medicine Change Types) </w:t>
            </w:r>
          </w:p>
        </w:tc>
      </w:tr>
      <w:tr w:rsidR="004049E5">
        <w:trPr>
          <w:divId w:val="2023819813"/>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Example Item Flags for the List Resource. In this case, these are the kind of flags that would be used on a medication list at the end of a consultation </w:t>
            </w:r>
          </w:p>
        </w:tc>
      </w:tr>
      <w:tr w:rsidR="004049E5">
        <w:trPr>
          <w:divId w:val="2023819813"/>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Copyright Â© 2012-2013 National E-Health Transition Authority Ltd : This document contains information which is protected by copyright. All Rights Reserved. No part of this work may be reproduced or used in any form or by any meansâ€”graphic, electronic, or mechanical, including photocopying, recording, taping, or information storage and retrieval systemsâ€”without the permission of NEHTA. All copies of this document must include the copyright and other information contained on this page. Revision 1 Telephone: 1300 901 001 or email: servicedesk@nehta.gov.au Disclaimer: The National E-Health Transition Authority Ltd (NEHTA) makes the information and other material ('Information') in this document available in good faith but without any representation or warranty as to its accuracy or completeness. NEHTA cannot accept any responsibility for the consequences of any use of the Information. As the Information is of a general nature only, it is up to any person using or relying on the Information to ensure that it is accurate, complete and suitable for the circumstances of its use. </w:t>
            </w:r>
          </w:p>
        </w:tc>
      </w:tr>
      <w:tr w:rsidR="004049E5">
        <w:trPr>
          <w:divId w:val="2023819813"/>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Unchanged: </w:t>
            </w:r>
            <w:r>
              <w:rPr>
                <w:rFonts w:eastAsia="Times New Roman"/>
                <w:lang w:val="en-US"/>
              </w:rPr>
              <w:t xml:space="preserve">No change has been made to the status of this medicine item. </w:t>
            </w:r>
          </w:p>
        </w:tc>
      </w:tr>
      <w:tr w:rsidR="004049E5">
        <w:trPr>
          <w:divId w:val="202381981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Changed: </w:t>
            </w:r>
            <w:r>
              <w:rPr>
                <w:rFonts w:eastAsia="Times New Roman"/>
                <w:lang w:val="en-US"/>
              </w:rPr>
              <w:t xml:space="preserve">The medicine item has changed. The change may be described in an extension (not defined yet) </w:t>
            </w:r>
          </w:p>
        </w:tc>
      </w:tr>
      <w:tr w:rsidR="004049E5">
        <w:trPr>
          <w:divId w:val="202381981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Cancelled: </w:t>
            </w:r>
            <w:r>
              <w:rPr>
                <w:rFonts w:eastAsia="Times New Roman"/>
                <w:lang w:val="en-US"/>
              </w:rPr>
              <w:t xml:space="preserve">The prescription for this medicine item was cancelled by an authorized health care provider. The patient may be advised to complete the course of the prescribed medicine. This advice is a clinical decision made based on assessment of the patientâ€Ÿs clinical condition. </w:t>
            </w:r>
          </w:p>
        </w:tc>
      </w:tr>
      <w:tr w:rsidR="004049E5">
        <w:trPr>
          <w:divId w:val="202381981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Prescribed: </w:t>
            </w:r>
            <w:r>
              <w:rPr>
                <w:rFonts w:eastAsia="Times New Roman"/>
                <w:lang w:val="en-US"/>
              </w:rPr>
              <w:t xml:space="preserve">A new medicine item has been prescribed </w:t>
            </w:r>
          </w:p>
        </w:tc>
      </w:tr>
      <w:tr w:rsidR="004049E5">
        <w:trPr>
          <w:divId w:val="202381981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Ceased: </w:t>
            </w:r>
            <w:r>
              <w:rPr>
                <w:rFonts w:eastAsia="Times New Roman"/>
                <w:lang w:val="en-US"/>
              </w:rPr>
              <w:t xml:space="preserve">Administration of this medication item that the patient is currently taking is stopped or recommended to be stopped (i.e. instructed to be ceased by a health care provider). This cessation is anticipated to be permanent. The Change Description should describe the reason for cessation. Example uses: the medication in question is considered ineffective or has caused serious adverse effects. This value applies both </w:t>
            </w:r>
            <w:r>
              <w:rPr>
                <w:rFonts w:eastAsia="Times New Roman"/>
                <w:lang w:val="en-US"/>
              </w:rPr>
              <w:lastRenderedPageBreak/>
              <w:t xml:space="preserve">to the cessation of a medication that is prescribed by another healthcare provider or patient self-administration of OTC medicines. </w:t>
            </w:r>
          </w:p>
        </w:tc>
      </w:tr>
      <w:tr w:rsidR="004049E5">
        <w:trPr>
          <w:divId w:val="2023819813"/>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Suspended: </w:t>
            </w:r>
            <w:r>
              <w:rPr>
                <w:rFonts w:eastAsia="Times New Roman"/>
                <w:lang w:val="en-US"/>
              </w:rPr>
              <w:t xml:space="preserve">Administration of this medication item that the patient is currently taking is on hold, or instructed or recommended by a health care provider to be temporarily stopped, or subject to clinical review (i.e. the stop may be temporary or permanent depending on the outcome of clinical review), or temporarily suspended as a pre-requisite to certain surgical or diagnostic procedures. </w:t>
            </w:r>
          </w:p>
        </w:tc>
      </w:tr>
    </w:tbl>
    <w:p w:rsidR="004049E5" w:rsidRDefault="005B11EB">
      <w:pPr>
        <w:pStyle w:val="Heading1"/>
        <w:divId w:val="783890597"/>
        <w:rPr>
          <w:rFonts w:eastAsia="Times New Roman"/>
          <w:lang w:val="en-US"/>
        </w:rPr>
      </w:pPr>
      <w:r>
        <w:rPr>
          <w:rFonts w:eastAsia="Times New Roman"/>
          <w:lang w:val="en-US"/>
        </w:rPr>
        <w:t>DICOM</w:t>
      </w:r>
    </w:p>
    <w:p w:rsidR="004049E5" w:rsidRDefault="005B11EB">
      <w:pPr>
        <w:pStyle w:val="Heading2"/>
        <w:divId w:val="783890597"/>
        <w:rPr>
          <w:rFonts w:eastAsia="Times New Roman"/>
          <w:lang w:val="en-US"/>
        </w:rPr>
      </w:pPr>
      <w:r>
        <w:rPr>
          <w:rFonts w:eastAsia="Times New Roman"/>
          <w:lang w:val="en-US"/>
        </w:rPr>
        <w:t>ValueSet: Acquisition Modality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8041"/>
      </w:tblGrid>
      <w:tr w:rsidR="004049E5">
        <w:trPr>
          <w:divId w:val="783890597"/>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Acquisition Modality Codes (Acquisition Modality Codes) </w:t>
            </w:r>
          </w:p>
        </w:tc>
      </w:tr>
      <w:tr w:rsidR="004049E5">
        <w:trPr>
          <w:divId w:val="783890597"/>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codes that may be used to identify an image or waveform acquisition modality, as used in the ImagingStudy resource, Dicom Attribute Modality (0008,0060) or HL7 v2 Table 0259 (see HL7 v2.6 Chapter 8 Section 8.8.8.47). It generally corresponds to a class of diagnostic equipment, or to a specific acquisition function or technique in a device </w:t>
            </w:r>
          </w:p>
        </w:tc>
      </w:tr>
      <w:tr w:rsidR="004049E5">
        <w:trPr>
          <w:divId w:val="783890597"/>
          <w:tblCellSpacing w:w="15" w:type="dxa"/>
        </w:trPr>
        <w:tc>
          <w:tcPr>
            <w:tcW w:w="0" w:type="auto"/>
            <w:vAlign w:val="center"/>
            <w:hideMark/>
          </w:tcPr>
          <w:p w:rsidR="004049E5" w:rsidRDefault="005B11EB">
            <w:pPr>
              <w:rPr>
                <w:rFonts w:eastAsia="Times New Roman"/>
                <w:lang w:val="en-US"/>
              </w:rPr>
            </w:pPr>
            <w:r>
              <w:rPr>
                <w:rFonts w:eastAsia="Times New Roman"/>
                <w:lang w:val="en-US"/>
              </w:rPr>
              <w:t>Requirements</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is not the complete set of codes that may appear in the Attribute Modality (0008,0060); these are only the codes associated with orderable acquisition processes (not post-processing) </w:t>
            </w:r>
          </w:p>
        </w:tc>
      </w:tr>
      <w:tr w:rsidR="004049E5">
        <w:trPr>
          <w:divId w:val="783890597"/>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These codes are excerpted from Digital Imaging and Communications in Medicine (DICOM) Standard, Part 16: Content Mapping Resource, Copyright 2011 by the National Electrical Manufacturers Association </w:t>
            </w:r>
          </w:p>
        </w:tc>
      </w:tr>
    </w:tbl>
    <w:p w:rsidR="004049E5" w:rsidRDefault="005B11EB">
      <w:pPr>
        <w:pStyle w:val="Heading1"/>
        <w:divId w:val="701369450"/>
        <w:rPr>
          <w:rFonts w:eastAsia="Times New Roman"/>
          <w:lang w:val="en-US"/>
        </w:rPr>
      </w:pPr>
      <w:r>
        <w:rPr>
          <w:rFonts w:eastAsia="Times New Roman"/>
          <w:lang w:val="en-US"/>
        </w:rPr>
        <w:t>NHIN</w:t>
      </w:r>
    </w:p>
    <w:p w:rsidR="004049E5" w:rsidRDefault="005B11EB">
      <w:pPr>
        <w:pStyle w:val="Heading2"/>
        <w:divId w:val="701369450"/>
        <w:rPr>
          <w:rFonts w:eastAsia="Times New Roman"/>
          <w:lang w:val="en-US"/>
        </w:rPr>
      </w:pPr>
      <w:r>
        <w:rPr>
          <w:rFonts w:eastAsia="Times New Roman"/>
          <w:lang w:val="en-US"/>
        </w:rPr>
        <w:t>ValueSet: NHIN PurposeOfUse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70136945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NHIN PurposeOfUse (N H I N Purpose Of Use) </w:t>
            </w:r>
          </w:p>
        </w:tc>
      </w:tr>
      <w:tr w:rsidR="004049E5">
        <w:trPr>
          <w:divId w:val="70136945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is suitable for use with the provenance resource. It is derived from, but not compatible with, the V3 Purpose of use Code system </w:t>
            </w:r>
          </w:p>
        </w:tc>
      </w:tr>
      <w:tr w:rsidR="004049E5">
        <w:trPr>
          <w:divId w:val="701369450"/>
          <w:tblCellSpacing w:w="15" w:type="dxa"/>
        </w:trPr>
        <w:tc>
          <w:tcPr>
            <w:tcW w:w="0" w:type="auto"/>
            <w:vAlign w:val="center"/>
            <w:hideMark/>
          </w:tcPr>
          <w:p w:rsidR="004049E5" w:rsidRDefault="005B11EB">
            <w:pPr>
              <w:rPr>
                <w:rFonts w:eastAsia="Times New Roman"/>
                <w:lang w:val="en-US"/>
              </w:rPr>
            </w:pPr>
            <w:r>
              <w:rPr>
                <w:rFonts w:eastAsia="Times New Roman"/>
                <w:lang w:val="en-US"/>
              </w:rPr>
              <w:t>Content</w:t>
            </w:r>
          </w:p>
        </w:tc>
        <w:tc>
          <w:tcPr>
            <w:tcW w:w="0" w:type="auto"/>
            <w:vAlign w:val="center"/>
            <w:hideMark/>
          </w:tcPr>
          <w:p w:rsidR="004049E5" w:rsidRDefault="005B11EB">
            <w:pPr>
              <w:rPr>
                <w:rFonts w:eastAsia="Times New Roman"/>
                <w:lang w:val="en-US"/>
              </w:rPr>
            </w:pPr>
            <w:r>
              <w:rPr>
                <w:rFonts w:eastAsia="Times New Roman"/>
                <w:b/>
                <w:bCs/>
                <w:lang w:val="en-US"/>
              </w:rPr>
              <w:t xml:space="preserve">Treatment: </w:t>
            </w:r>
            <w:r>
              <w:rPr>
                <w:rFonts w:eastAsia="Times New Roman"/>
                <w:lang w:val="en-US"/>
              </w:rPr>
              <w:t xml:space="preserve">Treatment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Payment: </w:t>
            </w:r>
            <w:r>
              <w:rPr>
                <w:rFonts w:eastAsia="Times New Roman"/>
                <w:lang w:val="en-US"/>
              </w:rPr>
              <w:t xml:space="preserve">Payment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Operations: </w:t>
            </w:r>
            <w:r>
              <w:rPr>
                <w:rFonts w:eastAsia="Times New Roman"/>
                <w:lang w:val="en-US"/>
              </w:rPr>
              <w:t xml:space="preserve">Healthcare Operations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Sysadmin: </w:t>
            </w:r>
            <w:r>
              <w:rPr>
                <w:rFonts w:eastAsia="Times New Roman"/>
                <w:lang w:val="en-US"/>
              </w:rPr>
              <w:t xml:space="preserve">System Administration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Fraud: </w:t>
            </w:r>
            <w:r>
              <w:rPr>
                <w:rFonts w:eastAsia="Times New Roman"/>
                <w:lang w:val="en-US"/>
              </w:rPr>
              <w:t xml:space="preserve">Fraud detection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Psychotherapy: </w:t>
            </w:r>
            <w:r>
              <w:rPr>
                <w:rFonts w:eastAsia="Times New Roman"/>
                <w:lang w:val="en-US"/>
              </w:rPr>
              <w:t xml:space="preserve">Use or disclosure of Psychotherapy Notes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Training: </w:t>
            </w:r>
            <w:r>
              <w:rPr>
                <w:rFonts w:eastAsia="Times New Roman"/>
                <w:lang w:val="en-US"/>
              </w:rPr>
              <w:t xml:space="preserve">Use or disclosure by the covered entity for its own training programs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Legal: </w:t>
            </w:r>
            <w:r>
              <w:rPr>
                <w:rFonts w:eastAsia="Times New Roman"/>
                <w:lang w:val="en-US"/>
              </w:rPr>
              <w:t xml:space="preserve">Use or disclosure by the covered entity to defend itself in a legal action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Marketing: </w:t>
            </w:r>
            <w:r>
              <w:rPr>
                <w:rFonts w:eastAsia="Times New Roman"/>
                <w:lang w:val="en-US"/>
              </w:rPr>
              <w:t xml:space="preserve">Marketing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Directory: </w:t>
            </w:r>
            <w:r>
              <w:rPr>
                <w:rFonts w:eastAsia="Times New Roman"/>
                <w:lang w:val="en-US"/>
              </w:rPr>
              <w:t xml:space="preserve">Use and disclosure for facility directories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Family: </w:t>
            </w:r>
            <w:r>
              <w:rPr>
                <w:rFonts w:eastAsia="Times New Roman"/>
                <w:lang w:val="en-US"/>
              </w:rPr>
              <w:t xml:space="preserve">Disclose to a family member, other relative, or a close personal friend of the individua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Prsent: </w:t>
            </w:r>
            <w:r>
              <w:rPr>
                <w:rFonts w:eastAsia="Times New Roman"/>
                <w:lang w:val="en-US"/>
              </w:rPr>
              <w:t xml:space="preserve">Uses and disclosures with the individual present.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Emergency: </w:t>
            </w:r>
            <w:r>
              <w:rPr>
                <w:rFonts w:eastAsia="Times New Roman"/>
                <w:lang w:val="en-US"/>
              </w:rPr>
              <w:t xml:space="preserve">ermission cannot practicably be provided because of the individualâ€™s incapacity or an emergenc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Disaster: </w:t>
            </w:r>
            <w:r>
              <w:rPr>
                <w:rFonts w:eastAsia="Times New Roman"/>
                <w:lang w:val="en-US"/>
              </w:rPr>
              <w:t xml:space="preserve">Use and disclosures for disaster relief purposes.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Public Health: </w:t>
            </w:r>
            <w:r>
              <w:rPr>
                <w:rFonts w:eastAsia="Times New Roman"/>
                <w:lang w:val="en-US"/>
              </w:rPr>
              <w:t xml:space="preserve">Uses and disclosures for public health activities.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Abuse: </w:t>
            </w:r>
            <w:r>
              <w:rPr>
                <w:rFonts w:eastAsia="Times New Roman"/>
                <w:lang w:val="en-US"/>
              </w:rPr>
              <w:t xml:space="preserve">Disclosures about victims of abus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Oversight: </w:t>
            </w:r>
            <w:r>
              <w:rPr>
                <w:rFonts w:eastAsia="Times New Roman"/>
                <w:lang w:val="en-US"/>
              </w:rPr>
              <w:t xml:space="preserve">Uses and disclosures for health oversight activities.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Judicial: </w:t>
            </w:r>
            <w:r>
              <w:rPr>
                <w:rFonts w:eastAsia="Times New Roman"/>
                <w:lang w:val="en-US"/>
              </w:rPr>
              <w:t xml:space="preserve">Disclosures for judicial and administrative proceedings.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Law Enforcement: </w:t>
            </w:r>
            <w:r>
              <w:rPr>
                <w:rFonts w:eastAsia="Times New Roman"/>
                <w:lang w:val="en-US"/>
              </w:rPr>
              <w:t xml:space="preserve">Disclosures for law enforcement purposes.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Deceased: </w:t>
            </w:r>
            <w:r>
              <w:rPr>
                <w:rFonts w:eastAsia="Times New Roman"/>
                <w:lang w:val="en-US"/>
              </w:rPr>
              <w:t xml:space="preserve">Uses and disclosures about decedents.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Donation: </w:t>
            </w:r>
            <w:r>
              <w:rPr>
                <w:rFonts w:eastAsia="Times New Roman"/>
                <w:lang w:val="en-US"/>
              </w:rPr>
              <w:t xml:space="preserve">Uses and disclosures for cadaveric organ, eye or tissue donation purposes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Research: </w:t>
            </w:r>
            <w:r>
              <w:rPr>
                <w:rFonts w:eastAsia="Times New Roman"/>
                <w:lang w:val="en-US"/>
              </w:rPr>
              <w:t xml:space="preserve">Uses and disclosures for research purposes.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Threat: </w:t>
            </w:r>
            <w:r>
              <w:rPr>
                <w:rFonts w:eastAsia="Times New Roman"/>
                <w:lang w:val="en-US"/>
              </w:rPr>
              <w:t xml:space="preserve">Uses and disclosures to avert a serious threat to health or safety.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Government: </w:t>
            </w:r>
            <w:r>
              <w:rPr>
                <w:rFonts w:eastAsia="Times New Roman"/>
                <w:lang w:val="en-US"/>
              </w:rPr>
              <w:t xml:space="preserve">Uses and disclosures for specialized government functions.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Worker's Comp: </w:t>
            </w:r>
            <w:r>
              <w:rPr>
                <w:rFonts w:eastAsia="Times New Roman"/>
                <w:lang w:val="en-US"/>
              </w:rPr>
              <w:t xml:space="preserve">Disclosures for workersâ€™ compensation.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Coverage: </w:t>
            </w:r>
            <w:r>
              <w:rPr>
                <w:rFonts w:eastAsia="Times New Roman"/>
                <w:lang w:val="en-US"/>
              </w:rPr>
              <w:t xml:space="preserve">Disclosures for insurance or disability coverage determination </w:t>
            </w:r>
          </w:p>
        </w:tc>
      </w:tr>
      <w:tr w:rsidR="004049E5">
        <w:trPr>
          <w:divId w:val="701369450"/>
          <w:tblCellSpacing w:w="15" w:type="dxa"/>
        </w:trPr>
        <w:tc>
          <w:tcPr>
            <w:tcW w:w="0" w:type="auto"/>
            <w:vAlign w:val="center"/>
            <w:hideMark/>
          </w:tcPr>
          <w:p w:rsidR="004049E5" w:rsidRDefault="004049E5">
            <w:pPr>
              <w:rPr>
                <w:rFonts w:eastAsia="Times New Roman"/>
                <w:lang w:val="en-US"/>
              </w:rPr>
            </w:pPr>
          </w:p>
        </w:tc>
        <w:tc>
          <w:tcPr>
            <w:tcW w:w="0" w:type="auto"/>
            <w:vAlign w:val="center"/>
            <w:hideMark/>
          </w:tcPr>
          <w:p w:rsidR="004049E5" w:rsidRDefault="005B11EB">
            <w:pPr>
              <w:rPr>
                <w:rFonts w:eastAsia="Times New Roman"/>
                <w:lang w:val="en-US"/>
              </w:rPr>
            </w:pPr>
            <w:r>
              <w:rPr>
                <w:rFonts w:eastAsia="Times New Roman"/>
                <w:b/>
                <w:bCs/>
                <w:lang w:val="en-US"/>
              </w:rPr>
              <w:t xml:space="preserve">Reqeust: </w:t>
            </w:r>
            <w:r>
              <w:rPr>
                <w:rFonts w:eastAsia="Times New Roman"/>
                <w:lang w:val="en-US"/>
              </w:rPr>
              <w:t xml:space="preserve">Request of the Individual </w:t>
            </w:r>
          </w:p>
        </w:tc>
      </w:tr>
    </w:tbl>
    <w:p w:rsidR="004049E5" w:rsidRDefault="005B11EB">
      <w:pPr>
        <w:pStyle w:val="Heading1"/>
        <w:divId w:val="1326664884"/>
        <w:rPr>
          <w:rFonts w:eastAsia="Times New Roman"/>
          <w:lang w:val="en-US"/>
        </w:rPr>
      </w:pPr>
      <w:r>
        <w:rPr>
          <w:rFonts w:eastAsia="Times New Roman"/>
          <w:lang w:val="en-US"/>
        </w:rPr>
        <w:t>Office of the National Coordinator for Health IT</w:t>
      </w:r>
    </w:p>
    <w:p w:rsidR="004049E5" w:rsidRDefault="005B11EB">
      <w:pPr>
        <w:pStyle w:val="Heading2"/>
        <w:divId w:val="1326664884"/>
        <w:rPr>
          <w:rFonts w:eastAsia="Times New Roman"/>
          <w:lang w:val="en-US"/>
        </w:rPr>
      </w:pPr>
      <w:r>
        <w:rPr>
          <w:rFonts w:eastAsia="Times New Roman"/>
          <w:lang w:val="en-US"/>
        </w:rPr>
        <w:t>ValueSet: DataElement SDC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DataElement SDC Concept (Data Element S D C Concept) </w:t>
            </w:r>
          </w:p>
        </w:tc>
      </w:tr>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allowed codes for identifying the ISO 11179 data element concept if intended for registration/use within the U.S. Structured Data Capture (SDC) project. </w:t>
            </w:r>
          </w:p>
        </w:tc>
      </w:tr>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1326664884"/>
        <w:rPr>
          <w:rFonts w:eastAsia="Times New Roman"/>
          <w:lang w:val="en-US"/>
        </w:rPr>
      </w:pPr>
      <w:r>
        <w:rPr>
          <w:rFonts w:eastAsia="Times New Roman"/>
          <w:lang w:val="en-US"/>
        </w:rPr>
        <w:lastRenderedPageBreak/>
        <w:t>ValueSet: DataElement SDC Concept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DataElement SDC Concept (Data Element S D C Concept) </w:t>
            </w:r>
          </w:p>
        </w:tc>
      </w:tr>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allowed codes for identifying the ISO 11179 data element concept if intended for registration/use within the U.S. Structured Data Capture (SDC) project. </w:t>
            </w:r>
          </w:p>
        </w:tc>
      </w:tr>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1326664884"/>
        <w:rPr>
          <w:rFonts w:eastAsia="Times New Roman"/>
          <w:lang w:val="en-US"/>
        </w:rPr>
      </w:pPr>
      <w:r>
        <w:rPr>
          <w:rFonts w:eastAsia="Times New Roman"/>
          <w:lang w:val="en-US"/>
        </w:rPr>
        <w:t>ValueSet: DataElement SDC Object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DataElement SDC Object Class (Data Element S D C Object Class) </w:t>
            </w:r>
          </w:p>
        </w:tc>
      </w:tr>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allowed codes for identifying the ISO 11179 ObjectClass for a particular data element if intended for registration/use within the U.S. Structured Data Capture (SDC) project. </w:t>
            </w:r>
          </w:p>
        </w:tc>
      </w:tr>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2"/>
        <w:divId w:val="1326664884"/>
        <w:rPr>
          <w:rFonts w:eastAsia="Times New Roman"/>
          <w:lang w:val="en-US"/>
        </w:rPr>
      </w:pPr>
      <w:r>
        <w:rPr>
          <w:rFonts w:eastAsia="Times New Roman"/>
          <w:lang w:val="en-US"/>
        </w:rPr>
        <w:t>ValueSet: DataElement SDC Object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DataElement SDC Object Class (Data Element S D C Object Class) </w:t>
            </w:r>
          </w:p>
        </w:tc>
      </w:tr>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The allowed codes for identifying the ISO 11179 ObjectClass Property for a particular data element if intended for registration/use within the U.S. Structured Data Capture (SDC) project. </w:t>
            </w:r>
          </w:p>
        </w:tc>
      </w:tr>
      <w:tr w:rsidR="004049E5">
        <w:trPr>
          <w:divId w:val="1326664884"/>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LOINCÂ®, which is copyright Â© 1995 Regenstrief Institute, Inc. and the LOINC Committee, and available at no cost under the license at http://loinc.org/terms-of-use. 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1"/>
        <w:divId w:val="803619360"/>
        <w:rPr>
          <w:rFonts w:eastAsia="Times New Roman"/>
          <w:lang w:val="en-US"/>
        </w:rPr>
      </w:pPr>
      <w:r>
        <w:rPr>
          <w:rFonts w:eastAsia="Times New Roman"/>
          <w:lang w:val="en-US"/>
        </w:rPr>
        <w:t>Order and Observation Workgroup</w:t>
      </w:r>
    </w:p>
    <w:p w:rsidR="004049E5" w:rsidRDefault="005B11EB">
      <w:pPr>
        <w:pStyle w:val="Heading2"/>
        <w:divId w:val="803619360"/>
        <w:rPr>
          <w:rFonts w:eastAsia="Times New Roman"/>
          <w:lang w:val="en-US"/>
        </w:rPr>
      </w:pPr>
      <w:r>
        <w:rPr>
          <w:rFonts w:eastAsia="Times New Roman"/>
          <w:lang w:val="en-US"/>
        </w:rPr>
        <w:lastRenderedPageBreak/>
        <w:t>ValueSet: Bodysite Location Modifier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80361936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Bodysite Location Modifier (Bodysite Location Modifier) </w:t>
            </w:r>
          </w:p>
        </w:tc>
      </w:tr>
      <w:tr w:rsidR="004049E5">
        <w:trPr>
          <w:divId w:val="80361936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SNOMED-CT concepts modifying the anatomic location</w:t>
            </w:r>
          </w:p>
        </w:tc>
      </w:tr>
      <w:tr w:rsidR="004049E5">
        <w:trPr>
          <w:divId w:val="803619360"/>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1"/>
        <w:divId w:val="1939212410"/>
        <w:rPr>
          <w:rFonts w:eastAsia="Times New Roman"/>
          <w:lang w:val="en-US"/>
        </w:rPr>
      </w:pPr>
      <w:r>
        <w:rPr>
          <w:rFonts w:eastAsia="Times New Roman"/>
          <w:lang w:val="en-US"/>
        </w:rPr>
        <w:t>Orders and Observations Working Group</w:t>
      </w:r>
    </w:p>
    <w:p w:rsidR="004049E5" w:rsidRDefault="005B11EB">
      <w:pPr>
        <w:pStyle w:val="Heading2"/>
        <w:divId w:val="1939212410"/>
        <w:rPr>
          <w:rFonts w:eastAsia="Times New Roman"/>
          <w:lang w:val="en-US"/>
        </w:rPr>
      </w:pPr>
      <w:r>
        <w:rPr>
          <w:rFonts w:eastAsia="Times New Roman"/>
          <w:lang w:val="en-US"/>
        </w:rPr>
        <w:t>ValueSet: Diagnostic Order Event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939212410"/>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Diagnostic Order Event Codes (Diagnostic Order Event Codes) </w:t>
            </w:r>
          </w:p>
        </w:tc>
      </w:tr>
      <w:tr w:rsidR="004049E5">
        <w:trPr>
          <w:divId w:val="1939212410"/>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Additional information about an event that occurred to a diagnostic order</w:t>
            </w:r>
          </w:p>
        </w:tc>
      </w:tr>
      <w:tr w:rsidR="004049E5">
        <w:trPr>
          <w:divId w:val="1939212410"/>
          <w:tblCellSpacing w:w="15" w:type="dxa"/>
        </w:trPr>
        <w:tc>
          <w:tcPr>
            <w:tcW w:w="0" w:type="auto"/>
            <w:vAlign w:val="center"/>
            <w:hideMark/>
          </w:tcPr>
          <w:p w:rsidR="004049E5" w:rsidRDefault="005B11EB">
            <w:pPr>
              <w:rPr>
                <w:rFonts w:eastAsia="Times New Roman"/>
                <w:lang w:val="en-US"/>
              </w:rPr>
            </w:pPr>
            <w:r>
              <w:rPr>
                <w:rFonts w:eastAsia="Times New Roman"/>
                <w:lang w:val="en-US"/>
              </w:rPr>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value set includes content from SNOMED CT, which is copyright Â© 2002+ International Health Terminology Standards Development Organisation (IHTSDO), and distributed by agreement between IHTSDO and HL7. Implementer use of SNOMED CT is not covered by this agreement </w:t>
            </w:r>
          </w:p>
        </w:tc>
      </w:tr>
    </w:tbl>
    <w:p w:rsidR="004049E5" w:rsidRDefault="005B11EB">
      <w:pPr>
        <w:pStyle w:val="Heading1"/>
        <w:divId w:val="680813905"/>
        <w:rPr>
          <w:rFonts w:eastAsia="Times New Roman"/>
          <w:lang w:val="en-US"/>
        </w:rPr>
      </w:pPr>
      <w:r>
        <w:rPr>
          <w:rFonts w:eastAsia="Times New Roman"/>
          <w:lang w:val="en-US"/>
        </w:rPr>
        <w:t>PHIN VADS</w:t>
      </w:r>
    </w:p>
    <w:p w:rsidR="004049E5" w:rsidRDefault="005B11EB">
      <w:pPr>
        <w:pStyle w:val="Heading1"/>
        <w:divId w:val="128713867"/>
        <w:rPr>
          <w:rFonts w:eastAsia="Times New Roman"/>
          <w:lang w:val="en-US"/>
        </w:rPr>
      </w:pPr>
      <w:r>
        <w:rPr>
          <w:rFonts w:eastAsia="Times New Roman"/>
          <w:lang w:val="en-US"/>
        </w:rPr>
        <w:t>Published by: HL7 Orders and Observations Workgroup</w:t>
      </w:r>
    </w:p>
    <w:p w:rsidR="004049E5" w:rsidRDefault="005B11EB">
      <w:pPr>
        <w:pStyle w:val="Heading1"/>
        <w:divId w:val="1649287644"/>
        <w:rPr>
          <w:rFonts w:eastAsia="Times New Roman"/>
          <w:lang w:val="en-US"/>
        </w:rPr>
      </w:pPr>
      <w:r>
        <w:rPr>
          <w:rFonts w:eastAsia="Times New Roman"/>
          <w:lang w:val="en-US"/>
        </w:rPr>
        <w:t>USHIK</w:t>
      </w:r>
    </w:p>
    <w:p w:rsidR="004049E5" w:rsidRDefault="005B11EB">
      <w:pPr>
        <w:pStyle w:val="Heading2"/>
        <w:divId w:val="1649287644"/>
        <w:rPr>
          <w:rFonts w:eastAsia="Times New Roman"/>
          <w:lang w:val="en-US"/>
        </w:rPr>
      </w:pPr>
      <w:r>
        <w:rPr>
          <w:rFonts w:eastAsia="Times New Roman"/>
          <w:lang w:val="en-US"/>
        </w:rPr>
        <w:t>ValueSet: Document Class Value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4049E5">
        <w:trPr>
          <w:divId w:val="1649287644"/>
          <w:tblCellSpacing w:w="15" w:type="dxa"/>
        </w:trPr>
        <w:tc>
          <w:tcPr>
            <w:tcW w:w="0" w:type="auto"/>
            <w:vAlign w:val="center"/>
            <w:hideMark/>
          </w:tcPr>
          <w:p w:rsidR="004049E5" w:rsidRDefault="005B11EB">
            <w:pPr>
              <w:rPr>
                <w:rFonts w:eastAsia="Times New Roman"/>
                <w:lang w:val="en-US"/>
              </w:rPr>
            </w:pPr>
            <w:r>
              <w:rPr>
                <w:rFonts w:eastAsia="Times New Roman"/>
                <w:lang w:val="en-US"/>
              </w:rPr>
              <w:t>Name</w:t>
            </w:r>
          </w:p>
        </w:tc>
        <w:tc>
          <w:tcPr>
            <w:tcW w:w="0" w:type="auto"/>
            <w:vAlign w:val="center"/>
            <w:hideMark/>
          </w:tcPr>
          <w:p w:rsidR="004049E5" w:rsidRDefault="005B11EB">
            <w:pPr>
              <w:rPr>
                <w:rFonts w:eastAsia="Times New Roman"/>
                <w:lang w:val="en-US"/>
              </w:rPr>
            </w:pPr>
            <w:r>
              <w:rPr>
                <w:rFonts w:eastAsia="Times New Roman"/>
                <w:lang w:val="en-US"/>
              </w:rPr>
              <w:t xml:space="preserve">Document Class Value Set (Document Class Value Set) </w:t>
            </w:r>
          </w:p>
        </w:tc>
      </w:tr>
      <w:tr w:rsidR="004049E5">
        <w:trPr>
          <w:divId w:val="1649287644"/>
          <w:tblCellSpacing w:w="15" w:type="dxa"/>
        </w:trPr>
        <w:tc>
          <w:tcPr>
            <w:tcW w:w="0" w:type="auto"/>
            <w:vAlign w:val="center"/>
            <w:hideMark/>
          </w:tcPr>
          <w:p w:rsidR="004049E5" w:rsidRDefault="005B11EB">
            <w:pPr>
              <w:rPr>
                <w:rFonts w:eastAsia="Times New Roman"/>
                <w:lang w:val="en-US"/>
              </w:rPr>
            </w:pPr>
            <w:r>
              <w:rPr>
                <w:rFonts w:eastAsia="Times New Roman"/>
                <w:lang w:val="en-US"/>
              </w:rPr>
              <w:t>Description</w:t>
            </w:r>
          </w:p>
        </w:tc>
        <w:tc>
          <w:tcPr>
            <w:tcW w:w="0" w:type="auto"/>
            <w:vAlign w:val="center"/>
            <w:hideMark/>
          </w:tcPr>
          <w:p w:rsidR="004049E5" w:rsidRDefault="005B11EB">
            <w:pPr>
              <w:rPr>
                <w:rFonts w:eastAsia="Times New Roman"/>
                <w:lang w:val="en-US"/>
              </w:rPr>
            </w:pPr>
            <w:r>
              <w:rPr>
                <w:rFonts w:eastAsia="Times New Roman"/>
                <w:lang w:val="en-US"/>
              </w:rPr>
              <w:t xml:space="preserve">This is the code specifying the high-level kind of document (e.g., Prescription, Discharge Summary, Report, etc.). The Document Class value set is reproduced from HITSP C80 Table 2-144 Document Class Value Set Definition. Note: Class code for documents comes from LOINC, and is based upon one of the following:The type of service described by the document. It is described at a very high level in Section 7.3 of the LOINC Manual. The type study performed. It was determined by identifying modalities for study reports. The section of the chart where the document is placed. It was determined from the SETs created for Claims Attachment requests. </w:t>
            </w:r>
          </w:p>
        </w:tc>
      </w:tr>
      <w:tr w:rsidR="004049E5">
        <w:trPr>
          <w:divId w:val="1649287644"/>
          <w:tblCellSpacing w:w="15" w:type="dxa"/>
        </w:trPr>
        <w:tc>
          <w:tcPr>
            <w:tcW w:w="0" w:type="auto"/>
            <w:vAlign w:val="center"/>
            <w:hideMark/>
          </w:tcPr>
          <w:p w:rsidR="004049E5" w:rsidRDefault="005B11EB">
            <w:pPr>
              <w:rPr>
                <w:rFonts w:eastAsia="Times New Roman"/>
                <w:lang w:val="en-US"/>
              </w:rPr>
            </w:pPr>
            <w:r>
              <w:rPr>
                <w:rFonts w:eastAsia="Times New Roman"/>
                <w:lang w:val="en-US"/>
              </w:rPr>
              <w:lastRenderedPageBreak/>
              <w:t>Copyright</w:t>
            </w:r>
          </w:p>
        </w:tc>
        <w:tc>
          <w:tcPr>
            <w:tcW w:w="0" w:type="auto"/>
            <w:vAlign w:val="center"/>
            <w:hideMark/>
          </w:tcPr>
          <w:p w:rsidR="004049E5" w:rsidRDefault="005B11EB">
            <w:pPr>
              <w:rPr>
                <w:rFonts w:eastAsia="Times New Roman"/>
                <w:lang w:val="en-US"/>
              </w:rPr>
            </w:pPr>
            <w:r>
              <w:rPr>
                <w:rFonts w:eastAsia="Times New Roman"/>
                <w:lang w:val="en-US"/>
              </w:rPr>
              <w:t xml:space="preserve">This content from LOINCÂ® is copyright Â© 1995 Regenstrief Institute, Inc. and the LOINC Committee, and available at no cost under the license at http://loinc.org/terms-of-use </w:t>
            </w:r>
          </w:p>
        </w:tc>
      </w:tr>
    </w:tbl>
    <w:p w:rsidR="005B11EB" w:rsidRDefault="005B11EB">
      <w:pPr>
        <w:divId w:val="1649287644"/>
        <w:rPr>
          <w:rFonts w:eastAsia="Times New Roman"/>
        </w:rPr>
      </w:pPr>
    </w:p>
    <w:sectPr w:rsidR="005B11EB">
      <w:footerReference w:type="default" r:id="rId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iki Merrick" w:date="2015-09-12T12:45:00Z" w:initials="RM">
    <w:p w:rsidR="008F28A4" w:rsidRDefault="008F28A4">
      <w:pPr>
        <w:pStyle w:val="CommentText"/>
      </w:pPr>
      <w:r>
        <w:rPr>
          <w:rStyle w:val="CommentReference"/>
        </w:rPr>
        <w:annotationRef/>
      </w:r>
      <w:r>
        <w:t>Started here</w:t>
      </w:r>
    </w:p>
  </w:comment>
  <w:comment w:id="15" w:author="Riki Merrick" w:date="2015-09-08T17:41:00Z" w:initials="RM">
    <w:p w:rsidR="0021013C" w:rsidRDefault="0021013C">
      <w:pPr>
        <w:pStyle w:val="CommentText"/>
      </w:pPr>
      <w:r>
        <w:rPr>
          <w:rStyle w:val="CommentReference"/>
        </w:rPr>
        <w:annotationRef/>
      </w:r>
      <w:r>
        <w:t>is this suposed to be narrower - the inexact seems to be difference in overlap, not necessarily just narrower mapping</w:t>
      </w:r>
    </w:p>
  </w:comment>
  <w:comment w:id="23" w:author="Riki Merrick" w:date="2015-09-08T17:41:00Z" w:initials="RM">
    <w:p w:rsidR="0021013C" w:rsidRDefault="0021013C">
      <w:pPr>
        <w:pStyle w:val="CommentText"/>
      </w:pPr>
      <w:r>
        <w:rPr>
          <w:rStyle w:val="CommentReference"/>
        </w:rPr>
        <w:annotationRef/>
      </w:r>
      <w:r>
        <w:t>in other valueset defintions we don't seem to enumerate the members - delete?</w:t>
      </w:r>
    </w:p>
  </w:comment>
  <w:comment w:id="45" w:author="Riki Merrick" w:date="2015-09-08T17:41:00Z" w:initials="RM">
    <w:p w:rsidR="0021013C" w:rsidRDefault="0021013C">
      <w:pPr>
        <w:pStyle w:val="CommentText"/>
      </w:pPr>
      <w:r>
        <w:rPr>
          <w:rStyle w:val="CommentReference"/>
        </w:rPr>
        <w:annotationRef/>
      </w:r>
      <w:r>
        <w:t>Font i the same - but letters are ALL CAPS with spaces - is that intended?</w:t>
      </w:r>
    </w:p>
  </w:comment>
  <w:comment w:id="58" w:author="Riki Merrick" w:date="2015-09-08T17:41:00Z" w:initials="RM">
    <w:p w:rsidR="0021013C" w:rsidRDefault="0021013C">
      <w:pPr>
        <w:pStyle w:val="CommentText"/>
      </w:pPr>
      <w:r>
        <w:rPr>
          <w:rStyle w:val="CommentReference"/>
        </w:rPr>
        <w:annotationRef/>
      </w:r>
      <w:r>
        <w:t>using a question as a defintion is not usual, but changes here are probably beyond QA - if not suggest:  importance of constraint violations in regards to conformance</w:t>
      </w:r>
    </w:p>
  </w:comment>
  <w:comment w:id="80" w:author="Riki Merrick" w:date="2015-09-08T17:41:00Z" w:initials="RM">
    <w:p w:rsidR="0021013C" w:rsidRDefault="0021013C">
      <w:pPr>
        <w:pStyle w:val="CommentText"/>
      </w:pPr>
      <w:r>
        <w:rPr>
          <w:rStyle w:val="CommentReference"/>
        </w:rPr>
        <w:annotationRef/>
      </w:r>
      <w:r>
        <w:t>suggested switch in order to not look like two "g" as part of e.g. by accident</w:t>
      </w:r>
    </w:p>
  </w:comment>
  <w:comment w:id="83" w:author="Riki Merrick" w:date="2015-09-08T17:41:00Z" w:initials="RM">
    <w:p w:rsidR="0021013C" w:rsidRDefault="0021013C">
      <w:pPr>
        <w:pStyle w:val="CommentText"/>
      </w:pPr>
      <w:r>
        <w:rPr>
          <w:rStyle w:val="CommentReference"/>
        </w:rPr>
        <w:annotationRef/>
      </w:r>
      <w:r>
        <w:t>Should these be alphabetised?</w:t>
      </w:r>
    </w:p>
  </w:comment>
  <w:comment w:id="84" w:author="Riki Merrick" w:date="2015-09-08T17:41:00Z" w:initials="RM">
    <w:p w:rsidR="0021013C" w:rsidRDefault="0021013C">
      <w:pPr>
        <w:pStyle w:val="CommentText"/>
      </w:pPr>
      <w:r>
        <w:rPr>
          <w:rStyle w:val="CommentReference"/>
        </w:rPr>
        <w:annotationRef/>
      </w:r>
      <w:r>
        <w:t>Copied from Profiles-Types document</w:t>
      </w:r>
    </w:p>
  </w:comment>
  <w:comment w:id="98" w:author="Riki Merrick" w:date="2015-09-08T17:41:00Z" w:initials="RM">
    <w:p w:rsidR="0021013C" w:rsidRDefault="0021013C">
      <w:pPr>
        <w:pStyle w:val="CommentText"/>
      </w:pPr>
      <w:r>
        <w:rPr>
          <w:rStyle w:val="CommentReference"/>
        </w:rPr>
        <w:annotationRef/>
      </w:r>
      <w:r>
        <w:t>Copied from Profiles-Types document</w:t>
      </w:r>
    </w:p>
  </w:comment>
  <w:comment w:id="100" w:author="Riki Merrick" w:date="2015-09-08T17:41:00Z" w:initials="RM">
    <w:p w:rsidR="0021013C" w:rsidRDefault="0021013C">
      <w:pPr>
        <w:pStyle w:val="CommentText"/>
      </w:pPr>
      <w:r>
        <w:rPr>
          <w:rStyle w:val="CommentReference"/>
        </w:rPr>
        <w:annotationRef/>
      </w:r>
      <w:r>
        <w:t>Copied from Profiles-Types document - not a good defintion, as it uses the to be defined word in it - but probalby past QA:</w:t>
      </w:r>
      <w:r w:rsidRPr="00E71FD2">
        <w:rPr>
          <w:rFonts w:ascii="Arial" w:hAnsi="Arial" w:cs="Arial"/>
          <w:color w:val="223645"/>
          <w:sz w:val="21"/>
          <w:szCs w:val="21"/>
        </w:rPr>
        <w:t xml:space="preserve"> </w:t>
      </w:r>
      <w:r>
        <w:rPr>
          <w:rStyle w:val="apple-converted-space"/>
          <w:rFonts w:ascii="Arial" w:hAnsi="Arial" w:cs="Arial"/>
          <w:color w:val="000000"/>
          <w:sz w:val="21"/>
          <w:szCs w:val="21"/>
          <w:shd w:val="clear" w:color="auto" w:fill="F1F1F1"/>
        </w:rPr>
        <w:t> </w:t>
      </w:r>
      <w:r>
        <w:rPr>
          <w:rFonts w:ascii="Arial" w:hAnsi="Arial" w:cs="Arial"/>
          <w:color w:val="000000"/>
          <w:sz w:val="21"/>
          <w:szCs w:val="21"/>
          <w:shd w:val="clear" w:color="auto" w:fill="F1F1F1"/>
        </w:rPr>
        <w:t>the amount of space between two places or things</w:t>
      </w:r>
      <w:r>
        <w:rPr>
          <w:rFonts w:ascii="Arial" w:hAnsi="Arial" w:cs="Arial"/>
          <w:color w:val="223645"/>
          <w:sz w:val="21"/>
          <w:szCs w:val="21"/>
        </w:rPr>
        <w:t xml:space="preserve"> </w:t>
      </w:r>
      <w:r>
        <w:rPr>
          <w:rFonts w:ascii="Arial" w:hAnsi="Arial" w:cs="Arial"/>
          <w:color w:val="000000"/>
          <w:sz w:val="21"/>
          <w:szCs w:val="21"/>
          <w:shd w:val="clear" w:color="auto" w:fill="F1F1F1"/>
        </w:rPr>
        <w:t>(Merriam-Webster)</w:t>
      </w:r>
    </w:p>
  </w:comment>
  <w:comment w:id="102" w:author="Riki Merrick" w:date="2015-09-08T17:41:00Z" w:initials="RM">
    <w:p w:rsidR="0021013C" w:rsidRDefault="0021013C">
      <w:pPr>
        <w:pStyle w:val="CommentText"/>
      </w:pPr>
      <w:r>
        <w:rPr>
          <w:rStyle w:val="CommentReference"/>
        </w:rPr>
        <w:annotationRef/>
      </w:r>
      <w:r>
        <w:t>Copied from Profiles-Types document</w:t>
      </w:r>
    </w:p>
  </w:comment>
  <w:comment w:id="109" w:author="Riki Merrick" w:date="2015-09-08T17:41:00Z" w:initials="RM">
    <w:p w:rsidR="0021013C" w:rsidRDefault="0021013C">
      <w:pPr>
        <w:pStyle w:val="CommentText"/>
      </w:pPr>
      <w:r>
        <w:rPr>
          <w:rStyle w:val="CommentReference"/>
        </w:rPr>
        <w:annotationRef/>
      </w:r>
      <w:r>
        <w:t>Copied from Profiles-Types document - not a good defintion, as it uses the to be defined word in it - but probalby past QA:</w:t>
      </w:r>
      <w:r w:rsidRPr="00E71FD2">
        <w:rPr>
          <w:rFonts w:ascii="Arial" w:hAnsi="Arial" w:cs="Arial"/>
          <w:color w:val="223645"/>
          <w:sz w:val="21"/>
          <w:szCs w:val="21"/>
        </w:rPr>
        <w:t xml:space="preserve"> </w:t>
      </w:r>
      <w:r>
        <w:rPr>
          <w:rStyle w:val="apple-converted-space"/>
          <w:rFonts w:ascii="Arial" w:hAnsi="Arial" w:cs="Arial"/>
          <w:color w:val="000000"/>
          <w:sz w:val="21"/>
          <w:szCs w:val="21"/>
          <w:shd w:val="clear" w:color="auto" w:fill="F1F1F1"/>
        </w:rPr>
        <w:t> </w:t>
      </w:r>
      <w:r>
        <w:rPr>
          <w:rFonts w:ascii="Arial" w:hAnsi="Arial" w:cs="Arial"/>
          <w:color w:val="223645"/>
          <w:sz w:val="21"/>
          <w:szCs w:val="21"/>
        </w:rPr>
        <w:t>a form or denomination of currency</w:t>
      </w:r>
    </w:p>
  </w:comment>
  <w:comment w:id="117" w:author="Riki Merrick" w:date="2015-09-08T17:41:00Z" w:initials="RM">
    <w:p w:rsidR="0021013C" w:rsidRDefault="0021013C">
      <w:pPr>
        <w:pStyle w:val="CommentText"/>
      </w:pPr>
      <w:r>
        <w:rPr>
          <w:rStyle w:val="CommentReference"/>
        </w:rPr>
        <w:annotationRef/>
      </w:r>
      <w:r>
        <w:t>Copied from Profiles-Types document</w:t>
      </w:r>
    </w:p>
  </w:comment>
  <w:comment w:id="144" w:author="Riki Merrick" w:date="2015-09-08T17:41:00Z" w:initials="RM">
    <w:p w:rsidR="0021013C" w:rsidRDefault="0021013C">
      <w:pPr>
        <w:pStyle w:val="CommentText"/>
      </w:pPr>
      <w:r>
        <w:rPr>
          <w:rStyle w:val="CommentReference"/>
        </w:rPr>
        <w:annotationRef/>
      </w:r>
      <w:r>
        <w:t>Not a good definition – should not use the same words that are being defined in the definition, but probably past QA – suggest:</w:t>
      </w:r>
    </w:p>
    <w:p w:rsidR="0021013C" w:rsidRDefault="0021013C">
      <w:pPr>
        <w:pStyle w:val="CommentText"/>
      </w:pPr>
      <w:r>
        <w:t>Describes if a device function has been adjusted to meet standards.</w:t>
      </w:r>
    </w:p>
  </w:comment>
  <w:comment w:id="149" w:author="Riki Merrick" w:date="2015-09-08T17:41:00Z" w:initials="RM">
    <w:p w:rsidR="0021013C" w:rsidRDefault="0021013C">
      <w:pPr>
        <w:pStyle w:val="CommentText"/>
      </w:pPr>
      <w:r>
        <w:rPr>
          <w:rStyle w:val="CommentReference"/>
        </w:rPr>
        <w:annotationRef/>
      </w:r>
      <w:r>
        <w:t>Not a good definition – should not use the same words that are being defined in the definition, but probably past QA – since the individual content is still listed as TODO – not sure what is being looked for here - sorry</w:t>
      </w:r>
    </w:p>
  </w:comment>
  <w:comment w:id="150" w:author="Riki Merrick" w:date="2015-09-08T17:41:00Z" w:initials="RM">
    <w:p w:rsidR="0021013C" w:rsidRDefault="0021013C">
      <w:pPr>
        <w:pStyle w:val="CommentText"/>
      </w:pPr>
      <w:r>
        <w:rPr>
          <w:rStyle w:val="CommentReference"/>
        </w:rPr>
        <w:annotationRef/>
      </w:r>
      <w:r>
        <w:t>Not a good definition – should not use the same words that are being defined in the definition, but probably past QA – suggest:</w:t>
      </w:r>
    </w:p>
    <w:p w:rsidR="0021013C" w:rsidRDefault="0021013C">
      <w:pPr>
        <w:pStyle w:val="CommentText"/>
      </w:pPr>
      <w:r>
        <w:t>Describes the kind of functionality of the device that will be reported.</w:t>
      </w:r>
    </w:p>
  </w:comment>
  <w:comment w:id="155" w:author="Riki Merrick" w:date="2015-09-08T17:41:00Z" w:initials="RM">
    <w:p w:rsidR="0021013C" w:rsidRDefault="0021013C">
      <w:pPr>
        <w:pStyle w:val="CommentText"/>
      </w:pPr>
      <w:r>
        <w:rPr>
          <w:rStyle w:val="CommentReference"/>
        </w:rPr>
        <w:annotationRef/>
      </w:r>
      <w:r>
        <w:t>Not a good definition – should not use the same words that are being defined in the definition, but probably past QA – suggest: Describes the color used to represent this particular device function measurement in the output.</w:t>
      </w:r>
    </w:p>
  </w:comment>
  <w:comment w:id="181" w:author="Riki Merrick" w:date="2015-09-08T17:41:00Z" w:initials="RM">
    <w:p w:rsidR="0021013C" w:rsidRDefault="0021013C">
      <w:pPr>
        <w:pStyle w:val="CommentText"/>
      </w:pPr>
      <w:r>
        <w:rPr>
          <w:rStyle w:val="CommentReference"/>
        </w:rPr>
        <w:annotationRef/>
      </w:r>
      <w:r>
        <w:t>Not a good definition – should not use the same words that are being defined in the definition, but probably past QA – suggest: Describes the device functionality’s readiness for use.</w:t>
      </w:r>
    </w:p>
    <w:p w:rsidR="0021013C" w:rsidRDefault="0021013C">
      <w:pPr>
        <w:pStyle w:val="CommentText"/>
      </w:pPr>
      <w:r>
        <w:t>After reading DeviceStatus – not sure if this suggestion holds – would be good to clearly describe the difference between DeviceMetricOperationalStatus and DeviceStatus – at the moment I am not sure I understand it.</w:t>
      </w:r>
    </w:p>
  </w:comment>
  <w:comment w:id="190" w:author="Riki Merrick" w:date="2015-09-08T17:41:00Z" w:initials="RM">
    <w:p w:rsidR="0021013C" w:rsidRDefault="0021013C">
      <w:pPr>
        <w:pStyle w:val="CommentText"/>
      </w:pPr>
      <w:r>
        <w:rPr>
          <w:rStyle w:val="CommentReference"/>
        </w:rPr>
        <w:annotationRef/>
      </w:r>
      <w:r>
        <w:t>It might be good to add that there is a hierarchy between these terms, as just from reading each of the individual descriptions the weighting between urgent, stat and ASAP is not immediately apparent – may be not QA</w:t>
      </w:r>
    </w:p>
    <w:p w:rsidR="0021013C" w:rsidRDefault="0021013C">
      <w:pPr>
        <w:pStyle w:val="CommentText"/>
      </w:pPr>
    </w:p>
    <w:p w:rsidR="0021013C" w:rsidRDefault="0021013C">
      <w:pPr>
        <w:pStyle w:val="CommentText"/>
      </w:pPr>
      <w:r>
        <w:t>Not a good definition</w:t>
      </w:r>
    </w:p>
  </w:comment>
  <w:comment w:id="196" w:author="Riki Merrick" w:date="2015-09-08T17:41:00Z" w:initials="RM">
    <w:p w:rsidR="0021013C" w:rsidRDefault="0021013C">
      <w:pPr>
        <w:pStyle w:val="CommentText"/>
      </w:pPr>
      <w:r>
        <w:rPr>
          <w:rStyle w:val="CommentReference"/>
        </w:rPr>
        <w:annotationRef/>
      </w:r>
      <w:r>
        <w:t>Not a good definition</w:t>
      </w:r>
    </w:p>
  </w:comment>
  <w:comment w:id="210" w:author="Riki Merrick" w:date="2015-09-08T17:41:00Z" w:initials="RM">
    <w:p w:rsidR="0021013C" w:rsidRDefault="0021013C">
      <w:pPr>
        <w:pStyle w:val="CommentText"/>
      </w:pPr>
      <w:r>
        <w:rPr>
          <w:rStyle w:val="CommentReference"/>
        </w:rPr>
        <w:annotationRef/>
      </w:r>
      <w:r>
        <w:t>It might be good to add that there is a hierarchy between these terms, as just from reading each of the individual descriptions the weighting between urgent, stat and ASAP is not immediately apparent – may be not QA</w:t>
      </w:r>
    </w:p>
    <w:p w:rsidR="0021013C" w:rsidRDefault="0021013C">
      <w:pPr>
        <w:pStyle w:val="CommentText"/>
      </w:pPr>
    </w:p>
    <w:p w:rsidR="0021013C" w:rsidRDefault="0021013C">
      <w:pPr>
        <w:pStyle w:val="CommentText"/>
      </w:pPr>
      <w:r>
        <w:t>Not a good definition</w:t>
      </w:r>
    </w:p>
  </w:comment>
  <w:comment w:id="214" w:author="Riki Merrick" w:date="2015-09-08T17:41:00Z" w:initials="RM">
    <w:p w:rsidR="0021013C" w:rsidRDefault="0021013C">
      <w:pPr>
        <w:pStyle w:val="CommentText"/>
      </w:pPr>
      <w:r>
        <w:rPr>
          <w:rStyle w:val="CommentReference"/>
        </w:rPr>
        <w:annotationRef/>
      </w:r>
      <w:r>
        <w:t>Not a good definition</w:t>
      </w:r>
    </w:p>
  </w:comment>
  <w:comment w:id="233" w:author="Riki Merrick" w:date="2015-09-08T17:41:00Z" w:initials="RM">
    <w:p w:rsidR="0021013C" w:rsidRDefault="0021013C">
      <w:pPr>
        <w:pStyle w:val="CommentText"/>
      </w:pPr>
      <w:r>
        <w:rPr>
          <w:rStyle w:val="CommentReference"/>
        </w:rPr>
        <w:annotationRef/>
      </w:r>
      <w:r>
        <w:t>Not a good definition</w:t>
      </w:r>
    </w:p>
  </w:comment>
  <w:comment w:id="246" w:author="Riki Merrick" w:date="2015-09-08T17:41:00Z" w:initials="RM">
    <w:p w:rsidR="0021013C" w:rsidRDefault="0021013C">
      <w:pPr>
        <w:pStyle w:val="CommentText"/>
      </w:pPr>
      <w:r>
        <w:rPr>
          <w:rStyle w:val="CommentReference"/>
        </w:rPr>
        <w:annotationRef/>
      </w:r>
      <w:r>
        <w:t>Not a good definition</w:t>
      </w:r>
    </w:p>
  </w:comment>
  <w:comment w:id="250" w:author="Riki Merrick" w:date="2015-09-08T17:41:00Z" w:initials="RM">
    <w:p w:rsidR="0021013C" w:rsidRDefault="0021013C">
      <w:pPr>
        <w:pStyle w:val="CommentText"/>
      </w:pPr>
      <w:r>
        <w:rPr>
          <w:rStyle w:val="CommentReference"/>
        </w:rPr>
        <w:annotationRef/>
      </w:r>
      <w:r>
        <w:t>Not a good definition</w:t>
      </w:r>
    </w:p>
  </w:comment>
  <w:comment w:id="267" w:author="Riki Merrick" w:date="2015-09-08T17:41:00Z" w:initials="RM">
    <w:p w:rsidR="0021013C" w:rsidRDefault="0021013C">
      <w:pPr>
        <w:pStyle w:val="CommentText"/>
      </w:pPr>
      <w:r>
        <w:rPr>
          <w:rStyle w:val="CommentReference"/>
        </w:rPr>
        <w:annotationRef/>
      </w:r>
      <w:r>
        <w:t>Not a good definition</w:t>
      </w:r>
    </w:p>
  </w:comment>
  <w:comment w:id="282" w:author="Riki Merrick" w:date="2015-09-08T17:41:00Z" w:initials="RM">
    <w:p w:rsidR="0021013C" w:rsidRDefault="0021013C">
      <w:pPr>
        <w:pStyle w:val="CommentText"/>
      </w:pPr>
      <w:r>
        <w:rPr>
          <w:rStyle w:val="CommentReference"/>
        </w:rPr>
        <w:annotationRef/>
      </w:r>
      <w:r>
        <w:t>Are we missing the actual codes here on purpose?</w:t>
      </w:r>
    </w:p>
  </w:comment>
  <w:comment w:id="293" w:author="Riki Merrick" w:date="2015-09-08T17:41:00Z" w:initials="RM">
    <w:p w:rsidR="0021013C" w:rsidRDefault="0021013C">
      <w:pPr>
        <w:pStyle w:val="CommentText"/>
      </w:pPr>
      <w:r>
        <w:rPr>
          <w:rStyle w:val="CommentReference"/>
        </w:rPr>
        <w:annotationRef/>
      </w:r>
      <w:r>
        <w:t>Definition seems to be describing the event rather than the timing and event together – is that intended?</w:t>
      </w:r>
    </w:p>
  </w:comment>
  <w:comment w:id="295" w:author="Riki Merrick" w:date="2015-09-08T17:41:00Z" w:initials="RM">
    <w:p w:rsidR="0021013C" w:rsidRDefault="0021013C">
      <w:pPr>
        <w:pStyle w:val="CommentText"/>
      </w:pPr>
      <w:r>
        <w:rPr>
          <w:rStyle w:val="CommentReference"/>
        </w:rPr>
        <w:annotationRef/>
      </w:r>
      <w:r>
        <w:t>Not a good definition – should not use the same words that are being defined in the definition, but probably past QA – suggest: Provides the setting in which the extension is used.</w:t>
      </w:r>
    </w:p>
  </w:comment>
  <w:comment w:id="305" w:author="Riki Merrick" w:date="2015-09-08T17:41:00Z" w:initials="RM">
    <w:p w:rsidR="0021013C" w:rsidRDefault="0021013C">
      <w:pPr>
        <w:pStyle w:val="CommentText"/>
      </w:pPr>
      <w:r>
        <w:rPr>
          <w:rStyle w:val="CommentReference"/>
        </w:rPr>
        <w:annotationRef/>
      </w:r>
      <w:r>
        <w:t>Is the letter spacing intentional?</w:t>
      </w:r>
    </w:p>
  </w:comment>
  <w:comment w:id="306" w:author="Riki Merrick" w:date="2015-09-08T17:41:00Z" w:initials="RM">
    <w:p w:rsidR="0021013C" w:rsidRDefault="0021013C">
      <w:pPr>
        <w:pStyle w:val="CommentText"/>
      </w:pPr>
      <w:r>
        <w:rPr>
          <w:rStyle w:val="CommentReference"/>
        </w:rPr>
        <w:annotationRef/>
      </w:r>
      <w:r>
        <w:t>Not a good definition</w:t>
      </w:r>
    </w:p>
  </w:comment>
  <w:comment w:id="349" w:author="Riki Merrick" w:date="2015-09-08T20:26:00Z" w:initials="RM">
    <w:p w:rsidR="0021013C" w:rsidRDefault="0021013C">
      <w:pPr>
        <w:pStyle w:val="CommentText"/>
      </w:pPr>
      <w:r>
        <w:rPr>
          <w:rStyle w:val="CommentReference"/>
        </w:rPr>
        <w:annotationRef/>
      </w:r>
      <w:r>
        <w:t>Suggest: This is a page showing where an included guide is injected.</w:t>
      </w:r>
    </w:p>
  </w:comment>
  <w:comment w:id="360" w:author="Riki Merrick" w:date="2015-09-11T17:01:00Z" w:initials="RM">
    <w:p w:rsidR="0021013C" w:rsidRDefault="0021013C">
      <w:pPr>
        <w:pStyle w:val="CommentText"/>
      </w:pPr>
      <w:r>
        <w:rPr>
          <w:rStyle w:val="CommentReference"/>
        </w:rPr>
        <w:annotationRef/>
      </w:r>
      <w:r>
        <w:t>Check if letter spacing is intentionally like this</w:t>
      </w:r>
    </w:p>
  </w:comment>
  <w:comment w:id="372" w:author="Riki Merrick" w:date="2015-09-11T17:06:00Z" w:initials="RM">
    <w:p w:rsidR="0021013C" w:rsidRDefault="0021013C">
      <w:pPr>
        <w:pStyle w:val="CommentText"/>
      </w:pPr>
      <w:r>
        <w:rPr>
          <w:rStyle w:val="CommentReference"/>
        </w:rPr>
        <w:annotationRef/>
      </w:r>
      <w:r>
        <w:t>Are we missing the actual codes – if not, should this have a link to DICOM, so folks can access then there?</w:t>
      </w:r>
    </w:p>
  </w:comment>
  <w:comment w:id="373" w:author="Riki Merrick" w:date="2015-09-11T17:08:00Z" w:initials="RM">
    <w:p w:rsidR="0021013C" w:rsidRDefault="0021013C">
      <w:pPr>
        <w:pStyle w:val="CommentText"/>
      </w:pPr>
      <w:r>
        <w:rPr>
          <w:rStyle w:val="CommentReference"/>
        </w:rPr>
        <w:annotationRef/>
      </w:r>
      <w:r>
        <w:t>Is using just json here too restrictive?</w:t>
      </w:r>
    </w:p>
    <w:p w:rsidR="0021013C" w:rsidRDefault="0021013C">
      <w:pPr>
        <w:pStyle w:val="CommentText"/>
      </w:pPr>
      <w:r>
        <w:t>Is this an overarching construct? If yes, should that be indicated herer?</w:t>
      </w:r>
    </w:p>
  </w:comment>
  <w:comment w:id="396" w:author="Riki Merrick" w:date="2015-09-11T17:12:00Z" w:initials="RM">
    <w:p w:rsidR="0021013C" w:rsidRDefault="0021013C">
      <w:pPr>
        <w:pStyle w:val="CommentText"/>
      </w:pPr>
      <w:r>
        <w:rPr>
          <w:rStyle w:val="CommentReference"/>
        </w:rPr>
        <w:annotationRef/>
      </w:r>
      <w:r>
        <w:t>Is this the only thing that constitutes and edit conflict? If not change to e.g.</w:t>
      </w:r>
    </w:p>
  </w:comment>
  <w:comment w:id="398" w:author="Riki Merrick" w:date="2015-09-11T17:13:00Z" w:initials="RM">
    <w:p w:rsidR="0021013C" w:rsidRDefault="0021013C">
      <w:pPr>
        <w:pStyle w:val="CommentText"/>
      </w:pPr>
      <w:r>
        <w:rPr>
          <w:rStyle w:val="CommentReference"/>
        </w:rPr>
        <w:annotationRef/>
      </w:r>
      <w:r>
        <w:t>Not a good definition to repeat the term – suggest Temporary processing issue</w:t>
      </w:r>
    </w:p>
  </w:comment>
  <w:comment w:id="403" w:author="Riki Merrick" w:date="2015-09-11T17:15:00Z" w:initials="RM">
    <w:p w:rsidR="0021013C" w:rsidRDefault="0021013C">
      <w:pPr>
        <w:pStyle w:val="CommentText"/>
      </w:pPr>
      <w:r>
        <w:rPr>
          <w:rStyle w:val="CommentReference"/>
        </w:rPr>
        <w:annotationRef/>
      </w:r>
      <w:r>
        <w:t>Are we missing the actual codes – if not, should this have a link to DICOM, so folks can access then there?</w:t>
      </w:r>
    </w:p>
  </w:comment>
  <w:comment w:id="443" w:author="Riki Merrick" w:date="2015-09-11T17:24:00Z" w:initials="RM">
    <w:p w:rsidR="0021013C" w:rsidRDefault="0021013C">
      <w:pPr>
        <w:pStyle w:val="CommentText"/>
      </w:pPr>
      <w:r>
        <w:rPr>
          <w:rStyle w:val="CommentReference"/>
        </w:rPr>
        <w:annotationRef/>
      </w:r>
      <w:r>
        <w:t>Should this be spelled out as Measurement</w:t>
      </w:r>
    </w:p>
  </w:comment>
  <w:comment w:id="444" w:author="Riki Merrick" w:date="2015-09-11T17:25:00Z" w:initials="RM">
    <w:p w:rsidR="0021013C" w:rsidRDefault="0021013C">
      <w:pPr>
        <w:pStyle w:val="CommentText"/>
      </w:pPr>
      <w:r>
        <w:rPr>
          <w:rStyle w:val="CommentReference"/>
        </w:rPr>
        <w:annotationRef/>
      </w:r>
      <w:r>
        <w:t>Not a good definition – should not use the same words that are being defined</w:t>
      </w:r>
    </w:p>
  </w:comment>
  <w:comment w:id="501" w:author="Riki Merrick" w:date="2015-09-11T17:33:00Z" w:initials="RM">
    <w:p w:rsidR="0021013C" w:rsidRDefault="0021013C">
      <w:pPr>
        <w:pStyle w:val="CommentText"/>
      </w:pPr>
      <w:r>
        <w:rPr>
          <w:rStyle w:val="CommentReference"/>
        </w:rPr>
        <w:annotationRef/>
      </w:r>
      <w:r>
        <w:t>Is this really soused to repeat?</w:t>
      </w:r>
    </w:p>
  </w:comment>
  <w:comment w:id="508" w:author="Riki Merrick" w:date="2015-09-11T17:35:00Z" w:initials="RM">
    <w:p w:rsidR="0021013C" w:rsidRDefault="0021013C">
      <w:pPr>
        <w:pStyle w:val="CommentText"/>
      </w:pPr>
      <w:r>
        <w:rPr>
          <w:rStyle w:val="CommentReference"/>
        </w:rPr>
        <w:annotationRef/>
      </w:r>
      <w:r>
        <w:t>Are these all soused to get a definitions still – if so, may be mark as TO DO?</w:t>
      </w:r>
    </w:p>
  </w:comment>
  <w:comment w:id="513" w:author="Riki Merrick" w:date="2015-09-11T17:39:00Z" w:initials="RM">
    <w:p w:rsidR="0021013C" w:rsidRDefault="0021013C">
      <w:pPr>
        <w:pStyle w:val="CommentText"/>
      </w:pPr>
      <w:r>
        <w:rPr>
          <w:rStyle w:val="CommentReference"/>
        </w:rPr>
        <w:annotationRef/>
      </w:r>
      <w:r>
        <w:t>Sentence incorrect – suggest: The participant is participating in the appointment at this time?</w:t>
      </w:r>
    </w:p>
  </w:comment>
  <w:comment w:id="512" w:author="Riki Merrick" w:date="2015-09-11T17:42:00Z" w:initials="RM">
    <w:p w:rsidR="0021013C" w:rsidRDefault="0021013C">
      <w:pPr>
        <w:pStyle w:val="CommentText"/>
      </w:pPr>
      <w:r>
        <w:rPr>
          <w:rStyle w:val="CommentReference"/>
        </w:rPr>
        <w:annotationRef/>
      </w:r>
      <w:r>
        <w:t xml:space="preserve">The descriptions for BOTH are the same as well as  several of the code descriptions – unlcear what the difference is </w:t>
      </w:r>
    </w:p>
  </w:comment>
  <w:comment w:id="518" w:author="Riki Merrick" w:date="2015-09-11T17:42:00Z" w:initials="RM">
    <w:p w:rsidR="0021013C" w:rsidRDefault="0021013C">
      <w:pPr>
        <w:pStyle w:val="CommentText"/>
      </w:pPr>
      <w:r>
        <w:rPr>
          <w:rStyle w:val="CommentReference"/>
        </w:rPr>
        <w:annotationRef/>
      </w:r>
      <w:r>
        <w:t>Are we missing codes here?</w:t>
      </w:r>
    </w:p>
  </w:comment>
  <w:comment w:id="519" w:author="Riki Merrick" w:date="2015-09-11T17:42:00Z" w:initials="RM">
    <w:p w:rsidR="0021013C" w:rsidRDefault="0021013C">
      <w:pPr>
        <w:pStyle w:val="CommentText"/>
      </w:pPr>
      <w:r>
        <w:rPr>
          <w:rStyle w:val="CommentReference"/>
        </w:rPr>
        <w:annotationRef/>
      </w:r>
      <w:r>
        <w:t>Are we missing codes here?</w:t>
      </w:r>
    </w:p>
  </w:comment>
  <w:comment w:id="520" w:author="Riki Merrick" w:date="2015-09-11T17:43:00Z" w:initials="RM">
    <w:p w:rsidR="0021013C" w:rsidRDefault="0021013C">
      <w:pPr>
        <w:pStyle w:val="CommentText"/>
      </w:pPr>
      <w:r>
        <w:rPr>
          <w:rStyle w:val="CommentReference"/>
        </w:rPr>
        <w:annotationRef/>
      </w:r>
      <w:r>
        <w:t>Same comment as on observation request</w:t>
      </w:r>
    </w:p>
  </w:comment>
  <w:comment w:id="627" w:author="Riki Merrick" w:date="2015-09-11T18:12:00Z" w:initials="RM">
    <w:p w:rsidR="0021013C" w:rsidRDefault="0021013C">
      <w:pPr>
        <w:pStyle w:val="CommentText"/>
      </w:pPr>
      <w:r>
        <w:rPr>
          <w:rStyle w:val="CommentReference"/>
        </w:rPr>
        <w:annotationRef/>
      </w:r>
      <w:r>
        <w:t>Does this need to be repeated?</w:t>
      </w:r>
    </w:p>
  </w:comment>
  <w:comment w:id="641" w:author="Riki Merrick" w:date="2015-09-11T18:14:00Z" w:initials="RM">
    <w:p w:rsidR="0021013C" w:rsidRDefault="0021013C">
      <w:pPr>
        <w:pStyle w:val="CommentText"/>
      </w:pPr>
      <w:r>
        <w:rPr>
          <w:rStyle w:val="CommentReference"/>
        </w:rPr>
        <w:annotationRef/>
      </w:r>
      <w:r>
        <w:t>Is this a typo or needed?</w:t>
      </w:r>
    </w:p>
  </w:comment>
  <w:comment w:id="679" w:author="Riki Merrick" w:date="2015-09-11T18:23:00Z" w:initials="RM">
    <w:p w:rsidR="0021013C" w:rsidRDefault="0021013C">
      <w:pPr>
        <w:pStyle w:val="CommentText"/>
      </w:pPr>
      <w:r>
        <w:rPr>
          <w:rStyle w:val="CommentReference"/>
        </w:rPr>
        <w:annotationRef/>
      </w:r>
      <w:r>
        <w:t>Should this be spelled out here as Parameter?</w:t>
      </w:r>
    </w:p>
  </w:comment>
  <w:comment w:id="711" w:author="Riki Merrick" w:date="2015-09-12T07:55:00Z" w:initials="RM">
    <w:p w:rsidR="0021013C" w:rsidRDefault="0021013C">
      <w:pPr>
        <w:pStyle w:val="CommentText"/>
      </w:pPr>
      <w:r>
        <w:rPr>
          <w:rStyle w:val="CommentReference"/>
        </w:rPr>
        <w:annotationRef/>
      </w:r>
      <w:r>
        <w:t>This just lists the vales in the set – it does not describe the purpose – may not be part of QA?</w:t>
      </w:r>
    </w:p>
  </w:comment>
  <w:comment w:id="718" w:author="Riki Merrick" w:date="2015-09-12T07:56:00Z" w:initials="RM">
    <w:p w:rsidR="0021013C" w:rsidRDefault="0021013C">
      <w:pPr>
        <w:pStyle w:val="CommentText"/>
      </w:pPr>
      <w:r>
        <w:rPr>
          <w:rStyle w:val="CommentReference"/>
        </w:rPr>
        <w:annotationRef/>
      </w:r>
      <w:r>
        <w:t>Does not explain what vision base is – if that is ok, leave as is</w:t>
      </w:r>
    </w:p>
  </w:comment>
  <w:comment w:id="735" w:author="Riki Merrick" w:date="2015-09-12T07:57:00Z" w:initials="RM">
    <w:p w:rsidR="0021013C" w:rsidRDefault="0021013C">
      <w:pPr>
        <w:pStyle w:val="CommentText"/>
      </w:pPr>
      <w:r>
        <w:rPr>
          <w:rStyle w:val="CommentReference"/>
        </w:rPr>
        <w:annotationRef/>
      </w:r>
      <w:r>
        <w:t>Is font spacing intentional, i.e., the codes have spaces?</w:t>
      </w:r>
    </w:p>
  </w:comment>
  <w:comment w:id="736" w:author="Riki Merrick" w:date="2015-09-12T07:57:00Z" w:initials="RM">
    <w:p w:rsidR="0021013C" w:rsidRDefault="0021013C">
      <w:pPr>
        <w:pStyle w:val="CommentText"/>
      </w:pPr>
      <w:r>
        <w:rPr>
          <w:rStyle w:val="CommentReference"/>
        </w:rPr>
        <w:annotationRef/>
      </w:r>
      <w:r>
        <w:t>Is font spacing intentional, i.e., the codes have spaces?</w:t>
      </w:r>
    </w:p>
  </w:comment>
  <w:comment w:id="737" w:author="Riki Merrick" w:date="2015-09-12T07:57:00Z" w:initials="RM">
    <w:p w:rsidR="0021013C" w:rsidRDefault="0021013C">
      <w:pPr>
        <w:pStyle w:val="CommentText"/>
      </w:pPr>
      <w:r>
        <w:rPr>
          <w:rStyle w:val="CommentReference"/>
        </w:rPr>
        <w:annotationRef/>
      </w:r>
      <w:r>
        <w:t>Is font spacing intentional, i.e., the codes have spaces?</w:t>
      </w:r>
    </w:p>
  </w:comment>
  <w:comment w:id="738" w:author="Riki Merrick" w:date="2015-09-12T07:57:00Z" w:initials="RM">
    <w:p w:rsidR="0021013C" w:rsidRDefault="0021013C">
      <w:pPr>
        <w:pStyle w:val="CommentText"/>
      </w:pPr>
      <w:r>
        <w:rPr>
          <w:rStyle w:val="CommentReference"/>
        </w:rPr>
        <w:annotationRef/>
      </w:r>
      <w:r>
        <w:t>Is font spacing intentional, i.e., the codes have spaces?</w:t>
      </w:r>
    </w:p>
  </w:comment>
  <w:comment w:id="740" w:author="Riki Merrick" w:date="2015-09-12T07:59:00Z" w:initials="RM">
    <w:p w:rsidR="0021013C" w:rsidRDefault="0021013C">
      <w:pPr>
        <w:pStyle w:val="CommentText"/>
      </w:pPr>
      <w:r>
        <w:rPr>
          <w:rStyle w:val="CommentReference"/>
        </w:rPr>
        <w:annotationRef/>
      </w:r>
      <w:r>
        <w:t>All the other value set are no spaces – CamelCase – is this intentional?</w:t>
      </w:r>
    </w:p>
  </w:comment>
  <w:comment w:id="741" w:author="Riki Merrick" w:date="2015-09-12T07:59:00Z" w:initials="RM">
    <w:p w:rsidR="0021013C" w:rsidRDefault="0021013C">
      <w:pPr>
        <w:pStyle w:val="CommentText"/>
      </w:pPr>
      <w:r>
        <w:rPr>
          <w:rStyle w:val="CommentReference"/>
        </w:rPr>
        <w:annotationRef/>
      </w:r>
      <w:r>
        <w:t>All the other value set are no spaces – CamelCase – is this intentional?</w:t>
      </w:r>
    </w:p>
  </w:comment>
  <w:comment w:id="742" w:author="Riki Merrick" w:date="2015-09-12T08:00:00Z" w:initials="RM">
    <w:p w:rsidR="0021013C" w:rsidRDefault="0021013C">
      <w:pPr>
        <w:pStyle w:val="CommentText"/>
      </w:pPr>
      <w:r>
        <w:rPr>
          <w:rStyle w:val="CommentReference"/>
        </w:rPr>
        <w:annotationRef/>
      </w:r>
      <w:r w:rsidRPr="00445068">
        <w:t>All the other value set are no spaces – CamelCase – is this intentional?</w:t>
      </w:r>
    </w:p>
  </w:comment>
  <w:comment w:id="744" w:author="Riki Merrick" w:date="2015-09-12T12:46:00Z" w:initials="RM">
    <w:p w:rsidR="008F28A4" w:rsidRDefault="008F28A4">
      <w:pPr>
        <w:pStyle w:val="CommentText"/>
      </w:pPr>
      <w:r>
        <w:rPr>
          <w:rStyle w:val="CommentReference"/>
        </w:rPr>
        <w:annotationRef/>
      </w:r>
      <w:r>
        <w:t>If this is needed in html to create the superscript, leave, else delete</w:t>
      </w:r>
    </w:p>
  </w:comment>
  <w:comment w:id="745" w:author="Riki Merrick" w:date="2015-09-12T12:46:00Z" w:initials="RM">
    <w:p w:rsidR="008F28A4" w:rsidRDefault="008F28A4">
      <w:pPr>
        <w:pStyle w:val="CommentText"/>
      </w:pPr>
      <w:r>
        <w:rPr>
          <w:rStyle w:val="CommentReference"/>
        </w:rPr>
        <w:annotationRef/>
      </w:r>
      <w:r>
        <w:t>If this is needed in html to create the superscript, leave, else delete</w:t>
      </w:r>
    </w:p>
  </w:comment>
  <w:comment w:id="743" w:author="Riki Merrick" w:date="2015-09-12T08:03:00Z" w:initials="RM">
    <w:p w:rsidR="0021013C" w:rsidRDefault="0021013C">
      <w:pPr>
        <w:pStyle w:val="CommentText"/>
      </w:pPr>
      <w:r>
        <w:rPr>
          <w:rStyle w:val="CommentReference"/>
        </w:rPr>
        <w:annotationRef/>
      </w:r>
      <w:r>
        <w:t>This should be consistent throughout the document – suggest:</w:t>
      </w:r>
    </w:p>
    <w:p w:rsidR="0021013C" w:rsidRDefault="0021013C">
      <w:pPr>
        <w:pStyle w:val="CommentText"/>
      </w:pPr>
      <w:r>
        <w:rPr>
          <w:rFonts w:eastAsia="Times New Roman"/>
          <w:lang w:val="en-US"/>
        </w:rPr>
        <w:t>This content is from LOINC (Laboratory Observation Identifiers Names and Codes), Copyright © 1994-2015 by the Regenstrief Institute, Inc. and the LOINC Committee, and available at no cost under the license at http://loinc.org/terms-of-use</w:t>
      </w:r>
    </w:p>
  </w:comment>
  <w:comment w:id="747" w:author="Riki Merrick" w:date="2015-09-12T08:00:00Z" w:initials="RM">
    <w:p w:rsidR="0021013C" w:rsidRDefault="0021013C">
      <w:pPr>
        <w:pStyle w:val="CommentText"/>
      </w:pPr>
      <w:r>
        <w:rPr>
          <w:rStyle w:val="CommentReference"/>
        </w:rPr>
        <w:annotationRef/>
      </w:r>
      <w:r>
        <w:t>duplicate</w:t>
      </w:r>
    </w:p>
  </w:comment>
  <w:comment w:id="764" w:author="Riki Merrick" w:date="2015-09-12T08:02:00Z" w:initials="RM">
    <w:p w:rsidR="0021013C" w:rsidRDefault="0021013C">
      <w:pPr>
        <w:pStyle w:val="CommentText"/>
      </w:pPr>
      <w:r>
        <w:rPr>
          <w:rStyle w:val="CommentReference"/>
        </w:rPr>
        <w:annotationRef/>
      </w:r>
      <w:r w:rsidRPr="00445068">
        <w:t>All the other value set are no spaces – CamelCase – is this intentional?</w:t>
      </w:r>
    </w:p>
  </w:comment>
  <w:comment w:id="766" w:author="Riki Merrick" w:date="2015-09-12T12:47:00Z" w:initials="RM">
    <w:p w:rsidR="008F28A4" w:rsidRDefault="008F28A4">
      <w:pPr>
        <w:pStyle w:val="CommentText"/>
      </w:pPr>
      <w:r>
        <w:rPr>
          <w:rStyle w:val="CommentReference"/>
        </w:rPr>
        <w:annotationRef/>
      </w:r>
      <w:r>
        <w:t>If this is needed in html to create the superscript, leave, else delete</w:t>
      </w:r>
    </w:p>
  </w:comment>
  <w:comment w:id="769" w:author="Riki Merrick" w:date="2015-09-12T08:03:00Z" w:initials="RM">
    <w:p w:rsidR="0021013C" w:rsidRDefault="0021013C">
      <w:pPr>
        <w:pStyle w:val="CommentText"/>
      </w:pPr>
      <w:r>
        <w:rPr>
          <w:rStyle w:val="CommentReference"/>
        </w:rPr>
        <w:annotationRef/>
      </w:r>
      <w:r w:rsidRPr="00445068">
        <w:t>All the other value set are no spaces – CamelCase – is this intentional?</w:t>
      </w:r>
    </w:p>
  </w:comment>
  <w:comment w:id="772" w:author="Riki Merrick" w:date="2015-09-12T08:03:00Z" w:initials="RM">
    <w:p w:rsidR="0021013C" w:rsidRDefault="0021013C">
      <w:pPr>
        <w:pStyle w:val="CommentText"/>
      </w:pPr>
      <w:r>
        <w:rPr>
          <w:rStyle w:val="CommentReference"/>
        </w:rPr>
        <w:annotationRef/>
      </w:r>
      <w:r w:rsidRPr="00445068">
        <w:t>All the other value set are no spaces – CamelCase – is this intentional?</w:t>
      </w:r>
    </w:p>
  </w:comment>
  <w:comment w:id="773" w:author="Riki Merrick" w:date="2015-09-12T08:04:00Z" w:initials="RM">
    <w:p w:rsidR="0021013C" w:rsidRDefault="0021013C">
      <w:pPr>
        <w:pStyle w:val="CommentText"/>
      </w:pPr>
      <w:r>
        <w:rPr>
          <w:rStyle w:val="CommentReference"/>
        </w:rPr>
        <w:annotationRef/>
      </w:r>
      <w:r w:rsidRPr="008B01B0">
        <w:t>All the other value set are no spaces – CamelCase – is this intentional?</w:t>
      </w:r>
    </w:p>
  </w:comment>
  <w:comment w:id="776" w:author="Riki Merrick" w:date="2015-09-12T08:05:00Z" w:initials="RM">
    <w:p w:rsidR="0021013C" w:rsidRDefault="0021013C">
      <w:pPr>
        <w:pStyle w:val="CommentText"/>
      </w:pPr>
      <w:r>
        <w:rPr>
          <w:rStyle w:val="CommentReference"/>
        </w:rPr>
        <w:annotationRef/>
      </w:r>
      <w:r w:rsidRPr="008B01B0">
        <w:t>All the other value set are no spaces – CamelCase – is this intentional?</w:t>
      </w:r>
    </w:p>
  </w:comment>
  <w:comment w:id="778" w:author="Riki Merrick" w:date="2015-09-12T12:48:00Z" w:initials="RM">
    <w:p w:rsidR="008F28A4" w:rsidRDefault="008F28A4">
      <w:pPr>
        <w:pStyle w:val="CommentText"/>
      </w:pPr>
      <w:r>
        <w:rPr>
          <w:rStyle w:val="CommentReference"/>
        </w:rPr>
        <w:annotationRef/>
      </w:r>
      <w:r>
        <w:t>If this is needed in html to create the superscript, leave, else delete</w:t>
      </w:r>
    </w:p>
  </w:comment>
  <w:comment w:id="781" w:author="Riki Merrick" w:date="2015-09-12T08:05:00Z" w:initials="RM">
    <w:p w:rsidR="0021013C" w:rsidRDefault="0021013C">
      <w:pPr>
        <w:pStyle w:val="CommentText"/>
      </w:pPr>
      <w:r>
        <w:rPr>
          <w:rStyle w:val="CommentReference"/>
        </w:rPr>
        <w:annotationRef/>
      </w:r>
      <w:r w:rsidRPr="008B01B0">
        <w:t>All the other value set are no spaces – CamelCase – is this intentional?</w:t>
      </w:r>
    </w:p>
  </w:comment>
  <w:comment w:id="782" w:author="Riki Merrick" w:date="2015-09-12T12:48:00Z" w:initials="RM">
    <w:p w:rsidR="008F28A4" w:rsidRDefault="008F28A4">
      <w:pPr>
        <w:pStyle w:val="CommentText"/>
      </w:pPr>
      <w:r>
        <w:rPr>
          <w:rStyle w:val="CommentReference"/>
        </w:rPr>
        <w:annotationRef/>
      </w:r>
      <w:r>
        <w:t>If this is needed in html to create the superscript, leave, else delete</w:t>
      </w:r>
    </w:p>
  </w:comment>
  <w:comment w:id="784" w:author="Riki Merrick" w:date="2015-09-12T08:05:00Z" w:initials="RM">
    <w:p w:rsidR="0021013C" w:rsidRDefault="0021013C">
      <w:pPr>
        <w:pStyle w:val="CommentText"/>
      </w:pPr>
      <w:r>
        <w:rPr>
          <w:rStyle w:val="CommentReference"/>
        </w:rPr>
        <w:annotationRef/>
      </w:r>
      <w:r w:rsidRPr="008B01B0">
        <w:t>All the other value set are no spaces – CamelCase – is this intentional?</w:t>
      </w:r>
    </w:p>
  </w:comment>
  <w:comment w:id="785" w:author="Riki Merrick" w:date="2015-09-12T12:48:00Z" w:initials="RM">
    <w:p w:rsidR="008F28A4" w:rsidRDefault="008F28A4">
      <w:pPr>
        <w:pStyle w:val="CommentText"/>
      </w:pPr>
      <w:r>
        <w:rPr>
          <w:rStyle w:val="CommentReference"/>
        </w:rPr>
        <w:annotationRef/>
      </w:r>
      <w:r>
        <w:t>If this is needed in html to create the superscript, leave, else delete</w:t>
      </w:r>
    </w:p>
  </w:comment>
  <w:comment w:id="788" w:author="Riki Merrick" w:date="2015-09-12T08:06:00Z" w:initials="RM">
    <w:p w:rsidR="0021013C" w:rsidRDefault="0021013C">
      <w:pPr>
        <w:pStyle w:val="CommentText"/>
      </w:pPr>
      <w:r>
        <w:rPr>
          <w:rStyle w:val="CommentReference"/>
        </w:rPr>
        <w:annotationRef/>
      </w:r>
      <w:r w:rsidRPr="008B01B0">
        <w:t>All the other value set are no spaces – CamelCase – is this intentional?</w:t>
      </w:r>
    </w:p>
  </w:comment>
  <w:comment w:id="797" w:author="Riki Merrick" w:date="2015-09-12T08:07:00Z" w:initials="RM">
    <w:p w:rsidR="0021013C" w:rsidRDefault="0021013C">
      <w:pPr>
        <w:pStyle w:val="CommentText"/>
      </w:pPr>
      <w:r>
        <w:rPr>
          <w:rStyle w:val="CommentReference"/>
        </w:rPr>
        <w:annotationRef/>
      </w:r>
      <w:r w:rsidRPr="008B01B0">
        <w:t>All the other value set are no spaces – CamelCase – is this intentional?</w:t>
      </w:r>
    </w:p>
  </w:comment>
  <w:comment w:id="798" w:author="Riki Merrick" w:date="2015-09-12T12:48:00Z" w:initials="RM">
    <w:p w:rsidR="008F28A4" w:rsidRDefault="008F28A4">
      <w:pPr>
        <w:pStyle w:val="CommentText"/>
      </w:pPr>
      <w:r>
        <w:rPr>
          <w:rStyle w:val="CommentReference"/>
        </w:rPr>
        <w:annotationRef/>
      </w:r>
      <w:r>
        <w:t>If this is needed in html to create the superscript, leave, else delete</w:t>
      </w:r>
    </w:p>
  </w:comment>
  <w:comment w:id="811" w:author="Riki Merrick" w:date="2015-09-12T12:48:00Z" w:initials="RM">
    <w:p w:rsidR="008F28A4" w:rsidRDefault="008F28A4">
      <w:pPr>
        <w:pStyle w:val="CommentText"/>
      </w:pPr>
      <w:r>
        <w:rPr>
          <w:rStyle w:val="CommentReference"/>
        </w:rPr>
        <w:annotationRef/>
      </w:r>
      <w:r>
        <w:t>If this is needed in html to create the superscript, leave, else delete</w:t>
      </w:r>
    </w:p>
  </w:comment>
  <w:comment w:id="815" w:author="Riki Merrick" w:date="2015-09-12T08:09:00Z" w:initials="RM">
    <w:p w:rsidR="0021013C" w:rsidRDefault="0021013C">
      <w:pPr>
        <w:pStyle w:val="CommentText"/>
      </w:pPr>
      <w:r>
        <w:rPr>
          <w:rStyle w:val="CommentReference"/>
        </w:rPr>
        <w:annotationRef/>
      </w:r>
      <w:r w:rsidRPr="008B01B0">
        <w:t>All the other value set are no spaces – CamelCase – is this intentional?</w:t>
      </w:r>
    </w:p>
  </w:comment>
  <w:comment w:id="816" w:author="Riki Merrick" w:date="2015-09-12T12:48:00Z" w:initials="RM">
    <w:p w:rsidR="008F28A4" w:rsidRDefault="008F28A4">
      <w:pPr>
        <w:pStyle w:val="CommentText"/>
      </w:pPr>
      <w:r>
        <w:rPr>
          <w:rStyle w:val="CommentReference"/>
        </w:rPr>
        <w:annotationRef/>
      </w:r>
      <w:r>
        <w:t>If this is needed in html to create the superscript, leave, else delete</w:t>
      </w:r>
    </w:p>
  </w:comment>
  <w:comment w:id="818" w:author="Riki Merrick" w:date="2015-09-12T08:09:00Z" w:initials="RM">
    <w:p w:rsidR="0021013C" w:rsidRDefault="0021013C">
      <w:pPr>
        <w:pStyle w:val="CommentText"/>
      </w:pPr>
      <w:r>
        <w:rPr>
          <w:rStyle w:val="CommentReference"/>
        </w:rPr>
        <w:annotationRef/>
      </w:r>
      <w:r w:rsidRPr="008B01B0">
        <w:t>All the other value set are no spaces – CamelCase – is this intentional?</w:t>
      </w:r>
    </w:p>
  </w:comment>
  <w:comment w:id="821" w:author="Riki Merrick" w:date="2015-09-12T12:49:00Z" w:initials="RM">
    <w:p w:rsidR="008F28A4" w:rsidRDefault="008F28A4">
      <w:pPr>
        <w:pStyle w:val="CommentText"/>
      </w:pPr>
      <w:r>
        <w:rPr>
          <w:rStyle w:val="CommentReference"/>
        </w:rPr>
        <w:annotationRef/>
      </w:r>
      <w:r>
        <w:t>If this is needed in html to create the superscript, leave, else delete</w:t>
      </w:r>
    </w:p>
  </w:comment>
  <w:comment w:id="824" w:author="Riki Merrick" w:date="2015-09-12T08:10:00Z" w:initials="RM">
    <w:p w:rsidR="0021013C" w:rsidRDefault="0021013C">
      <w:pPr>
        <w:pStyle w:val="CommentText"/>
      </w:pPr>
      <w:r>
        <w:rPr>
          <w:rStyle w:val="CommentReference"/>
        </w:rPr>
        <w:annotationRef/>
      </w:r>
      <w:r w:rsidRPr="008B01B0">
        <w:t>All the other value set are no spaces – CamelCase – is this intentional?</w:t>
      </w:r>
    </w:p>
  </w:comment>
  <w:comment w:id="827" w:author="Riki Merrick" w:date="2015-09-12T12:49:00Z" w:initials="RM">
    <w:p w:rsidR="008F28A4" w:rsidRDefault="008F28A4">
      <w:pPr>
        <w:pStyle w:val="CommentText"/>
      </w:pPr>
      <w:r>
        <w:rPr>
          <w:rStyle w:val="CommentReference"/>
        </w:rPr>
        <w:annotationRef/>
      </w:r>
      <w:r>
        <w:t>If this is needed in html to create the superscript, leave, else delete</w:t>
      </w:r>
    </w:p>
  </w:comment>
  <w:comment w:id="828" w:author="Riki Merrick" w:date="2015-09-12T12:49:00Z" w:initials="RM">
    <w:p w:rsidR="008F28A4" w:rsidRDefault="008F28A4">
      <w:pPr>
        <w:pStyle w:val="CommentText"/>
      </w:pPr>
      <w:r>
        <w:rPr>
          <w:rStyle w:val="CommentReference"/>
        </w:rPr>
        <w:annotationRef/>
      </w:r>
      <w:r>
        <w:t>If this is needed in html to create the superscript, leave, else delete</w:t>
      </w:r>
    </w:p>
  </w:comment>
  <w:comment w:id="826" w:author="Riki Merrick" w:date="2015-09-12T08:10:00Z" w:initials="RM">
    <w:p w:rsidR="0021013C" w:rsidRDefault="0021013C" w:rsidP="008B01B0">
      <w:pPr>
        <w:pStyle w:val="CommentText"/>
      </w:pPr>
      <w:r>
        <w:rPr>
          <w:rStyle w:val="CommentReference"/>
        </w:rPr>
        <w:annotationRef/>
      </w:r>
      <w:r>
        <w:t>This should be consistent throughout the document – suggest:</w:t>
      </w:r>
    </w:p>
    <w:p w:rsidR="0021013C" w:rsidRDefault="0021013C">
      <w:pPr>
        <w:pStyle w:val="CommentText"/>
      </w:pPr>
      <w:r>
        <w:rPr>
          <w:rFonts w:eastAsia="Times New Roman"/>
          <w:lang w:val="en-US"/>
        </w:rPr>
        <w:t>This content is from LOINC (Laboratory Observation Identifiers Names and Codes), Copyright © 1994-2015 by the Regenstrief Institute, Inc. and the LOINC Committee, and available at no cost under the license at http://loinc.org/terms-of-use</w:t>
      </w:r>
    </w:p>
  </w:comment>
  <w:comment w:id="829" w:author="Riki Merrick" w:date="2015-09-12T08:11:00Z" w:initials="RM">
    <w:p w:rsidR="0021013C" w:rsidRDefault="0021013C">
      <w:pPr>
        <w:pStyle w:val="CommentText"/>
      </w:pPr>
      <w:r>
        <w:rPr>
          <w:rStyle w:val="CommentReference"/>
        </w:rPr>
        <w:annotationRef/>
      </w:r>
      <w:r w:rsidRPr="008B01B0">
        <w:t>All the other value set are no spaces – CamelCase – is this intentional?</w:t>
      </w:r>
    </w:p>
  </w:comment>
  <w:comment w:id="843" w:author="Riki Merrick" w:date="2015-09-12T08:12:00Z" w:initials="RM">
    <w:p w:rsidR="0021013C" w:rsidRDefault="0021013C">
      <w:pPr>
        <w:pStyle w:val="CommentText"/>
      </w:pPr>
      <w:r>
        <w:rPr>
          <w:rStyle w:val="CommentReference"/>
        </w:rPr>
        <w:annotationRef/>
      </w:r>
      <w:r w:rsidRPr="008B01B0">
        <w:t>All the other value set are no spaces – CamelCase – is this intentional?</w:t>
      </w:r>
    </w:p>
  </w:comment>
  <w:comment w:id="853" w:author="Riki Merrick" w:date="2015-09-12T08:14:00Z" w:initials="RM">
    <w:p w:rsidR="0021013C" w:rsidRDefault="0021013C">
      <w:pPr>
        <w:pStyle w:val="CommentText"/>
      </w:pPr>
      <w:r>
        <w:rPr>
          <w:rStyle w:val="CommentReference"/>
        </w:rPr>
        <w:annotationRef/>
      </w:r>
      <w:r w:rsidRPr="00EE45A1">
        <w:t>All the other value set are no spaces – CamelCase – is this intentional?</w:t>
      </w:r>
    </w:p>
  </w:comment>
  <w:comment w:id="854" w:author="Riki Merrick" w:date="2015-09-12T08:14:00Z" w:initials="RM">
    <w:p w:rsidR="0021013C" w:rsidRDefault="0021013C">
      <w:pPr>
        <w:pStyle w:val="CommentText"/>
      </w:pPr>
      <w:r>
        <w:rPr>
          <w:rStyle w:val="CommentReference"/>
        </w:rPr>
        <w:annotationRef/>
      </w:r>
      <w:r>
        <w:t>Not a good definition – should not use the words being defined</w:t>
      </w:r>
    </w:p>
  </w:comment>
  <w:comment w:id="855" w:author="Riki Merrick" w:date="2015-09-12T08:14:00Z" w:initials="RM">
    <w:p w:rsidR="0021013C" w:rsidRDefault="0021013C">
      <w:pPr>
        <w:pStyle w:val="CommentText"/>
      </w:pPr>
      <w:r>
        <w:rPr>
          <w:rStyle w:val="CommentReference"/>
        </w:rPr>
        <w:annotationRef/>
      </w:r>
      <w:r w:rsidRPr="00EE45A1">
        <w:t>All the other value set are no spaces – CamelCase – is this intentional?</w:t>
      </w:r>
    </w:p>
  </w:comment>
  <w:comment w:id="858" w:author="Riki Merrick" w:date="2015-09-12T08:15:00Z" w:initials="RM">
    <w:p w:rsidR="0021013C" w:rsidRDefault="0021013C">
      <w:pPr>
        <w:pStyle w:val="CommentText"/>
      </w:pPr>
      <w:r>
        <w:rPr>
          <w:rStyle w:val="CommentReference"/>
        </w:rPr>
        <w:annotationRef/>
      </w:r>
      <w:r w:rsidRPr="00EE45A1">
        <w:t>All the other value set are no spaces – CamelCase – is this intentional?</w:t>
      </w:r>
    </w:p>
  </w:comment>
  <w:comment w:id="860" w:author="Riki Merrick" w:date="2015-09-12T12:49:00Z" w:initials="RM">
    <w:p w:rsidR="008F28A4" w:rsidRDefault="008F28A4">
      <w:pPr>
        <w:pStyle w:val="CommentText"/>
      </w:pPr>
      <w:r>
        <w:rPr>
          <w:rStyle w:val="CommentReference"/>
        </w:rPr>
        <w:annotationRef/>
      </w:r>
      <w:r>
        <w:t>If this is needed in html to create the superscript, leave, else delete</w:t>
      </w:r>
    </w:p>
  </w:comment>
  <w:comment w:id="863" w:author="Riki Merrick" w:date="2015-09-12T08:16:00Z" w:initials="RM">
    <w:p w:rsidR="0021013C" w:rsidRDefault="0021013C">
      <w:pPr>
        <w:pStyle w:val="CommentText"/>
      </w:pPr>
      <w:r>
        <w:rPr>
          <w:rStyle w:val="CommentReference"/>
        </w:rPr>
        <w:annotationRef/>
      </w:r>
      <w:r w:rsidRPr="00EE45A1">
        <w:t>All the other value set are no spaces – CamelCase – is this intentional?</w:t>
      </w:r>
    </w:p>
  </w:comment>
  <w:comment w:id="864" w:author="Riki Merrick" w:date="2015-09-12T12:49:00Z" w:initials="RM">
    <w:p w:rsidR="008F28A4" w:rsidRDefault="008F28A4">
      <w:pPr>
        <w:pStyle w:val="CommentText"/>
      </w:pPr>
      <w:r>
        <w:rPr>
          <w:rStyle w:val="CommentReference"/>
        </w:rPr>
        <w:annotationRef/>
      </w:r>
      <w:r>
        <w:t>If this is needed in html to create the superscript, leave, else delete</w:t>
      </w:r>
    </w:p>
  </w:comment>
  <w:comment w:id="865" w:author="Riki Merrick" w:date="2015-09-12T12:49:00Z" w:initials="RM">
    <w:p w:rsidR="008F28A4" w:rsidRDefault="008F28A4">
      <w:pPr>
        <w:pStyle w:val="CommentText"/>
      </w:pPr>
      <w:r>
        <w:rPr>
          <w:rStyle w:val="CommentReference"/>
        </w:rPr>
        <w:annotationRef/>
      </w:r>
      <w:r>
        <w:t>If this is needed in html to create the superscript, leave, else delete</w:t>
      </w:r>
    </w:p>
  </w:comment>
  <w:comment w:id="866" w:author="Riki Merrick" w:date="2015-09-12T08:17:00Z" w:initials="RM">
    <w:p w:rsidR="0021013C" w:rsidRDefault="0021013C">
      <w:pPr>
        <w:pStyle w:val="CommentText"/>
      </w:pPr>
      <w:r>
        <w:rPr>
          <w:rStyle w:val="CommentReference"/>
        </w:rPr>
        <w:annotationRef/>
      </w:r>
      <w:r w:rsidRPr="00EE45A1">
        <w:t>All the other value set are no spaces – CamelCase – is this intentional?</w:t>
      </w:r>
    </w:p>
  </w:comment>
  <w:comment w:id="867" w:author="Riki Merrick" w:date="2015-09-12T08:17:00Z" w:initials="RM">
    <w:p w:rsidR="0021013C" w:rsidRDefault="0021013C">
      <w:pPr>
        <w:pStyle w:val="CommentText"/>
      </w:pPr>
      <w:r>
        <w:rPr>
          <w:rStyle w:val="CommentReference"/>
        </w:rPr>
        <w:annotationRef/>
      </w:r>
      <w:r>
        <w:t>Not a good definition – should not use the words being defined</w:t>
      </w:r>
    </w:p>
  </w:comment>
  <w:comment w:id="869" w:author="Riki Merrick" w:date="2015-09-12T08:17:00Z" w:initials="RM">
    <w:p w:rsidR="0021013C" w:rsidRDefault="0021013C">
      <w:pPr>
        <w:pStyle w:val="CommentText"/>
      </w:pPr>
      <w:r>
        <w:rPr>
          <w:rStyle w:val="CommentReference"/>
        </w:rPr>
        <w:annotationRef/>
      </w:r>
      <w:r w:rsidRPr="00EE45A1">
        <w:t>All the other value set are no spaces – CamelCase – is this intentional?</w:t>
      </w:r>
    </w:p>
  </w:comment>
  <w:comment w:id="871" w:author="Riki Merrick" w:date="2015-09-12T08:18:00Z" w:initials="RM">
    <w:p w:rsidR="0021013C" w:rsidRDefault="0021013C">
      <w:pPr>
        <w:pStyle w:val="CommentText"/>
      </w:pPr>
      <w:r>
        <w:rPr>
          <w:rStyle w:val="CommentReference"/>
        </w:rPr>
        <w:annotationRef/>
      </w:r>
      <w:r w:rsidRPr="00EE45A1">
        <w:t>All the other value set are no spaces – CamelCase – is this intentional?</w:t>
      </w:r>
    </w:p>
  </w:comment>
  <w:comment w:id="872" w:author="Riki Merrick" w:date="2015-09-12T08:18:00Z" w:initials="RM">
    <w:p w:rsidR="0021013C" w:rsidRDefault="0021013C">
      <w:pPr>
        <w:pStyle w:val="CommentText"/>
      </w:pPr>
      <w:r>
        <w:rPr>
          <w:rStyle w:val="CommentReference"/>
        </w:rPr>
        <w:annotationRef/>
      </w:r>
      <w:r w:rsidRPr="00EE45A1">
        <w:t>All the other value set are no spaces – CamelCase – is this intentional?</w:t>
      </w:r>
    </w:p>
  </w:comment>
  <w:comment w:id="874" w:author="Riki Merrick" w:date="2015-09-12T08:19:00Z" w:initials="RM">
    <w:p w:rsidR="0021013C" w:rsidRDefault="0021013C">
      <w:pPr>
        <w:pStyle w:val="CommentText"/>
      </w:pPr>
      <w:r>
        <w:rPr>
          <w:rStyle w:val="CommentReference"/>
        </w:rPr>
        <w:annotationRef/>
      </w:r>
      <w:r w:rsidRPr="00EE45A1">
        <w:t>All the other value set are no spaces – CamelCase – is this intentional?</w:t>
      </w:r>
    </w:p>
  </w:comment>
  <w:comment w:id="876" w:author="Riki Merrick" w:date="2015-09-12T08:24:00Z" w:initials="RM">
    <w:p w:rsidR="0021013C" w:rsidRDefault="0021013C">
      <w:pPr>
        <w:pStyle w:val="CommentText"/>
      </w:pPr>
      <w:r>
        <w:rPr>
          <w:rStyle w:val="CommentReference"/>
        </w:rPr>
        <w:annotationRef/>
      </w:r>
      <w:r>
        <w:t>Should this list be alphabetized?</w:t>
      </w:r>
    </w:p>
  </w:comment>
  <w:comment w:id="877" w:author="Riki Merrick" w:date="2015-09-12T08:20:00Z" w:initials="RM">
    <w:p w:rsidR="0021013C" w:rsidRDefault="0021013C">
      <w:pPr>
        <w:pStyle w:val="CommentText"/>
      </w:pPr>
      <w:r>
        <w:rPr>
          <w:rStyle w:val="CommentReference"/>
        </w:rPr>
        <w:annotationRef/>
      </w:r>
      <w:r>
        <w:t>Should this be spelled out?</w:t>
      </w:r>
    </w:p>
  </w:comment>
  <w:comment w:id="886" w:author="Riki Merrick" w:date="2015-09-12T08:30:00Z" w:initials="RM">
    <w:p w:rsidR="0021013C" w:rsidRDefault="0021013C">
      <w:pPr>
        <w:pStyle w:val="CommentText"/>
      </w:pPr>
      <w:r>
        <w:rPr>
          <w:rStyle w:val="CommentReference"/>
        </w:rPr>
        <w:annotationRef/>
      </w:r>
      <w:r>
        <w:t>Missing description- suggest:</w:t>
      </w:r>
    </w:p>
    <w:p w:rsidR="0021013C" w:rsidRDefault="0021013C">
      <w:pPr>
        <w:pStyle w:val="CommentText"/>
      </w:pPr>
      <w:r>
        <w:t>End of</w:t>
      </w:r>
      <w:r w:rsidRPr="00227C55">
        <w:t xml:space="preserve"> the contraction phase of the cardiac cycle</w:t>
      </w:r>
    </w:p>
  </w:comment>
  <w:comment w:id="1135" w:author="Riki Merrick" w:date="2015-09-12T08:45:00Z" w:initials="RM">
    <w:p w:rsidR="0021013C" w:rsidRDefault="0021013C">
      <w:pPr>
        <w:pStyle w:val="CommentText"/>
      </w:pPr>
      <w:r>
        <w:rPr>
          <w:rStyle w:val="CommentReference"/>
        </w:rPr>
        <w:annotationRef/>
      </w:r>
      <w:r>
        <w:t>Is this needed?</w:t>
      </w:r>
    </w:p>
  </w:comment>
  <w:comment w:id="1217" w:author="Riki Merrick" w:date="2015-09-12T09:01:00Z" w:initials="RM">
    <w:p w:rsidR="000F328B" w:rsidRDefault="000F328B">
      <w:pPr>
        <w:pStyle w:val="CommentText"/>
      </w:pPr>
      <w:r>
        <w:rPr>
          <w:rStyle w:val="CommentReference"/>
        </w:rPr>
        <w:annotationRef/>
      </w:r>
      <w:r>
        <w:t>Missing definition – suggest:</w:t>
      </w:r>
      <w:r w:rsidRPr="000F328B">
        <w:t xml:space="preserve"> </w:t>
      </w:r>
      <w:r>
        <w:t xml:space="preserve">Use of </w:t>
      </w:r>
      <w:r w:rsidRPr="000F328B">
        <w:t>sound waves to  visualize muscles, tendons, and many internal organs, to capture their size, structure and any pathological lesions with real time tomographic images.</w:t>
      </w:r>
    </w:p>
  </w:comment>
  <w:comment w:id="1232" w:author="Riki Merrick" w:date="2015-09-12T12:16:00Z" w:initials="RM">
    <w:p w:rsidR="00B40A29" w:rsidRDefault="00B40A29">
      <w:pPr>
        <w:pStyle w:val="CommentText"/>
      </w:pPr>
      <w:r>
        <w:rPr>
          <w:rStyle w:val="CommentReference"/>
        </w:rPr>
        <w:annotationRef/>
      </w:r>
      <w:r>
        <w:t>Missing definition – suggest:</w:t>
      </w:r>
    </w:p>
    <w:p w:rsidR="00D96B9C" w:rsidRDefault="00D96B9C" w:rsidP="00D96B9C">
      <w:pPr>
        <w:pStyle w:val="CommentText"/>
      </w:pPr>
      <w:r>
        <w:t>Hyperplasia is also known as epithelial hyperplasia or proliferative breast disease. It’s an overgrowth of the cells that line the ducts or the lobules.</w:t>
      </w:r>
    </w:p>
    <w:p w:rsidR="00D96B9C" w:rsidRDefault="00D96B9C" w:rsidP="00D96B9C">
      <w:pPr>
        <w:pStyle w:val="CommentText"/>
      </w:pPr>
    </w:p>
    <w:p w:rsidR="00D96B9C" w:rsidRDefault="00D96B9C" w:rsidP="00D96B9C">
      <w:pPr>
        <w:pStyle w:val="CommentText"/>
      </w:pPr>
      <w:r>
        <w:t>Based on how the cells look under a microscope, the hyperplasia is called either ductal hyperplasia (also called duct epithelial hyperplasia) or lobular hyperplasia.</w:t>
      </w:r>
    </w:p>
    <w:p w:rsidR="00D96B9C" w:rsidRDefault="00D96B9C" w:rsidP="00D96B9C">
      <w:pPr>
        <w:pStyle w:val="CommentText"/>
      </w:pPr>
    </w:p>
    <w:p w:rsidR="00D96B9C" w:rsidRDefault="00D96B9C" w:rsidP="00D96B9C">
      <w:pPr>
        <w:pStyle w:val="CommentText"/>
      </w:pPr>
      <w:r>
        <w:t>Based on the pattern of the cells, hyperplasia may be called usual or atypical. In usual hyperplasia, the pattern of cells is very close to normal. Atypical hyperplasia (or hyperplasia with atypia) is a term used when the cells are more distorted.</w:t>
      </w:r>
    </w:p>
    <w:p w:rsidR="00D96B9C" w:rsidRDefault="00D96B9C" w:rsidP="00D96B9C">
      <w:pPr>
        <w:pStyle w:val="CommentText"/>
      </w:pPr>
      <w:r>
        <w:t xml:space="preserve">FROM: </w:t>
      </w:r>
      <w:r w:rsidRPr="00D96B9C">
        <w:t>http://www.cancer.org/healthy/findcancerearly/womenshealth/non-cancerousbreastconditions/non-cancerous-breast-conditions-hyperplasia</w:t>
      </w:r>
    </w:p>
  </w:comment>
  <w:comment w:id="1233" w:author="Riki Merrick" w:date="2015-09-12T12:20:00Z" w:initials="RM">
    <w:p w:rsidR="00D96B9C" w:rsidRDefault="00D96B9C">
      <w:pPr>
        <w:pStyle w:val="CommentText"/>
      </w:pPr>
      <w:r>
        <w:rPr>
          <w:rStyle w:val="CommentReference"/>
        </w:rPr>
        <w:annotationRef/>
      </w:r>
      <w:r>
        <w:t>Missing definition</w:t>
      </w:r>
    </w:p>
  </w:comment>
  <w:comment w:id="1236" w:author="Riki Merrick" w:date="2015-09-12T12:22:00Z" w:initials="RM">
    <w:p w:rsidR="00D96B9C" w:rsidRDefault="00B40A29">
      <w:pPr>
        <w:pStyle w:val="CommentText"/>
      </w:pPr>
      <w:r>
        <w:rPr>
          <w:rStyle w:val="CommentReference"/>
        </w:rPr>
        <w:annotationRef/>
      </w:r>
      <w:r>
        <w:t>Missing definition – suggest:</w:t>
      </w:r>
      <w:r w:rsidR="00D96B9C">
        <w:t>:</w:t>
      </w:r>
    </w:p>
    <w:p w:rsidR="00D96B9C" w:rsidRDefault="00B40A29" w:rsidP="00D96B9C">
      <w:pPr>
        <w:pStyle w:val="CommentText"/>
      </w:pPr>
      <w:r>
        <w:t xml:space="preserve"> </w:t>
      </w:r>
      <w:r w:rsidR="00D96B9C">
        <w:t>Hyperplasia is also known as epithelial hyperplasia or proliferative breast disease. It’s an overgrowth of the cells that line the ducts or the lobules.</w:t>
      </w:r>
    </w:p>
    <w:p w:rsidR="00D96B9C" w:rsidRDefault="00D96B9C" w:rsidP="00D96B9C">
      <w:pPr>
        <w:pStyle w:val="CommentText"/>
      </w:pPr>
    </w:p>
    <w:p w:rsidR="00D96B9C" w:rsidRDefault="00D96B9C" w:rsidP="00D96B9C">
      <w:pPr>
        <w:pStyle w:val="CommentText"/>
      </w:pPr>
      <w:r>
        <w:t>Based on how the cells look under a microscope, the hyperplasia is called either ductal hyperplasia (also called duct epithelial hyperplasia) or lobular hyperplasia.</w:t>
      </w:r>
    </w:p>
    <w:p w:rsidR="00D96B9C" w:rsidRDefault="00D96B9C" w:rsidP="00D96B9C">
      <w:pPr>
        <w:pStyle w:val="CommentText"/>
      </w:pPr>
    </w:p>
    <w:p w:rsidR="00B40A29" w:rsidRDefault="00D96B9C">
      <w:pPr>
        <w:pStyle w:val="CommentText"/>
      </w:pPr>
      <w:r>
        <w:t xml:space="preserve">FROM: </w:t>
      </w:r>
      <w:r w:rsidRPr="00D96B9C">
        <w:t>http://www.cancer.org/healthy/findcancerearly/womenshealth/non-cancerousbreastconditions/non-cancerous-breast-conditions-hyperplasia</w:t>
      </w:r>
    </w:p>
  </w:comment>
  <w:comment w:id="1241" w:author="Riki Merrick" w:date="2015-09-12T12:24:00Z" w:initials="RM">
    <w:p w:rsidR="00D96B9C" w:rsidRDefault="00B40A29">
      <w:pPr>
        <w:pStyle w:val="CommentText"/>
      </w:pPr>
      <w:r>
        <w:rPr>
          <w:rStyle w:val="CommentReference"/>
        </w:rPr>
        <w:annotationRef/>
      </w:r>
      <w:r>
        <w:t>Missing definition – suggest:</w:t>
      </w:r>
    </w:p>
    <w:p w:rsidR="00B40A29" w:rsidRDefault="00B40A29">
      <w:pPr>
        <w:pStyle w:val="CommentText"/>
      </w:pPr>
      <w:r>
        <w:t xml:space="preserve"> </w:t>
      </w:r>
      <w:r w:rsidR="00D96B9C" w:rsidRPr="00D96B9C">
        <w:t>Metaplastic carcinoma is cancer that begins in cells that have changed into another cell type (for example, a squamous cell of the esophagus changing to resemble a cell of the stomach). In some cases, metaplastic changes alone may mean there is an increased chance of cancer developing at the site. Metaplastic carcinoma is a relatively uncommon type of cancer with treatment generally similar to that of invasive ductal carcinoma of no special type.[1]</w:t>
      </w:r>
    </w:p>
    <w:p w:rsidR="00D96B9C" w:rsidRDefault="00D96B9C">
      <w:pPr>
        <w:pStyle w:val="CommentText"/>
      </w:pPr>
      <w:r>
        <w:t xml:space="preserve">FROM: </w:t>
      </w:r>
      <w:r w:rsidRPr="00D96B9C">
        <w:t>https://en.wikipedia.org/wiki/Metaplastic_carcinoma</w:t>
      </w:r>
    </w:p>
  </w:comment>
  <w:comment w:id="1242" w:author="Riki Merrick" w:date="2015-09-12T12:30:00Z" w:initials="RM">
    <w:p w:rsidR="00B40A29" w:rsidRDefault="00B40A29" w:rsidP="00B40A29">
      <w:pPr>
        <w:pStyle w:val="CommentText"/>
      </w:pPr>
      <w:r>
        <w:rPr>
          <w:rStyle w:val="CommentReference"/>
        </w:rPr>
        <w:annotationRef/>
      </w:r>
      <w:r>
        <w:t xml:space="preserve">Missing definition – suggest: </w:t>
      </w:r>
    </w:p>
    <w:p w:rsidR="00B40A29" w:rsidRDefault="00D96B9C">
      <w:pPr>
        <w:pStyle w:val="CommentText"/>
      </w:pPr>
      <w:r w:rsidRPr="00D96B9C">
        <w:t>Papillary and micropapillary D</w:t>
      </w:r>
      <w:r>
        <w:t xml:space="preserve">uctal </w:t>
      </w:r>
      <w:r w:rsidRPr="00D96B9C">
        <w:t>C</w:t>
      </w:r>
      <w:r>
        <w:t xml:space="preserve">arcinoma </w:t>
      </w:r>
      <w:r w:rsidRPr="00D96B9C">
        <w:t>I</w:t>
      </w:r>
      <w:r>
        <w:t xml:space="preserve">n </w:t>
      </w:r>
      <w:r w:rsidRPr="00D96B9C">
        <w:t>S</w:t>
      </w:r>
      <w:r>
        <w:t>itu (DCIS)</w:t>
      </w:r>
      <w:r w:rsidRPr="00D96B9C">
        <w:t>: the cancer cells arrange themselves in a fern-like pattern within the affected breast ducts; micropapillary DCIS cells are smaller than papillary DCIS cells.</w:t>
      </w:r>
    </w:p>
    <w:p w:rsidR="00D96B9C" w:rsidRDefault="00D96B9C">
      <w:pPr>
        <w:pStyle w:val="CommentText"/>
      </w:pPr>
      <w:r>
        <w:t xml:space="preserve">FROM: </w:t>
      </w:r>
      <w:r w:rsidRPr="00D96B9C">
        <w:t>http://www.imaginis.com/breast-cancer-diagnosis/ductal-carcinoma-in-situ-dcis-3</w:t>
      </w:r>
    </w:p>
  </w:comment>
  <w:comment w:id="1243" w:author="Riki Merrick" w:date="2015-09-12T12:35:00Z" w:initials="RM">
    <w:p w:rsidR="00B40A29" w:rsidRDefault="00B40A29" w:rsidP="00B40A29">
      <w:pPr>
        <w:pStyle w:val="CommentText"/>
      </w:pPr>
      <w:r>
        <w:rPr>
          <w:rStyle w:val="CommentReference"/>
        </w:rPr>
        <w:annotationRef/>
      </w:r>
      <w:r>
        <w:t xml:space="preserve">Missing definition – suggest: </w:t>
      </w:r>
    </w:p>
    <w:p w:rsidR="000041AE" w:rsidRDefault="000041AE" w:rsidP="000041AE">
      <w:pPr>
        <w:pStyle w:val="CommentText"/>
      </w:pPr>
      <w:r>
        <w:t>Invasive lobular carcinoma is a type of breast cancer that begins in the milk-producing glands (lobules) of the breast.</w:t>
      </w:r>
    </w:p>
    <w:p w:rsidR="000041AE" w:rsidRDefault="000041AE" w:rsidP="000041AE">
      <w:pPr>
        <w:pStyle w:val="CommentText"/>
      </w:pPr>
    </w:p>
    <w:p w:rsidR="000041AE" w:rsidRDefault="000041AE" w:rsidP="000041AE">
      <w:pPr>
        <w:pStyle w:val="CommentText"/>
      </w:pPr>
      <w:r>
        <w:t>Invasive cancer means the cancer cells have broken out of the lobule where they began and have the potential to spread to the lymph nodes and other areas of the body.</w:t>
      </w:r>
    </w:p>
    <w:p w:rsidR="000041AE" w:rsidRDefault="000041AE" w:rsidP="000041AE">
      <w:pPr>
        <w:pStyle w:val="CommentText"/>
      </w:pPr>
    </w:p>
    <w:p w:rsidR="00B40A29" w:rsidRDefault="000041AE" w:rsidP="000041AE">
      <w:pPr>
        <w:pStyle w:val="CommentText"/>
      </w:pPr>
      <w:r>
        <w:t>Invasive lobular carcinoma typically doesn't form a lump, which is common in breast cancer. Instead, there is a change in the breast that feels like a thickening or fullness in one part of the breast and is different from the surrounding breast tissue.</w:t>
      </w:r>
    </w:p>
    <w:p w:rsidR="000041AE" w:rsidRDefault="000041AE" w:rsidP="000041AE">
      <w:pPr>
        <w:pStyle w:val="CommentText"/>
      </w:pPr>
      <w:r>
        <w:t xml:space="preserve">FROM: </w:t>
      </w:r>
      <w:r w:rsidRPr="000041AE">
        <w:t>http://www.mayoclinic.org/diseases-conditions/invasive-lobular-carcinoma/basics/definition/con-20033968</w:t>
      </w:r>
    </w:p>
  </w:comment>
  <w:comment w:id="1244" w:author="Riki Merrick" w:date="2015-09-12T12:32:00Z" w:initials="RM">
    <w:p w:rsidR="00B40A29" w:rsidRDefault="00B40A29" w:rsidP="00B40A29">
      <w:pPr>
        <w:pStyle w:val="CommentText"/>
      </w:pPr>
      <w:r>
        <w:rPr>
          <w:rStyle w:val="CommentReference"/>
        </w:rPr>
        <w:annotationRef/>
      </w:r>
      <w:r>
        <w:t xml:space="preserve">Missing definition – suggest: </w:t>
      </w:r>
    </w:p>
    <w:p w:rsidR="00B40A29" w:rsidRDefault="000041AE">
      <w:pPr>
        <w:pStyle w:val="CommentText"/>
      </w:pPr>
      <w:r w:rsidRPr="000041AE">
        <w:t>Pleomorphic undifferentiated sarcoma (abbreviated PUS), also undifferentiated pleomorphic sarcoma and previously malignant fibrous histiocytoma (abbreviated MFH), is a type of soft tissue sarcoma.</w:t>
      </w:r>
    </w:p>
    <w:p w:rsidR="000041AE" w:rsidRDefault="000041AE">
      <w:pPr>
        <w:pStyle w:val="CommentText"/>
      </w:pPr>
    </w:p>
    <w:p w:rsidR="000041AE" w:rsidRDefault="000041AE">
      <w:pPr>
        <w:pStyle w:val="CommentText"/>
      </w:pPr>
      <w:r>
        <w:t xml:space="preserve">FROM: </w:t>
      </w:r>
      <w:r w:rsidRPr="000041AE">
        <w:t>https://en.wikipedia.org/wiki/Pleomorphic_undifferentiated_sarcoma</w:t>
      </w:r>
    </w:p>
  </w:comment>
  <w:comment w:id="1245" w:author="Riki Merrick" w:date="2015-09-12T12:33:00Z" w:initials="RM">
    <w:p w:rsidR="00B40A29" w:rsidRDefault="00B40A29">
      <w:pPr>
        <w:pStyle w:val="CommentText"/>
      </w:pPr>
      <w:r>
        <w:rPr>
          <w:rStyle w:val="CommentReference"/>
        </w:rPr>
        <w:annotationRef/>
      </w:r>
      <w:r>
        <w:t>Missing definition</w:t>
      </w:r>
    </w:p>
  </w:comment>
  <w:comment w:id="1246" w:author="Riki Merrick" w:date="2015-09-12T12:33:00Z" w:initials="RM">
    <w:p w:rsidR="00B40A29" w:rsidRDefault="00B40A29" w:rsidP="00B40A29">
      <w:pPr>
        <w:pStyle w:val="CommentText"/>
      </w:pPr>
      <w:r>
        <w:rPr>
          <w:rStyle w:val="CommentReference"/>
        </w:rPr>
        <w:annotationRef/>
      </w:r>
      <w:r>
        <w:t xml:space="preserve">Missing definition – suggest: </w:t>
      </w:r>
    </w:p>
    <w:p w:rsidR="000041AE" w:rsidRDefault="000041AE" w:rsidP="000041AE">
      <w:pPr>
        <w:pStyle w:val="CommentText"/>
      </w:pPr>
      <w:r w:rsidRPr="00D96B9C">
        <w:t>Papillary and micropapillary D</w:t>
      </w:r>
      <w:r>
        <w:t xml:space="preserve">uctal </w:t>
      </w:r>
      <w:r w:rsidRPr="00D96B9C">
        <w:t>C</w:t>
      </w:r>
      <w:r>
        <w:t xml:space="preserve">arcinoma </w:t>
      </w:r>
      <w:r w:rsidRPr="00D96B9C">
        <w:t>I</w:t>
      </w:r>
      <w:r>
        <w:t xml:space="preserve">n </w:t>
      </w:r>
      <w:r w:rsidRPr="00D96B9C">
        <w:t>S</w:t>
      </w:r>
      <w:r>
        <w:t>itu (DCIS)</w:t>
      </w:r>
      <w:r w:rsidRPr="00D96B9C">
        <w:t>: the cancer cells arrange themselves in a fern-like pattern within the affected breast ducts; micropapillary DCIS cells are smaller than papillary DCIS cells.</w:t>
      </w:r>
    </w:p>
    <w:p w:rsidR="00B40A29" w:rsidRDefault="000041AE">
      <w:pPr>
        <w:pStyle w:val="CommentText"/>
      </w:pPr>
      <w:r>
        <w:t xml:space="preserve">FROM: </w:t>
      </w:r>
      <w:r w:rsidRPr="00D96B9C">
        <w:t>http://www.imaginis.com/breast-cancer-diagnosis/ductal-carcinoma-in-situ-dcis-3</w:t>
      </w:r>
    </w:p>
  </w:comment>
  <w:comment w:id="1247" w:author="Riki Merrick" w:date="2015-09-12T12:37:00Z" w:initials="RM">
    <w:p w:rsidR="00B40A29" w:rsidRDefault="00B40A29" w:rsidP="00B40A29">
      <w:pPr>
        <w:pStyle w:val="CommentText"/>
      </w:pPr>
      <w:r>
        <w:rPr>
          <w:rStyle w:val="CommentReference"/>
        </w:rPr>
        <w:annotationRef/>
      </w:r>
      <w:r>
        <w:t xml:space="preserve">Missing definition – suggest: </w:t>
      </w:r>
    </w:p>
    <w:p w:rsidR="000041AE" w:rsidRDefault="000041AE">
      <w:pPr>
        <w:pStyle w:val="CommentText"/>
        <w:rPr>
          <w:rFonts w:ascii="Arial" w:hAnsi="Arial" w:cs="Arial"/>
          <w:color w:val="000000"/>
        </w:rPr>
      </w:pPr>
      <w:r>
        <w:rPr>
          <w:rFonts w:ascii="Arial" w:hAnsi="Arial" w:cs="Arial"/>
          <w:color w:val="000000"/>
        </w:rPr>
        <w:t>Invasive tumor with cribriform pattern similar to cribriform DCIS</w:t>
      </w:r>
    </w:p>
    <w:p w:rsidR="00B40A29" w:rsidRDefault="000041AE">
      <w:pPr>
        <w:pStyle w:val="CommentText"/>
        <w:rPr>
          <w:rFonts w:ascii="Arial" w:hAnsi="Arial" w:cs="Arial"/>
          <w:color w:val="000000"/>
        </w:rPr>
      </w:pPr>
      <w:r>
        <w:rPr>
          <w:rFonts w:ascii="Arial" w:hAnsi="Arial" w:cs="Arial"/>
          <w:color w:val="000000"/>
        </w:rPr>
        <w:t>Low grade, cribriform appearance (well defined spaces formed by arches of cells) similar to cribriform DCIS but with larger cells, more cytoplasm and more vesicular nuclei</w:t>
      </w:r>
      <w:r>
        <w:rPr>
          <w:rFonts w:ascii="Arial" w:hAnsi="Arial" w:cs="Arial"/>
          <w:color w:val="000000"/>
        </w:rPr>
        <w:br/>
        <w:t>● Tumor cells are small, often have apical snouts, mild/moderate nuclear pleomorphism</w:t>
      </w:r>
      <w:r>
        <w:rPr>
          <w:rFonts w:ascii="Arial" w:hAnsi="Arial" w:cs="Arial"/>
          <w:color w:val="000000"/>
        </w:rPr>
        <w:br/>
        <w:t>● Also stromal invasion by islands of cells, often angulated</w:t>
      </w:r>
      <w:r>
        <w:rPr>
          <w:rFonts w:ascii="Arial" w:hAnsi="Arial" w:cs="Arial"/>
          <w:color w:val="000000"/>
        </w:rPr>
        <w:br/>
        <w:t>● May have predominantly solid appearance</w:t>
      </w:r>
      <w:r>
        <w:rPr>
          <w:rFonts w:ascii="Arial" w:hAnsi="Arial" w:cs="Arial"/>
          <w:color w:val="000000"/>
        </w:rPr>
        <w:br/>
        <w:t>● Associated with cribriform DCIS</w:t>
      </w:r>
      <w:r>
        <w:rPr>
          <w:rFonts w:ascii="Arial" w:hAnsi="Arial" w:cs="Arial"/>
          <w:color w:val="000000"/>
        </w:rPr>
        <w:br/>
        <w:t>● Often mixed with tubular carcinoma</w:t>
      </w:r>
    </w:p>
    <w:p w:rsidR="000041AE" w:rsidRDefault="000041AE">
      <w:pPr>
        <w:pStyle w:val="CommentText"/>
        <w:rPr>
          <w:rFonts w:ascii="Arial" w:hAnsi="Arial" w:cs="Arial"/>
          <w:color w:val="000000"/>
        </w:rPr>
      </w:pPr>
    </w:p>
    <w:p w:rsidR="000041AE" w:rsidRDefault="000041AE">
      <w:pPr>
        <w:pStyle w:val="CommentText"/>
      </w:pPr>
      <w:r>
        <w:rPr>
          <w:rFonts w:ascii="Arial" w:hAnsi="Arial" w:cs="Arial"/>
          <w:color w:val="000000"/>
        </w:rPr>
        <w:t xml:space="preserve">FROM: </w:t>
      </w:r>
      <w:r w:rsidRPr="000041AE">
        <w:rPr>
          <w:rFonts w:ascii="Arial" w:hAnsi="Arial" w:cs="Arial"/>
          <w:color w:val="000000"/>
        </w:rPr>
        <w:t>http://www.pathologyoutlines.com/topic/breastmalignantcribriform.html</w:t>
      </w:r>
    </w:p>
  </w:comment>
  <w:comment w:id="1266" w:author="Riki Merrick" w:date="2015-09-12T09:07:00Z" w:initials="RM">
    <w:p w:rsidR="00B40A29" w:rsidRDefault="00B40A29">
      <w:pPr>
        <w:pStyle w:val="CommentText"/>
      </w:pPr>
      <w:r>
        <w:rPr>
          <w:rStyle w:val="CommentReference"/>
        </w:rPr>
        <w:annotationRef/>
      </w:r>
      <w:r>
        <w:t>Ended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1A9" w:rsidRDefault="001911A9" w:rsidP="006E0092">
      <w:r>
        <w:separator/>
      </w:r>
    </w:p>
  </w:endnote>
  <w:endnote w:type="continuationSeparator" w:id="0">
    <w:p w:rsidR="001911A9" w:rsidRDefault="001911A9" w:rsidP="006E0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828035"/>
      <w:docPartObj>
        <w:docPartGallery w:val="Page Numbers (Bottom of Page)"/>
        <w:docPartUnique/>
      </w:docPartObj>
    </w:sdtPr>
    <w:sdtContent>
      <w:p w:rsidR="0021013C" w:rsidRDefault="0021013C">
        <w:pPr>
          <w:pStyle w:val="Footer"/>
          <w:jc w:val="right"/>
        </w:pPr>
        <w:r>
          <w:fldChar w:fldCharType="begin"/>
        </w:r>
        <w:r>
          <w:instrText xml:space="preserve"> PAGE   \* MERGEFORMAT </w:instrText>
        </w:r>
        <w:r>
          <w:fldChar w:fldCharType="separate"/>
        </w:r>
        <w:r w:rsidR="008F28A4">
          <w:rPr>
            <w:noProof/>
          </w:rPr>
          <w:t>44</w:t>
        </w:r>
        <w:r>
          <w:rPr>
            <w:noProof/>
          </w:rPr>
          <w:fldChar w:fldCharType="end"/>
        </w:r>
      </w:p>
    </w:sdtContent>
  </w:sdt>
  <w:p w:rsidR="0021013C" w:rsidRDefault="002101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1A9" w:rsidRDefault="001911A9" w:rsidP="006E0092">
      <w:r>
        <w:separator/>
      </w:r>
    </w:p>
  </w:footnote>
  <w:footnote w:type="continuationSeparator" w:id="0">
    <w:p w:rsidR="001911A9" w:rsidRDefault="001911A9" w:rsidP="006E00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E0092"/>
    <w:rsid w:val="000041AE"/>
    <w:rsid w:val="00040EB2"/>
    <w:rsid w:val="000F328B"/>
    <w:rsid w:val="001911A9"/>
    <w:rsid w:val="0021013C"/>
    <w:rsid w:val="002265B0"/>
    <w:rsid w:val="00227C55"/>
    <w:rsid w:val="002447A9"/>
    <w:rsid w:val="003512BE"/>
    <w:rsid w:val="00351E55"/>
    <w:rsid w:val="00356A5C"/>
    <w:rsid w:val="004049E5"/>
    <w:rsid w:val="0041126C"/>
    <w:rsid w:val="00445068"/>
    <w:rsid w:val="00544AE4"/>
    <w:rsid w:val="00553FCD"/>
    <w:rsid w:val="00583EB5"/>
    <w:rsid w:val="00590BD4"/>
    <w:rsid w:val="005B11EB"/>
    <w:rsid w:val="00630128"/>
    <w:rsid w:val="006A6D3C"/>
    <w:rsid w:val="006C67F0"/>
    <w:rsid w:val="006E0092"/>
    <w:rsid w:val="006F6A17"/>
    <w:rsid w:val="007524B2"/>
    <w:rsid w:val="007E4BD3"/>
    <w:rsid w:val="008504AB"/>
    <w:rsid w:val="008B01B0"/>
    <w:rsid w:val="008C0A21"/>
    <w:rsid w:val="008C2CB2"/>
    <w:rsid w:val="008F28A4"/>
    <w:rsid w:val="009156FA"/>
    <w:rsid w:val="00995F92"/>
    <w:rsid w:val="009B317E"/>
    <w:rsid w:val="00A23692"/>
    <w:rsid w:val="00B40A29"/>
    <w:rsid w:val="00B42DE5"/>
    <w:rsid w:val="00B52796"/>
    <w:rsid w:val="00BA1F4B"/>
    <w:rsid w:val="00BA43A9"/>
    <w:rsid w:val="00C465D8"/>
    <w:rsid w:val="00CD40A0"/>
    <w:rsid w:val="00CD7413"/>
    <w:rsid w:val="00D54607"/>
    <w:rsid w:val="00D96B9C"/>
    <w:rsid w:val="00E71FD2"/>
    <w:rsid w:val="00EE45A1"/>
    <w:rsid w:val="00FF3B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E0092"/>
    <w:pPr>
      <w:tabs>
        <w:tab w:val="center" w:pos="4680"/>
        <w:tab w:val="right" w:pos="9360"/>
      </w:tabs>
    </w:pPr>
  </w:style>
  <w:style w:type="character" w:customStyle="1" w:styleId="HeaderChar">
    <w:name w:val="Header Char"/>
    <w:basedOn w:val="DefaultParagraphFont"/>
    <w:link w:val="Header"/>
    <w:uiPriority w:val="99"/>
    <w:semiHidden/>
    <w:rsid w:val="006E0092"/>
    <w:rPr>
      <w:rFonts w:eastAsiaTheme="minorEastAsia"/>
      <w:sz w:val="24"/>
      <w:szCs w:val="24"/>
    </w:rPr>
  </w:style>
  <w:style w:type="paragraph" w:styleId="Footer">
    <w:name w:val="footer"/>
    <w:basedOn w:val="Normal"/>
    <w:link w:val="FooterChar"/>
    <w:uiPriority w:val="99"/>
    <w:unhideWhenUsed/>
    <w:rsid w:val="006E0092"/>
    <w:pPr>
      <w:tabs>
        <w:tab w:val="center" w:pos="4680"/>
        <w:tab w:val="right" w:pos="9360"/>
      </w:tabs>
    </w:pPr>
  </w:style>
  <w:style w:type="character" w:customStyle="1" w:styleId="FooterChar">
    <w:name w:val="Footer Char"/>
    <w:basedOn w:val="DefaultParagraphFont"/>
    <w:link w:val="Footer"/>
    <w:uiPriority w:val="99"/>
    <w:rsid w:val="006E0092"/>
    <w:rPr>
      <w:rFonts w:eastAsiaTheme="minorEastAsia"/>
      <w:sz w:val="24"/>
      <w:szCs w:val="24"/>
    </w:rPr>
  </w:style>
  <w:style w:type="character" w:styleId="CommentReference">
    <w:name w:val="annotation reference"/>
    <w:basedOn w:val="DefaultParagraphFont"/>
    <w:uiPriority w:val="99"/>
    <w:semiHidden/>
    <w:unhideWhenUsed/>
    <w:rsid w:val="003512BE"/>
    <w:rPr>
      <w:sz w:val="16"/>
      <w:szCs w:val="16"/>
    </w:rPr>
  </w:style>
  <w:style w:type="paragraph" w:styleId="CommentText">
    <w:name w:val="annotation text"/>
    <w:basedOn w:val="Normal"/>
    <w:link w:val="CommentTextChar"/>
    <w:uiPriority w:val="99"/>
    <w:semiHidden/>
    <w:unhideWhenUsed/>
    <w:rsid w:val="003512BE"/>
    <w:rPr>
      <w:sz w:val="20"/>
      <w:szCs w:val="20"/>
    </w:rPr>
  </w:style>
  <w:style w:type="character" w:customStyle="1" w:styleId="CommentTextChar">
    <w:name w:val="Comment Text Char"/>
    <w:basedOn w:val="DefaultParagraphFont"/>
    <w:link w:val="CommentText"/>
    <w:uiPriority w:val="99"/>
    <w:semiHidden/>
    <w:rsid w:val="003512BE"/>
    <w:rPr>
      <w:rFonts w:eastAsiaTheme="minorEastAsia"/>
    </w:rPr>
  </w:style>
  <w:style w:type="paragraph" w:styleId="CommentSubject">
    <w:name w:val="annotation subject"/>
    <w:basedOn w:val="CommentText"/>
    <w:next w:val="CommentText"/>
    <w:link w:val="CommentSubjectChar"/>
    <w:uiPriority w:val="99"/>
    <w:semiHidden/>
    <w:unhideWhenUsed/>
    <w:rsid w:val="003512BE"/>
    <w:rPr>
      <w:b/>
      <w:bCs/>
    </w:rPr>
  </w:style>
  <w:style w:type="character" w:customStyle="1" w:styleId="CommentSubjectChar">
    <w:name w:val="Comment Subject Char"/>
    <w:basedOn w:val="CommentTextChar"/>
    <w:link w:val="CommentSubject"/>
    <w:uiPriority w:val="99"/>
    <w:semiHidden/>
    <w:rsid w:val="003512BE"/>
    <w:rPr>
      <w:rFonts w:eastAsiaTheme="minorEastAsia"/>
      <w:b/>
      <w:bCs/>
    </w:rPr>
  </w:style>
  <w:style w:type="paragraph" w:styleId="BalloonText">
    <w:name w:val="Balloon Text"/>
    <w:basedOn w:val="Normal"/>
    <w:link w:val="BalloonTextChar"/>
    <w:uiPriority w:val="99"/>
    <w:semiHidden/>
    <w:unhideWhenUsed/>
    <w:rsid w:val="003512BE"/>
    <w:rPr>
      <w:rFonts w:ascii="Tahoma" w:hAnsi="Tahoma" w:cs="Tahoma"/>
      <w:sz w:val="16"/>
      <w:szCs w:val="16"/>
    </w:rPr>
  </w:style>
  <w:style w:type="character" w:customStyle="1" w:styleId="BalloonTextChar">
    <w:name w:val="Balloon Text Char"/>
    <w:basedOn w:val="DefaultParagraphFont"/>
    <w:link w:val="BalloonText"/>
    <w:uiPriority w:val="99"/>
    <w:semiHidden/>
    <w:rsid w:val="003512BE"/>
    <w:rPr>
      <w:rFonts w:ascii="Tahoma" w:eastAsiaTheme="minorEastAsia" w:hAnsi="Tahoma" w:cs="Tahoma"/>
      <w:sz w:val="16"/>
      <w:szCs w:val="16"/>
    </w:rPr>
  </w:style>
  <w:style w:type="paragraph" w:styleId="Revision">
    <w:name w:val="Revision"/>
    <w:hidden/>
    <w:uiPriority w:val="99"/>
    <w:semiHidden/>
    <w:rsid w:val="003512BE"/>
    <w:rPr>
      <w:rFonts w:eastAsiaTheme="minorEastAsia"/>
      <w:sz w:val="24"/>
      <w:szCs w:val="24"/>
    </w:rPr>
  </w:style>
  <w:style w:type="character" w:customStyle="1" w:styleId="apple-converted-space">
    <w:name w:val="apple-converted-space"/>
    <w:basedOn w:val="DefaultParagraphFont"/>
    <w:rsid w:val="00E71F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7902">
      <w:marLeft w:val="0"/>
      <w:marRight w:val="0"/>
      <w:marTop w:val="0"/>
      <w:marBottom w:val="0"/>
      <w:divBdr>
        <w:top w:val="none" w:sz="0" w:space="0" w:color="auto"/>
        <w:left w:val="none" w:sz="0" w:space="0" w:color="auto"/>
        <w:bottom w:val="none" w:sz="0" w:space="0" w:color="auto"/>
        <w:right w:val="none" w:sz="0" w:space="0" w:color="auto"/>
      </w:divBdr>
    </w:div>
    <w:div w:id="128713867">
      <w:marLeft w:val="0"/>
      <w:marRight w:val="0"/>
      <w:marTop w:val="0"/>
      <w:marBottom w:val="0"/>
      <w:divBdr>
        <w:top w:val="none" w:sz="0" w:space="0" w:color="auto"/>
        <w:left w:val="none" w:sz="0" w:space="0" w:color="auto"/>
        <w:bottom w:val="none" w:sz="0" w:space="0" w:color="auto"/>
        <w:right w:val="none" w:sz="0" w:space="0" w:color="auto"/>
      </w:divBdr>
    </w:div>
    <w:div w:id="198932570">
      <w:marLeft w:val="0"/>
      <w:marRight w:val="0"/>
      <w:marTop w:val="0"/>
      <w:marBottom w:val="0"/>
      <w:divBdr>
        <w:top w:val="none" w:sz="0" w:space="0" w:color="auto"/>
        <w:left w:val="none" w:sz="0" w:space="0" w:color="auto"/>
        <w:bottom w:val="none" w:sz="0" w:space="0" w:color="auto"/>
        <w:right w:val="none" w:sz="0" w:space="0" w:color="auto"/>
      </w:divBdr>
    </w:div>
    <w:div w:id="223180594">
      <w:marLeft w:val="0"/>
      <w:marRight w:val="0"/>
      <w:marTop w:val="0"/>
      <w:marBottom w:val="0"/>
      <w:divBdr>
        <w:top w:val="none" w:sz="0" w:space="0" w:color="auto"/>
        <w:left w:val="none" w:sz="0" w:space="0" w:color="auto"/>
        <w:bottom w:val="none" w:sz="0" w:space="0" w:color="auto"/>
        <w:right w:val="none" w:sz="0" w:space="0" w:color="auto"/>
      </w:divBdr>
    </w:div>
    <w:div w:id="284164274">
      <w:marLeft w:val="0"/>
      <w:marRight w:val="0"/>
      <w:marTop w:val="0"/>
      <w:marBottom w:val="0"/>
      <w:divBdr>
        <w:top w:val="none" w:sz="0" w:space="0" w:color="auto"/>
        <w:left w:val="none" w:sz="0" w:space="0" w:color="auto"/>
        <w:bottom w:val="none" w:sz="0" w:space="0" w:color="auto"/>
        <w:right w:val="none" w:sz="0" w:space="0" w:color="auto"/>
      </w:divBdr>
    </w:div>
    <w:div w:id="301279481">
      <w:marLeft w:val="0"/>
      <w:marRight w:val="0"/>
      <w:marTop w:val="0"/>
      <w:marBottom w:val="0"/>
      <w:divBdr>
        <w:top w:val="none" w:sz="0" w:space="0" w:color="auto"/>
        <w:left w:val="none" w:sz="0" w:space="0" w:color="auto"/>
        <w:bottom w:val="none" w:sz="0" w:space="0" w:color="auto"/>
        <w:right w:val="none" w:sz="0" w:space="0" w:color="auto"/>
      </w:divBdr>
    </w:div>
    <w:div w:id="330329585">
      <w:marLeft w:val="0"/>
      <w:marRight w:val="0"/>
      <w:marTop w:val="0"/>
      <w:marBottom w:val="0"/>
      <w:divBdr>
        <w:top w:val="none" w:sz="0" w:space="0" w:color="auto"/>
        <w:left w:val="none" w:sz="0" w:space="0" w:color="auto"/>
        <w:bottom w:val="none" w:sz="0" w:space="0" w:color="auto"/>
        <w:right w:val="none" w:sz="0" w:space="0" w:color="auto"/>
      </w:divBdr>
    </w:div>
    <w:div w:id="373778633">
      <w:marLeft w:val="0"/>
      <w:marRight w:val="0"/>
      <w:marTop w:val="0"/>
      <w:marBottom w:val="0"/>
      <w:divBdr>
        <w:top w:val="none" w:sz="0" w:space="0" w:color="auto"/>
        <w:left w:val="none" w:sz="0" w:space="0" w:color="auto"/>
        <w:bottom w:val="none" w:sz="0" w:space="0" w:color="auto"/>
        <w:right w:val="none" w:sz="0" w:space="0" w:color="auto"/>
      </w:divBdr>
    </w:div>
    <w:div w:id="510997197">
      <w:marLeft w:val="0"/>
      <w:marRight w:val="0"/>
      <w:marTop w:val="0"/>
      <w:marBottom w:val="0"/>
      <w:divBdr>
        <w:top w:val="none" w:sz="0" w:space="0" w:color="auto"/>
        <w:left w:val="none" w:sz="0" w:space="0" w:color="auto"/>
        <w:bottom w:val="none" w:sz="0" w:space="0" w:color="auto"/>
        <w:right w:val="none" w:sz="0" w:space="0" w:color="auto"/>
      </w:divBdr>
    </w:div>
    <w:div w:id="588392973">
      <w:marLeft w:val="0"/>
      <w:marRight w:val="0"/>
      <w:marTop w:val="0"/>
      <w:marBottom w:val="0"/>
      <w:divBdr>
        <w:top w:val="none" w:sz="0" w:space="0" w:color="auto"/>
        <w:left w:val="none" w:sz="0" w:space="0" w:color="auto"/>
        <w:bottom w:val="none" w:sz="0" w:space="0" w:color="auto"/>
        <w:right w:val="none" w:sz="0" w:space="0" w:color="auto"/>
      </w:divBdr>
    </w:div>
    <w:div w:id="680813905">
      <w:marLeft w:val="0"/>
      <w:marRight w:val="0"/>
      <w:marTop w:val="0"/>
      <w:marBottom w:val="0"/>
      <w:divBdr>
        <w:top w:val="none" w:sz="0" w:space="0" w:color="auto"/>
        <w:left w:val="none" w:sz="0" w:space="0" w:color="auto"/>
        <w:bottom w:val="none" w:sz="0" w:space="0" w:color="auto"/>
        <w:right w:val="none" w:sz="0" w:space="0" w:color="auto"/>
      </w:divBdr>
    </w:div>
    <w:div w:id="693070462">
      <w:marLeft w:val="0"/>
      <w:marRight w:val="0"/>
      <w:marTop w:val="0"/>
      <w:marBottom w:val="0"/>
      <w:divBdr>
        <w:top w:val="none" w:sz="0" w:space="0" w:color="auto"/>
        <w:left w:val="none" w:sz="0" w:space="0" w:color="auto"/>
        <w:bottom w:val="none" w:sz="0" w:space="0" w:color="auto"/>
        <w:right w:val="none" w:sz="0" w:space="0" w:color="auto"/>
      </w:divBdr>
    </w:div>
    <w:div w:id="701369450">
      <w:marLeft w:val="0"/>
      <w:marRight w:val="0"/>
      <w:marTop w:val="0"/>
      <w:marBottom w:val="0"/>
      <w:divBdr>
        <w:top w:val="none" w:sz="0" w:space="0" w:color="auto"/>
        <w:left w:val="none" w:sz="0" w:space="0" w:color="auto"/>
        <w:bottom w:val="none" w:sz="0" w:space="0" w:color="auto"/>
        <w:right w:val="none" w:sz="0" w:space="0" w:color="auto"/>
      </w:divBdr>
    </w:div>
    <w:div w:id="783890597">
      <w:marLeft w:val="0"/>
      <w:marRight w:val="0"/>
      <w:marTop w:val="0"/>
      <w:marBottom w:val="0"/>
      <w:divBdr>
        <w:top w:val="none" w:sz="0" w:space="0" w:color="auto"/>
        <w:left w:val="none" w:sz="0" w:space="0" w:color="auto"/>
        <w:bottom w:val="none" w:sz="0" w:space="0" w:color="auto"/>
        <w:right w:val="none" w:sz="0" w:space="0" w:color="auto"/>
      </w:divBdr>
    </w:div>
    <w:div w:id="801650800">
      <w:marLeft w:val="0"/>
      <w:marRight w:val="0"/>
      <w:marTop w:val="0"/>
      <w:marBottom w:val="0"/>
      <w:divBdr>
        <w:top w:val="none" w:sz="0" w:space="0" w:color="auto"/>
        <w:left w:val="none" w:sz="0" w:space="0" w:color="auto"/>
        <w:bottom w:val="none" w:sz="0" w:space="0" w:color="auto"/>
        <w:right w:val="none" w:sz="0" w:space="0" w:color="auto"/>
      </w:divBdr>
    </w:div>
    <w:div w:id="803619360">
      <w:marLeft w:val="0"/>
      <w:marRight w:val="0"/>
      <w:marTop w:val="0"/>
      <w:marBottom w:val="0"/>
      <w:divBdr>
        <w:top w:val="none" w:sz="0" w:space="0" w:color="auto"/>
        <w:left w:val="none" w:sz="0" w:space="0" w:color="auto"/>
        <w:bottom w:val="none" w:sz="0" w:space="0" w:color="auto"/>
        <w:right w:val="none" w:sz="0" w:space="0" w:color="auto"/>
      </w:divBdr>
    </w:div>
    <w:div w:id="821233667">
      <w:marLeft w:val="0"/>
      <w:marRight w:val="0"/>
      <w:marTop w:val="0"/>
      <w:marBottom w:val="0"/>
      <w:divBdr>
        <w:top w:val="none" w:sz="0" w:space="0" w:color="auto"/>
        <w:left w:val="none" w:sz="0" w:space="0" w:color="auto"/>
        <w:bottom w:val="none" w:sz="0" w:space="0" w:color="auto"/>
        <w:right w:val="none" w:sz="0" w:space="0" w:color="auto"/>
      </w:divBdr>
    </w:div>
    <w:div w:id="831028757">
      <w:marLeft w:val="0"/>
      <w:marRight w:val="0"/>
      <w:marTop w:val="0"/>
      <w:marBottom w:val="0"/>
      <w:divBdr>
        <w:top w:val="none" w:sz="0" w:space="0" w:color="auto"/>
        <w:left w:val="none" w:sz="0" w:space="0" w:color="auto"/>
        <w:bottom w:val="none" w:sz="0" w:space="0" w:color="auto"/>
        <w:right w:val="none" w:sz="0" w:space="0" w:color="auto"/>
      </w:divBdr>
    </w:div>
    <w:div w:id="838737629">
      <w:marLeft w:val="0"/>
      <w:marRight w:val="0"/>
      <w:marTop w:val="0"/>
      <w:marBottom w:val="0"/>
      <w:divBdr>
        <w:top w:val="none" w:sz="0" w:space="0" w:color="auto"/>
        <w:left w:val="none" w:sz="0" w:space="0" w:color="auto"/>
        <w:bottom w:val="none" w:sz="0" w:space="0" w:color="auto"/>
        <w:right w:val="none" w:sz="0" w:space="0" w:color="auto"/>
      </w:divBdr>
    </w:div>
    <w:div w:id="971250441">
      <w:marLeft w:val="0"/>
      <w:marRight w:val="0"/>
      <w:marTop w:val="0"/>
      <w:marBottom w:val="0"/>
      <w:divBdr>
        <w:top w:val="none" w:sz="0" w:space="0" w:color="auto"/>
        <w:left w:val="none" w:sz="0" w:space="0" w:color="auto"/>
        <w:bottom w:val="none" w:sz="0" w:space="0" w:color="auto"/>
        <w:right w:val="none" w:sz="0" w:space="0" w:color="auto"/>
      </w:divBdr>
    </w:div>
    <w:div w:id="1040741811">
      <w:marLeft w:val="0"/>
      <w:marRight w:val="0"/>
      <w:marTop w:val="0"/>
      <w:marBottom w:val="0"/>
      <w:divBdr>
        <w:top w:val="none" w:sz="0" w:space="0" w:color="auto"/>
        <w:left w:val="none" w:sz="0" w:space="0" w:color="auto"/>
        <w:bottom w:val="none" w:sz="0" w:space="0" w:color="auto"/>
        <w:right w:val="none" w:sz="0" w:space="0" w:color="auto"/>
      </w:divBdr>
    </w:div>
    <w:div w:id="1243641257">
      <w:marLeft w:val="0"/>
      <w:marRight w:val="0"/>
      <w:marTop w:val="0"/>
      <w:marBottom w:val="0"/>
      <w:divBdr>
        <w:top w:val="none" w:sz="0" w:space="0" w:color="auto"/>
        <w:left w:val="none" w:sz="0" w:space="0" w:color="auto"/>
        <w:bottom w:val="none" w:sz="0" w:space="0" w:color="auto"/>
        <w:right w:val="none" w:sz="0" w:space="0" w:color="auto"/>
      </w:divBdr>
    </w:div>
    <w:div w:id="1249579501">
      <w:marLeft w:val="0"/>
      <w:marRight w:val="0"/>
      <w:marTop w:val="0"/>
      <w:marBottom w:val="0"/>
      <w:divBdr>
        <w:top w:val="none" w:sz="0" w:space="0" w:color="auto"/>
        <w:left w:val="none" w:sz="0" w:space="0" w:color="auto"/>
        <w:bottom w:val="none" w:sz="0" w:space="0" w:color="auto"/>
        <w:right w:val="none" w:sz="0" w:space="0" w:color="auto"/>
      </w:divBdr>
    </w:div>
    <w:div w:id="1268269843">
      <w:marLeft w:val="0"/>
      <w:marRight w:val="0"/>
      <w:marTop w:val="0"/>
      <w:marBottom w:val="0"/>
      <w:divBdr>
        <w:top w:val="none" w:sz="0" w:space="0" w:color="auto"/>
        <w:left w:val="none" w:sz="0" w:space="0" w:color="auto"/>
        <w:bottom w:val="none" w:sz="0" w:space="0" w:color="auto"/>
        <w:right w:val="none" w:sz="0" w:space="0" w:color="auto"/>
      </w:divBdr>
    </w:div>
    <w:div w:id="1271089785">
      <w:marLeft w:val="0"/>
      <w:marRight w:val="0"/>
      <w:marTop w:val="0"/>
      <w:marBottom w:val="0"/>
      <w:divBdr>
        <w:top w:val="none" w:sz="0" w:space="0" w:color="auto"/>
        <w:left w:val="none" w:sz="0" w:space="0" w:color="auto"/>
        <w:bottom w:val="none" w:sz="0" w:space="0" w:color="auto"/>
        <w:right w:val="none" w:sz="0" w:space="0" w:color="auto"/>
      </w:divBdr>
    </w:div>
    <w:div w:id="1326664884">
      <w:marLeft w:val="0"/>
      <w:marRight w:val="0"/>
      <w:marTop w:val="0"/>
      <w:marBottom w:val="0"/>
      <w:divBdr>
        <w:top w:val="none" w:sz="0" w:space="0" w:color="auto"/>
        <w:left w:val="none" w:sz="0" w:space="0" w:color="auto"/>
        <w:bottom w:val="none" w:sz="0" w:space="0" w:color="auto"/>
        <w:right w:val="none" w:sz="0" w:space="0" w:color="auto"/>
      </w:divBdr>
    </w:div>
    <w:div w:id="1351449523">
      <w:marLeft w:val="0"/>
      <w:marRight w:val="0"/>
      <w:marTop w:val="0"/>
      <w:marBottom w:val="0"/>
      <w:divBdr>
        <w:top w:val="none" w:sz="0" w:space="0" w:color="auto"/>
        <w:left w:val="none" w:sz="0" w:space="0" w:color="auto"/>
        <w:bottom w:val="none" w:sz="0" w:space="0" w:color="auto"/>
        <w:right w:val="none" w:sz="0" w:space="0" w:color="auto"/>
      </w:divBdr>
    </w:div>
    <w:div w:id="1375348270">
      <w:marLeft w:val="0"/>
      <w:marRight w:val="0"/>
      <w:marTop w:val="0"/>
      <w:marBottom w:val="0"/>
      <w:divBdr>
        <w:top w:val="none" w:sz="0" w:space="0" w:color="auto"/>
        <w:left w:val="none" w:sz="0" w:space="0" w:color="auto"/>
        <w:bottom w:val="none" w:sz="0" w:space="0" w:color="auto"/>
        <w:right w:val="none" w:sz="0" w:space="0" w:color="auto"/>
      </w:divBdr>
    </w:div>
    <w:div w:id="1387684731">
      <w:marLeft w:val="0"/>
      <w:marRight w:val="0"/>
      <w:marTop w:val="0"/>
      <w:marBottom w:val="0"/>
      <w:divBdr>
        <w:top w:val="none" w:sz="0" w:space="0" w:color="auto"/>
        <w:left w:val="none" w:sz="0" w:space="0" w:color="auto"/>
        <w:bottom w:val="none" w:sz="0" w:space="0" w:color="auto"/>
        <w:right w:val="none" w:sz="0" w:space="0" w:color="auto"/>
      </w:divBdr>
    </w:div>
    <w:div w:id="1511137374">
      <w:marLeft w:val="0"/>
      <w:marRight w:val="0"/>
      <w:marTop w:val="0"/>
      <w:marBottom w:val="0"/>
      <w:divBdr>
        <w:top w:val="none" w:sz="0" w:space="0" w:color="auto"/>
        <w:left w:val="none" w:sz="0" w:space="0" w:color="auto"/>
        <w:bottom w:val="none" w:sz="0" w:space="0" w:color="auto"/>
        <w:right w:val="none" w:sz="0" w:space="0" w:color="auto"/>
      </w:divBdr>
    </w:div>
    <w:div w:id="1606227093">
      <w:marLeft w:val="0"/>
      <w:marRight w:val="0"/>
      <w:marTop w:val="0"/>
      <w:marBottom w:val="0"/>
      <w:divBdr>
        <w:top w:val="none" w:sz="0" w:space="0" w:color="auto"/>
        <w:left w:val="none" w:sz="0" w:space="0" w:color="auto"/>
        <w:bottom w:val="none" w:sz="0" w:space="0" w:color="auto"/>
        <w:right w:val="none" w:sz="0" w:space="0" w:color="auto"/>
      </w:divBdr>
    </w:div>
    <w:div w:id="1649287644">
      <w:marLeft w:val="0"/>
      <w:marRight w:val="0"/>
      <w:marTop w:val="0"/>
      <w:marBottom w:val="0"/>
      <w:divBdr>
        <w:top w:val="none" w:sz="0" w:space="0" w:color="auto"/>
        <w:left w:val="none" w:sz="0" w:space="0" w:color="auto"/>
        <w:bottom w:val="none" w:sz="0" w:space="0" w:color="auto"/>
        <w:right w:val="none" w:sz="0" w:space="0" w:color="auto"/>
      </w:divBdr>
    </w:div>
    <w:div w:id="1659267375">
      <w:marLeft w:val="0"/>
      <w:marRight w:val="0"/>
      <w:marTop w:val="0"/>
      <w:marBottom w:val="0"/>
      <w:divBdr>
        <w:top w:val="none" w:sz="0" w:space="0" w:color="auto"/>
        <w:left w:val="none" w:sz="0" w:space="0" w:color="auto"/>
        <w:bottom w:val="none" w:sz="0" w:space="0" w:color="auto"/>
        <w:right w:val="none" w:sz="0" w:space="0" w:color="auto"/>
      </w:divBdr>
    </w:div>
    <w:div w:id="1677423112">
      <w:marLeft w:val="0"/>
      <w:marRight w:val="0"/>
      <w:marTop w:val="0"/>
      <w:marBottom w:val="0"/>
      <w:divBdr>
        <w:top w:val="none" w:sz="0" w:space="0" w:color="auto"/>
        <w:left w:val="none" w:sz="0" w:space="0" w:color="auto"/>
        <w:bottom w:val="none" w:sz="0" w:space="0" w:color="auto"/>
        <w:right w:val="none" w:sz="0" w:space="0" w:color="auto"/>
      </w:divBdr>
    </w:div>
    <w:div w:id="1787694692">
      <w:marLeft w:val="0"/>
      <w:marRight w:val="0"/>
      <w:marTop w:val="0"/>
      <w:marBottom w:val="0"/>
      <w:divBdr>
        <w:top w:val="none" w:sz="0" w:space="0" w:color="auto"/>
        <w:left w:val="none" w:sz="0" w:space="0" w:color="auto"/>
        <w:bottom w:val="none" w:sz="0" w:space="0" w:color="auto"/>
        <w:right w:val="none" w:sz="0" w:space="0" w:color="auto"/>
      </w:divBdr>
    </w:div>
    <w:div w:id="1800682765">
      <w:marLeft w:val="0"/>
      <w:marRight w:val="0"/>
      <w:marTop w:val="0"/>
      <w:marBottom w:val="0"/>
      <w:divBdr>
        <w:top w:val="none" w:sz="0" w:space="0" w:color="auto"/>
        <w:left w:val="none" w:sz="0" w:space="0" w:color="auto"/>
        <w:bottom w:val="none" w:sz="0" w:space="0" w:color="auto"/>
        <w:right w:val="none" w:sz="0" w:space="0" w:color="auto"/>
      </w:divBdr>
    </w:div>
    <w:div w:id="1939212410">
      <w:marLeft w:val="0"/>
      <w:marRight w:val="0"/>
      <w:marTop w:val="0"/>
      <w:marBottom w:val="0"/>
      <w:divBdr>
        <w:top w:val="none" w:sz="0" w:space="0" w:color="auto"/>
        <w:left w:val="none" w:sz="0" w:space="0" w:color="auto"/>
        <w:bottom w:val="none" w:sz="0" w:space="0" w:color="auto"/>
        <w:right w:val="none" w:sz="0" w:space="0" w:color="auto"/>
      </w:divBdr>
    </w:div>
    <w:div w:id="2023819813">
      <w:marLeft w:val="0"/>
      <w:marRight w:val="0"/>
      <w:marTop w:val="0"/>
      <w:marBottom w:val="0"/>
      <w:divBdr>
        <w:top w:val="none" w:sz="0" w:space="0" w:color="auto"/>
        <w:left w:val="none" w:sz="0" w:space="0" w:color="auto"/>
        <w:bottom w:val="none" w:sz="0" w:space="0" w:color="auto"/>
        <w:right w:val="none" w:sz="0" w:space="0" w:color="auto"/>
      </w:divBdr>
    </w:div>
    <w:div w:id="212199365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1</Pages>
  <Words>106684</Words>
  <Characters>608100</Characters>
  <Application>Microsoft Office Word</Application>
  <DocSecurity>0</DocSecurity>
  <Lines>5067</Lines>
  <Paragraphs>1426</Paragraphs>
  <ScaleCrop>false</ScaleCrop>
  <HeadingPairs>
    <vt:vector size="2" baseType="variant">
      <vt:variant>
        <vt:lpstr>Title</vt:lpstr>
      </vt:variant>
      <vt:variant>
        <vt:i4>1</vt:i4>
      </vt:variant>
    </vt:vector>
  </HeadingPairs>
  <TitlesOfParts>
    <vt:vector size="1" baseType="lpstr">
      <vt:lpstr>Resource spelling/grammar checking</vt:lpstr>
    </vt:vector>
  </TitlesOfParts>
  <Company/>
  <LinksUpToDate>false</LinksUpToDate>
  <CharactersWithSpaces>713358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Riki Merrick</cp:lastModifiedBy>
  <cp:revision>18</cp:revision>
  <cp:lastPrinted>2015-09-01T18:39:00Z</cp:lastPrinted>
  <dcterms:created xsi:type="dcterms:W3CDTF">2015-09-07T23:32:00Z</dcterms:created>
  <dcterms:modified xsi:type="dcterms:W3CDTF">2015-09-12T19:50:00Z</dcterms:modified>
</cp:coreProperties>
</file>