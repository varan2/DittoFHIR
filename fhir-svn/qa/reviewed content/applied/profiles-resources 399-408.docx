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926" w:rsidRDefault="008D6FB8">
      <w:pPr>
        <w:pStyle w:val="Heading1"/>
        <w:divId w:val="1136604104"/>
        <w:rPr>
          <w:rFonts w:eastAsia="Times New Roman"/>
          <w:lang w:val="en-US"/>
        </w:rPr>
      </w:pPr>
      <w:r>
        <w:rPr>
          <w:rFonts w:eastAsia="Times New Roman"/>
          <w:lang w:val="en-US"/>
        </w:rPr>
        <w:t>FHIR Project Team</w:t>
      </w:r>
    </w:p>
    <w:p w:rsidR="00D67926" w:rsidRDefault="008D6FB8">
      <w:pPr>
        <w:pStyle w:val="Heading1"/>
        <w:divId w:val="395520675"/>
        <w:rPr>
          <w:rFonts w:eastAsia="Times New Roman"/>
          <w:lang w:val="en-US"/>
        </w:rPr>
      </w:pPr>
      <w:r>
        <w:rPr>
          <w:rFonts w:eastAsia="Times New Roman"/>
          <w:lang w:val="en-US"/>
        </w:rPr>
        <w:t>FHIR Project</w:t>
      </w:r>
    </w:p>
    <w:p w:rsidR="00D67926" w:rsidRDefault="008D6FB8">
      <w:pPr>
        <w:pStyle w:val="Heading2"/>
        <w:divId w:val="395520675"/>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81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meta returned by the operation</w:t>
            </w:r>
          </w:p>
        </w:tc>
      </w:tr>
    </w:tbl>
    <w:p w:rsidR="00D67926" w:rsidRDefault="008D6FB8">
      <w:pPr>
        <w:pStyle w:val="Heading2"/>
        <w:divId w:val="395520675"/>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814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adds the profiles, tags, and security labels found in it to the nominated resource. This operation can also be used on historical entries - to update them without creating a different historical version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w:t>
            </w:r>
            <w:r>
              <w:rPr>
                <w:rFonts w:eastAsia="Times New Roman"/>
                <w:lang w:val="en-US"/>
              </w:rPr>
              <w:lastRenderedPageBreak/>
              <w:t xml:space="preserve">tag or security label is the system+code. When matching existing tags during adding,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7781"/>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Build Questionnaire (Build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 instance based on a specified [[[StructureDefinition]]], creating questions for each core element or extension element found in the StructureDefinition. If the operation is not called at the instance level, one of the *identifier*, *profile* or *url* 'in' parameters must be provided. (If called at the instance level, these parameters will be ignored. If more than one is specified, servers may raise an error or may resolve with the parameter of their choice.) The response will contain a [[[Questionnaire]]] instance based on the specified [[[StructureDefinition]]] and/or an [[[OperationOutcome]]]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**Open Issue**: Ideally, extensions should be populated in the generated [[[Questionnaire]]] that will support taking [[[QuestionnaireResponse]]] resources generated from the Questionnaire and turning them back into the appropriate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The [[[StructureDefinition]]] is provided directly as part of the request. Servers may choose not to accept profiles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url</w:t>
            </w:r>
          </w:p>
        </w:tc>
        <w:tc>
          <w:tcPr>
            <w:tcW w:w="0" w:type="auto"/>
            <w:vAlign w:val="center"/>
            <w:hideMark/>
          </w:tcPr>
          <w:p w:rsidR="00D67926" w:rsidRDefault="008D6FB8">
            <w:pPr>
              <w:rPr>
                <w:rFonts w:eastAsia="Times New Roman"/>
                <w:lang w:val="en-US"/>
              </w:rPr>
            </w:pPr>
            <w:r>
              <w:rPr>
                <w:rFonts w:eastAsia="Times New Roman"/>
                <w:lang w:val="en-US"/>
              </w:rPr>
              <w:t xml:space="preserve">The profile's official url (i.e. 'StructureDefinition.url').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supportedOnly</w:t>
            </w:r>
          </w:p>
        </w:tc>
        <w:tc>
          <w:tcPr>
            <w:tcW w:w="0" w:type="auto"/>
            <w:vAlign w:val="center"/>
            <w:hideMark/>
          </w:tcPr>
          <w:p w:rsidR="00D67926" w:rsidRDefault="008D6FB8">
            <w:pPr>
              <w:rPr>
                <w:rFonts w:eastAsia="Times New Roman"/>
                <w:lang w:val="en-US"/>
              </w:rPr>
            </w:pPr>
            <w:r>
              <w:rPr>
                <w:rFonts w:eastAsia="Times New Roman"/>
                <w:lang w:val="en-US"/>
              </w:rPr>
              <w:t>If true, the questionnaire will only include those elements marked as "mustSupport='true'" in the StructureDefinition.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questionnaire form generated based on the StructureDefinition.</w:t>
            </w:r>
          </w:p>
        </w:tc>
      </w:tr>
    </w:tbl>
    <w:p w:rsidR="00D67926" w:rsidRDefault="008D6FB8">
      <w:pPr>
        <w:pStyle w:val="Heading2"/>
        <w:divId w:val="395520675"/>
        <w:rPr>
          <w:rFonts w:eastAsia="Times New Roman"/>
          <w:lang w:val="en-US"/>
        </w:rPr>
      </w:pPr>
      <w:r>
        <w:rPr>
          <w:rFonts w:eastAsia="Times New Roman"/>
          <w:lang w:val="en-US"/>
        </w:rPr>
        <w:t>Operation: Closure Table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806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Closure Table Maintenance (Closure Table Maintenance)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provides support for ongoing maintenance of a client-side closure table based on server-side terminological logic. For details of how this is used, see [Maintaining a Closure Table](terminology-service.html#closure)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name that defines the particular context for the subsumption based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concept</w:t>
            </w:r>
          </w:p>
        </w:tc>
        <w:tc>
          <w:tcPr>
            <w:tcW w:w="0" w:type="auto"/>
            <w:vAlign w:val="center"/>
            <w:hideMark/>
          </w:tcPr>
          <w:p w:rsidR="00D67926" w:rsidRDefault="008D6FB8">
            <w:pPr>
              <w:rPr>
                <w:rFonts w:eastAsia="Times New Roman"/>
                <w:lang w:val="en-US"/>
              </w:rPr>
            </w:pPr>
            <w:r>
              <w:rPr>
                <w:rFonts w:eastAsia="Times New Roman"/>
                <w:lang w:val="en-US"/>
              </w:rPr>
              <w:t>Concepts to add to the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A request to resynchronise - request to send all new entries since the nominated version was sent by the server</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narrower, wider, and unmatched </w:t>
            </w:r>
          </w:p>
        </w:tc>
      </w:tr>
    </w:tbl>
    <w:p w:rsidR="00D67926" w:rsidRDefault="008D6FB8">
      <w:pPr>
        <w:pStyle w:val="Heading2"/>
        <w:divId w:val="395520675"/>
        <w:rPr>
          <w:rFonts w:eastAsia="Times New Roman"/>
          <w:lang w:val="en-US"/>
        </w:rPr>
      </w:pPr>
      <w:r>
        <w:rPr>
          <w:rFonts w:eastAsia="Times New Roman"/>
          <w:lang w:val="en-US"/>
        </w:rPr>
        <w:t>Operation: Concept Look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803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Look Up (Concept Look Up)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Given a code/system, or a Coding, get additional details about the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$lookup operation is more than just a value set search - the server finds the concept, and gathers the return information from the value set and the underlying code system definitions.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look up</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information should be returned. Normally, this is the current </w:t>
            </w:r>
            <w:proofErr w:type="gramStart"/>
            <w:r>
              <w:rPr>
                <w:rFonts w:eastAsia="Times New Roman"/>
                <w:lang w:val="en-US"/>
              </w:rPr>
              <w:t>conditions (which is</w:t>
            </w:r>
            <w:proofErr w:type="gramEnd"/>
            <w:r>
              <w:rPr>
                <w:rFonts w:eastAsia="Times New Roman"/>
                <w:lang w:val="en-US"/>
              </w:rPr>
              <w:t xml:space="preserve">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A display name for the code system</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that these details are based 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The preferred display for this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 xml:space="preserve">Parameter </w:t>
            </w:r>
            <w:r>
              <w:rPr>
                <w:rFonts w:eastAsia="Times New Roman"/>
                <w:lang w:val="en-US"/>
              </w:rPr>
              <w:lastRenderedPageBreak/>
              <w:t>abstract</w:t>
            </w:r>
          </w:p>
        </w:tc>
        <w:tc>
          <w:tcPr>
            <w:tcW w:w="0" w:type="auto"/>
            <w:vAlign w:val="center"/>
            <w:hideMark/>
          </w:tcPr>
          <w:p w:rsidR="00D67926" w:rsidRDefault="008D6FB8">
            <w:pPr>
              <w:rPr>
                <w:rFonts w:eastAsia="Times New Roman"/>
                <w:lang w:val="en-US"/>
              </w:rPr>
            </w:pPr>
            <w:r>
              <w:rPr>
                <w:rFonts w:eastAsia="Times New Roman"/>
                <w:lang w:val="en-US"/>
              </w:rPr>
              <w:lastRenderedPageBreak/>
              <w:t>Whether this code is an abstract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designation</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concept</w:t>
            </w:r>
          </w:p>
        </w:tc>
      </w:tr>
    </w:tbl>
    <w:p w:rsidR="00D67926" w:rsidRDefault="008D6FB8">
      <w:pPr>
        <w:pStyle w:val="Heading2"/>
        <w:divId w:val="395520675"/>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752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Translation (Concept Translation)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 One (and only one) of the in parameters (code, coding, codeableConcept) must be provided, to identify the code that is to be translated. || The operation returns a set of parameters including a 'result' for whether there is an acceptable match, and a list of possible matches. Note that the list of matches may include notes of codes for which mapping is specifically excluded, so implementers have to check the match.equivalence for each match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translated.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translated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value set used when the concept (system/code pair) was chosen. May be a logical id, or an absolute or relative location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translate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A full codeableConcept to validate. The server can translate any of the coding values (e.g. existing translations) as it chooses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target</w:t>
            </w:r>
          </w:p>
        </w:tc>
        <w:tc>
          <w:tcPr>
            <w:tcW w:w="0" w:type="auto"/>
            <w:vAlign w:val="center"/>
            <w:hideMark/>
          </w:tcPr>
          <w:p w:rsidR="00D67926" w:rsidRDefault="008D6FB8">
            <w:pPr>
              <w:rPr>
                <w:rFonts w:eastAsia="Times New Roman"/>
                <w:lang w:val="en-US"/>
              </w:rPr>
            </w:pPr>
            <w:r>
              <w:rPr>
                <w:rFonts w:eastAsia="Times New Roman"/>
                <w:lang w:val="en-US"/>
              </w:rPr>
              <w:t>Identifies the value set in which a translation is sought. May be a logical id, or an absolute or relative location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dependency</w:t>
            </w:r>
          </w:p>
        </w:tc>
        <w:tc>
          <w:tcPr>
            <w:tcW w:w="0" w:type="auto"/>
            <w:vAlign w:val="center"/>
            <w:hideMark/>
          </w:tcPr>
          <w:p w:rsidR="00D67926" w:rsidRDefault="008D6FB8">
            <w:pPr>
              <w:rPr>
                <w:rFonts w:eastAsia="Times New Roman"/>
                <w:lang w:val="en-US"/>
              </w:rPr>
            </w:pPr>
            <w:r>
              <w:rPr>
                <w:rFonts w:eastAsia="Times New Roman"/>
                <w:lang w:val="en-US"/>
              </w:rPr>
              <w:t>Another element that may help produce the correct mapping</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match</w:t>
            </w:r>
          </w:p>
        </w:tc>
        <w:tc>
          <w:tcPr>
            <w:tcW w:w="0" w:type="auto"/>
            <w:vAlign w:val="center"/>
            <w:hideMark/>
          </w:tcPr>
          <w:p w:rsidR="00D67926" w:rsidRDefault="008D6FB8">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bl>
    <w:p w:rsidR="00D67926" w:rsidRDefault="008D6FB8">
      <w:pPr>
        <w:pStyle w:val="Heading2"/>
        <w:divId w:val="395520675"/>
        <w:rPr>
          <w:rFonts w:eastAsia="Times New Roman"/>
          <w:lang w:val="en-US"/>
        </w:rPr>
      </w:pPr>
      <w:r>
        <w:rPr>
          <w:rFonts w:eastAsia="Times New Roman"/>
          <w:lang w:val="en-US"/>
        </w:rPr>
        <w:t>Operation: Delete profiles, tags, and security labels for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81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Name</w:t>
            </w:r>
          </w:p>
        </w:tc>
        <w:tc>
          <w:tcPr>
            <w:tcW w:w="0" w:type="auto"/>
            <w:vAlign w:val="center"/>
            <w:hideMark/>
          </w:tcPr>
          <w:p w:rsidR="00D67926" w:rsidRDefault="008D6FB8">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deletes the profiles, tags, and security labels found in it from the nominated resource. This operation can also be used on historical entries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Encounter Record (Fetch Encounter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rhis operation is to provide a patient with access to their </w:t>
            </w:r>
            <w:proofErr w:type="gramStart"/>
            <w:r>
              <w:rPr>
                <w:rFonts w:eastAsia="Times New Roman"/>
                <w:lang w:val="en-US"/>
              </w:rPr>
              <w:t>record,</w:t>
            </w:r>
            <w:proofErr w:type="gramEnd"/>
            <w:r>
              <w:rPr>
                <w:rFonts w:eastAsia="Times New Roman"/>
                <w:lang w:val="en-US"/>
              </w:rPr>
              <w:t xml:space="preserve"> or to allow a client to retrieve everything for an encounter for efficient display). The server SHOULD return all resources that it has that are in the encounter compartment for the identified encounter, and any resource referenced from those, including binaries and attachments. In the US Realm, At a mimimum, the resources returned SHALL include all the data covered by the meaningful use common data elements (ref to be provided).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responsible for determining what resources to return as included resources (rather than the client specifying which ones)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lastRenderedPageBreak/>
        <w:t>Operation: Fetch Patient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gridCol w:w="815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Patient Record (Fetch Patient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rhis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w:t>
            </w:r>
            <w:proofErr w:type="gramStart"/>
            <w:r>
              <w:rPr>
                <w:rFonts w:eastAsia="Times New Roman"/>
                <w:lang w:val="en-US"/>
              </w:rPr>
              <w:t>]{</w:t>
            </w:r>
            <w:proofErr w:type="gramEnd"/>
            <w:r>
              <w:rPr>
                <w:rFonts w:eastAsia="Times New Roman"/>
                <w:lang w:val="en-US"/>
              </w:rPr>
              <w:t xml:space="preserve">daf/daf.html}. Other applicable implementation guides may make additional rules about how much information that is returned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Speciying the relationship between the context, a user and patient records is outside the scope of this specification.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start</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end</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t>Operation: Find a functional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14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Find a functional list (Find a functional list)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allows a client to find an identified list for a particular function by its function. The operation takes two parameters, the identity of a patient, and the name of a functional list. The list of defined functional lists can be found at </w:t>
            </w:r>
            <w:r>
              <w:rPr>
                <w:rFonts w:eastAsia="Times New Roman"/>
                <w:lang w:val="en-US"/>
              </w:rPr>
              <w:lastRenderedPageBreak/>
              <w:t>[Current Resource Lists</w:t>
            </w:r>
            <w:proofErr w:type="gramStart"/>
            <w:r>
              <w:rPr>
                <w:rFonts w:eastAsia="Times New Roman"/>
                <w:lang w:val="en-US"/>
              </w:rPr>
              <w:t>](</w:t>
            </w:r>
            <w:proofErr w:type="gramEnd"/>
            <w:r>
              <w:rPr>
                <w:rFonts w:eastAsia="Times New Roman"/>
                <w:lang w:val="en-US"/>
              </w:rPr>
              <w:t xml:space="preserve">lifecycle.html#lists). Applications are not required to support all the lists,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patient</w:t>
            </w:r>
          </w:p>
        </w:tc>
        <w:tc>
          <w:tcPr>
            <w:tcW w:w="0" w:type="auto"/>
            <w:vAlign w:val="center"/>
            <w:hideMark/>
          </w:tcPr>
          <w:p w:rsidR="00D67926" w:rsidRDefault="008D6FB8">
            <w:pPr>
              <w:rPr>
                <w:rFonts w:eastAsia="Times New Roman"/>
                <w:lang w:val="en-US"/>
              </w:rPr>
            </w:pPr>
            <w:r>
              <w:rPr>
                <w:rFonts w:eastAsia="Times New Roman"/>
                <w:lang w:val="en-US"/>
              </w:rPr>
              <w:t>The id of a patient resource located on the server on which this operation is executed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code for the functional list that is being found</w:t>
            </w:r>
          </w:p>
        </w:tc>
      </w:tr>
    </w:tbl>
    <w:p w:rsidR="00D67926" w:rsidRDefault="008D6FB8">
      <w:pPr>
        <w:pStyle w:val="Heading2"/>
        <w:divId w:val="395520675"/>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813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Generate a Document (Generate a Document)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trail use, and feedback is requested regarding this question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persist</w:t>
            </w:r>
          </w:p>
        </w:tc>
        <w:tc>
          <w:tcPr>
            <w:tcW w:w="0" w:type="auto"/>
            <w:vAlign w:val="center"/>
            <w:hideMark/>
          </w:tcPr>
          <w:p w:rsidR="00D67926" w:rsidRDefault="008D6FB8">
            <w:pPr>
              <w:rPr>
                <w:rFonts w:eastAsia="Times New Roman"/>
                <w:lang w:val="en-US"/>
              </w:rPr>
            </w:pPr>
            <w:r>
              <w:rPr>
                <w:rFonts w:eastAsia="Times New Roman"/>
                <w:lang w:val="en-US"/>
              </w:rPr>
              <w:t xml:space="preserve">Whether to store the document at the binary end-point (/Binary) or not once it is generated. Value = true or false (default is for the server to decide) </w:t>
            </w:r>
          </w:p>
        </w:tc>
      </w:tr>
    </w:tbl>
    <w:p w:rsidR="00D67926" w:rsidRDefault="008D6FB8">
      <w:pPr>
        <w:pStyle w:val="Heading2"/>
        <w:divId w:val="395520675"/>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76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Populate Questionnaire (Populate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[[[QuestionnaireResponse]]] instance based on a specified [[[Questionnaire]]], filling in answers to questions where possible based on information provided as part of the operation or already known by the server about the subject of the [[[Questionnaire]]]. If the operation is not called at the instance level, one and only one of the identifier, questionnaire or questionnaireRef 'in' parameters must be provided. (If called at the instance level, these parameters will be ignored.) The response will contain a [[[QuestionnaireResponse]]] instance based on the specified [[[Questionnaire]]] and/or an [[[OperationOutcome]]] resource with errors or warnings. The [[[QuestionnaireResponse]]] instance will be populated with an unanswered set of questions following the group and question structure of the </w:t>
            </w:r>
            <w:r>
              <w:rPr>
                <w:rFonts w:eastAsia="Times New Roman"/>
                <w:lang w:val="en-US"/>
              </w:rPr>
              <w:lastRenderedPageBreak/>
              <w:t xml:space="preserve">specified [[[Questionnaire]]].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 with appropriate data is dependent on the questions and/or groups in the [[[Questionnaire]]] having metadata that allows the server to recognize the questions. This might be through *Questionnaire.group.question.code*, through extensions such as the [[[http://hl7.org/fhir/StructureDefinition/questionnaire-deReference]]] extension or through us of the [[[ConceptMap]]] resource. Regardless of the mechanism used to link the questions in a questionnaire to a "known" mapable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convertable, etc.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While it is theoretically possible for a [[[QuestionnaireResponse]]]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respondant,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directly as part of the request. Servers may choose not to accept questionnaires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questionnaireRef</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as a resource reference. Servers may choose not to accept questionnaires in this fashion or may fail if they cannot </w:t>
            </w:r>
            <w:r>
              <w:rPr>
                <w:rFonts w:eastAsia="Times New Roman"/>
                <w:lang w:val="en-US"/>
              </w:rPr>
              <w:lastRenderedPageBreak/>
              <w:t xml:space="preserve">resolve or access the referenced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subject</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that is to be the *QuestionnaireResponse.subject*. The [[[QuestionnaireResponse]]] instance will reference the provided subject. In addition, if the *local* parameter is set to </w:t>
            </w:r>
            <w:proofErr w:type="gramStart"/>
            <w:r>
              <w:rPr>
                <w:rFonts w:eastAsia="Times New Roman"/>
                <w:lang w:val="en-US"/>
              </w:rPr>
              <w:t>true,</w:t>
            </w:r>
            <w:proofErr w:type="gramEnd"/>
            <w:r>
              <w:rPr>
                <w:rFonts w:eastAsia="Times New Roman"/>
                <w:lang w:val="en-US"/>
              </w:rPr>
              <w:t xml:space="preserve"> server information about the specified subject will be used to populate the instance.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 xml:space="preserve">Resources containing information to be used to help populate the [[[QuestionnaireResponse]]].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local</w:t>
            </w:r>
          </w:p>
        </w:tc>
        <w:tc>
          <w:tcPr>
            <w:tcW w:w="0" w:type="auto"/>
            <w:vAlign w:val="center"/>
            <w:hideMark/>
          </w:tcPr>
          <w:p w:rsidR="00D67926" w:rsidRDefault="008D6FB8">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partially (or fully)-populated set of answers for the specified Questionnaire</w:t>
            </w:r>
          </w:p>
        </w:tc>
      </w:tr>
    </w:tbl>
    <w:p w:rsidR="00D67926" w:rsidRDefault="008D6FB8">
      <w:pPr>
        <w:pStyle w:val="Heading2"/>
        <w:divId w:val="395520675"/>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799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Process Message (Process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proofErr w:type="gramStart"/>
            <w:r>
              <w:rPr>
                <w:rFonts w:eastAsia="Times New Roman"/>
                <w:lang w:val="en-US"/>
              </w:rPr>
              <w:t>This operation that accept</w:t>
            </w:r>
            <w:proofErr w:type="gramEnd"/>
            <w:r>
              <w:rPr>
                <w:rFonts w:eastAsia="Times New Roman"/>
                <w:lang w:val="en-US"/>
              </w:rPr>
              <w:t xml:space="preserve"> a messages, processes it according to the definition of the event in the message header, and returns a one or more response messages. This operation is described in detail [on the messaging page](messaging.html#process)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The message to process (or, if using asynchronous messaging, it may be a response message to accept)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async</w:t>
            </w:r>
          </w:p>
        </w:tc>
        <w:tc>
          <w:tcPr>
            <w:tcW w:w="0" w:type="auto"/>
            <w:vAlign w:val="center"/>
            <w:hideMark/>
          </w:tcPr>
          <w:p w:rsidR="00D67926" w:rsidRDefault="008D6FB8">
            <w:pPr>
              <w:rPr>
                <w:rFonts w:eastAsia="Times New Roman"/>
                <w:lang w:val="en-US"/>
              </w:rPr>
            </w:pPr>
            <w:r>
              <w:rPr>
                <w:rFonts w:eastAsia="Times New Roman"/>
                <w:lang w:val="en-US"/>
              </w:rPr>
              <w:t>If 'true' the message is processed using the asynchronous messaging pattern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response-url</w:t>
            </w:r>
          </w:p>
        </w:tc>
        <w:tc>
          <w:tcPr>
            <w:tcW w:w="0" w:type="auto"/>
            <w:vAlign w:val="center"/>
            <w:hideMark/>
          </w:tcPr>
          <w:p w:rsidR="00D67926" w:rsidRDefault="008D6FB8">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response message, if synchronous messaging is being used (mandatory in this case). For asynchronous messaging, there is no return value </w:t>
            </w:r>
          </w:p>
        </w:tc>
      </w:tr>
    </w:tbl>
    <w:p w:rsidR="00D67926" w:rsidRDefault="008D6FB8">
      <w:pPr>
        <w:pStyle w:val="Heading2"/>
        <w:divId w:val="395520675"/>
        <w:rPr>
          <w:rFonts w:eastAsia="Times New Roman"/>
          <w:lang w:val="en-US"/>
        </w:rPr>
      </w:pPr>
      <w:r>
        <w:rPr>
          <w:rFonts w:eastAsia="Times New Roman"/>
          <w:lang w:val="en-US"/>
        </w:rPr>
        <w:t>Operation: Validate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810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Validate a resource (Validate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validate interaction checks whether the attached content would be acceptable either generally, or as </w:t>
            </w:r>
            <w:proofErr w:type="gramStart"/>
            <w:r>
              <w:rPr>
                <w:rFonts w:eastAsia="Times New Roman"/>
                <w:lang w:val="en-US"/>
              </w:rPr>
              <w:t>a create</w:t>
            </w:r>
            <w:proofErr w:type="gramEnd"/>
            <w:r>
              <w:rPr>
                <w:rFonts w:eastAsia="Times New Roman"/>
                <w:lang w:val="en-US"/>
              </w:rPr>
              <w:t xml:space="preserve">, or an update or delete to an existing resource. The </w:t>
            </w:r>
            <w:r>
              <w:rPr>
                <w:rFonts w:eastAsia="Times New Roman"/>
                <w:lang w:val="en-US"/>
              </w:rPr>
              <w:lastRenderedPageBreak/>
              <w:t xml:space="preserve">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OperationOutcome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may be used during design and development to validate application design. It can also be used at run-time. One possible use might be that a client asks the server whether a proposed update is valid as the user is editing a dialog, and displays an updated error to the user. The operation can be used as part of a light-weight two phase commit protocol but there is no expectation that the server will hold the content of the resource after this operation is used, or that the server guarantees to succesfully perform an actual create, update or delete after the validation operation completes.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resource</w:t>
            </w:r>
          </w:p>
        </w:tc>
        <w:tc>
          <w:tcPr>
            <w:tcW w:w="0" w:type="auto"/>
            <w:vAlign w:val="center"/>
            <w:hideMark/>
          </w:tcPr>
          <w:p w:rsidR="00D67926" w:rsidRDefault="008D6FB8">
            <w:pPr>
              <w:rPr>
                <w:rFonts w:eastAsia="Times New Roman"/>
                <w:lang w:val="en-US"/>
              </w:rPr>
            </w:pPr>
            <w:r>
              <w:rPr>
                <w:rFonts w:eastAsia="Times New Roman"/>
                <w:lang w:val="en-US"/>
              </w:rPr>
              <w:t>Must be present unless the mode is "delete"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mode</w:t>
            </w:r>
          </w:p>
        </w:tc>
        <w:tc>
          <w:tcPr>
            <w:tcW w:w="0" w:type="auto"/>
            <w:vAlign w:val="center"/>
            <w:hideMark/>
          </w:tcPr>
          <w:p w:rsidR="00D67926" w:rsidRDefault="008D6FB8">
            <w:pPr>
              <w:rPr>
                <w:rFonts w:eastAsia="Times New Roman"/>
                <w:lang w:val="en-US"/>
              </w:rPr>
            </w:pPr>
            <w:r>
              <w:rPr>
                <w:rFonts w:eastAsia="Times New Roman"/>
                <w:lang w:val="en-US"/>
              </w:rPr>
              <w:t>Default is 'no action; (e.g. general validation)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rsidR="00D67926" w:rsidRDefault="008D6FB8">
      <w:pPr>
        <w:pStyle w:val="Heading2"/>
        <w:divId w:val="395520675"/>
        <w:rPr>
          <w:rFonts w:eastAsia="Times New Roman"/>
          <w:lang w:val="en-US"/>
        </w:rPr>
      </w:pPr>
      <w:r>
        <w:rPr>
          <w:rFonts w:eastAsia="Times New Roman"/>
          <w:lang w:val="en-US"/>
        </w:rPr>
        <w:t>Operation: Value Set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gridCol w:w="837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Expansion (Value Set Expansion)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of the in parameters identifier, context or valueset must be provided. An expanded value set will be returned, or an OperationOutcome with an error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expansion returned by this query should be treated as a transient result that will change over time (whether it does or not depends on how the value set is specified), so applications should repeat the operation each time the value set is used. Clients can work through large flat expansions in a set of pages (partial views of the full expansion) instead of just getting the full expansion in a single exchange by using offset and count parameters. Servers are not obliged to support paging, but if they do </w:t>
            </w:r>
            <w:r>
              <w:rPr>
                <w:rFonts w:eastAsia="Times New Roman"/>
                <w:lang w:val="en-US"/>
              </w:rPr>
              <w:lastRenderedPageBreak/>
              <w:t xml:space="preserve">so, SHALL support both the offset and count parameters. Heirarchical expansions are not subject to paging, and servers simply return the entire expansion. Different servers may return different results from expanding a value set for the following reasons: * The underlying code systems are different (e.g. different versions, possibly with different defined behaviour) * The server optimises filter includes differently, such as sorting by code frequency * Servers introduce arbitrary groups to assist a user to navigate the lists based either on extensions in the definition, or additional knowledge available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identifier (i.e. ValueSet.identifier).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The value set is provided directly as part of the request. Servers may choose not to accept value sets in this fashion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expand.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filter</w:t>
            </w:r>
          </w:p>
        </w:tc>
        <w:tc>
          <w:tcPr>
            <w:tcW w:w="0" w:type="auto"/>
            <w:vAlign w:val="center"/>
            <w:hideMark/>
          </w:tcPr>
          <w:p w:rsidR="00D67926" w:rsidRDefault="008D6FB8">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A reference to an external definition that provides additional control information about how the expansion is performed. At this time, there is no agreed format or funtionality for the target of this URI. The [VSAC Documentation</w:t>
            </w:r>
            <w:proofErr w:type="gramStart"/>
            <w:r>
              <w:rPr>
                <w:rFonts w:eastAsia="Times New Roman"/>
                <w:lang w:val="en-US"/>
              </w:rPr>
              <w:t>](</w:t>
            </w:r>
            <w:proofErr w:type="gramEnd"/>
            <w:r>
              <w:rPr>
                <w:rFonts w:eastAsia="Times New Roman"/>
                <w:lang w:val="en-US"/>
              </w:rPr>
              <w:t xml:space="preserve">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expansion should be generated. </w:t>
            </w:r>
            <w:proofErr w:type="gramStart"/>
            <w:r>
              <w:rPr>
                <w:rFonts w:eastAsia="Times New Roman"/>
                <w:lang w:val="en-US"/>
              </w:rPr>
              <w:t>if</w:t>
            </w:r>
            <w:proofErr w:type="gramEnd"/>
            <w:r>
              <w:rPr>
                <w:rFonts w:eastAsia="Times New Roman"/>
                <w:lang w:val="en-US"/>
              </w:rPr>
              <w:t xml:space="preserve"> a date is provided, it means that the server should use the value set / code system definitions as they were on the given date, or return an error if this is not possible. Normally, the date is the current </w:t>
            </w:r>
            <w:proofErr w:type="gramStart"/>
            <w:r>
              <w:rPr>
                <w:rFonts w:eastAsia="Times New Roman"/>
                <w:lang w:val="en-US"/>
              </w:rPr>
              <w:t>conditions (which is</w:t>
            </w:r>
            <w:proofErr w:type="gramEnd"/>
            <w:r>
              <w:rPr>
                <w:rFonts w:eastAsia="Times New Roman"/>
                <w:lang w:val="en-US"/>
              </w:rPr>
              <w:t xml:space="preserve">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offset</w:t>
            </w:r>
          </w:p>
        </w:tc>
        <w:tc>
          <w:tcPr>
            <w:tcW w:w="0" w:type="auto"/>
            <w:vAlign w:val="center"/>
            <w:hideMark/>
          </w:tcPr>
          <w:p w:rsidR="00D67926" w:rsidRDefault="008D6FB8">
            <w:pPr>
              <w:rPr>
                <w:rFonts w:eastAsia="Times New Roman"/>
                <w:lang w:val="en-US"/>
              </w:rPr>
            </w:pPr>
            <w:r>
              <w:rPr>
                <w:rFonts w:eastAsia="Times New Roman"/>
                <w:lang w:val="en-US"/>
              </w:rPr>
              <w:t>Paging support - where to start if a subset is desired (default = 0)</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count</w:t>
            </w:r>
          </w:p>
        </w:tc>
        <w:tc>
          <w:tcPr>
            <w:tcW w:w="0" w:type="auto"/>
            <w:vAlign w:val="center"/>
            <w:hideMark/>
          </w:tcPr>
          <w:p w:rsidR="00D67926" w:rsidRDefault="008D6FB8">
            <w:pPr>
              <w:rPr>
                <w:rFonts w:eastAsia="Times New Roman"/>
                <w:lang w:val="en-US"/>
              </w:rPr>
            </w:pPr>
            <w:r>
              <w:rPr>
                <w:rFonts w:eastAsia="Times New Roman"/>
                <w:lang w:val="en-US"/>
              </w:rPr>
              <w:t xml:space="preserve">Paging support - how many codes in </w:t>
            </w:r>
            <w:proofErr w:type="gramStart"/>
            <w:r>
              <w:rPr>
                <w:rFonts w:eastAsia="Times New Roman"/>
                <w:lang w:val="en-US"/>
              </w:rPr>
              <w:t>a</w:t>
            </w:r>
            <w:proofErr w:type="gramEnd"/>
            <w:r>
              <w:rPr>
                <w:rFonts w:eastAsia="Times New Roman"/>
                <w:lang w:val="en-US"/>
              </w:rPr>
              <w:t xml:space="preserve"> a partial view. Paging only applies to flat expansions - servers ignore paging if the expansion is not flat. If count = 0, the client </w:t>
            </w:r>
            <w:r>
              <w:rPr>
                <w:rFonts w:eastAsia="Times New Roman"/>
                <w:lang w:val="en-US"/>
              </w:rPr>
              <w:lastRenderedPageBreak/>
              <w:t xml:space="preserve">is asking how large the expansion is. Servers SHOULD honour this request for heirarchical expansions as well, and simply return the overall count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The result of the expansion</w:t>
            </w:r>
          </w:p>
        </w:tc>
      </w:tr>
    </w:tbl>
    <w:p w:rsidR="00D67926" w:rsidRDefault="008D6FB8">
      <w:pPr>
        <w:pStyle w:val="Heading2"/>
        <w:divId w:val="395520675"/>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761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based Validation (Value Set based Validation)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 (i.e. ValueSet.url).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validate against.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validate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validation should be checked. Normally, this is the current </w:t>
            </w:r>
            <w:proofErr w:type="gramStart"/>
            <w:r>
              <w:rPr>
                <w:rFonts w:eastAsia="Times New Roman"/>
                <w:lang w:val="en-US"/>
              </w:rPr>
              <w:t>conditions (which is</w:t>
            </w:r>
            <w:proofErr w:type="gramEnd"/>
            <w:r>
              <w:rPr>
                <w:rFonts w:eastAsia="Times New Roman"/>
                <w:lang w:val="en-US"/>
              </w:rPr>
              <w:t xml:space="preserve"> the default values) but under some circumstances, </w:t>
            </w:r>
            <w:r>
              <w:rPr>
                <w:rFonts w:eastAsia="Times New Roman"/>
                <w:lang w:val="en-US"/>
              </w:rPr>
              <w:lastRenderedPageBreak/>
              <w:t xml:space="preserve">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abstract</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True if the concept details supplied are valid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Error details, if result = false. If this is provided when result = true, the message carries hints and warnings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A valid display for the concept if the system wishes to display this to a user</w:t>
            </w:r>
          </w:p>
        </w:tc>
      </w:tr>
    </w:tbl>
    <w:p w:rsidR="00D67926" w:rsidRDefault="008D6FB8">
      <w:pPr>
        <w:pStyle w:val="Heading2"/>
        <w:divId w:val="395520675"/>
        <w:rPr>
          <w:rFonts w:eastAsia="Times New Roman"/>
          <w:lang w:val="en-US"/>
        </w:rPr>
      </w:pPr>
      <w:r>
        <w:rPr>
          <w:rFonts w:eastAsia="Times New Roman"/>
          <w:lang w:val="en-US"/>
        </w:rPr>
        <w:t>Operation: guidance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18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 (guidance)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operation requests clinical decision support guidance based on a specific knowledge module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request</w:t>
            </w:r>
          </w:p>
        </w:tc>
        <w:tc>
          <w:tcPr>
            <w:tcW w:w="0" w:type="auto"/>
            <w:vAlign w:val="center"/>
            <w:hideMark/>
          </w:tcPr>
          <w:p w:rsidR="00D67926" w:rsidRDefault="008D6FB8">
            <w:pPr>
              <w:rPr>
                <w:rFonts w:eastAsia="Times New Roman"/>
                <w:lang w:val="en-US"/>
              </w:rPr>
            </w:pPr>
            <w:r>
              <w:rPr>
                <w:rFonts w:eastAsia="Times New Roman"/>
                <w:lang w:val="en-US"/>
              </w:rPr>
              <w:t>The input guidance request information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inputResource</w:t>
            </w:r>
          </w:p>
        </w:tc>
        <w:tc>
          <w:tcPr>
            <w:tcW w:w="0" w:type="auto"/>
            <w:vAlign w:val="center"/>
            <w:hideMark/>
          </w:tcPr>
          <w:p w:rsidR="00D67926" w:rsidRDefault="008D6FB8">
            <w:pPr>
              <w:rPr>
                <w:rFonts w:eastAsia="Times New Roman"/>
                <w:lang w:val="en-US"/>
              </w:rPr>
            </w:pPr>
            <w:r>
              <w:rPr>
                <w:rFonts w:eastAsia="Times New Roman"/>
                <w:lang w:val="en-US"/>
              </w:rPr>
              <w:t>Input data for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w:t>
            </w:r>
          </w:p>
        </w:tc>
        <w:tc>
          <w:tcPr>
            <w:tcW w:w="0" w:type="auto"/>
            <w:vAlign w:val="center"/>
            <w:hideMark/>
          </w:tcPr>
          <w:p w:rsidR="00D67926" w:rsidRDefault="008D6FB8">
            <w:pPr>
              <w:rPr>
                <w:rFonts w:eastAsia="Times New Roman"/>
                <w:lang w:val="en-US"/>
              </w:rPr>
            </w:pPr>
            <w:r>
              <w:rPr>
                <w:rFonts w:eastAsia="Times New Roman"/>
                <w:lang w:val="en-US"/>
              </w:rPr>
              <w:t>The results of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outputResource</w:t>
            </w:r>
          </w:p>
        </w:tc>
        <w:tc>
          <w:tcPr>
            <w:tcW w:w="0" w:type="auto"/>
            <w:vAlign w:val="center"/>
            <w:hideMark/>
          </w:tcPr>
          <w:p w:rsidR="00D67926" w:rsidRDefault="008D6FB8">
            <w:pPr>
              <w:rPr>
                <w:rFonts w:eastAsia="Times New Roman"/>
                <w:lang w:val="en-US"/>
              </w:rPr>
            </w:pPr>
            <w:r>
              <w:rPr>
                <w:rFonts w:eastAsia="Times New Roman"/>
                <w:lang w:val="en-US"/>
              </w:rPr>
              <w:t>Any output resources of the request(s)</w:t>
            </w:r>
          </w:p>
        </w:tc>
      </w:tr>
    </w:tbl>
    <w:p w:rsidR="00D67926" w:rsidRDefault="008D6FB8">
      <w:pPr>
        <w:pStyle w:val="Heading2"/>
        <w:divId w:val="395520675"/>
        <w:rPr>
          <w:rFonts w:eastAsia="Times New Roman"/>
          <w:lang w:val="en-US"/>
        </w:rPr>
      </w:pPr>
      <w:r>
        <w:rPr>
          <w:rFonts w:eastAsia="Times New Roman"/>
          <w:lang w:val="en-US"/>
        </w:rPr>
        <w:t>Operation: guidanceRequirements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714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guidanceRequirements (guidance Requirements)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requirements operation determines the data requirements for a given module or set of modules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moduleIdentifier</w:t>
            </w:r>
          </w:p>
        </w:tc>
        <w:tc>
          <w:tcPr>
            <w:tcW w:w="0" w:type="auto"/>
            <w:vAlign w:val="center"/>
            <w:hideMark/>
          </w:tcPr>
          <w:p w:rsidR="00D67926" w:rsidRDefault="008D6FB8">
            <w:pPr>
              <w:rPr>
                <w:rFonts w:eastAsia="Times New Roman"/>
                <w:lang w:val="en-US"/>
              </w:rPr>
            </w:pPr>
            <w:r>
              <w:rPr>
                <w:rFonts w:eastAsia="Times New Roman"/>
                <w:lang w:val="en-US"/>
              </w:rPr>
              <w:t>The identifiers of the modules for which data requirements should be retrieved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The aggregated data requirements for the requested modules</w:t>
            </w:r>
          </w:p>
        </w:tc>
      </w:tr>
    </w:tbl>
    <w:p w:rsidR="00D67926" w:rsidRDefault="008D6FB8">
      <w:pPr>
        <w:pStyle w:val="Heading1"/>
        <w:divId w:val="1457144063"/>
        <w:rPr>
          <w:rFonts w:eastAsia="Times New Roman"/>
          <w:lang w:val="en-US"/>
        </w:rPr>
      </w:pPr>
      <w:r>
        <w:rPr>
          <w:rFonts w:eastAsia="Times New Roman"/>
          <w:lang w:val="en-US"/>
        </w:rPr>
        <w:t>Clinical Decision Support</w:t>
      </w:r>
    </w:p>
    <w:p w:rsidR="00D67926" w:rsidRDefault="008D6FB8">
      <w:pPr>
        <w:pStyle w:val="Heading2"/>
        <w:divId w:val="1457144063"/>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9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DetectedIssue</w:t>
            </w:r>
          </w:p>
        </w:tc>
        <w:tc>
          <w:tcPr>
            <w:tcW w:w="0" w:type="auto"/>
            <w:vAlign w:val="center"/>
            <w:hideMark/>
          </w:tcPr>
          <w:p w:rsidR="00D67926" w:rsidRDefault="008D6FB8">
            <w:pPr>
              <w:rPr>
                <w:rFonts w:eastAsia="Times New Roman"/>
                <w:lang w:val="en-US"/>
              </w:rPr>
            </w:pPr>
            <w:r>
              <w:rPr>
                <w:rFonts w:eastAsia="Times New Roman"/>
                <w:lang w:val="en-US"/>
              </w:rPr>
              <w:t>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issue with 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DDI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drug-drug interaction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DetectedIssue.patient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Associated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whose record the detected issue is associated with.</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DetectedIssue.category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Drug-drug,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general type of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general type of detected issue. E.g. Drug-drug interaction, Timing issue,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DetectedIssue.severity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degree of importance associated with the identified issue based on the potential impact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potential degree of impact of the identified issue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DetectedIssue.implicated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Problem resource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resource representing the current activity or proposed activity that is potentially problematic.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There's an implicit constraint on the number of implicated resources based on DetectedIssue.type. E.g. For drug-drug, there would be more than one. For timing, there would typically only be one.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DetectedIssue.detail</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and context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textual explanation of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focus on information not covered elsewhere as discrete data - no need to duplicate the narrative.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date-time when the detected issue was initially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No-one can be responsible for mitigation prior to the issue being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provider or device that identified the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or device responsible for the issue being raised. For example, </w:t>
            </w:r>
            <w:proofErr w:type="gramStart"/>
            <w:r>
              <w:rPr>
                <w:rFonts w:eastAsia="Times New Roman"/>
                <w:lang w:val="en-US"/>
              </w:rPr>
              <w:t>a decision support</w:t>
            </w:r>
            <w:proofErr w:type="gramEnd"/>
            <w:r>
              <w:rPr>
                <w:rFonts w:eastAsia="Times New Roman"/>
                <w:lang w:val="en-US"/>
              </w:rPr>
              <w:t xml:space="preserve"> application or a pharmacist conducting a medication review.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associated with the detected issuerecord.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instances of the same detected issue found on different servers.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DetectedIssue.reference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for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literature, knowledge-base or similar reference that describes the propensity for the detected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Step taken to address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mitigation?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"text" component can be used for detail or when no appropriate code exists.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DetectedIssue.mitigation.date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committed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mitigating action was documented.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not be the same as when the mitigating step was actually taken.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committing?</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practitioner who determined the mitigation and takes responsibility for the mitigation step occurring.</w:t>
            </w:r>
          </w:p>
        </w:tc>
      </w:tr>
    </w:tbl>
    <w:p w:rsidR="00D67926" w:rsidRDefault="008D6FB8">
      <w:pPr>
        <w:pStyle w:val="Heading2"/>
        <w:divId w:val="1457144063"/>
        <w:rPr>
          <w:rFonts w:eastAsia="Times New Roman"/>
          <w:lang w:val="en-US"/>
        </w:rPr>
      </w:pPr>
      <w:r>
        <w:rPr>
          <w:rFonts w:eastAsia="Times New Roman"/>
          <w:lang w:val="en-US"/>
        </w:rPr>
        <w:t>http://hl7.org/fhir/StructureDefinition/DeviceUseRequest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9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w:t>
            </w:r>
          </w:p>
        </w:tc>
        <w:tc>
          <w:tcPr>
            <w:tcW w:w="0" w:type="auto"/>
            <w:vAlign w:val="center"/>
            <w:hideMark/>
          </w:tcPr>
          <w:p w:rsidR="00D67926" w:rsidRDefault="008D6FB8">
            <w:pPr>
              <w:rPr>
                <w:rFonts w:eastAsia="Times New Roman"/>
                <w:lang w:val="en-US"/>
              </w:rPr>
            </w:pPr>
            <w:r>
              <w:rPr>
                <w:rFonts w:eastAsia="Times New Roman"/>
                <w:lang w:val="en-US"/>
              </w:rPr>
              <w:t>Device Use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patient to use or be given a medical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should be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DeviceUseRequest.status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requested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to be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motivating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context in which this request is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identifier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this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DeviceUseRequest.notes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or comments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DeviceUseRequest.prnReason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proposed act must be performed if the indicated conditions occur, e.g.., shortness of breath, SpO2 less than x%.</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DeviceUseRequest.orderedOn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request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use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 for 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DeviceUseRequest.priority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use of device must be initiated. Includes concepts such as stat, urgent, routine.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priority of the request</w:t>
            </w:r>
          </w:p>
        </w:tc>
      </w:tr>
    </w:tbl>
    <w:p w:rsidR="00D67926" w:rsidRDefault="008D6FB8">
      <w:pPr>
        <w:pStyle w:val="Heading2"/>
        <w:divId w:val="1457144063"/>
        <w:rPr>
          <w:rFonts w:eastAsia="Times New Roman"/>
          <w:lang w:val="en-US"/>
        </w:rPr>
      </w:pPr>
      <w:r>
        <w:rPr>
          <w:rFonts w:eastAsia="Times New Roman"/>
          <w:lang w:val="en-US"/>
        </w:rPr>
        <w:t>http://hl7.org/fhir/StructureDefinition/DeviceUseStatement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982"/>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t>
            </w:r>
          </w:p>
        </w:tc>
        <w:tc>
          <w:tcPr>
            <w:tcW w:w="0" w:type="auto"/>
            <w:vAlign w:val="center"/>
            <w:hideMark/>
          </w:tcPr>
          <w:p w:rsidR="00D67926" w:rsidRDefault="008D6FB8">
            <w:pPr>
              <w:rPr>
                <w:rFonts w:eastAsia="Times New Roman"/>
                <w:lang w:val="en-US"/>
              </w:rPr>
            </w:pPr>
            <w:r>
              <w:rPr>
                <w:rFonts w:eastAsia="Times New Roman"/>
                <w:lang w:val="en-US"/>
              </w:rPr>
              <w:t>Device Use Statement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was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DeviceUseStatement.whenUsed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device was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identifier for this statement such as an IRI.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statement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used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often the device was used.</w:t>
            </w:r>
          </w:p>
        </w:tc>
      </w:tr>
    </w:tbl>
    <w:p w:rsidR="00D67926" w:rsidRDefault="008D6FB8">
      <w:pPr>
        <w:pStyle w:val="Heading2"/>
        <w:divId w:val="1457144063"/>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gridCol w:w="5134"/>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w:t>
            </w:r>
          </w:p>
        </w:tc>
        <w:tc>
          <w:tcPr>
            <w:tcW w:w="0" w:type="auto"/>
            <w:vAlign w:val="center"/>
            <w:hideMark/>
          </w:tcPr>
          <w:p w:rsidR="00D67926" w:rsidRDefault="008D6FB8">
            <w:pPr>
              <w:rPr>
                <w:rFonts w:eastAsia="Times New Roman"/>
                <w:lang w:val="en-US"/>
              </w:rPr>
            </w:pPr>
            <w:r>
              <w:rPr>
                <w:rFonts w:eastAsia="Times New Roman"/>
                <w:lang w:val="en-US"/>
              </w:rPr>
              <w:t>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Potential outcomes for a subject with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assessment of the likely outcome(s) for a patient or other subject as well as the likelihood of each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Prognosis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does assessment apply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or group the risk assessment applies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was assessment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the risk assessment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assessment results lose validity the more time elapses from when they are first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RiskAssessment.condition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Condition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assessments or prognosis specific to a particular condition, indicates the condition being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was assessment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where the assessement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RiskAssessment.performer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did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or software application that performed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assigned to the 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RiskAssessment.method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Evaluation mechanism</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algorithm, processs or mechanism used to evaluate the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method can influence the results of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mechanism or algorithm used to make the assessment. E.g. TIMI, PRISM, Cardiff Type 2 diabetes,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RiskAssessment.basis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used in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source data considered as part of the assessment (FamilyHistory, Observations, Procedures, Conditions,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Outcome predicted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expected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RiskAssessment.prediction.outcome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of the potential outcomes for the patient (e.g. remission, death, a particular condition).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condition or other outcome. E.g. death, remission, amputation, infection,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RiskAssessment.prediction.probability[x]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Likelihood of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likely is the outcome (in the specified timeframe)</w:t>
            </w:r>
            <w:proofErr w:type="gramStart"/>
            <w:r>
              <w:rPr>
                <w:rFonts w:eastAsia="Times New Roman"/>
                <w:lang w:val="en-US"/>
              </w:rPr>
              <w:t>.</w:t>
            </w:r>
            <w:proofErr w:type="gramEnd"/>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low and high must be percentages, if present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&lt;= 100</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likelihood of the occurrence of a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RiskAssessment.prediction.relativeRisk</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Relative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Absolute risk is less meaningful than relative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RiskAssessment.prediction.when[x]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Timeframe or age range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or age range of the subject to which the specified probability applies.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the risk applies "over the subject's lifespan".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RiskAssessment.prediction.rationale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explaining the basis for the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reduce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steps that might be taken to reduce the identified risk(s).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One of the main reasons for assessing risks is to identify whether interventional steps are needed to reduce risk.</w:t>
            </w:r>
          </w:p>
        </w:tc>
      </w:tr>
    </w:tbl>
    <w:p w:rsidR="00D67926" w:rsidRDefault="008D6FB8">
      <w:pPr>
        <w:pStyle w:val="Heading1"/>
        <w:divId w:val="279191413"/>
        <w:rPr>
          <w:rFonts w:eastAsia="Times New Roman"/>
          <w:lang w:val="en-US"/>
        </w:rPr>
      </w:pPr>
      <w:r>
        <w:rPr>
          <w:rFonts w:eastAsia="Times New Roman"/>
          <w:lang w:val="en-US"/>
        </w:rPr>
        <w:t>FHIR Infrastructure</w:t>
      </w:r>
    </w:p>
    <w:p w:rsidR="00D67926" w:rsidRDefault="008D6FB8">
      <w:pPr>
        <w:pStyle w:val="Heading2"/>
        <w:divId w:val="279191413"/>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771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Basic</w:t>
            </w:r>
          </w:p>
        </w:tc>
        <w:tc>
          <w:tcPr>
            <w:tcW w:w="0" w:type="auto"/>
            <w:vAlign w:val="center"/>
            <w:hideMark/>
          </w:tcPr>
          <w:p w:rsidR="00D67926" w:rsidRDefault="008D6FB8">
            <w:pPr>
              <w:rPr>
                <w:rFonts w:eastAsia="Times New Roman"/>
                <w:lang w:val="en-US"/>
              </w:rPr>
            </w:pPr>
            <w:r>
              <w:rPr>
                <w:rFonts w:eastAsia="Times New Roman"/>
                <w:lang w:val="en-US"/>
              </w:rPr>
              <w:t>Basic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for non-supported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Z-resource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Custom-resource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resource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resource - equivalent to the resource name for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resource. Refer to the resource notes section for information on appropriate terminologies for this code.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be able to distinguish different types of "basic"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identifying types of resources not yet defined by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focus of this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practitioner, device or any other resource that is the "focus" of this resoruce.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 by Patient.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 was responsible for creating the resource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Basic.created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resource was first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ordering resource instances by time.</w:t>
            </w:r>
          </w:p>
        </w:tc>
      </w:tr>
    </w:tbl>
    <w:p w:rsidR="00D67926" w:rsidRDefault="008D6FB8">
      <w:pPr>
        <w:pStyle w:val="Heading2"/>
        <w:divId w:val="279191413"/>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32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Binary</w:t>
            </w:r>
          </w:p>
        </w:tc>
        <w:tc>
          <w:tcPr>
            <w:tcW w:w="0" w:type="auto"/>
            <w:vAlign w:val="center"/>
            <w:hideMark/>
          </w:tcPr>
          <w:p w:rsidR="00D67926" w:rsidRDefault="008D6FB8">
            <w:pPr>
              <w:rPr>
                <w:rFonts w:eastAsia="Times New Roman"/>
                <w:lang w:val="en-US"/>
              </w:rPr>
            </w:pPr>
            <w:r>
              <w:rPr>
                <w:rFonts w:eastAsia="Times New Roman"/>
                <w:lang w:val="en-US"/>
              </w:rPr>
              <w:t>Binary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Pure binary content defined by sime other format than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resource can contain any content, whether text, image, pdf, zip archive,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of the binary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MimeType of the binary content represented as a standard MimeType (BCP 13).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base64 encoded.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rsidR="00D67926" w:rsidRDefault="008D6FB8">
      <w:pPr>
        <w:pStyle w:val="Heading2"/>
        <w:divId w:val="279191413"/>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52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w:t>
            </w:r>
          </w:p>
        </w:tc>
        <w:tc>
          <w:tcPr>
            <w:tcW w:w="0" w:type="auto"/>
            <w:vAlign w:val="center"/>
            <w:hideMark/>
          </w:tcPr>
          <w:p w:rsidR="00D67926" w:rsidRDefault="008D6FB8">
            <w:pPr>
              <w:rPr>
                <w:rFonts w:eastAsia="Times New Roman"/>
                <w:lang w:val="en-US"/>
              </w:rPr>
            </w:pPr>
            <w:r>
              <w:rPr>
                <w:rFonts w:eastAsia="Times New Roman"/>
                <w:lang w:val="en-US"/>
              </w:rPr>
              <w:t>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Contains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FullUrl must be unique in a bundle, or else entries with the same fullUrl must have different meta.versionId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 when (and only when)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entry.transactionResponse when (and only when) a transaction-response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total only when a search or history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entry.search only when a search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of this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It's possible to use a bundle for other purposes (e.g. a document can be accepted as a transaction). This is primarily defined so that there can be specific rules for some of the bundle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purpose of a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Bundle.total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search, the total number of matches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the bundle is a search result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Bundle.link.relation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which details the functional use for this link - see [[http://www.iana.org/assignments/link-relations/link-relations.xhtml]].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Entry in the bundle - will have a resource, or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a resource unless there's a transaction or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fullUrl element must be present when a resource is present, and not present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Bundle.entry.fullUrl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Absolute URL for resource (server address, or UUID/OID)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URL for the resource. This must be provided for all resources. The fullUrl SHALL not disagree with the id in the resource. The fullUrl is a version independent reference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fullUrl</w:t>
            </w:r>
            <w:proofErr w:type="gramEnd"/>
            <w:r>
              <w:rPr>
                <w:rFonts w:eastAsia="Times New Roman"/>
                <w:lang w:val="en-US"/>
              </w:rPr>
              <w:t xml:space="preserve"> may not be (unique in the context of a resource](bundle.html#bundle-unique). Note that since [FHIR resources do not need to be served through the </w:t>
            </w:r>
            <w:r>
              <w:rPr>
                <w:rFonts w:eastAsia="Times New Roman"/>
                <w:lang w:val="en-US"/>
              </w:rPr>
              <w:lastRenderedPageBreak/>
              <w:t>FHIR API</w:t>
            </w:r>
            <w:proofErr w:type="gramStart"/>
            <w:r>
              <w:rPr>
                <w:rFonts w:eastAsia="Times New Roman"/>
                <w:lang w:val="en-US"/>
              </w:rPr>
              <w:t>](</w:t>
            </w:r>
            <w:proofErr w:type="gramEnd"/>
            <w:r>
              <w:rPr>
                <w:rFonts w:eastAsia="Times New Roman"/>
                <w:lang w:val="en-US"/>
              </w:rPr>
              <w:t xml:space="preserve">references.html), the absolute URL may not end with the logical id of the resource (Resource.id), but if the fullUrl does look like a RESTful server URL (e.g. meets the [regex](references.html#regex), then it SHALL end with the Resource.id.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in the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Resources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search process that lead to the creation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Why this entry is in the result set - whether it's included as a match or because of </w:t>
            </w:r>
            <w:proofErr w:type="gramStart"/>
            <w:r>
              <w:rPr>
                <w:rFonts w:eastAsia="Times New Roman"/>
                <w:lang w:val="en-US"/>
              </w:rPr>
              <w:t>an</w:t>
            </w:r>
            <w:proofErr w:type="gramEnd"/>
            <w:r>
              <w:rPr>
                <w:rFonts w:eastAsia="Times New Roman"/>
                <w:lang w:val="en-US"/>
              </w:rPr>
              <w:t xml:space="preserve">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mode. In some corner cases, a resource may be included because it is both a match and </w:t>
            </w:r>
            <w:proofErr w:type="gramStart"/>
            <w:r>
              <w:rPr>
                <w:rFonts w:eastAsia="Times New Roman"/>
                <w:lang w:val="en-US"/>
              </w:rPr>
              <w:t>an include</w:t>
            </w:r>
            <w:proofErr w:type="gramEnd"/>
            <w:r>
              <w:rPr>
                <w:rFonts w:eastAsia="Times New Roman"/>
                <w:lang w:val="en-US"/>
              </w:rPr>
              <w:t xml:space="preserve">. In these circumstances, 'match' takes precedence.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an entry is in the result set - whether it's included as a match or because of an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Bundle.entry.search.score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ranking (between 0 and 1)</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searching, the server's search ranking score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Servers are not required to return a ranking score. 1 is most relevant, and 0 is least relevant. Often, search results are sorted by score, but the client may specify a different sort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Bundle.entry.request.method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HTTP verb for this entry in either </w:t>
            </w:r>
            <w:proofErr w:type="gramStart"/>
            <w:r>
              <w:rPr>
                <w:rFonts w:eastAsia="Times New Roman"/>
                <w:lang w:val="en-US"/>
              </w:rPr>
              <w:t>a</w:t>
            </w:r>
            <w:proofErr w:type="gramEnd"/>
            <w:r>
              <w:rPr>
                <w:rFonts w:eastAsia="Times New Roman"/>
                <w:lang w:val="en-US"/>
              </w:rPr>
              <w:t xml:space="preserve"> update history, or a transaction/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HTTP verbs (in the HTTP command line)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for HTTP equivalent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URL for this entry, relative to the root (the address to which the request is posted).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E.g. for a Patient Create, the method would be "POST" and the url would be "Patient". For a Patient Update, the method would be PUT, and the url would be "Patient</w:t>
            </w:r>
            <w:proofErr w:type="gramStart"/>
            <w:r>
              <w:rPr>
                <w:rFonts w:eastAsia="Times New Roman"/>
                <w:lang w:val="en-US"/>
              </w:rPr>
              <w:t>/[</w:t>
            </w:r>
            <w:proofErr w:type="gramEnd"/>
            <w:r>
              <w:rPr>
                <w:rFonts w:eastAsia="Times New Roman"/>
                <w:lang w:val="en-US"/>
              </w:rPr>
              <w:t xml:space="preserv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cache 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ETag values match, return a 304 Not modified status.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Bundle.entry.request.ifModifiedSince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last updated date matches.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Etag value matches. For more information, see the API section ["Managing Resource Contention"</w:t>
            </w:r>
            <w:proofErr w:type="gramStart"/>
            <w:r>
              <w:rPr>
                <w:rFonts w:eastAsia="Times New Roman"/>
                <w:lang w:val="en-US"/>
              </w:rPr>
              <w:t>](</w:t>
            </w:r>
            <w:proofErr w:type="gramEnd"/>
            <w:r>
              <w:rPr>
                <w:rFonts w:eastAsia="Times New Roman"/>
                <w:lang w:val="en-US"/>
              </w:rPr>
              <w:t>http.html#concurrency).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Bundle.entry.request.ifNoneExist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conditional creates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Instruct the server not to perform </w:t>
            </w:r>
            <w:proofErr w:type="gramStart"/>
            <w:r>
              <w:rPr>
                <w:rFonts w:eastAsia="Times New Roman"/>
                <w:lang w:val="en-US"/>
              </w:rPr>
              <w:t>the create</w:t>
            </w:r>
            <w:proofErr w:type="gramEnd"/>
            <w:r>
              <w:rPr>
                <w:rFonts w:eastAsia="Times New Roman"/>
                <w:lang w:val="en-US"/>
              </w:rPr>
              <w:t xml:space="preserve"> if a specified resource already exists. For further information</w:t>
            </w:r>
            <w:proofErr w:type="gramStart"/>
            <w:r>
              <w:rPr>
                <w:rFonts w:eastAsia="Times New Roman"/>
                <w:lang w:val="en-US"/>
              </w:rPr>
              <w:t>,see</w:t>
            </w:r>
            <w:proofErr w:type="gramEnd"/>
            <w:r>
              <w:rPr>
                <w:rFonts w:eastAsia="Times New Roman"/>
                <w:lang w:val="en-US"/>
              </w:rPr>
              <w:t xml:space="preserve"> the the API documentation for ["Conditional Create"](http.html#ccreate). This is just the query portion of the URL - what follows the "?" (</w:t>
            </w:r>
            <w:proofErr w:type="gramStart"/>
            <w:r>
              <w:rPr>
                <w:rFonts w:eastAsia="Times New Roman"/>
                <w:lang w:val="en-US"/>
              </w:rPr>
              <w:t>not</w:t>
            </w:r>
            <w:proofErr w:type="gramEnd"/>
            <w:r>
              <w:rPr>
                <w:rFonts w:eastAsia="Times New Roman"/>
                <w:lang w:val="en-US"/>
              </w:rPr>
              <w:t xml:space="preserve"> including the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return code for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code returned by processing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if the operation returns a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header created by processing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Bundle.entry.response.etag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etag for the resource (if relevant)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etag for the resource, it the operation for the entry </w:t>
            </w:r>
            <w:r>
              <w:rPr>
                <w:rFonts w:eastAsia="Times New Roman"/>
                <w:lang w:val="en-US"/>
              </w:rPr>
              <w:lastRenderedPageBreak/>
              <w:t>produced a versioned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version id in the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Bundle.entry.response.lastModified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 date time modified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that the resource was modified on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same time in the meta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Bundle.signature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Digital Signature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Digital Signature - base64 encoded. XML DigSIg or a JWT.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bundle may travel through multiple hops or via other mechanisms where HTTPS non-repudiation is insufficient. </w:t>
            </w:r>
          </w:p>
        </w:tc>
      </w:tr>
    </w:tbl>
    <w:p w:rsidR="00D67926" w:rsidRDefault="008D6FB8">
      <w:pPr>
        <w:pStyle w:val="Heading2"/>
        <w:divId w:val="279191413"/>
        <w:rPr>
          <w:rFonts w:eastAsia="Times New Roman"/>
          <w:lang w:val="en-US"/>
        </w:rPr>
      </w:pPr>
      <w:r>
        <w:rPr>
          <w:rFonts w:eastAsia="Times New Roman"/>
          <w:lang w:val="en-US"/>
        </w:rPr>
        <w:t>http://hl7.org/fhir/StructureDefinition/Conformance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gridCol w:w="4114"/>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There can only be one REST declaration per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set of documents must be unique by the combination of profile &amp;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description, software, or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Messaging end point is required (and is only permitted) when statement is for an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rest, messaging or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'requirements' do not have software or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'software' do not have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uri to reference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conformance statement when it is referenced in a specification, model, design or an instance. This SHALL be a URL, SHOULD be globally unique, and SHOULD be an address at which this conformance statement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conformance statement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is 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conformance statements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conformance.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is no named individual, the telecom is for the organization as a </w:t>
            </w:r>
            <w:r>
              <w:rPr>
                <w:rFonts w:eastAsia="Times New Roman"/>
                <w:lang w:val="en-US"/>
              </w:rPr>
              <w:lastRenderedPageBreak/>
              <w:t>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conformance statement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conformance statement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conformance statement and its use. Typically, this is used when the conformance statement describes a desired rather than an actual solution, for example as a formal expression of requirements as part of an RFP.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cmay include the purpose of this conformance statement, comments about its context etc. This does not need to be populated if the description is adequately implied by the software or implementation details.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conformance statement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conformance statement (that's done in comments), rather it's for traceability of *why* the element is either needed or why the constraints exist as they do. This </w:t>
            </w:r>
            <w:r>
              <w:rPr>
                <w:rFonts w:eastAsia="Times New Roman"/>
                <w:lang w:val="en-US"/>
              </w:rPr>
              <w:lastRenderedPageBreak/>
              <w:t xml:space="preserve">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conformamce statement and/or its contents. Copyright statements are generally legal restrictions on the use and publishing of the details of the system described by the conformance statement.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way that this statement is intended to be used, to describe an actual running instance of software, a particular product (kind not instance of software) or a class of implementation (e.g. a desired purchase).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 searching the 3 modes.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conformance statement is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Software that is covered by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Software that is covered by this conformance statement. It is used when the conformance statement describes the capabilities of a particular software version, independent of an installation.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the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identifier for the software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possible, version should be specified, as statements are likely to be different for different versions of software.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Conformance.software.releaseDate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 this version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this version of the software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this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specific installation that this conformance statement relates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URL for the installation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base URL for the implementation. This forms the base for REST interfaces as well as the mailbox and document interfaces.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the system uses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FHIR specification on which this conformance statement is based.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Conformance.acceptUnknown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the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an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formats supported by this implementation using their content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t>
            </w:r>
            <w:proofErr w:type="gramStart"/>
            <w:r>
              <w:rPr>
                <w:rFonts w:eastAsia="Times New Roman"/>
                <w:lang w:val="en-US"/>
              </w:rPr>
              <w:t>xml</w:t>
            </w:r>
            <w:proofErr w:type="gramEnd"/>
            <w:r>
              <w:rPr>
                <w:rFonts w:eastAsia="Times New Roman"/>
                <w:lang w:val="en-US"/>
              </w:rPr>
              <w:t xml:space="preserve">" or "json" are allowed, which describe the simple encodings described in the specification (and imply appropriate bundle support). Otherwise, mime types are legal here.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for use cases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profiles that represent different use cases supported by the system. For a server, "supported by the system" means the system hosts/produces a set of resources that are conformant to a particular profile, and allows clients that use its services to search using this profile and to find appropriate data. For a client, it means the system will search by this profile and process data according to the guidance implicit in the profile. See further 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Supported profiles are different to 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w:t>
            </w:r>
            <w:r>
              <w:rPr>
                <w:rFonts w:eastAsia="Times New Roman"/>
                <w:lang w:val="en-US"/>
              </w:rPr>
              <w:lastRenderedPageBreak/>
              <w:t xml:space="preserve">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 they do not need to describe more than one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endpoint is a RESTful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definition of the restful capabilities of the solution, if any.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allow definition of </w:t>
            </w:r>
            <w:proofErr w:type="gramStart"/>
            <w:r>
              <w:rPr>
                <w:rFonts w:eastAsia="Times New Roman"/>
                <w:lang w:val="en-US"/>
              </w:rPr>
              <w:t>both client and / or server behaviors or</w:t>
            </w:r>
            <w:proofErr w:type="gramEnd"/>
            <w:r>
              <w:rPr>
                <w:rFonts w:eastAsia="Times New Roman"/>
                <w:lang w:val="en-US"/>
              </w:rPr>
              <w:t xml:space="preserve"> possibly behaviors under different configuration settings (for software or requirements statements).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resource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query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whether this portion of the statement is describing ability to initiate or receive restful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RESTful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system's restful capabilities that apply across all applications, such as security.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security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security implementation from an interface perspective - what a client needs to know.</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Conformance.rest.security.cors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Adds CORS Headers (http://enable-</w:t>
            </w:r>
            <w:r>
              <w:rPr>
                <w:rFonts w:eastAsia="Times New Roman"/>
                <w:lang w:val="en-US"/>
              </w:rPr>
              <w:lastRenderedPageBreak/>
              <w:t>cors.org/)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Server adds CORS headers when responding to requests - this enables javascript applications to use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Conformance.rest.security.service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Types of security services are </w:t>
            </w:r>
            <w:proofErr w:type="gramStart"/>
            <w:r>
              <w:rPr>
                <w:rFonts w:eastAsia="Times New Roman"/>
                <w:lang w:val="en-US"/>
              </w:rPr>
              <w:t>supported/required</w:t>
            </w:r>
            <w:proofErr w:type="gramEnd"/>
            <w:r>
              <w:rPr>
                <w:rFonts w:eastAsia="Times New Roman"/>
                <w:lang w:val="en-US"/>
              </w:rPr>
              <w:t xml:space="preserve">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security services used with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Conformance.rest.security.certificate.blob</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served on the REST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the restful capabilities of the solution for a specific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Max of one repetition per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 codes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 names must be unique </w:t>
            </w:r>
            <w:r>
              <w:rPr>
                <w:rFonts w:eastAsia="Times New Roman"/>
                <w:lang w:val="en-US"/>
              </w:rPr>
              <w:lastRenderedPageBreak/>
              <w:t>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type that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type of resource exposed via the restful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System profile for all uses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the profile that describes the solution's overall support for the resource, including any constraints on cardinality, bindings, lengths or other limitations. See further 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profile applies to all resources of this type - i.e. it is the superset of what is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restful operation supported by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identifier of the operation, supported by the system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type or instance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REST allows a degree of variability in the implementation of RESTful solutions that is useful for exchange partners to be </w:t>
            </w:r>
            <w:r>
              <w:rPr>
                <w:rFonts w:eastAsia="Times New Roman"/>
                <w:lang w:val="en-US"/>
              </w:rPr>
              <w:lastRenderedPageBreak/>
              <w:t xml:space="preserve">aware of.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Conformance.rest.resource.versioning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server supports versionIds correctly, it SHOULD support vread too, but is not required to do so.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system supports versioning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Conformance.rest.resource.readHistory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vRead can return past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for whether the server is able to return past versions as part of the vRead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useful to support the vRead operation for current operations, even if past versions aren't available.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Conformance.rest.resource.updateCreate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update can commit to a new 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w:t>
            </w:r>
            <w:r>
              <w:rPr>
                <w:rFonts w:eastAsia="Times New Roman"/>
                <w:lang w:val="en-US"/>
              </w:rPr>
              <w:lastRenderedPageBreak/>
              <w:t xml:space="preserve">convenient for many scenarios if such management can be put in place.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Conformance.rest.resource.conditionalCreate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Create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Conformance.rest.resource.conditionalUpdate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Update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Delete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Conformance.rest.resource.searchRevInclude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_revinclude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_revinclude (reverse 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supported by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for implementations to </w:t>
            </w:r>
            <w:r>
              <w:rPr>
                <w:rFonts w:eastAsia="Times New Roman"/>
                <w:lang w:val="en-US"/>
              </w:rPr>
              <w:lastRenderedPageBreak/>
              <w:t xml:space="preserve">support and/or make use of - either </w:t>
            </w:r>
            <w:proofErr w:type="gramStart"/>
            <w:r>
              <w:rPr>
                <w:rFonts w:eastAsia="Times New Roman"/>
                <w:lang w:val="en-US"/>
              </w:rPr>
              <w:t>references</w:t>
            </w:r>
            <w:proofErr w:type="gramEnd"/>
            <w:r>
              <w:rPr>
                <w:rFonts w:eastAsia="Times New Roman"/>
                <w:lang w:val="en-US"/>
              </w:rPr>
              <w:t xml:space="preserve">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parameters can only have chain names when the search parameter type is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search parameter used in the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Parameter names cannot overlap with standard parameter names, and standard parameters cannot be redefined.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definition for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present, and matches SearchParameter.url.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conformance statement. It SHALL be the same as the type in the search parameter definition.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Server-specific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allows documentation of any distinct behaviors about how the search parameter is used. For example, text </w:t>
            </w:r>
            <w:r>
              <w:rPr>
                <w:rFonts w:eastAsia="Times New Roman"/>
                <w:lang w:val="en-US"/>
              </w:rPr>
              <w:lastRenderedPageBreak/>
              <w:t>matching algorithms.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Conformance.rest.resource.searchParam.target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the same as or a proper subset of the resources listed in the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Conformance.rest.resource.searchParam.modifier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modifier supported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supported modifier for a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Conformance.rest.resource.searchParam.chain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Chained names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Conformance.rest.resource.searchParam.name on the target resource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Sstesm are not required to list all the chain names they support, but if they don't list </w:t>
            </w:r>
            <w:proofErr w:type="gramStart"/>
            <w:r>
              <w:rPr>
                <w:rFonts w:eastAsia="Times New Roman"/>
                <w:lang w:val="en-US"/>
              </w:rPr>
              <w:t>them</w:t>
            </w:r>
            <w:proofErr w:type="gramEnd"/>
            <w:r>
              <w:rPr>
                <w:rFonts w:eastAsia="Times New Roman"/>
                <w:lang w:val="en-US"/>
              </w:rPr>
              <w:t xml:space="preserve">, clients may not know to use them.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restful operations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the operation,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Operations supported by REST at the </w:t>
            </w:r>
            <w:r>
              <w:rPr>
                <w:rFonts w:eastAsia="Times New Roman"/>
                <w:lang w:val="en-US"/>
              </w:rPr>
              <w:lastRenderedPageBreak/>
              <w:t>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Conformance.rest.transactionMode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for searching all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that are supported for searching all resources for implementations to support and/or make use of - either </w:t>
            </w:r>
            <w:proofErr w:type="gramStart"/>
            <w:r>
              <w:rPr>
                <w:rFonts w:eastAsia="Times New Roman"/>
                <w:lang w:val="en-US"/>
              </w:rPr>
              <w:t>references</w:t>
            </w:r>
            <w:proofErr w:type="gramEnd"/>
            <w:r>
              <w:rPr>
                <w:rFonts w:eastAsia="Times New Roman"/>
                <w:lang w:val="en-US"/>
              </w:rPr>
              <w:t xml:space="preserve">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custom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 and with its parameters and their meaning and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by which the operation/query is invoked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 query, which is used in the _query parameter when the query is called.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Conformance.rest.operation.definition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defined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formal definition can be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build ah HTML form to invoke the operation, for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Conformance.rest.compartment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Compartments served/used by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a reference to the definition of a compartment hosted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present, the only defined compartments are at [[compartments.html]].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messaging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messaging capabilities of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Multiple repetitions allow the documentation of multiple endpoints per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messaging service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An endpoint (network accessible address) to which messages and/or replies are</w:t>
            </w:r>
            <w:proofErr w:type="gramEnd"/>
            <w:r>
              <w:rPr>
                <w:rFonts w:eastAsia="Times New Roman"/>
                <w:lang w:val="en-US"/>
              </w:rPr>
              <w:t xml:space="preserve"> to be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Conformance.messaging.endpoint.protocol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messaging transport protocol(s) identifiers, supported by this endpoint.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protocol used for message transport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Conformance.messaging.endpoint.address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of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network address of the end-point. For solutions that do not use network addresses for routing, it can be just an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Conformance.messaging.reliableCache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Reliable Message Cache Length (min)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Length if the receiver's reliable </w:t>
            </w:r>
            <w:r>
              <w:rPr>
                <w:rFonts w:eastAsia="Times New Roman"/>
                <w:lang w:val="en-US"/>
              </w:rPr>
              <w:lastRenderedPageBreak/>
              <w:t xml:space="preserve">messaging cache in minutes (if a receiver) or how long the cache length on the receiver should be (if a sender).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If this value is missing then the application does not implement (receiver) or depend on (sender) reliable messaging.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Messaging interface behavior details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Documentation about the system's messaging capabilities for this endpoint not otherwise documented by the conformance statement. For example, process for becoming an authorized messaging exchange partner.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Declare support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solution's support for an event at this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same event may be listed up to two times - once as sender and once as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a supported messaging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Conformance.messaging.event.category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mode of this event declaration - whether application is sender or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message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Conformance.messaging.event.focus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that's focus of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associated with the event. This is the resource that defines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SHALL be provided if the event type supports multiple different resource </w:t>
            </w:r>
            <w:r>
              <w:rPr>
                <w:rFonts w:eastAsia="Times New Roman"/>
                <w:lang w:val="en-US"/>
              </w:rPr>
              <w:lastRenderedPageBreak/>
              <w:t>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request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response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Endpoint-specific event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this event is handled, such as internal system trigger points, business rules,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Mode of this document declaration - whether application is producer or consumer.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application produces or consumes documents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document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first resource is the document resource.</w:t>
            </w:r>
          </w:p>
        </w:tc>
      </w:tr>
    </w:tbl>
    <w:p w:rsidR="00D67926" w:rsidRDefault="008D6FB8">
      <w:pPr>
        <w:pStyle w:val="Heading2"/>
        <w:divId w:val="279191413"/>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566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DomainResource</w:t>
            </w:r>
          </w:p>
        </w:tc>
        <w:tc>
          <w:tcPr>
            <w:tcW w:w="0" w:type="auto"/>
            <w:vAlign w:val="center"/>
            <w:hideMark/>
          </w:tcPr>
          <w:p w:rsidR="00D67926" w:rsidRDefault="008D6FB8">
            <w:pPr>
              <w:rPr>
                <w:rFonts w:eastAsia="Times New Roman"/>
                <w:lang w:val="en-US"/>
              </w:rPr>
            </w:pPr>
            <w:r>
              <w:rPr>
                <w:rFonts w:eastAsia="Times New Roman"/>
                <w:lang w:val="en-US"/>
              </w:rPr>
              <w:t>Domain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with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that includes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nested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any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resource is contained in another resource, it SHALL NOT have a meta.versionId or a meta.lastUpdated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be referred to from elsewhere 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resource, for human interpretation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Contained resources do not have narrative. Resources that are not contained SHOULD have a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display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DomainResource.contained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Contained, 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anonymous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DomainResource.extension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Content defined by implementations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DomainResource.modifierExtension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Extensions that cannot be ignored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bl>
    <w:p w:rsidR="00D67926" w:rsidRDefault="008D6FB8">
      <w:pPr>
        <w:pStyle w:val="Heading2"/>
        <w:divId w:val="279191413"/>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6349"/>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w:t>
            </w:r>
          </w:p>
        </w:tc>
        <w:tc>
          <w:tcPr>
            <w:tcW w:w="0" w:type="auto"/>
            <w:vAlign w:val="center"/>
            <w:hideMark/>
          </w:tcPr>
          <w:p w:rsidR="00D67926" w:rsidRDefault="008D6FB8">
            <w:pPr>
              <w:rPr>
                <w:rFonts w:eastAsia="Times New Roman"/>
                <w:lang w:val="en-US"/>
              </w:rPr>
            </w:pPr>
            <w:r>
              <w:rPr>
                <w:rFonts w:eastAsia="Times New Roman"/>
                <w:lang w:val="en-US"/>
              </w:rPr>
              <w:t>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multiple entities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members if group is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business identifier for this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group to be referenced from external specifications.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broad classification of the kind of resources the group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what type of resources the group is made up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resources that are part of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Group.actual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or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specific type of resource the group includes. E.g. "cow", "syringe",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generally be omitted for Person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particular resource. E.g. cow, syringe, lake,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assigned to the group for human identification and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identify the group in human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Group.quantity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count of the number of resource instances that are part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Note that the quantity may be less than the number of members if some of the members are not active.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 size is a common defining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Trait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traits shared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 the identified characteristics must be true for an entity to a member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Needs to be a generic mechanism for identifying what individuals can be part of a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the kind of trait being asserted.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formal way of identifying the characteristic being described.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characteristics used to describe group members. E.g. gender, age, owner, location,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held by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trait that holds (or does not hold - see 'exclude') for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Range, it means members of the group have a value that falls somewhere within the specified range.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value of the characteristic is what determines group membership.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Value of descriptive member characteristic. E.g. red, male, pneumonia, caucasian,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Group.characteristic.exclude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includes or excludes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the characteristic is one that is NOT held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cannot wrongly include excluded members as included or vice versa.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group membership is determined by characteristics not possessed.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over which characteristic is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over which the characteristic is tested. E.g. the patient had an operation during the month of June.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Who or what is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resource instances that are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the only thing of interest about a group is "who's in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group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entity that is a member of the group. Must be consistent with Group.type.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member belonged to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that the member was in the group, if known.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who was in a group at a particular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The member is in the group at this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Group.member.inactive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member is no longer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to indicate that the member is no longer in the group, but previously may have been a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you don't know when someone stopped being in a group, but not when.</w:t>
            </w:r>
          </w:p>
        </w:tc>
      </w:tr>
    </w:tbl>
    <w:p w:rsidR="00D67926" w:rsidRDefault="008D6FB8">
      <w:pPr>
        <w:pStyle w:val="Heading2"/>
        <w:divId w:val="279191413"/>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8"/>
        <w:gridCol w:w="426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w:t>
            </w:r>
          </w:p>
        </w:tc>
        <w:tc>
          <w:tcPr>
            <w:tcW w:w="0" w:type="auto"/>
            <w:vAlign w:val="center"/>
            <w:hideMark/>
          </w:tcPr>
          <w:p w:rsidR="00D67926" w:rsidRDefault="008D6FB8">
            <w:pPr>
              <w:rPr>
                <w:rFonts w:eastAsia="Times New Roman"/>
                <w:lang w:val="en-US"/>
              </w:rPr>
            </w:pPr>
            <w:r>
              <w:rPr>
                <w:rFonts w:eastAsia="Times New Roman"/>
                <w:lang w:val="en-US"/>
              </w:rPr>
              <w:t>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about how FHIR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is required to allow hosting Implementation Guides on multiple </w:t>
            </w:r>
            <w:r>
              <w:rPr>
                <w:rFonts w:eastAsia="Times New Roman"/>
                <w:lang w:val="en-US"/>
              </w:rPr>
              <w:lastRenderedPageBreak/>
              <w:t>different servers, and to allow for the editorial 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Implementation Guide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Implementation Guide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implementation guide.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Implementation Guide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Natural language description of the </w:t>
            </w:r>
            <w:r>
              <w:rPr>
                <w:rFonts w:eastAsia="Times New Roman"/>
                <w:lang w:val="en-US"/>
              </w:rPr>
              <w:lastRenderedPageBreak/>
              <w:t>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Implementation Guide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Implementation Guide was written, comments about misuse, instructions for clinical use and interpretation, literature references, examples from the paper world, etc. It is *not* a rendering of the Implementation Guide as conveyed in Implementation Guide.text.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implementation guide is intended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implementation guides. The most common use of this element is to represent the country / jurisdication for which this implementation guide was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Implementation Guide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t>
            </w:r>
            <w:r>
              <w:rPr>
                <w:rFonts w:eastAsia="Times New Roman"/>
                <w:lang w:val="en-US"/>
              </w:rPr>
              <w:lastRenderedPageBreak/>
              <w:t>which this ImplementationGuide is based - this is the formal version of the 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Implementation Guide should specify the target it applies to, as ImplementationGuides are rarely valid across multiple versions of FHIR.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Implementation guide this depends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implementation guide that this implementation depends on. Typically, an implementation guide uses value sets, profiles etc defined in other implementation guides.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information about processing included guides, see [Including Guides</w:t>
            </w:r>
            <w:proofErr w:type="gramStart"/>
            <w:r>
              <w:rPr>
                <w:rFonts w:eastAsia="Times New Roman"/>
                <w:lang w:val="en-US"/>
              </w:rPr>
              <w:t>]{</w:t>
            </w:r>
            <w:proofErr w:type="gramEnd"/>
            <w:r>
              <w:rPr>
                <w:rFonts w:eastAsia="Times New Roman"/>
                <w:lang w:val="en-US"/>
              </w:rPr>
              <w:t>implementationguide.html#include}.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dependency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dependncy is located.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When a guide is published, and the type is 'include', this will be a relative reference within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resources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logial group of resources. Logical groups can be used when building pages.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for the group,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resource that is part of the implementation guide. Conformance resources (value set, structure definition, conformance statements etc) are obvious candidates for inclusion, but any kind of resource can be included as an example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ImplementationGuide.package.resource.purpose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purpose alters the way that a resource is handled when a guide is built. At present, only value set and concept map resources are allowed for terminology resources, and only StructureDefinition, SearchPerameter, and OperationDefinition for profile. Dictionaries must be bundles of DataElement or Medication at this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is provided so that implementation guide tooling does not have to guess the purpose of including a resource in the implementation guide based on the type or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Name for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why included in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reason that a resource has been included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mostly used with examples to explain why it is present (though they can </w:t>
            </w:r>
            <w:r>
              <w:rPr>
                <w:rFonts w:eastAsia="Times New Roman"/>
                <w:lang w:val="en-US"/>
              </w:rPr>
              <w:lastRenderedPageBreak/>
              <w:t>have extensive comments in the examples).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ImplementationGuide.package.resource.acronym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code to identify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code that may be used to identify the resource throughout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generating schematrons from profiles, for example, but has other uses. Publishing tooling may autogenerate this value, but a human assigned value is more useful. This value must be unique within an implementation guide (across included guides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ImplementationGuide.package.resource.source[x]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this resource is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ImplementationGuide.package.resource.exampleFor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this is an example of (if applicable)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resource that this resource is an example for. This is mostly used for resources that are included as examples of StructureDefinitions.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 StructureDefinition -&gt; Any * ValueSet -&gt; expansion * OperationDefinition -&gt; Parameters * Questionnaire -&gt; QuestionnaireResponse.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that apply globally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profiles that all resources covered by this implementation guide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 (reference) for a discussion of which </w:t>
            </w:r>
            <w:r>
              <w:rPr>
                <w:rFonts w:eastAsia="Times New Roman"/>
                <w:lang w:val="en-US"/>
              </w:rPr>
              <w:lastRenderedPageBreak/>
              <w:t>resources are 'covered' by an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ImplementationGuide.global.type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this profiles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resource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all resources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profile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ImplementationGuide.binary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css, script,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file that is included in the implementation guide when it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Page/Section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page / section in the implementation guide. The root page is the implementation guide home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Pages automatically become sections if they have sub-pages. By convention, the home page is called index.html.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that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address for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publishing tool will auto-generate source for list (source = n/a), and inject included implementations for include (source = uri of guide to include).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name shown for navigational assistance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name used to represent this page in navigational sturctures such as table of contents, bread crumbs,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kind of page that this is. Some pages are autogenerated (list, example), and othe kinds are of interest so that tools can navigate the user to the page of interest.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an included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what kind of resources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package to 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a list of packages to include in the page (or else empty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 of the page (e.g. html, markdown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format of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primarily for the pubishing </w:t>
            </w:r>
            <w:proofErr w:type="gramStart"/>
            <w:r>
              <w:rPr>
                <w:rFonts w:eastAsia="Times New Roman"/>
                <w:lang w:val="en-US"/>
              </w:rPr>
              <w:t>tool, that</w:t>
            </w:r>
            <w:proofErr w:type="gramEnd"/>
            <w:r>
              <w:rPr>
                <w:rFonts w:eastAsia="Times New Roman"/>
                <w:lang w:val="en-US"/>
              </w:rPr>
              <w:t xml:space="preserve"> will convert all pages to html format. HTML pages are pre-processed, see xxxx.</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Pages / Sections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Pages/Sections under this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implementation guide breadcrumbs are generated from this structure.</w:t>
            </w:r>
          </w:p>
        </w:tc>
      </w:tr>
    </w:tbl>
    <w:p w:rsidR="00D67926" w:rsidRDefault="008D6FB8">
      <w:pPr>
        <w:pStyle w:val="Heading2"/>
        <w:divId w:val="279191413"/>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50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w:t>
            </w:r>
          </w:p>
        </w:tc>
        <w:tc>
          <w:tcPr>
            <w:tcW w:w="0" w:type="auto"/>
            <w:vAlign w:val="center"/>
            <w:hideMark/>
          </w:tcPr>
          <w:p w:rsidR="00D67926" w:rsidRDefault="008D6FB8">
            <w:pPr>
              <w:rPr>
                <w:rFonts w:eastAsia="Times New Roman"/>
                <w:lang w:val="en-US"/>
              </w:rPr>
            </w:pPr>
            <w:r>
              <w:rPr>
                <w:rFonts w:eastAsia="Times New Roman"/>
                <w:lang w:val="en-US"/>
              </w:rPr>
              <w:t>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Collection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WorkingList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Organizer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deleted flag can only be used if the mode of the list is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list can only have an emptyReason if it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List assigned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List.title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for the list assigned by the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customization beyond just the code identifying the kind of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purpose of this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code defines the purpose of the list - why it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code, the purpose of the list is implied where it is used, such as in a document section using Document.section.code.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often contain subsets of resources rather than an exhaustive list. The code identifies what type of subset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the purpose of a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 resources have the same subject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common subject (or patient) of the resources that are in the list, if there is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Some purely aribitrary lists do not have a common subject, so this is optional.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primary purpose of listing the subject explicitly is to help with finding the right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defined the list contents (aka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primary source is the entity that made the decisions what items are in the list. This may be software or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follow-up as well as context.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List.encounter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in which list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that is the context in which this list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current state of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how current the list is which affects relevance.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List.orderedBy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list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w:t>
            </w:r>
            <w:proofErr w:type="gramStart"/>
            <w:r>
              <w:rPr>
                <w:rFonts w:eastAsia="Times New Roman"/>
                <w:lang w:val="en-US"/>
              </w:rPr>
              <w:t>list.</w:t>
            </w:r>
            <w:proofErr w:type="gramEnd"/>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a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are used in various ways, and it must be known in what way it is safe to use them.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List.note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that apply to the overall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Entries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Entries in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List.entry.flag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Status/Workflow information about this item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flag allows the system constructing the list to indicate the role and significance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provide further information about the reason and meaning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List.entry.deleted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is actually marked as deleted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item is marked as deleted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flag element may contain codes that an application processing the list does not understand. However there can be no ambiguity if a list item is actually marked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item added to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item was added to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only useful and meaningful when the mode is "working".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date may be significant for understanding the meaning of items in a working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List.entry.item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data was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List.emptyReason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list is empty, why the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If a list is empty, why it is empty</w:t>
            </w:r>
          </w:p>
        </w:tc>
      </w:tr>
    </w:tbl>
    <w:p w:rsidR="00D67926" w:rsidRDefault="008D6FB8">
      <w:pPr>
        <w:pStyle w:val="Heading2"/>
        <w:divId w:val="279191413"/>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742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t>
            </w:r>
          </w:p>
        </w:tc>
        <w:tc>
          <w:tcPr>
            <w:tcW w:w="0" w:type="auto"/>
            <w:vAlign w:val="center"/>
            <w:hideMark/>
          </w:tcPr>
          <w:p w:rsidR="00D67926" w:rsidRDefault="008D6FB8">
            <w:pPr>
              <w:rPr>
                <w:rFonts w:eastAsia="Times New Roman"/>
                <w:lang w:val="en-US"/>
              </w:rPr>
            </w:pPr>
            <w:r>
              <w:rPr>
                <w:rFonts w:eastAsia="Times New Roman"/>
                <w:lang w:val="en-US"/>
              </w:rPr>
              <w:t>Media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Height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Width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Frames can only be used for a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Length can only be used for an audio or a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(still image), an audio recording, or a video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video, or audio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acquisition equipment/process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information about the type of the image - its kind, purpose, or the kind of equipment used to generate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for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identifier label and use can be used to determine what kind of identifier it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generated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administered the collection of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Media.view</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Imaging view e.g Lateral or Antero-posterior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imaging view e.g Lateral or Antero-posterior (AP).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Imaging view (projection) used when collecting an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Media.deviceName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device/manufacturer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device / manufacturer of the device that was used to make the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Media.height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Height of the image in pixels(photo/video)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Height of the image in </w:t>
            </w:r>
            <w:proofErr w:type="gramStart"/>
            <w:r>
              <w:rPr>
                <w:rFonts w:eastAsia="Times New Roman"/>
                <w:lang w:val="en-US"/>
              </w:rPr>
              <w:t>pixels(</w:t>
            </w:r>
            <w:proofErr w:type="gramEnd"/>
            <w:r>
              <w:rPr>
                <w:rFonts w:eastAsia="Times New Roman"/>
                <w:lang w:val="en-US"/>
              </w:rPr>
              <w:t>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Media.width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Media.frames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frames if &gt; 1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Media.duration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Length in seconds (audio /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duration of the recording in seconds - for audio and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Media - reference or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of the media - inline or by direct reference to the media source 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Recommended content types: image/jpeg, image/png, image/tiff, video/mpeg, audio/mp4, </w:t>
            </w:r>
            <w:proofErr w:type="gramStart"/>
            <w:r>
              <w:rPr>
                <w:rFonts w:eastAsia="Times New Roman"/>
                <w:lang w:val="en-US"/>
              </w:rPr>
              <w:t>application</w:t>
            </w:r>
            <w:proofErr w:type="gramEnd"/>
            <w:r>
              <w:rPr>
                <w:rFonts w:eastAsia="Times New Roman"/>
                <w:lang w:val="en-US"/>
              </w:rPr>
              <w:t xml:space="preserve">/dicom. Application/dicom can contain the transfer syntax as a parameter. For </w:t>
            </w:r>
            <w:proofErr w:type="gramStart"/>
            <w:r>
              <w:rPr>
                <w:rFonts w:eastAsia="Times New Roman"/>
                <w:lang w:val="en-US"/>
              </w:rPr>
              <w:t>an</w:t>
            </w:r>
            <w:proofErr w:type="gramEnd"/>
            <w:r>
              <w:rPr>
                <w:rFonts w:eastAsia="Times New Roman"/>
                <w:lang w:val="en-US"/>
              </w:rPr>
              <w:t xml:space="preserve"> media that covers a period of time (video/sound), the content.creationTime is the end time. Creation time is used for tracking, organizing versions and searching. </w:t>
            </w:r>
          </w:p>
        </w:tc>
      </w:tr>
    </w:tbl>
    <w:p w:rsidR="00D67926" w:rsidRDefault="008D6FB8">
      <w:pPr>
        <w:pStyle w:val="Heading2"/>
        <w:divId w:val="279191413"/>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558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w:t>
            </w:r>
          </w:p>
        </w:tc>
        <w:tc>
          <w:tcPr>
            <w:tcW w:w="0" w:type="auto"/>
            <w:vAlign w:val="center"/>
            <w:hideMark/>
          </w:tcPr>
          <w:p w:rsidR="00D67926" w:rsidRDefault="008D6FB8">
            <w:pPr>
              <w:rPr>
                <w:rFonts w:eastAsia="Times New Roman"/>
                <w:lang w:val="en-US"/>
              </w:rPr>
            </w:pPr>
            <w:r>
              <w:rPr>
                <w:rFonts w:eastAsia="Times New Roman"/>
                <w:lang w:val="en-US"/>
              </w:rPr>
              <w:t>Message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that describes a message that is exchanged between 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header for a message exchange that is either </w:t>
            </w:r>
            <w:r>
              <w:rPr>
                <w:rFonts w:eastAsia="Times New Roman"/>
                <w:lang w:val="en-US"/>
              </w:rPr>
              <w:lastRenderedPageBreak/>
              <w:t xml:space="preserve">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MessageHeader.timestamp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limited detection of out-of-order and delayed transmission. Also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for the event this message represents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Drives the behavior associated with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is a reply to prior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message that this message is a response to. Only present if this message is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original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message that this message is a response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receiver to know what message is being responded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type of response to the message - whether it was successful or not, and whether it should be resent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generic response to the request message. Specific data for the response will be found in MessageHeader.data.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acknowledge message to know if the request was successful or if action 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response to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list of hints/warnings/errors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Full details of any issues found in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SHALL be contained in the bundle. If any of the </w:t>
            </w:r>
            <w:r>
              <w:rPr>
                <w:rFonts w:eastAsia="Times New Roman"/>
                <w:lang w:val="en-US"/>
              </w:rPr>
              <w:lastRenderedPageBreak/>
              <w:t>issues are errors, the response code SHALL be an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message to determine what the specific issues 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Source Application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application from which this message originated.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replies,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source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software running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May include configuration or other information useful in debugging.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of software running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convey versions of multiple systems in situations where a message passes through multiple hands.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contact for problems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e-mail, phone, website or other contact point to use to resolve issues with message communications.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escalation of technical issues.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message source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routing target to send acknowledgements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send responses, may influence security permissions.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Destination Application(s)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destination application which the message is intended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there</w:t>
            </w:r>
            <w:proofErr w:type="gramEnd"/>
            <w:r>
              <w:rPr>
                <w:rFonts w:eastAsia="Times New Roman"/>
                <w:lang w:val="en-US"/>
              </w:rPr>
              <w:t xml:space="preserve"> SHOULD be at least one destination, but in some </w:t>
            </w:r>
            <w:r>
              <w:rPr>
                <w:rFonts w:eastAsia="Times New Roman"/>
                <w:lang w:val="en-US"/>
              </w:rPr>
              <w:lastRenderedPageBreak/>
              <w:t xml:space="preserve">circumstances, the source system is unaware of any particular destination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Indicates where message is to be sent to for routing purposes. Allows verification of "am I the intended recipient".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target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for routing of response and/or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Particular delivery destination within the 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target end system in situations where the initial message transmission is to an intermediary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multi-hop routing.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destination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where the message should be routed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route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MessageHeader.enterer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data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decision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proximal to the MessageHeader. Can provide other authors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MessageHeader.receiver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"real-world" recipient for the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routing beyond just the application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Final responsibility for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Cause of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indication of the cause for the event - indicates a reason for the occurance of the event that is a focus of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for event occurrence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data of the message - a reference to the root/focus class of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http://hl7.org/fhir/StructureDefinition/NamingSystem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2"/>
        <w:gridCol w:w="578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w:t>
            </w:r>
          </w:p>
        </w:tc>
        <w:tc>
          <w:tcPr>
            <w:tcW w:w="0" w:type="auto"/>
            <w:vAlign w:val="center"/>
            <w:hideMark/>
          </w:tcPr>
          <w:p w:rsidR="00D67926" w:rsidRDefault="008D6FB8">
            <w:pPr>
              <w:rPr>
                <w:rFonts w:eastAsia="Times New Roman"/>
                <w:lang w:val="en-US"/>
              </w:rPr>
            </w:pPr>
            <w:r>
              <w:rPr>
                <w:rFonts w:eastAsia="Times New Roman"/>
                <w:lang w:val="en-US"/>
              </w:rPr>
              <w:t>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unique identification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Root systems cannot have uuid or sid identifiers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replacedBy if namingsystem is retired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Can't have more than one preferred identifier for 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descriptive name of this particular identifier type or code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The"symbolic name" for an OID would be captured as an extension.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namingsystem is "ready for use"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for the namingsystem - what kinds of things does it make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purpose of the namingsystem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naming system.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NamingSystem.contact.name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maintains system namespace?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primary organization. Responsibility for some aspects of a namespace may be delegated.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system was registered or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registration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driver, provider, patient, bank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a namingsystem for easier search by grouping related namingsystems.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type for an identifier that can be used to determine which identifier to use for a specific purpose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does namingsystem identify?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what the namespace identifies including scope, granularity, version labeling,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w:t>
            </w:r>
            <w:r>
              <w:rPr>
                <w:rFonts w:eastAsia="Times New Roman"/>
                <w:lang w:val="en-US"/>
              </w:rPr>
              <w:lastRenderedPageBreak/>
              <w:t xml:space="preserve">supporting the contexts that are listed. These terms may be used to assist with indexing and searching of naming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How/where is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identifiers used for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system may be identified when referenced in electronic exchange.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unique identifier scheme used for this particular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style of unique identifier used to identify a namepace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unique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string that should be sent over the wire to identify the code system or identifier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NamingSystem.uniqueId.preferred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id that should be used for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identifier is the "preferred" identifier of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NamingSystem.uniqueId.period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is identifier valid?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of time over which this identifier is considered appropriate to refer to the namingsystem. Outside of this window, the identifier might be non-deterministic.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NamingSystem.replacedBy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instead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namingsystems that are retired, indicates the namingsystem that should be used in their place (if any).</w:t>
            </w:r>
          </w:p>
        </w:tc>
      </w:tr>
    </w:tbl>
    <w:p w:rsidR="00D67926" w:rsidRDefault="008D6FB8">
      <w:pPr>
        <w:pStyle w:val="Heading2"/>
        <w:divId w:val="279191413"/>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6"/>
        <w:gridCol w:w="4924"/>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w:t>
            </w:r>
          </w:p>
        </w:tc>
        <w:tc>
          <w:tcPr>
            <w:tcW w:w="0" w:type="auto"/>
            <w:vAlign w:val="center"/>
            <w:hideMark/>
          </w:tcPr>
          <w:p w:rsidR="00D67926" w:rsidRDefault="008D6FB8">
            <w:pPr>
              <w:rPr>
                <w:rFonts w:eastAsia="Times New Roman"/>
                <w:lang w:val="en-US"/>
              </w:rPr>
            </w:pPr>
            <w:r>
              <w:rPr>
                <w:rFonts w:eastAsia="Times New Roman"/>
                <w:lang w:val="en-US"/>
              </w:rPr>
              <w:t>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computable definition of an operation (on the RESTful interface) or a named query (using the search interaction).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url to reference this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Can be a urn</w:t>
            </w:r>
            <w:proofErr w:type="gramStart"/>
            <w:r>
              <w:rPr>
                <w:rFonts w:eastAsia="Times New Roman"/>
                <w:lang w:val="en-US"/>
              </w:rPr>
              <w:t>:uuid</w:t>
            </w:r>
            <w:proofErr w:type="gramEnd"/>
            <w:r>
              <w:rPr>
                <w:rFonts w:eastAsia="Times New Roman"/>
                <w:lang w:val="en-US"/>
              </w:rPr>
              <w:t>: or a urn:oid:.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profile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profile that have this same identifier. The resource version id will change for technical reasons, </w:t>
            </w:r>
            <w:r>
              <w:rPr>
                <w:rFonts w:eastAsia="Times New Roman"/>
                <w:lang w:val="en-US"/>
              </w:rPr>
              <w:lastRenderedPageBreak/>
              <w:t xml:space="preserve">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Named queries are invoked differently, and have different capabilities.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is a normal operation or a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operation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a web site, an email address, a telephone </w:t>
            </w:r>
            <w:r>
              <w:rPr>
                <w:rFonts w:eastAsia="Times New Roman"/>
                <w:lang w:val="en-US"/>
              </w:rPr>
              <w:lastRenderedPageBreak/>
              <w:t>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profile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Operation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profile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profile was written, comments about misuse, instructions for clinical use and interpretation, literature references, examples from the paper world, etc. It is *not* a rendering of the profile as conveyed in Profile.text.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operation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operation definition (that's done in comments), rather it's for traceability of *why* the element is either needed or why the constraints exist as they do. This may be used to point to source materials </w:t>
            </w:r>
            <w:r>
              <w:rPr>
                <w:rFonts w:eastAsia="Times New Roman"/>
                <w:lang w:val="en-US"/>
              </w:rPr>
              <w:lastRenderedPageBreak/>
              <w:t xml:space="preserve">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OperationDefinition.idempotent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content is unchanged by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Operations that are idempotent (see [HTTP specification definition of idempotent</w:t>
            </w:r>
            <w:proofErr w:type="gramStart"/>
            <w:r>
              <w:rPr>
                <w:rFonts w:eastAsia="Times New Roman"/>
                <w:lang w:val="en-US"/>
              </w:rPr>
              <w:t>](</w:t>
            </w:r>
            <w:proofErr w:type="gramEnd"/>
            <w:r>
              <w:rPr>
                <w:rFonts w:eastAsia="Times New Roman"/>
                <w:lang w:val="en-US"/>
              </w:rPr>
              <w:t xml:space="preserve">http://www.w3.org/Protocols/rfc2616/rfc2616-sec9.html)) may be invoked by performing an HTTP GET operation instead of a POST.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OperationDefinition.notes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to use this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Marks this as a profile of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that this operation definition is a constraining profile on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constrained profile can make optional parameters required or not used and clarify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OperationDefinition.system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resource level for these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resource type level for any given resource type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OperationDefinition.instance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on an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operation can be invoked on a particular instance of one of the given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type must be provided, or parts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in Parameters.parameter.name or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used to identify the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name must be a token (start with a letter in a</w:t>
            </w:r>
            <w:proofErr w:type="gramStart"/>
            <w:r>
              <w:rPr>
                <w:rFonts w:eastAsia="Times New Roman"/>
                <w:lang w:val="en-US"/>
              </w:rPr>
              <w:t>..z</w:t>
            </w:r>
            <w:proofErr w:type="gramEnd"/>
            <w:r>
              <w:rPr>
                <w:rFonts w:eastAsia="Times New Roman"/>
                <w:lang w:val="en-US"/>
              </w:rPr>
              <w:t>, and only contain letters, numerals, and underscore.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OperationDefinition.parameter.use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parameter name is used for both an input and an output parameter, the parameter should be defined twice.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parameter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Minimum Cardinality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minimum number of times this parameter SHALL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OperationDefinition.parameter.max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Cardinality (a number or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maximum number of times this element is permitted to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meaning/use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meaning or use of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type this parameter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for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there is no stated parameter, then the parameter is a "Tuple" type and must have at least one part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Profile on the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profile </w:t>
            </w:r>
            <w:proofErr w:type="gramStart"/>
            <w:r>
              <w:rPr>
                <w:rFonts w:eastAsia="Times New Roman"/>
                <w:lang w:val="en-US"/>
              </w:rPr>
              <w:t>the specifies</w:t>
            </w:r>
            <w:proofErr w:type="gramEnd"/>
            <w:r>
              <w:rPr>
                <w:rFonts w:eastAsia="Times New Roman"/>
                <w:lang w:val="en-US"/>
              </w:rPr>
              <w:t xml:space="preserve"> the rules that this parameter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details if this is 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Binds to a value set if this parameter is coded (code, Coding, CodeableConcept).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OperationDefinition.parameter.binding.strength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further discussion, see [[[Using Terminologies]]].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extensibility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Indication of the degree of conformance expectations associated with a binding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OperationDefinition.parameter.binding.valueSet[x]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value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Points to the value set or external definition (e.g. implicit value set) that identifies the set of codes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value sets</w:t>
            </w:r>
            <w:proofErr w:type="gramStart"/>
            <w:r>
              <w:rPr>
                <w:rFonts w:eastAsia="Times New Roman"/>
                <w:lang w:val="en-US"/>
              </w:rPr>
              <w:t>,the</w:t>
            </w:r>
            <w:proofErr w:type="gramEnd"/>
            <w:r>
              <w:rPr>
                <w:rFonts w:eastAsia="Times New Roman"/>
                <w:lang w:val="en-US"/>
              </w:rPr>
              <w:t xml:space="preserve"> referenceResource, the display can contain the value set description. The reference may be version-specific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bl>
    <w:p w:rsidR="00D67926" w:rsidRDefault="008D6FB8">
      <w:pPr>
        <w:pStyle w:val="Heading2"/>
        <w:divId w:val="279191413"/>
        <w:rPr>
          <w:rFonts w:eastAsia="Times New Roman"/>
          <w:lang w:val="en-US"/>
        </w:rPr>
      </w:pPr>
      <w:r>
        <w:rPr>
          <w:rFonts w:eastAsia="Times New Roman"/>
          <w:lang w:val="en-US"/>
        </w:rPr>
        <w:t>http://hl7.org/fhir/StructureDefinition/OperationOutcome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64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w:t>
            </w:r>
          </w:p>
        </w:tc>
        <w:tc>
          <w:tcPr>
            <w:tcW w:w="0" w:type="auto"/>
            <w:vAlign w:val="center"/>
            <w:hideMark/>
          </w:tcPr>
          <w:p w:rsidR="00D67926" w:rsidRDefault="008D6FB8">
            <w:pPr>
              <w:rPr>
                <w:rFonts w:eastAsia="Times New Roman"/>
                <w:lang w:val="en-US"/>
              </w:rPr>
            </w:pPr>
            <w:r>
              <w:rPr>
                <w:rFonts w:eastAsia="Times New Roman"/>
                <w:lang w:val="en-US"/>
              </w:rPr>
              <w:t>Operation Outcome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success/failure of an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collection of error, warning or information messages </w:t>
            </w:r>
            <w:r>
              <w:rPr>
                <w:rFonts w:eastAsia="Times New Roman"/>
                <w:lang w:val="en-US"/>
              </w:rPr>
              <w:lastRenderedPageBreak/>
              <w:t>that result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issue associated with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warning or information message that results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OperationOutcome.issue.severity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issue indicates a variation from successful processing.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should not confuse hints and warnings with 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relevant the issue is to the overall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issue affects the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or warning 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describes the type of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 This may be a text description of the error, or a system code that identifies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human readable description of the error issue SHOULD be placed in details.text.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provides details as the exact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OperationOutcome.issue.diagnostics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diagnostic information about the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typically</w:t>
            </w:r>
            <w:proofErr w:type="gramEnd"/>
            <w:r>
              <w:rPr>
                <w:rFonts w:eastAsia="Times New Roman"/>
                <w:lang w:val="en-US"/>
              </w:rPr>
              <w:t xml:space="preserve"> this field is used to provide troubleshooting information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of element(s) related to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XPath limited to element names, repetition indicators and the default child access that identifies one of the elements in the resource that caused this issue to be raised.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highlight or otherwise guide users to elements implicated in issues to allow them to be fixed more easily.</w:t>
            </w:r>
          </w:p>
        </w:tc>
      </w:tr>
    </w:tbl>
    <w:p w:rsidR="00D67926" w:rsidRDefault="008D6FB8">
      <w:pPr>
        <w:pStyle w:val="Heading2"/>
        <w:divId w:val="279191413"/>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611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w:t>
            </w:r>
          </w:p>
        </w:tc>
        <w:tc>
          <w:tcPr>
            <w:tcW w:w="0" w:type="auto"/>
            <w:vAlign w:val="center"/>
            <w:hideMark/>
          </w:tcPr>
          <w:p w:rsidR="00D67926" w:rsidRDefault="008D6FB8">
            <w:pPr>
              <w:rPr>
                <w:rFonts w:eastAsia="Times New Roman"/>
                <w:lang w:val="en-US"/>
              </w:rPr>
            </w:pPr>
            <w:r>
              <w:rPr>
                <w:rFonts w:eastAsia="Times New Roman"/>
                <w:lang w:val="en-US"/>
              </w:rPr>
              <w:t>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special resource type is used to represent [operation</w:t>
            </w:r>
            <w:proofErr w:type="gramStart"/>
            <w:r>
              <w:rPr>
                <w:rFonts w:eastAsia="Times New Roman"/>
                <w:lang w:val="en-US"/>
              </w:rPr>
              <w:t>](</w:t>
            </w:r>
            <w:proofErr w:type="gramEnd"/>
            <w:r>
              <w:rPr>
                <w:rFonts w:eastAsia="Times New Roman"/>
                <w:lang w:val="en-US"/>
              </w:rPr>
              <w:t xml:space="preserve">operations.html] request and response. It has no other use, and there is no RESTful end=point associated with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parameters that may be used are defined by the OperationDefinition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parameter passed to or received from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parameter must have a value or a resource,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from the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 (reference to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Parameters.parameter.part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part of a parameter (e.g.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named part of a parameter. In many implementation </w:t>
            </w:r>
            <w:proofErr w:type="gramStart"/>
            <w:r>
              <w:rPr>
                <w:rFonts w:eastAsia="Times New Roman"/>
                <w:lang w:val="en-US"/>
              </w:rPr>
              <w:t>context</w:t>
            </w:r>
            <w:proofErr w:type="gramEnd"/>
            <w:r>
              <w:rPr>
                <w:rFonts w:eastAsia="Times New Roman"/>
                <w:lang w:val="en-US"/>
              </w:rPr>
              <w:t>, a set of named parts is known as a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one level of tuples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part must have a value or a resource, but not both</w:t>
            </w:r>
          </w:p>
        </w:tc>
      </w:tr>
    </w:tbl>
    <w:p w:rsidR="00D67926" w:rsidRDefault="008D6FB8">
      <w:pPr>
        <w:pStyle w:val="Heading2"/>
        <w:divId w:val="279191413"/>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700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w:t>
            </w:r>
          </w:p>
        </w:tc>
        <w:tc>
          <w:tcPr>
            <w:tcW w:w="0" w:type="auto"/>
            <w:vAlign w:val="center"/>
            <w:hideMark/>
          </w:tcPr>
          <w:p w:rsidR="00D67926" w:rsidRDefault="008D6FB8">
            <w:pPr>
              <w:rPr>
                <w:rFonts w:eastAsia="Times New Roman"/>
                <w:lang w:val="en-US"/>
              </w:rPr>
            </w:pPr>
            <w:r>
              <w:rPr>
                <w:rFonts w:eastAsia="Times New Roman"/>
                <w:lang w:val="en-US"/>
              </w:rPr>
              <w:t>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Base Resource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of this artifact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logical id of the resource, as used in the url for the resource. Once assigned, this value never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only time that a resource does not have an id is when it is being submitted to the server using a create operation. Bundles always have an id, though it is usually a generated UUID.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Resource.meta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Metadata about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Resource.implicitRules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under which this content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Asserting this rule set restricts the content to be only understood by a limited set of trading partners. This inherently limits the usefulness of the data in the long term. However the existing health eco-system is highly fractured, and not yet ready to define, collect, and exchange data in a generally computable sense. Wherever possible, implementers and/or specification writers should avoid using this element as much as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Resource.language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of the resource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language in which the resource is written.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Language is provided to support indexing and accessibility (typically, services such as text to speech use the language tag). The html language </w:t>
            </w:r>
            <w:r>
              <w:rPr>
                <w:rFonts w:eastAsia="Times New Roman"/>
                <w:lang w:val="en-US"/>
              </w:rPr>
              <w:lastRenderedPageBreak/>
              <w:t>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xml</w:t>
            </w:r>
            <w:proofErr w:type="gramStart"/>
            <w:r>
              <w:rPr>
                <w:rFonts w:eastAsia="Times New Roman"/>
                <w:lang w:val="en-US"/>
              </w:rPr>
              <w:t>:lang</w:t>
            </w:r>
            <w:proofErr w:type="gramEnd"/>
            <w:r>
              <w:rPr>
                <w:rFonts w:eastAsia="Times New Roman"/>
                <w:lang w:val="en-US"/>
              </w:rPr>
              <w:t xml:space="preserve"> and the html lang attribute).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279191413"/>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5923"/>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w:t>
            </w:r>
          </w:p>
        </w:tc>
        <w:tc>
          <w:tcPr>
            <w:tcW w:w="0" w:type="auto"/>
            <w:vAlign w:val="center"/>
            <w:hideMark/>
          </w:tcPr>
          <w:p w:rsidR="00D67926" w:rsidRDefault="008D6FB8">
            <w:pPr>
              <w:rPr>
                <w:rFonts w:eastAsia="Times New Roman"/>
                <w:lang w:val="en-US"/>
              </w:rPr>
            </w:pPr>
            <w:r>
              <w:rPr>
                <w:rFonts w:eastAsia="Times New Roman"/>
                <w:lang w:val="en-US"/>
              </w:rPr>
              <w:t>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Parameter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Search Parameter that defines a named search item that can be used to search/filter on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an xpath is present, there SHALL be be an xpathUsage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allow referencing and reusing search parameter definitions under other names on operational systems (in case of name clash).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often the same as the code for the parameter, but does not need to be.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SearchParameter.experimental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parameter definition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parameter 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search parameter.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search parameter 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search parameter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SearchParameter.requirements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this search parameter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Scope and Usage that this search parameter was created to meet.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used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used in the URL or the parameter name in a parameters resource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maximum compatibility, use only lowercase ASCII characters.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type this search parameter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resource type that this search parameter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Documentation for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search parameters and how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that extracts the values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XPath expression that returns a set of elements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search parameter relates to the set of elements returned by evaluating the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search parameter relates to the set of elements returned by evaluating the its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http://hl7.org/fhir/StructureDefinition/StructureDefinition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529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w:t>
            </w:r>
          </w:p>
        </w:tc>
        <w:tc>
          <w:tcPr>
            <w:tcW w:w="0" w:type="auto"/>
            <w:vAlign w:val="center"/>
            <w:hideMark/>
          </w:tcPr>
          <w:p w:rsidR="00D67926" w:rsidRDefault="008D6FB8">
            <w:pPr>
              <w:rPr>
                <w:rFonts w:eastAsia="Times New Roman"/>
                <w:lang w:val="en-US"/>
              </w:rPr>
            </w:pPr>
            <w:r>
              <w:rPr>
                <w:rFonts w:eastAsia="Times New Roman"/>
                <w:lang w:val="en-US"/>
              </w:rPr>
              <w:t>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Structural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Template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Because these 3 fields seem to be have overlapping meaning with the ones in the root of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all the elements except the first have to have a path that starts with the path of the first +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with base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cannot appear if theres's no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 constrainedType is not inconsistent with the other information in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there's a constrained type, its content must match the path name in the first element of a snapshot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if there's a constrained type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must appear if theres's a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there's a base unless the type is abstract and there's no constrainedType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is not abstract, or there's a constrained type, then there SHALL be a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either a differential, or a snapshot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defines an extension then the structure must have context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a base unless abstract = true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 you can say, in a StructureDefinition, what the full extension URLs should be. This is required to allow hosting StructureDefinitions on multiple different servers, and to allow for the editorial process.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StructureDefinition when it is represented in other formats, or referenced in a specification, model, design or an instance (should be globally unique OID, UUID, or URI), (if it's not possible to use the literal URI).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StructureDefinition when it is referenced in a specification, model, design or instance. This is an arbitrary value managed by the StructureDefinition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StructureDefinition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StructureDefinition.display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name when displaying the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Defined so that applications can use this name when displaying the value of the extension to the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StructureDefinition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structure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StructureDefinition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structure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StructureDefinition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StructureDefinition was written, comments about misuse, instructions for clinical use and interpretation, literature references, examples from the paper world, etc. It is *not* a rendering of the StructureDefinition as conveyed in StructureDefinition.text.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structure 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structure definition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structure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structure definition (that's done in comments), rather it's for traceability of *why* the element is either needed or why the constraints exist as they do. This </w:t>
            </w:r>
            <w:r>
              <w:rPr>
                <w:rFonts w:eastAsia="Times New Roman"/>
                <w:lang w:val="en-US"/>
              </w:rPr>
              <w:lastRenderedPageBreak/>
              <w:t xml:space="preserve">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Assist with indexing and finding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terms from external terminologies that may be used to assist with indexing and searching of templates.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StructureDefinitions.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the meaning of the defined structure (SNOMED CT and LOINC codes, as an example)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StructureDefinition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FHIR specification on which this StructureDefinition is based - this is the formal version of the 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StructureDefinition does not need to specify the target it applies to</w:t>
            </w:r>
            <w:proofErr w:type="gramStart"/>
            <w:r>
              <w:rPr>
                <w:rFonts w:eastAsia="Times New Roman"/>
                <w:lang w:val="en-US"/>
              </w:rPr>
              <w:t>,as</w:t>
            </w:r>
            <w:proofErr w:type="gramEnd"/>
            <w:r>
              <w:rPr>
                <w:rFonts w:eastAsia="Times New Roman"/>
                <w:lang w:val="en-US"/>
              </w:rPr>
              <w:t xml:space="preserve"> StructureDefinitions will often be valid across multiple versions of FHIR. FHIR tooling can determine whether a StructureDefinition is consistent with a particular StructureDefinition if desired.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a name or a uri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StructureDefinition.mapping.identity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Internal id that is used to identify this mapping set </w:t>
            </w:r>
            <w:r>
              <w:rPr>
                <w:rFonts w:eastAsia="Times New Roman"/>
                <w:lang w:val="en-US"/>
              </w:rPr>
              <w:lastRenderedPageBreak/>
              <w:t>when specific mappings are made.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StructureDefinition.mapping.comments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kind of structure that this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type of structure that a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StructureDefinition.constrainedType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datatype or resource, including abstract ones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type that is being constrained - a data type, an extension, a resource, including abstract ones. If this field is present, it indicates that the structure definition is a constraint. If it is not present, then the structure definition is the definition of a base structure.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a constrained type is present, then there SHALL be a base resource as well. Note that the constrained type could be determined by chasing through the base references until the base definition is reached, or by looking at the path of the first element in the snapshot - if present - but providing the constrainedType directly makes for simpler tooling and indexing.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StructureDefinition.abstract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structure is abstract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structure this definition describes is abstract or not - that is, whether an actual exchanged item can ever be of this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Flagging a constraint structure as abstract conveys design intent but makes no difference to how the structure definition is handled. Note that inline declared elements that are given the type "Element" in the profile, but have children described, are anonymous concrete types that specialise Element. Abstract is not relevant for logical models.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is an extension, Identifies the context within FHIR resources where the extension can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extension context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extension can be used in instances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resource or data type elements to which the extension can be applied.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of "string" doesn't mean that the extension can be used with one of the string patterns such as "id"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Structure that this set of constraints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the base structure from which this set of constraints is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snaphots from differential constraints. Logical Models have a base of "Element" or another logical model.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Snapshot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snapshot view is expressed in a stand alone form that can be used and interpreted without considering the base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structure is a snapshot, then each element definition must have a formal definition, and cardinalities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 paths must be unique - or not (LM)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Differential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differential view is expressed relative to the base StructureDefinition - a statement of differences that it applies.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bl>
    <w:p w:rsidR="00D67926" w:rsidRDefault="008D6FB8">
      <w:pPr>
        <w:pStyle w:val="Heading2"/>
        <w:divId w:val="279191413"/>
        <w:rPr>
          <w:rFonts w:eastAsia="Times New Roman"/>
          <w:lang w:val="en-US"/>
        </w:rPr>
      </w:pPr>
      <w:r>
        <w:rPr>
          <w:rFonts w:eastAsia="Times New Roman"/>
          <w:lang w:val="en-US"/>
        </w:rPr>
        <w:t>http://hl7.org/fhir/StructureDefinition/Subscription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624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w:t>
            </w:r>
          </w:p>
        </w:tc>
        <w:tc>
          <w:tcPr>
            <w:tcW w:w="0" w:type="auto"/>
            <w:vAlign w:val="center"/>
            <w:hideMark/>
          </w:tcPr>
          <w:p w:rsidR="00D67926" w:rsidRDefault="008D6FB8">
            <w:pPr>
              <w:rPr>
                <w:rFonts w:eastAsia="Times New Roman"/>
                <w:lang w:val="en-US"/>
              </w:rPr>
            </w:pPr>
            <w:r>
              <w:rPr>
                <w:rFonts w:eastAsia="Times New Roman"/>
                <w:lang w:val="en-US"/>
              </w:rPr>
              <w:t>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server push subscription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WebHook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Routing Rule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Subscription.criteria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Rule for server push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rules that the server should use to determine when to generate notifications for this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rules are </w:t>
            </w:r>
            <w:proofErr w:type="gramStart"/>
            <w:r>
              <w:rPr>
                <w:rFonts w:eastAsia="Times New Roman"/>
                <w:lang w:val="en-US"/>
              </w:rPr>
              <w:t>a search</w:t>
            </w:r>
            <w:proofErr w:type="gramEnd"/>
            <w:r>
              <w:rPr>
                <w:rFonts w:eastAsia="Times New Roman"/>
                <w:lang w:val="en-US"/>
              </w:rPr>
              <w:t xml:space="preserve"> criteria (without the [base] part). Like Bundle.entry.request.url, it has no leading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source (e.g.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 human to contact about the subscription. The primary use of this for system administrator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why this subscription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why this subscription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subscription, which marks the server state for managing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Subscription.error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Latest error note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the last error that occurred when the server processed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channel on which to report matches to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where to send notifications when resources are received that meet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channel to send notififcations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method used to execute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channel points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uri that describes tha actual end point to send messages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rest-hook, and websocket, the end point must be an http: or https URL; for email, a mailto: url, for sms, a tel: url, and for message the endpoint can be in any form of url the server understands (usually, http: or </w:t>
            </w:r>
            <w:proofErr w:type="gramStart"/>
            <w:r>
              <w:rPr>
                <w:rFonts w:eastAsia="Times New Roman"/>
                <w:lang w:val="en-US"/>
              </w:rPr>
              <w:t>mllp:</w:t>
            </w:r>
            <w:proofErr w:type="gramEnd"/>
            <w:r>
              <w:rPr>
                <w:rFonts w:eastAsia="Times New Roman"/>
                <w:lang w:val="en-US"/>
              </w:rPr>
              <w:t xml:space="preserve">). The URI is allowed to be relative; in which case, it is relative to the server end-point (since their may be more than one, clients should avoid using relative URIs).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Subscription.channel.payload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to send, or blank for no payload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mime type to send the payload in - </w:t>
            </w:r>
            <w:proofErr w:type="gramStart"/>
            <w:r>
              <w:rPr>
                <w:rFonts w:eastAsia="Times New Roman"/>
                <w:lang w:val="en-US"/>
              </w:rPr>
              <w:t>either application</w:t>
            </w:r>
            <w:proofErr w:type="gramEnd"/>
            <w:r>
              <w:rPr>
                <w:rFonts w:eastAsia="Times New Roman"/>
                <w:lang w:val="en-US"/>
              </w:rPr>
              <w:t xml:space="preserve">/xml+fhir, or application/json+fhir. If the mime type is blank, then there is no payload in the notification, just a notification.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Usage depends on the channel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headers / information to send as part of the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to automatically delete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for the server to turn the subscription off.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server is permitted to deviate from this time, but should observe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tag to add to matching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tag to add to any resource that matches the criteria, after the subscription is processed.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 that other systems can tell which resources </w:t>
            </w:r>
            <w:proofErr w:type="gramStart"/>
            <w:r>
              <w:rPr>
                <w:rFonts w:eastAsia="Times New Roman"/>
                <w:lang w:val="en-US"/>
              </w:rPr>
              <w:t>have been the subject</w:t>
            </w:r>
            <w:proofErr w:type="gramEnd"/>
            <w:r>
              <w:rPr>
                <w:rFonts w:eastAsia="Times New Roman"/>
                <w:lang w:val="en-US"/>
              </w:rPr>
              <w:t xml:space="preserve"> of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Tags to put on a resource after subscriptions sent</w:t>
            </w:r>
          </w:p>
        </w:tc>
      </w:tr>
    </w:tbl>
    <w:p w:rsidR="00D67926" w:rsidRDefault="008D6FB8">
      <w:pPr>
        <w:pStyle w:val="Heading2"/>
        <w:divId w:val="279191413"/>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gridCol w:w="378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w:t>
            </w:r>
          </w:p>
        </w:tc>
        <w:tc>
          <w:tcPr>
            <w:tcW w:w="0" w:type="auto"/>
            <w:vAlign w:val="center"/>
            <w:hideMark/>
          </w:tcPr>
          <w:p w:rsidR="00D67926" w:rsidRDefault="008D6FB8">
            <w:pPr>
              <w:rPr>
                <w:rFonts w:eastAsia="Times New Roman"/>
                <w:lang w:val="en-US"/>
              </w:rPr>
            </w:pPr>
            <w:r>
              <w:rPr>
                <w:rFonts w:eastAsia="Times New Roman"/>
                <w:lang w:val="en-US"/>
              </w:rPr>
              <w:t>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a set of tests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Assertions SHALL be present in TestScript.setup.action and TestScript.test.action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Operations SHALL be present in TestScript.setup.action, </w:t>
            </w:r>
            <w:r>
              <w:rPr>
                <w:rFonts w:eastAsia="Times New Roman"/>
                <w:lang w:val="en-US"/>
              </w:rPr>
              <w:lastRenderedPageBreak/>
              <w:t>TestScript.test.action and TestScript.teardown.action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Test Script. This SHALL be a URL, SHOULD be globally unique, and SHOULD be an address at which this Test Script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TestScript. This is an arbitrary value managed by the TestScript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TestScript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TestScript assigned for external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TestScript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Test Script.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Contact details for individual (if a </w:t>
            </w:r>
            <w:r>
              <w:rPr>
                <w:rFonts w:eastAsia="Times New Roman"/>
                <w:lang w:val="en-US"/>
              </w:rPr>
              <w:lastRenderedPageBreak/>
              <w:t>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TestScript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test cases change.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TestScript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TestScript was written, comments about misuse, instructions for clinical use and interpretation, literature references, examples from the paper world, etc. It is *not* a rendering of the TestScript as conveyed in TestScript.text.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Test Scripts.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Test Script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Test Script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Test Script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Test Script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capability that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capability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TestScript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the FHIR specification that this test is covering.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to the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URL to a particular requirement or feature within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TestScript.metadata.link.description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Short description of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metadata capabiltiies section is defined at TestScript.metadata or at TestScript.setup.metadata, and the server's conformance statement does not contain the elements defined in the minimal conformance statement, then all the tests in the TestScript are skipped. When the metadata capabiltiies section is defined at TestScript.test.metadata and the server's conformance statement does not contain the elements defined in the minimal conformance statement, then only that test is skipped. The "metadata.capabilities.required" and "metadata.capabilities.validated" elements only indicate whether the capabilities are the primary focus of the test script or not. The do not impact the skipping logic. Capabilities whose "metadata.capabilities.validated" flag is true are the primary focus of the test script.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TestScript.metadata.capability.required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require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TestScript.metadata.capability.validated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validated?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the test execution will </w:t>
            </w:r>
            <w:r>
              <w:rPr>
                <w:rFonts w:eastAsia="Times New Roman"/>
                <w:lang w:val="en-US"/>
              </w:rPr>
              <w:lastRenderedPageBreak/>
              <w:t>validate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TestScript.metadata.capability.description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expected capabilities of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capabilities that this test script is requiring the server to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the FHIR specification that describes this interaction and the resources involved in more detail.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TestScript.metadata.capability.conformance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Minimum conformance required of server for test script to execute successfully. If server does not meet at a minimum the reference conformance definition, then all tests in this script are skipped.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conformance statement of the server has to contain at a mininum the contents of the reference pointed to by this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TestScript.multiserver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the tests apply to more than one FHIR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tests apply to more than one FHIR server (e.g. cross-server interoperability tests) then multiserver=true. Defaults to false if value is unspecified.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 All fixtures are required for the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create the fixture during setup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delete the fixture during teardown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resource (containing the contents of the resource needed for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validation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profile to be used for validation.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Placeholder for evaluated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Variable is set based either on element value in response body or on header field value in the response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"operation.params", "operation.requestHeader.value", and "operation.url" element values during 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"operation.params", "operation.requestHeader.value", and "operation.url" element values during operation calls and in "assert.value" during assertion evaluations. See example testscript-search.xml.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Variable cannot contain both headerField and path.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Placeholders would contain the variable name wrapped in ${} in "operation.params", "operation.requestHeader.value", and "operation.url" elements. These placeholders would need to be replaced by the variable value before the operation is executed.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 for 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Will be used to grab the HTTP header field value from the headers that sourceId is pointing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against the fixture body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XPath or JSONPath against the fixture body. When variables are defined, either headerField must be specified or path, but not both.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setup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type that will be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interaction or operation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http://hl7-fhir.github.io/http.html for list of server interactions.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allowable operation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w:t>
            </w:r>
            <w:r>
              <w:rPr>
                <w:rFonts w:eastAsia="Times New Roman"/>
                <w:lang w:val="en-US"/>
              </w:rPr>
              <w:lastRenderedPageBreak/>
              <w:t xml:space="preserve">"params"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operation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operation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TestScript.setup.action.operation.accept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'Accept'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'application/xml+fhir' will be set. If 'json' is specified, then 'application/json+fhir' will be used. If you'd like to explicitly set the 'Accept' </w:t>
            </w:r>
            <w:r>
              <w:rPr>
                <w:rFonts w:eastAsia="Times New Roman"/>
                <w:lang w:val="en-US"/>
              </w:rPr>
              <w:lastRenderedPageBreak/>
              <w:t xml:space="preserve">to some other </w:t>
            </w:r>
            <w:proofErr w:type="gramStart"/>
            <w:r>
              <w:rPr>
                <w:rFonts w:eastAsia="Times New Roman"/>
                <w:lang w:val="en-US"/>
              </w:rPr>
              <w:t>value then use</w:t>
            </w:r>
            <w:proofErr w:type="gramEnd"/>
            <w:r>
              <w:rPr>
                <w:rFonts w:eastAsia="Times New Roman"/>
                <w:lang w:val="en-US"/>
              </w:rPr>
              <w:t xml:space="preserv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'application/xml+fhir' will be set. If 'json' is specified, then 'application/json+fhir' will be used. If you'd like to explicitly set the 'Content-Type' to some other </w:t>
            </w:r>
            <w:proofErr w:type="gramStart"/>
            <w:r>
              <w:rPr>
                <w:rFonts w:eastAsia="Times New Roman"/>
                <w:lang w:val="en-US"/>
              </w:rPr>
              <w:t>value then use</w:t>
            </w:r>
            <w:proofErr w:type="gramEnd"/>
            <w:r>
              <w:rPr>
                <w:rFonts w:eastAsia="Times New Roman"/>
                <w:lang w:val="en-US"/>
              </w:rPr>
              <w:t xml:space="preserv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TestScript.setup.action.operation.encodeRequestUrl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send the request url in encoded format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send the request url in encoded format. The default is true to match the standard RESTful client behavior. Set to false when communicating with a server that does not support encoded url paths.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TestScript.setup.action.operation.params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defined path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Path plus parameters after [type]. Used to set parts of the request URL explicitly.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w:t>
            </w:r>
            <w:r>
              <w:rPr>
                <w:rFonts w:eastAsia="Times New Roman"/>
                <w:lang w:val="en-US"/>
              </w:rPr>
              <w:lastRenderedPageBreak/>
              <w:t xml:space="preserve">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{?_format=[mime-type]}" in the following operation: GET [base]/[type]/[id]/_history/[vid] {?_format=[mime-type]}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TestScript.setup.action.operation.requestHeader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operation can have one ore more header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Header elements would be used to set HTTP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gives control to test-script writers to set headers explicitly based on test requirements. It will allow for </w:t>
            </w:r>
            <w:r>
              <w:rPr>
                <w:rFonts w:eastAsia="Times New Roman"/>
                <w:lang w:val="en-US"/>
              </w:rPr>
              <w:lastRenderedPageBreak/>
              <w:t xml:space="preserve">testing using: - "If-Modified-Since" and "If-None-Match" headers. See http://hl7-fhir.github.io/http.html#2.1.0.5.1 - "If-Match" header. See http://hl7-fhir.github.io/http.html#2.1.0.11 - Conditional Create using "If-None-Exist". See http://hl7-fhir.github.io/http.html#2.1.0.13.1 - Invalid "Content-Type" header for negative testing. -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TestScript.setup.action.operation.requestHeader.field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e.g. "Accept".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header element is specified, then field is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headerfield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header e.g. "application/xml".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 element is specified, then value is required. No conversions will be done by Test Engine e.g. "xml" to "application/xml+fhir". The values will be set in HTTP headers "as-is".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TestScript.setup.action.operation.responseId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mapped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fixture id (maybe new) to map to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w:t>
            </w:r>
            <w:r>
              <w:rPr>
                <w:rFonts w:eastAsia="Times New Roman"/>
                <w:lang w:val="en-US"/>
              </w:rPr>
              <w:lastRenderedPageBreak/>
              <w:t xml:space="preserve">assertions when assertion path and/or headerField </w:t>
            </w:r>
            <w:proofErr w:type="gramStart"/>
            <w:r>
              <w:rPr>
                <w:rFonts w:eastAsia="Times New Roman"/>
                <w:lang w:val="en-US"/>
              </w:rPr>
              <w:t>is</w:t>
            </w:r>
            <w:proofErr w:type="gramEnd"/>
            <w:r>
              <w:rPr>
                <w:rFonts w:eastAsia="Times New Roman"/>
                <w:lang w:val="en-US"/>
              </w:rPr>
              <w:t xml:space="preserve"> specified and sourceId is not 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body for PUT and POST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fixture used as the body of a PUT or POST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TestScript.setup.action.operation.targetId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w:t>
            </w:r>
            <w:r>
              <w:rPr>
                <w:rFonts w:eastAsia="Times New Roman"/>
                <w:lang w:val="en-US"/>
              </w:rPr>
              <w:lastRenderedPageBreak/>
              <w:t xml:space="preserve">specified in "url" without tampering with the string (beyond encoding the URL for HTTP).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setup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Setup </w:t>
            </w:r>
            <w:proofErr w:type="gramStart"/>
            <w:r>
              <w:rPr>
                <w:rFonts w:eastAsia="Times New Roman"/>
                <w:lang w:val="en-US"/>
              </w:rPr>
              <w:t>action assert</w:t>
            </w:r>
            <w:proofErr w:type="gramEnd"/>
            <w:r>
              <w:rPr>
                <w:rFonts w:eastAsia="Times New Roman"/>
                <w:lang w:val="en-US"/>
              </w:rPr>
              <w:t xml:space="preserve">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assertion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assertion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TestScript.setup.action.assert.direction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direction to use for the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direction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TestScript.setup.action.assert.compareToSourceId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the fixture used to make comparisons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confirm that the content-type of the last operation's headers is set to this value. If "assert.sourceId" element is specified, then the evaluation will be done against the headers mapped to that sourceId (and not the last operation's headers). If 'xml' is specified, then 'Content-Type' header of 'application/xml+fhir' will be confirmed. If 'json' is specified, then 'application/json+fhir' will be used. If you'd like to have more control over the string, then use 'assert.headerField' instead.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name e.g.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specified then "value" must be specified. If "sourceId" is not specified, then "headerField" will be evaluated against the last operation's response headers. Test engines are to keep track of the last operation's response body and response headers.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TestScript.setup.action.assert.minimumId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minimum content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a fixture. Asserts that the response contains at a minimumId the fixture specified by minimumId.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TestScript.setup.action.assert.navigationLinks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 validation on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performs validation on the bundle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Asserts that the Bundle contains first, last, and next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operator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Operators come handy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w:t>
            </w:r>
            <w:r>
              <w:rPr>
                <w:rFonts w:eastAsia="Times New Roman"/>
                <w:lang w:val="en-US"/>
              </w:rPr>
              <w:lastRenderedPageBreak/>
              <w:t xml:space="preserve">&lt;/assert&gt; &lt;/code&gt;.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operator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XPath or JSONPath expression to be evaluated against the fixture representing the response received from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both "path" and "fixtureId" are specified, then the path will be evaluated against the responseBody mapped to the fixtureId. If "path" is specified and "fixtureId" is not, then the path will be evaluated against the responseBody of the last operation. Test engines are to store the response body and headers of the last operation at all times for subsequent assertions.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be expected resource type in response body e.g. in read, vread, search, etc. See http://hl7-fhir.github.io/resourcelist.html for complete list of resource types. e.g. &lt;assert &gt; &lt;resourceType value="Patient"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okay</w:t>
            </w:r>
            <w:proofErr w:type="gramEnd"/>
            <w:r>
              <w:rPr>
                <w:rFonts w:eastAsia="Times New Roman"/>
                <w:lang w:val="en-US"/>
              </w:rPr>
              <w:t xml:space="preserve"> | created | noContent | notModified | bad | forbidden | notFound | methodNotAllowed | conflict | gone | preconditionFailed | unprocessable.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a shorter way of achieving similar verifications via "assert.responseCode". If you need more control, then use "assert.responseCode" e.g. &lt;assert&gt; </w:t>
            </w:r>
            <w:r>
              <w:rPr>
                <w:rFonts w:eastAsia="Times New Roman"/>
                <w:lang w:val="en-US"/>
              </w:rPr>
              <w:lastRenderedPageBreak/>
              <w:t xml:space="preserve">&lt;contentType value="json" /&gt; &lt;response value="okay"/&gt;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response code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response code to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HTTP response code to be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TestScript.setup.action.assert.validateProfileId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Id of validation profile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Profile to validate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a Profile fixture. Asserts that the response is valid according to the Profile specified by validateProfileId.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string-representation of a number, </w:t>
            </w:r>
            <w:r>
              <w:rPr>
                <w:rFonts w:eastAsia="Times New Roman"/>
                <w:lang w:val="en-US"/>
              </w:rPr>
              <w:lastRenderedPageBreak/>
              <w:t xml:space="preserve">string, or boolean that is expected. Test engines do have to look for placeholders (${}) and replace the variable placeholders with the variable values at runtime before comparing this value to the actual value.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TestScript.setup.action.assert.warningOnly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Will this assert produce a warning only on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produce a warning only on error for this assert.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server doesnâ€™t do it, we could choose to issue a warning.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name of this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this testused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short description of the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description of the test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expected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Capabilties that must exist and is </w:t>
            </w:r>
            <w:r>
              <w:rPr>
                <w:rFonts w:eastAsia="Times New Roman"/>
                <w:lang w:val="en-US"/>
              </w:rPr>
              <w:lastRenderedPageBreak/>
              <w:t>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Test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test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Test </w:t>
            </w:r>
            <w:proofErr w:type="gramStart"/>
            <w:r>
              <w:rPr>
                <w:rFonts w:eastAsia="Times New Roman"/>
                <w:lang w:val="en-US"/>
              </w:rPr>
              <w:t>action assert</w:t>
            </w:r>
            <w:proofErr w:type="gramEnd"/>
            <w:r>
              <w:rPr>
                <w:rFonts w:eastAsia="Times New Roman"/>
                <w:lang w:val="en-US"/>
              </w:rPr>
              <w:t xml:space="preserve">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clean up steps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operations required to clean up after the all the tests are executed (successfully or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One or more teardown operations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teardown action will only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action SHALL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teardown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operation SHALL contain either sourceId or targetId or params or url.</w:t>
            </w:r>
          </w:p>
        </w:tc>
      </w:tr>
    </w:tbl>
    <w:p w:rsidR="00D67926" w:rsidRDefault="008D6FB8">
      <w:pPr>
        <w:pStyle w:val="Heading1"/>
        <w:divId w:val="1529179779"/>
        <w:rPr>
          <w:rFonts w:eastAsia="Times New Roman"/>
          <w:lang w:val="en-US"/>
        </w:rPr>
      </w:pPr>
      <w:r>
        <w:rPr>
          <w:rFonts w:eastAsia="Times New Roman"/>
          <w:lang w:val="en-US"/>
        </w:rPr>
        <w:t>Financial Management</w:t>
      </w:r>
    </w:p>
    <w:p w:rsidR="00D67926" w:rsidRDefault="008D6FB8">
      <w:pPr>
        <w:pStyle w:val="Heading2"/>
        <w:divId w:val="1529179779"/>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gridCol w:w="548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category of claim this 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Affects which fields and value sets are used.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or discipline-style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business identifier for the instance: invoice number, claim number, pre-determination or pre-authorization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on which this instance relies.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from which the original instance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OriginalBusinessVersion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Insurer Identifier, typical BIN number (6 </w:t>
            </w:r>
            <w:proofErr w:type="gramStart"/>
            <w:r>
              <w:rPr>
                <w:rFonts w:eastAsia="Times New Roman"/>
                <w:lang w:val="en-US"/>
              </w:rPr>
              <w:t>digit</w:t>
            </w:r>
            <w:proofErr w:type="gramEnd"/>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Claim.use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(Bill or Claim), Proposed (Pre-Authorization), Exploratory (Pre-determination).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Complete, proposed, exploratory,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Claim.priority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processing priority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Immediate (STAT), best effort (NORMAL), deferred (DEFER).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timeliness with which processing is required: STAT, normal, Deferred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Claim.fundsReserve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requested to be reserved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 the case of a Pre-Determination/Pre-Authorization </w:t>
            </w:r>
            <w:r>
              <w:rPr>
                <w:rFonts w:eastAsia="Times New Roman"/>
                <w:lang w:val="en-US"/>
              </w:rPr>
              <w:lastRenderedPageBreak/>
              <w:t xml:space="preserve">the provider may request that funds in the amount of the expected Benefit be reserved ('Patient' or 'Provider') to pay for the Benefits determined on the subsequent claim(s). 'None' explicitly indicates no funds reserving is requested.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Claim.enterer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created the invoice/claim/pre-determination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Claim.facility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Servicing Facility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Facility where the services were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Prescription to support the dispensing of Pharmacy or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type=Pharmacy and Vision only.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prescription to support the dispensing of pharmacy services, medications or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to be reimbursed for the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Provider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Claim.payee.person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person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person other than the subscriber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Claim.referral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Referral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referral resource which lists the date, practitioner, reason and other supporting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Ordered list of patient diagnosis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Sequence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Sequence of diagnosis which serves to order and provide a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maintain order of the diagnoses.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list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adjudicate services rendered to condition presented.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ICD10 Diagnostic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Claim.condition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presenting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patient conditions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Patient conditions and symptoms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exceptions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Factors which may influence the applicability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extenuating circumstances for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eligibility exception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Claim.school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School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school for over-aged dependants.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required for over-age dependents.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an accident which these services are addressing.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accidents.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accident: work,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the type of accident.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accident: work place,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Claim.interventionException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Intervention and exception code (Pharma)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intervention and exception codes which may influence the adjudication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modified based on exception information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Intervention and exception codes (Pharm)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First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Claim.item.diagnosisLinkId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applicable for this service or product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w:t>
            </w:r>
            <w:r>
              <w:rPr>
                <w:rFonts w:eastAsia="Times New Roman"/>
                <w:lang w:val="en-US"/>
              </w:rPr>
              <w:lastRenderedPageBreak/>
              <w:t xml:space="preserve">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Claim.item.bodySite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service site on the patient (limb, tooth,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teeth, quadrant, sextant and arch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Claim.item.subSite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Sub-location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region or surface of the site, eg. </w:t>
            </w:r>
            <w:proofErr w:type="gramStart"/>
            <w:r>
              <w:rPr>
                <w:rFonts w:eastAsia="Times New Roman"/>
                <w:lang w:val="en-US"/>
              </w:rPr>
              <w:t>limb</w:t>
            </w:r>
            <w:proofErr w:type="gramEnd"/>
            <w:r>
              <w:rPr>
                <w:rFonts w:eastAsia="Times New Roman"/>
                <w:lang w:val="en-US"/>
              </w:rPr>
              <w:t xml:space="preserve"> region or tooth surface(s).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tooth surface and surface combinations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Claim.item.modifier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Service/Product billing modifiers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Item typification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Second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a fee is present the associated product/service code </w:t>
            </w:r>
            <w:r>
              <w:rPr>
                <w:rFonts w:eastAsia="Times New Roman"/>
                <w:lang w:val="en-US"/>
              </w:rPr>
              <w:lastRenderedPageBreak/>
              <w:t>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Third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materials and placement date of prior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Claim.item.prosthesis.initial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initial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is the initial placement of a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Initial service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the initial placement.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Claim.item.prosthesis.priorMaterial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Material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Claim.additionalMaterials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materials, documents,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Only if type =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teeth which would be expected but are not found due to having been previously extracted or for other reasons.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list of missing teeth may influence the adjudication of services for example with Bridges.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Claim.missingTeeth.tooth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Tooth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identifying which tooth is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tooth number of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for the teeth, subset of OralSites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Missing reason may be: E-extraction, O-other.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reason for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codes for the missing teeth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Claim.missingTeeth.extractionDate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Extraction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extraction either known from records or patient reported estimate.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Some services and adjudications require this information.</w:t>
            </w:r>
          </w:p>
        </w:tc>
      </w:tr>
    </w:tbl>
    <w:p w:rsidR="00D67926" w:rsidRDefault="008D6FB8">
      <w:pPr>
        <w:pStyle w:val="Heading2"/>
        <w:divId w:val="1529179779"/>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gridCol w:w="3408"/>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adjudication details from the processing of a Claim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Remittance Advice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resource triggering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w:t>
            </w:r>
            <w:r>
              <w:rPr>
                <w:rFonts w:eastAsia="Times New Roman"/>
                <w:lang w:val="en-US"/>
              </w:rPr>
              <w:lastRenderedPageBreak/>
              <w:t>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ClaimResponse.item.noteNumber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third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non-monetary value for example a percentage. Mutually exclusive to the amount element </w:t>
            </w:r>
            <w:r>
              <w:rPr>
                <w:rFonts w:eastAsia="Times New Roman"/>
                <w:lang w:val="en-US"/>
              </w:rPr>
              <w:lastRenderedPageBreak/>
              <w:t>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ClaimResponse.addItem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added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payor added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input service items which this service line is intended to replace.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ClaimResponse.addItem.fee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Professional fee or Product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proofErr w:type="gramStart"/>
            <w:r>
              <w:rPr>
                <w:rFonts w:eastAsia="Times New Roman"/>
                <w:lang w:val="en-US"/>
              </w:rPr>
              <w:t>..</w:t>
            </w:r>
            <w:proofErr w:type="gramEnd"/>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ClaimResponse.addItem.noteNumberLinkId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payor added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ClaimResponse.addItem.detail.fee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Professional fee or Product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proofErr w:type="gramStart"/>
            <w:r>
              <w:rPr>
                <w:rFonts w:eastAsia="Times New Roman"/>
                <w:lang w:val="en-US"/>
              </w:rPr>
              <w:t>..</w:t>
            </w:r>
            <w:proofErr w:type="gramEnd"/>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Mutually exclusive with Services Provided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sequence number of the line item submitted which contains the error. This value is ommitted when the error is elsewhere.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ClaimResponse.error.subdetailSequenceLinkId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 detailing processing issues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code</w:t>
            </w:r>
            <w:proofErr w:type="gramStart"/>
            <w:r>
              <w:rPr>
                <w:rFonts w:eastAsia="Times New Roman"/>
                <w:lang w:val="en-US"/>
              </w:rPr>
              <w:t>,froma</w:t>
            </w:r>
            <w:proofErr w:type="gramEnd"/>
            <w:r>
              <w:rPr>
                <w:rFonts w:eastAsia="Times New Roman"/>
                <w:lang w:val="en-US"/>
              </w:rPr>
              <w:t xml:space="preserve"> specified code system, which details why the claim could not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ClaimResponse.totalCost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Cost of service from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total cost of the services reported.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a check value that the receiver calculates and returns.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ClaimResponse.unallocDeductable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Unallocated deductable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deductable applied which was not allocated to any particular service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ClaimResponse.totalBenefit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benefit payable for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Total amount of benefit payable (Equal to sum of the Benefit amounts from all detail lines and additions less the Unallocated Deductable).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adjustment for non-Claim issues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to the payment of this transaction which is not related to adjudication of this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for the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Adjustment reason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Expected data of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payment data.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Payable less any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Payment identifer.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ClaimResponse.reserved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reserved status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funds reservation (For provider, for Patient,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ClaimResponse.note.number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Number for this note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integer associated with each note which may be referred to from each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explanitory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To identify which coverage is </w:t>
            </w:r>
            <w:r>
              <w:rPr>
                <w:rFonts w:eastAsia="Times New Roman"/>
                <w:lang w:val="en-US"/>
              </w:rPr>
              <w:lastRenderedPageBreak/>
              <w:t>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bl>
    <w:p w:rsidR="00D67926" w:rsidRDefault="008D6FB8">
      <w:pPr>
        <w:pStyle w:val="Heading2"/>
        <w:divId w:val="1529179779"/>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4"/>
        <w:gridCol w:w="5236"/>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agreement between parties regarding the conduct of business, exchange of information or other matters.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Contract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Contract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Relevant time or time-period when this Contract 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and/or what this Contract is about: typically a Patient, Organization, or valued items such as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Contract.authority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under which this Contract has standing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w:t>
            </w:r>
            <w:r>
              <w:rPr>
                <w:rFonts w:eastAsia="Times New Roman"/>
                <w:lang w:val="en-US"/>
              </w:rPr>
              <w:lastRenderedPageBreak/>
              <w:t xml:space="preserve">administration and enforcement of contracts and policies.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Contract.domain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Domain in which this Contract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 of governance jurisdication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Tyoe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Contract such as an insurance policy, real estate contract, a will, power of attorny, Privacy or Security policy , trust framework agreement, etc.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overall contract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Subtype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More specific type or specialization of an overarching or more general contract such as auto insurance, home owner insurance, prenupial agreement, Advanced-Directive, or privacy consent.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within the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stipulated by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for action stipulated by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Contract actors.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or what actors are assigned roles in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Role type of actors assigned roles in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Valued Item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Contract Valued Item 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Contract Valued Item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Effective Tiem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time during which this Contract ValuedItem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Contract Valued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units by which the Contract Valued Item is measured or counted, and quantifies the countable or measurable Contract Valued Item 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Contract Valued Item 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Valued Item delivered.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Valued Item delivered. The concept of Points allows for assignment of point values for a Contract Valued Item,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Total Contract Valued Item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Expresses the product of the Contract Valued Item unitQuantity and the unitPriceAmt.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signing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Signer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this Contract signer, e.g., notary, grantee.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parties who may be signing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Contract.signer.party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Signatory Party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which is a signator to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Contract.signer.signature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Documentation Signature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Legally binding Contract DSIG signature contents in Base64.</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Contract Provisions, which may be related and conveyed as a group, and may contain nested groups.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particular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Issue Date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Contract Provision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Relevant time or time-period when this Contract Provision 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Contract Provision such as specific requirements, purposes for actions, obligations, </w:t>
            </w:r>
            <w:r>
              <w:rPr>
                <w:rFonts w:eastAsia="Times New Roman"/>
                <w:lang w:val="en-US"/>
              </w:rPr>
              <w:lastRenderedPageBreak/>
              <w:t xml:space="preserve">prohibitions, e.g., life time maximum benefit.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Subtype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Subtype of this Contract Provision, e.g., life time maximum payment for a contract term for specific valued item, e.g., disability payment.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subtypes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 of this Contract Term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or what this Contract Provision is about.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stipulated by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purpose for the action stipulated by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actors participating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actor assigned a role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played by the actor assigned this role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Contract term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form of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Provision Valued Item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Contract Provision Valued Item 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Contract Provision Valued Item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Effective Tiem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time during which this Contract Term ValuedItem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Count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units by which the Contract Provision Valued Item is measured or counted, and quantifies the countable or measurable Contract Term Valued Item 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Contract Provision Valued Item 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Provision Valued Item delivered.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Provision Valued Item delivered. The concept of Points allows for assignment of point values for a Contract ProvisionValued Item,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Contract Term Valued Item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Expresses the product of the Contract Provision Valued Item unitQuantity and the unitPriceAmt. For example, the formula: unit Quantity * unit Price </w:t>
            </w:r>
            <w:r>
              <w:rPr>
                <w:rFonts w:eastAsia="Times New Roman"/>
                <w:lang w:val="en-US"/>
              </w:rPr>
              <w:lastRenderedPageBreak/>
              <w:t xml:space="preserve">(Cost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Contract.term.group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Contract Term Group</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Contract.binding[x]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Binding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Legally binding Contract: This is the signed and legally recognized representation of the Contract, which is considered the "source of truth" and which would be the basis for legal action related to enforcement of this Contract.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Friendly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friendly language" versionof the Contract in whole or in parts. "Patient friendly language" means the representation of the Contract and Contract Provisions in a manner that is readily accessible and understandable by a layperson in accordance with best practices for communication styles that ensure that those agreeing to or signing the Contract understand the roles, actions, obligations, responsibilities, and implication of the agreement.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Easily comprehended representation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rendering of this Contract in a format and representation intended to enhance comprehension and ensure understandability.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Legal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Legal expressions or representations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Legal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legal text in human renderable form.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Computable Contract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Computable Policy Rule Language Representations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Computable Contract Rules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Computable Contract conveyed using a policy rule language (e.g. XACML, DKAL, </w:t>
            </w:r>
            <w:proofErr w:type="gramStart"/>
            <w:r>
              <w:rPr>
                <w:rFonts w:eastAsia="Times New Roman"/>
                <w:lang w:val="en-US"/>
              </w:rPr>
              <w:t>SecPal</w:t>
            </w:r>
            <w:proofErr w:type="gramEnd"/>
            <w:r>
              <w:rPr>
                <w:rFonts w:eastAsia="Times New Roman"/>
                <w:lang w:val="en-US"/>
              </w:rPr>
              <w:t>).</w:t>
            </w:r>
          </w:p>
        </w:tc>
      </w:tr>
    </w:tbl>
    <w:p w:rsidR="00D67926" w:rsidRDefault="008D6FB8">
      <w:pPr>
        <w:pStyle w:val="Heading2"/>
        <w:divId w:val="1529179779"/>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703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w:t>
            </w:r>
          </w:p>
        </w:tc>
        <w:tc>
          <w:tcPr>
            <w:tcW w:w="0" w:type="auto"/>
            <w:vAlign w:val="center"/>
            <w:hideMark/>
          </w:tcPr>
          <w:p w:rsidR="00D67926" w:rsidRDefault="008D6FB8">
            <w:pPr>
              <w:rPr>
                <w:rFonts w:eastAsia="Times New Roman"/>
                <w:lang w:val="en-US"/>
              </w:rPr>
            </w:pPr>
            <w:r>
              <w:rPr>
                <w:rFonts w:eastAsia="Times New Roman"/>
                <w:lang w:val="en-US"/>
              </w:rPr>
              <w:t>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which may be used to pay for or reimburse for health care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Coverage.issuer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 issuer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program or plan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Coverage.bin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BIN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Business Identification Number (BIN number) used to identify the routing of eclaims if the insurer themselves don't have a BIN number for all of their business.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Coverage start and end dates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coverage: social program, medical plan, accident coverage (workers compensation, auto), group health.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order of application of coverages is dependent on the types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insurance: public health, worker compensation; private accident, auto, private health,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Subscriber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issued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primary coverage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main (and possibly only) identifier for the coverage - often referred to as a Member Id, Subscriber Id, Certificate number or Personal Health </w:t>
            </w:r>
            <w:r>
              <w:rPr>
                <w:rFonts w:eastAsia="Times New Roman"/>
                <w:lang w:val="en-US"/>
              </w:rPr>
              <w:lastRenderedPageBreak/>
              <w:t xml:space="preserve">Number or Case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This value may uniquely identify the coverage or it may be used in conjunction with the additional identifiers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group</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subsection of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sub-style or sub-collective of coverage issues by the underwriter, for example may be used to identify a specific employer group within a class of employers. May be referred to as a Section or Division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Coverage.dependent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dependent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a dependent under the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coverage a single identifier is issued to the PolicyHolder and dependent number issues to each to each of their dependents to track and manage the plan.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plan instance or sequence counter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optional counter for a particular instance of the identified coverage which increments upon each renewal.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coverage, for example social plans, may be offered in short time increments, for example for a week or a month at a time, so while the rest of the plan details and identifiers may remain constant over time, the instance is incremented with each renewal and provided to the covered party on their 'card'.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holder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who 'owns' the insurance contractual relationship to the policy or to whom the benefit of the policy is due.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Coverage.network</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network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identifier for a community of providers.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Coverage.contract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policy(s) which constitute this insurance coverage.</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91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EligibilityRequest.organization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22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w:t>
            </w:r>
          </w:p>
        </w:tc>
        <w:tc>
          <w:tcPr>
            <w:tcW w:w="0" w:type="auto"/>
            <w:vAlign w:val="center"/>
            <w:hideMark/>
          </w:tcPr>
          <w:p w:rsidR="00D67926" w:rsidRDefault="008D6FB8">
            <w:pPr>
              <w:rPr>
                <w:rFonts w:eastAsia="Times New Roman"/>
                <w:lang w:val="en-US"/>
              </w:rPr>
            </w:pPr>
            <w:r>
              <w:rPr>
                <w:rFonts w:eastAsia="Times New Roman"/>
                <w:lang w:val="en-US"/>
              </w:rPr>
              <w:t>Eligibility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eligibility and plan details from the processing of an Eligibility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w:t>
            </w:r>
            <w:r>
              <w:rPr>
                <w:rFonts w:eastAsia="Times New Roman"/>
                <w:lang w:val="en-US"/>
              </w:rPr>
              <w:lastRenderedPageBreak/>
              <w:t>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EligibilityResponse.created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575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insurance Enrollment details to the insurer regarding a specified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r>
              <w:rPr>
                <w:rFonts w:eastAsia="Times New Roman"/>
                <w:lang w:val="en-US"/>
              </w:rPr>
              <w:lastRenderedPageBreak/>
              <w:t xml:space="preserve">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506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w:t>
            </w:r>
          </w:p>
        </w:tc>
        <w:tc>
          <w:tcPr>
            <w:tcW w:w="0" w:type="auto"/>
            <w:vAlign w:val="center"/>
            <w:hideMark/>
          </w:tcPr>
          <w:p w:rsidR="00D67926" w:rsidRDefault="008D6FB8">
            <w:pPr>
              <w:rPr>
                <w:rFonts w:eastAsia="Times New Roman"/>
                <w:lang w:val="en-US"/>
              </w:rPr>
            </w:pPr>
            <w:r>
              <w:rPr>
                <w:rFonts w:eastAsia="Times New Roman"/>
                <w:lang w:val="en-US"/>
              </w:rPr>
              <w:t>Enrollment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Enrollment and plan details from the processing of an Enrollment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EnrollmentResponse.identifier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94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w:t>
            </w:r>
          </w:p>
        </w:tc>
        <w:tc>
          <w:tcPr>
            <w:tcW w:w="0" w:type="auto"/>
            <w:vAlign w:val="center"/>
            <w:hideMark/>
          </w:tcPr>
          <w:p w:rsidR="00D67926" w:rsidRDefault="008D6FB8">
            <w:pPr>
              <w:rPr>
                <w:rFonts w:eastAsia="Times New Roman"/>
                <w:lang w:val="en-US"/>
              </w:rPr>
            </w:pPr>
            <w:r>
              <w:rPr>
                <w:rFonts w:eastAsia="Times New Roman"/>
                <w:lang w:val="en-US"/>
              </w:rPr>
              <w:t>Explanation Of Benefit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EOB</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http://hl7.org/fhir/StructureDefinition/PaymentNotice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9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w:t>
            </w:r>
          </w:p>
        </w:tc>
        <w:tc>
          <w:tcPr>
            <w:tcW w:w="0" w:type="auto"/>
            <w:vAlign w:val="center"/>
            <w:hideMark/>
          </w:tcPr>
          <w:p w:rsidR="00D67926" w:rsidRDefault="008D6FB8">
            <w:pPr>
              <w:rPr>
                <w:rFonts w:eastAsia="Times New Roman"/>
                <w:lang w:val="en-US"/>
              </w:rPr>
            </w:pPr>
            <w:r>
              <w:rPr>
                <w:rFonts w:eastAsia="Times New Roman"/>
                <w:lang w:val="en-US"/>
              </w:rPr>
              <w:t>Payment Notice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PaymentNotice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or Regulatory body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response to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PaymentNotice.paymentStatus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of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payment status, typically paid: payment sent, cleared: payment received.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payment conveyance status codes</w:t>
            </w:r>
          </w:p>
        </w:tc>
      </w:tr>
    </w:tbl>
    <w:p w:rsidR="00D67926" w:rsidRDefault="008D6FB8">
      <w:pPr>
        <w:pStyle w:val="Heading2"/>
        <w:divId w:val="1529179779"/>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82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PaymentReconciliation</w:t>
            </w:r>
          </w:p>
        </w:tc>
        <w:tc>
          <w:tcPr>
            <w:tcW w:w="0" w:type="auto"/>
            <w:vAlign w:val="center"/>
            <w:hideMark/>
          </w:tcPr>
          <w:p w:rsidR="00D67926" w:rsidRDefault="008D6FB8">
            <w:pPr>
              <w:rPr>
                <w:rFonts w:eastAsia="Times New Roman"/>
                <w:lang w:val="en-US"/>
              </w:rPr>
            </w:pPr>
            <w:r>
              <w:rPr>
                <w:rFonts w:eastAsia="Times New Roman"/>
                <w:lang w:val="en-US"/>
              </w:rPr>
              <w:t>Payment Reconciliation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PaymentReconciliation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payment details and claim references supporting a bulk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Period covered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for which payments have been gathered into this bulk payment for settlement.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individual settlement amounts and the corresponding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the nature of the payment, adjustment, funds advance,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for the amount: </w:t>
            </w:r>
            <w:proofErr w:type="gramStart"/>
            <w:r>
              <w:rPr>
                <w:rFonts w:eastAsia="Times New Roman"/>
                <w:lang w:val="en-US"/>
              </w:rPr>
              <w:t>payment, adjustment, advance</w:t>
            </w:r>
            <w:proofErr w:type="gramEnd"/>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PaymentReconciliation.detail.responce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PaymentReconciliation.detail.submitter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Submitter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submitted the invoice or financial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receiving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PaymentReconciliation.detail.date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invoice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paid for this detail.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PaymentReconciliation.total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amount of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Total 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bl>
    <w:p w:rsidR="00D67926" w:rsidRDefault="008D6FB8">
      <w:pPr>
        <w:pStyle w:val="Heading2"/>
        <w:divId w:val="1529179779"/>
        <w:rPr>
          <w:rFonts w:eastAsia="Times New Roman"/>
          <w:lang w:val="en-US"/>
        </w:rPr>
      </w:pPr>
      <w:r>
        <w:rPr>
          <w:rFonts w:eastAsia="Times New Roman"/>
          <w:lang w:val="en-US"/>
        </w:rPr>
        <w:t>http://hl7.org/fhir/StructureDefinition/ProcessRequest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556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procesing action being requested, for example Reversal, Readjudication, StatusRequest</w:t>
            </w:r>
            <w:proofErr w:type="gramStart"/>
            <w:r>
              <w:rPr>
                <w:rFonts w:eastAsia="Times New Roman"/>
                <w:lang w:val="en-US"/>
              </w:rPr>
              <w:t>,PendedRequest</w:t>
            </w:r>
            <w:proofErr w:type="gramEnd"/>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allowable action which this resource can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ProcessRequest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action specified in thise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action speccified in thise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a prior response to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ProcessRequest.nullify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Nullify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remove all history excluding audit.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resources must not simply be reversed in a processing or accounting sense but rather must have all history removed, such as the accidental submission of sensitive and/or wrong information. If the receiver cannot comply with a Nullify request then they must reject the request.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ProcessRequest.reference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number/string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supply which authenticates the process.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to re-adjudicate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top level items to be re-adjudicated, if none specified then the entire submission is re-adjudicated.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ProcessRequest.include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ProcessRequest.exclude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period of time during which the fulfilling resources would have been created.</w:t>
            </w:r>
          </w:p>
        </w:tc>
      </w:tr>
    </w:tbl>
    <w:p w:rsidR="00D67926" w:rsidRDefault="008D6FB8">
      <w:pPr>
        <w:pStyle w:val="Heading2"/>
        <w:divId w:val="1529179779"/>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546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w:t>
            </w:r>
          </w:p>
        </w:tc>
        <w:tc>
          <w:tcPr>
            <w:tcW w:w="0" w:type="auto"/>
            <w:vAlign w:val="center"/>
            <w:hideMark/>
          </w:tcPr>
          <w:p w:rsidR="00D67926" w:rsidRDefault="008D6FB8">
            <w:pPr>
              <w:rPr>
                <w:rFonts w:eastAsia="Times New Roman"/>
                <w:lang w:val="en-US"/>
              </w:rPr>
            </w:pPr>
            <w:r>
              <w:rPr>
                <w:rFonts w:eastAsia="Times New Roman"/>
                <w:lang w:val="en-US"/>
              </w:rPr>
              <w:t>Process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processing status, errors and notes from the processing of a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outcome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Local status of outcome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 or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w:t>
            </w:r>
            <w:proofErr w:type="gramStart"/>
            <w:r>
              <w:rPr>
                <w:rFonts w:eastAsia="Times New Roman"/>
                <w:lang w:val="en-US"/>
              </w:rPr>
              <w:t>model</w:t>
            </w:r>
            <w:proofErr w:type="gramEnd"/>
            <w:r>
              <w:rPr>
                <w:rFonts w:eastAsia="Times New Roman"/>
                <w:lang w:val="en-US"/>
              </w:rPr>
              <w:t xml:space="preserve">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processing note or additional requirements is the processing has been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bl>
    <w:p w:rsidR="00D67926" w:rsidRDefault="008D6FB8">
      <w:pPr>
        <w:pStyle w:val="Heading2"/>
        <w:divId w:val="1529179779"/>
        <w:rPr>
          <w:rFonts w:eastAsia="Times New Roman"/>
          <w:lang w:val="en-US"/>
        </w:rPr>
      </w:pPr>
      <w:r>
        <w:rPr>
          <w:rFonts w:eastAsia="Times New Roman"/>
          <w:lang w:val="en-US"/>
        </w:rPr>
        <w:t>http://hl7.org/fhir/StructureDefinition/VisionPrescription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533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w:t>
            </w:r>
          </w:p>
        </w:tc>
        <w:tc>
          <w:tcPr>
            <w:tcW w:w="0" w:type="auto"/>
            <w:vAlign w:val="center"/>
            <w:hideMark/>
          </w:tcPr>
          <w:p w:rsidR="00D67926" w:rsidRDefault="008D6FB8">
            <w:pPr>
              <w:rPr>
                <w:rFonts w:eastAsia="Times New Roman"/>
                <w:lang w:val="en-US"/>
              </w:rPr>
            </w:pPr>
            <w:r>
              <w:rPr>
                <w:rFonts w:eastAsia="Times New Roman"/>
                <w:lang w:val="en-US"/>
              </w:rPr>
              <w:t>Vision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for Vision correction products for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authorization for the supply of glasses and/or contact lenses to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which may be used by other parties to reference or identify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VisionPrescription.dateWritten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Vision products will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VisionPrescription.prescriber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authorizes the Vision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VisionPrescription.encounter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VisionPrescription.reason[x]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Vision supply 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Deals with details of the dispense part of the supply specification.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VisionPrescription.dispense.product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Vision correction product which is required for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VisionPrescription.dispense.eye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eye for which the lens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eye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VisionPrescription.dispense.sphere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sphere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VisionPrescription.dispense.cylinder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cylinder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astigmatism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VisionPrescription.dispense.axis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axis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for astigmatism measured in integer degrees.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VisionPrescription.dispense.prism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Amount of prism to compensate for eye alignment in fractional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relative base, or reference lens edge, for the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base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VisionPrescription.dispense.add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multifocal lenses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VisionPrescription.dispense.power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power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VisionPrescription.dispense.backCurve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back curvature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Back Curvature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VisionPrescription.dispense.diameter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diameter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diameter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VisionPrescription.dispense.duration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wear duration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maximum wear period for the lens.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VisionPrescription.dispense.color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color or pattern.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VisionPrescription.dispense.brand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Brand recommendations or restrictions.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for coatings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for special requirements such as coatings and lens materials.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0..1</w:t>
            </w:r>
          </w:p>
        </w:tc>
      </w:tr>
    </w:tbl>
    <w:p w:rsidR="00D67926" w:rsidRDefault="008D6FB8">
      <w:pPr>
        <w:pStyle w:val="Heading1"/>
        <w:divId w:val="1126195178"/>
        <w:rPr>
          <w:rFonts w:eastAsia="Times New Roman"/>
          <w:lang w:val="en-US"/>
        </w:rPr>
      </w:pPr>
      <w:r>
        <w:rPr>
          <w:rFonts w:eastAsia="Times New Roman"/>
          <w:lang w:val="en-US"/>
        </w:rPr>
        <w:t>Health Care Devices</w:t>
      </w:r>
    </w:p>
    <w:p w:rsidR="00D67926" w:rsidRDefault="008D6FB8">
      <w:pPr>
        <w:pStyle w:val="Heading2"/>
        <w:divId w:val="112619517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2"/>
        <w:gridCol w:w="3308"/>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w:t>
            </w:r>
          </w:p>
        </w:tc>
        <w:tc>
          <w:tcPr>
            <w:tcW w:w="0" w:type="auto"/>
            <w:vAlign w:val="center"/>
            <w:hideMark/>
          </w:tcPr>
          <w:p w:rsidR="00D67926" w:rsidRDefault="008D6FB8">
            <w:pPr>
              <w:rPr>
                <w:rFonts w:eastAsia="Times New Roman"/>
                <w:lang w:val="en-US"/>
              </w:rPr>
            </w:pPr>
            <w:r>
              <w:rPr>
                <w:rFonts w:eastAsia="Times New Roman"/>
                <w:lang w:val="en-US"/>
              </w:rPr>
              <w:t>Device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characteristics, operational status and capabilities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component it is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 component type as defined in the object-oriented or metric nomenclature partition.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assigned by the software stack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local assigned unique identification by the software. For example: handle ID.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DeviceComponent.lastSystemChange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Recent system change timestamp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timestamp for the </w:t>
            </w:r>
            <w:r>
              <w:rPr>
                <w:rFonts w:eastAsia="Times New Roman"/>
                <w:lang w:val="en-US"/>
              </w:rPr>
              <w:lastRenderedPageBreak/>
              <w:t>most recent system change which includes device configuration or setting change.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source device of this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resource link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resource. For example: Channel is linked to its VMD parent.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operational status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status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OperationalStatus for the MDS, VMD, or Channel will be bound to a specific ValueSet that is defined in its profile.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DeviceComponent.parameterGroup</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supported parameter group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DeviceComponent.measurementPrinciple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physical principle of the measurement. For example: thermal, chemical, acoustical,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Different measurement principle supported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Production specification of the </w:t>
            </w:r>
            <w:r>
              <w:rPr>
                <w:rFonts w:eastAsia="Times New Roman"/>
                <w:lang w:val="en-US"/>
              </w:rPr>
              <w:lastRenderedPageBreak/>
              <w:t>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the production specification such as component revision, serial number,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DeviceComponent.productionSpecification.specType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Specification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specification type, such as, serial number, part number, hardware revision, software revision,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DeviceComponent.productionSpecification.componentId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component unique identification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internal component unique identification. This is a provision for manufacture specific standard components using a private OID. 11073-10101 has a partition for private OID semantic that the manufacture can make use of.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DeviceComponent.productionSpecification.productionSpec</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DeviceComponent.languageCode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code for the human-readable text strings produced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bl>
    <w:p w:rsidR="00D67926" w:rsidRDefault="008D6FB8">
      <w:pPr>
        <w:pStyle w:val="Heading2"/>
        <w:divId w:val="112619517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5876"/>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w:t>
            </w:r>
          </w:p>
        </w:tc>
        <w:tc>
          <w:tcPr>
            <w:tcW w:w="0" w:type="auto"/>
            <w:vAlign w:val="center"/>
            <w:hideMark/>
          </w:tcPr>
          <w:p w:rsidR="00D67926" w:rsidRDefault="008D6FB8">
            <w:pPr>
              <w:rPr>
                <w:rFonts w:eastAsia="Times New Roman"/>
                <w:lang w:val="en-US"/>
              </w:rPr>
            </w:pPr>
            <w:r>
              <w:rPr>
                <w:rFonts w:eastAsia="Times New Roman"/>
                <w:lang w:val="en-US"/>
              </w:rPr>
              <w:t>Device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a 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metric. For example: Heart Rate, PEEP Setting,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metric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of this DeviceMetric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identifier should be set to the unique identifier of the device.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DeviceMetric.unit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Unit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unit that an observed value determined for this metric will have. For example: Percent, Seconds,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DeviceMetric.unit can be referred to either UCUM or preferable RTMMS coding system.</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unit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source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 that this DeviceMetric belongs to and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DeviceComponent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DeviceComponent that this DeviceMetric belongs to and that provide information about the location of this DeviceMetric in the containment structure of the parent Device. An example would be a DeviceComponent that represents a Channel. This reference can be used by a client application to distinguish </w:t>
            </w:r>
            <w:r>
              <w:rPr>
                <w:rFonts w:eastAsia="Times New Roman"/>
                <w:lang w:val="en-US"/>
              </w:rPr>
              <w:lastRenderedPageBreak/>
              <w:t xml:space="preserve">DeviceMetrics that have the same type, but should be interpreted based on their containment location.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DeviceMetric.operationalStatus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state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operational status of the DeviceMetric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DeviceMetric.color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In practice, consider a Patient Monitor that has ECG/HR and Pleth for example; the parameters are displayed in different characteristic colors, such as HR-blue, BP-green, and PR and SpO2- magenta.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typical color of representation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DeviceMetric.category</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category of the observation generation process. A DeviceMetric can be for example a setting, measurement, or calculation.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category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DeviceMetric.measurementPeriod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measurement repetition time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calibration method.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DeviceMetric.calibration.state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state of the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state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DeviceMetric.calibration.time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bl>
    <w:p w:rsidR="00D67926" w:rsidRDefault="008D6FB8">
      <w:pPr>
        <w:pStyle w:val="Heading1"/>
        <w:divId w:val="707486012"/>
        <w:rPr>
          <w:rFonts w:eastAsia="Times New Roman"/>
          <w:lang w:val="en-US"/>
        </w:rPr>
      </w:pPr>
      <w:r>
        <w:rPr>
          <w:rFonts w:eastAsia="Times New Roman"/>
          <w:lang w:val="en-US"/>
        </w:rPr>
        <w:t>Imaging Integration</w:t>
      </w:r>
    </w:p>
    <w:p w:rsidR="00D67926" w:rsidRDefault="008D6FB8">
      <w:pPr>
        <w:pStyle w:val="Heading2"/>
        <w:divId w:val="707486012"/>
        <w:rPr>
          <w:rFonts w:eastAsia="Times New Roman"/>
          <w:lang w:val="en-US"/>
        </w:rPr>
      </w:pPr>
      <w:r>
        <w:rPr>
          <w:rFonts w:eastAsia="Times New Roman"/>
          <w:lang w:val="en-US"/>
        </w:rPr>
        <w:t>http://hl7.org/fhir/StructureDefinition/ImagingObjectSelection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2443"/>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w:t>
            </w:r>
          </w:p>
        </w:tc>
        <w:tc>
          <w:tcPr>
            <w:tcW w:w="0" w:type="auto"/>
            <w:vAlign w:val="center"/>
            <w:hideMark/>
          </w:tcPr>
          <w:p w:rsidR="00D67926" w:rsidRDefault="008D6FB8">
            <w:pPr>
              <w:rPr>
                <w:rFonts w:eastAsia="Times New Roman"/>
                <w:lang w:val="en-US"/>
              </w:rPr>
            </w:pPr>
            <w:r>
              <w:rPr>
                <w:rFonts w:eastAsia="Times New Roman"/>
                <w:lang w:val="en-US"/>
              </w:rPr>
              <w:t>Imaging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w:t>
            </w:r>
            <w:r>
              <w:rPr>
                <w:rFonts w:eastAsia="Times New Roman"/>
                <w:lang w:val="en-US"/>
              </w:rPr>
              <w:lastRenderedPageBreak/>
              <w:t xml:space="preserve">measurements taken from that instance (for inclusion in a teaching file); and so 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Manifest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XDS-I summary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Key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KOS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Instance UID of the DICOM KOS SOP Instances represented in this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DICOM SOP Instance is always assigned with a unique identifier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of the selected objects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resource reference which is the patient subject of all DICOM SOP Instances in this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instances selected in the ImagingObjectSelection can be from different studies, but must be of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Instances in ImagingObjectSelection must be from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for, or significance of, the </w:t>
            </w:r>
            <w:r>
              <w:rPr>
                <w:rFonts w:eastAsia="Times New Roman"/>
                <w:lang w:val="en-US"/>
              </w:rPr>
              <w:lastRenderedPageBreak/>
              <w:t>selection of objects referenced in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Coded concept of kind of the ImagingObjectSelection. Value set is defined in the DICOM standard Part 16, CID-7010.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represent the application purpose that the SOP instances in ImagingObjectSelection are selected for.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document title code of 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text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of the DICOM SOP instances selected in the ImagingObjectSelection. This should be aligned with the content of the title element, and can provide further explanation of the SOP instances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narrative description of the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provide a narrative description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TextValue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 (human or machine)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Author of ImagingObjectSelection. It can be a human </w:t>
            </w:r>
            <w:r>
              <w:rPr>
                <w:rFonts w:eastAsia="Times New Roman"/>
                <w:lang w:val="en-US"/>
              </w:rPr>
              <w:lastRenderedPageBreak/>
              <w:t xml:space="preserve">author or a device which made the decision of the SOP instances selected. For example, a radiologist selected a set of imaging SOP instances to </w:t>
            </w:r>
            <w:proofErr w:type="gramStart"/>
            <w:r>
              <w:rPr>
                <w:rFonts w:eastAsia="Times New Roman"/>
                <w:lang w:val="en-US"/>
              </w:rPr>
              <w:t>attached</w:t>
            </w:r>
            <w:proofErr w:type="gramEnd"/>
            <w:r>
              <w:rPr>
                <w:rFonts w:eastAsia="Times New Roman"/>
                <w:lang w:val="en-US"/>
              </w:rPr>
              <w:t xml:space="preserve"> in a diagnostic report, and a CAD application may author a selection to describe SOP instances it used to generate a detection conclusion.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Track the selection decision maker.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ImagingObjectSelection.authoringTime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time of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Date and time when the </w:t>
            </w:r>
            <w:proofErr w:type="gramStart"/>
            <w:r>
              <w:rPr>
                <w:rFonts w:eastAsia="Times New Roman"/>
                <w:lang w:val="en-US"/>
              </w:rPr>
              <w:t>selection of the referenced instances were</w:t>
            </w:r>
            <w:proofErr w:type="gramEnd"/>
            <w:r>
              <w:rPr>
                <w:rFonts w:eastAsia="Times New Roman"/>
                <w:lang w:val="en-US"/>
              </w:rPr>
              <w:t xml:space="preserve"> made. It is (typically) diffeent from the creation date of the selection </w:t>
            </w:r>
            <w:proofErr w:type="gramStart"/>
            <w:r>
              <w:rPr>
                <w:rFonts w:eastAsia="Times New Roman"/>
                <w:lang w:val="en-US"/>
              </w:rPr>
              <w:t>resource,</w:t>
            </w:r>
            <w:proofErr w:type="gramEnd"/>
            <w:r>
              <w:rPr>
                <w:rFonts w:eastAsia="Times New Roman"/>
                <w:lang w:val="en-US"/>
              </w:rPr>
              <w:t xml:space="preserve"> and from dates associated with the referenced instances (e.g. capture time of the referenced image).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Date and time when the selection was made can be important to understand the content of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ObservationDateTime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Study identity and locating information of the DICOM SOP instances in the </w:t>
            </w:r>
            <w:r>
              <w:rPr>
                <w:rFonts w:eastAsia="Times New Roman"/>
                <w:lang w:val="en-US"/>
              </w:rPr>
              <w:lastRenderedPageBreak/>
              <w: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hierachical identification of the instances.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w:t>
            </w:r>
            <w:proofErr w:type="gramStart"/>
            <w:r>
              <w:rPr>
                <w:rFonts w:eastAsia="Times New Roman"/>
                <w:lang w:val="en-US"/>
              </w:rPr>
              <w:t>locator at the study level provide</w:t>
            </w:r>
            <w:proofErr w:type="gramEnd"/>
            <w:r>
              <w:rPr>
                <w:rFonts w:eastAsia="Times New Roman"/>
                <w:lang w:val="en-US"/>
              </w:rPr>
              <w:t xml:space="preserve"> a means of retrieving the entire study.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Study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Study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study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level locator information is optional. </w:t>
            </w:r>
            <w:r>
              <w:rPr>
                <w:rFonts w:eastAsia="Times New Roman"/>
                <w:lang w:val="en-US"/>
              </w:rPr>
              <w:lastRenderedPageBreak/>
              <w:t xml:space="preserve">If provided, this is the URL to retrieve the entire study with WADO-RS interaction, though only </w:t>
            </w:r>
            <w:proofErr w:type="gramStart"/>
            <w:r>
              <w:rPr>
                <w:rFonts w:eastAsia="Times New Roman"/>
                <w:lang w:val="en-US"/>
              </w:rPr>
              <w:t>a subset of these are</w:t>
            </w:r>
            <w:proofErr w:type="gramEnd"/>
            <w:r>
              <w:rPr>
                <w:rFonts w:eastAsia="Times New Roman"/>
                <w:lang w:val="en-US"/>
              </w:rPr>
              <w:t xml:space="preserv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study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ImagingObjectSelection.study.imagingStudy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ImagingStudy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Imaging Study in FHIR form.</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used</w:t>
            </w:r>
            <w:proofErr w:type="gramEnd"/>
            <w:r>
              <w:rPr>
                <w:rFonts w:eastAsia="Times New Roman"/>
                <w:lang w:val="en-US"/>
              </w:rPr>
              <w:t xml:space="preserve"> to retrieve the ImagingStudy that contain the images refenced in the Imaging ObjectSelection.study.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indentity and locating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Series component represents the series level indentity and locator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w:t>
            </w:r>
            <w:r>
              <w:rPr>
                <w:rFonts w:eastAsia="Times New Roman"/>
                <w:lang w:val="en-US"/>
              </w:rPr>
              <w:lastRenderedPageBreak/>
              <w:t xml:space="preserve">the </w:t>
            </w:r>
            <w:proofErr w:type="gramStart"/>
            <w:r>
              <w:rPr>
                <w:rFonts w:eastAsia="Times New Roman"/>
                <w:lang w:val="en-US"/>
              </w:rPr>
              <w:t>locator at the series level provide</w:t>
            </w:r>
            <w:proofErr w:type="gramEnd"/>
            <w:r>
              <w:rPr>
                <w:rFonts w:eastAsia="Times New Roman"/>
                <w:lang w:val="en-US"/>
              </w:rPr>
              <w:t xml:space="preserve"> a means of retrieving the entire series.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Series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series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level locator information is optional. If provided, this is the URL to retrieve the entire series with WADO-RS interaction, though only </w:t>
            </w:r>
            <w:proofErr w:type="gramStart"/>
            <w:r>
              <w:rPr>
                <w:rFonts w:eastAsia="Times New Roman"/>
                <w:lang w:val="en-US"/>
              </w:rPr>
              <w:t>a subset of these are</w:t>
            </w:r>
            <w:proofErr w:type="gramEnd"/>
            <w:r>
              <w:rPr>
                <w:rFonts w:eastAsia="Times New Roman"/>
                <w:lang w:val="en-US"/>
              </w:rPr>
              <w:t xml:space="preserv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series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Identity and locating </w:t>
            </w:r>
            <w:r>
              <w:rPr>
                <w:rFonts w:eastAsia="Times New Roman"/>
                <w:lang w:val="en-US"/>
              </w:rPr>
              <w:lastRenderedPageBreak/>
              <w:t>information of the selected DICOM SOP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Instance component identify the instance selected in the selection, along with the study and series identities to form the DICOM identity hierachy.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This is the instance level identity of the instance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SOP class UID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class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can be an image or other data object. The SOP </w:t>
            </w:r>
            <w:proofErr w:type="gramStart"/>
            <w:r>
              <w:rPr>
                <w:rFonts w:eastAsia="Times New Roman"/>
                <w:lang w:val="en-US"/>
              </w:rPr>
              <w:t>class UID provide</w:t>
            </w:r>
            <w:proofErr w:type="gramEnd"/>
            <w:r>
              <w:rPr>
                <w:rFonts w:eastAsia="Times New Roman"/>
                <w:lang w:val="en-US"/>
              </w:rPr>
              <w:t xml:space="preserve"> the accurate information about what type the instance is.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Selected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Instance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instance UID </w:t>
            </w:r>
            <w:r>
              <w:rPr>
                <w:rFonts w:eastAsia="Times New Roman"/>
                <w:lang w:val="en-US"/>
              </w:rPr>
              <w:lastRenderedPageBreak/>
              <w:t>identifies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SOP instance UID is required to fully identify the DICOM SOP instance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SOP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instance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SOP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Instance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SOP instance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location information of the frames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component may be used if the referenced image SOP Instance is a multi-frame image.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specific set of frames referenced in this imaging object selection. The url retrieves the pixel data, and is encapsulated in a multipart MIME response.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ImagingObjectSelection.study.series.instance.frames.frameNumbers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Frame numbers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frame numbers in </w:t>
            </w:r>
            <w:r>
              <w:rPr>
                <w:rFonts w:eastAsia="Times New Roman"/>
                <w:lang w:val="en-US"/>
              </w:rPr>
              <w:lastRenderedPageBreak/>
              <w:t>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one</w:t>
            </w:r>
            <w:proofErr w:type="gramEnd"/>
            <w:r>
              <w:rPr>
                <w:rFonts w:eastAsia="Times New Roman"/>
                <w:lang w:val="en-US"/>
              </w:rPr>
              <w:t xml:space="preserve"> or more non-duplicate frame numbers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frame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frames.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Frame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frames using DICOM WADO-RS API.</w:t>
            </w:r>
          </w:p>
        </w:tc>
      </w:tr>
    </w:tbl>
    <w:p w:rsidR="00D67926" w:rsidRDefault="008D6FB8">
      <w:pPr>
        <w:pStyle w:val="Heading2"/>
        <w:divId w:val="7074860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6606"/>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w:t>
            </w:r>
          </w:p>
        </w:tc>
        <w:tc>
          <w:tcPr>
            <w:tcW w:w="0" w:type="auto"/>
            <w:vAlign w:val="center"/>
            <w:hideMark/>
          </w:tcPr>
          <w:p w:rsidR="00D67926" w:rsidRDefault="008D6FB8">
            <w:pPr>
              <w:rPr>
                <w:rFonts w:eastAsia="Times New Roman"/>
                <w:lang w:val="en-US"/>
              </w:rPr>
            </w:pPr>
            <w:r>
              <w:rPr>
                <w:rFonts w:eastAsia="Times New Roman"/>
                <w:lang w:val="en-US"/>
              </w:rPr>
              <w:t>Imaging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images produced in single study (one or more series of references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study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and Time the study started. Timezone Offset From UTC.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images are of</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imaged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ImagingStudy.accession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Related workflow identifier ("Accession 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Accession Number is an identifier related to some aspect of imaging workflow and data management, and usage may vary across different institutions. See for instance [IHE Radiology Technical Framework Volume 1 Appendix A</w:t>
            </w:r>
            <w:proofErr w:type="gramStart"/>
            <w:r>
              <w:rPr>
                <w:rFonts w:eastAsia="Times New Roman"/>
                <w:lang w:val="en-US"/>
              </w:rPr>
              <w:t>](</w:t>
            </w:r>
            <w:proofErr w:type="gramEnd"/>
            <w:r>
              <w:rPr>
                <w:rFonts w:eastAsia="Times New Roman"/>
                <w:lang w:val="en-US"/>
              </w:rPr>
              <w:t xml:space="preserve">http://www.ihe.net/uploadedFiles/Documents/Radiology/IHE_RAD_TF_Rev13.0_Vol1_FT_2014-07-30.pdf).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AccessionNumber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ImagingStudy.identifier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ImagingStudy.order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 that caused this study to be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diagnostic orders that resulted in this imaging study being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support grouped procedures (one imaging study supporting multiple ordered procedures, e.g., chest/abdomen/pelvis CT).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ImagingStudy.modalityList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 series.modality if actual acquisition modalities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ModalitiesInStudy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ImagingStudy.referrer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Referring physician (0008,0090)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requesting/referring physician.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ReferringPhysiciansName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study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resource where Study is available.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Number of Study Related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Series in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Study Related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SOP Instances in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ImagingStudy.procedure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Procedure.code, LOINC radiology orderables would be a good value set to use.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ProcedureCodeSequence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ImagingStudy.interpreter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interpreted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read the study and interpreted the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Name of Physician(s) Reading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 or classification of the Study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Numeric identifier of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Numeric identifier of this series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ImagingStudy.series.modality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modality of the instances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modality of this series 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Series Related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SOP Instances in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NumberOfSeriesRelatedInstances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series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referenced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URI/URL specifying the location of the referenced series using WADO-RS.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ImagingStudy.series.bodySite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part examined. See DICOM Part 16 Annex L for the mapping from DICOM to Snomed.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BodyPartExamined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ImagingStudy.series.laterality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Laterality if bodySite is paired anatomic structure and laterality is not pre-coordinated in bodySite code.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series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when the series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single SOP instance from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SOP Instance within the series, e.g., an image, or presentation state.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number of this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image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DICOM class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DICOM instance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ImagingStudy.series.instance.type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instance (image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human-friendly SOP Class 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'CT image', 'MR multi-frame', 'blending presentation'.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Particularly for post-acquisition analytic objects, such as SR, presentation states, value mapping,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ImagingStudy.series.instance.content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Content of the instance or a rendering thereof (e.g., a JPEG of an image, or an XML of a structured report). May be represented for example by inline encoding; by a URL reference to a WADO-RS service that makes the instance available; or to a FHIR Resource (e.g., Media, Document, etc.). Multiple content attachments may be used for alternate representations of the instance.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of Attachment.data is discouraged.</w:t>
            </w:r>
          </w:p>
        </w:tc>
      </w:tr>
    </w:tbl>
    <w:p w:rsidR="00D67926" w:rsidRDefault="008D6FB8">
      <w:pPr>
        <w:pStyle w:val="Heading1"/>
        <w:divId w:val="1664770817"/>
        <w:rPr>
          <w:rFonts w:eastAsia="Times New Roman"/>
          <w:lang w:val="en-US"/>
        </w:rPr>
      </w:pPr>
      <w:r>
        <w:rPr>
          <w:rFonts w:eastAsia="Times New Roman"/>
          <w:lang w:val="en-US"/>
        </w:rPr>
        <w:lastRenderedPageBreak/>
        <w:t>Orders and Observations</w:t>
      </w:r>
    </w:p>
    <w:p w:rsidR="00D67926" w:rsidRDefault="008D6FB8">
      <w:pPr>
        <w:pStyle w:val="Heading2"/>
        <w:divId w:val="1664770817"/>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24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w:t>
            </w:r>
          </w:p>
        </w:tc>
        <w:tc>
          <w:tcPr>
            <w:tcW w:w="0" w:type="auto"/>
            <w:vAlign w:val="center"/>
            <w:hideMark/>
          </w:tcPr>
          <w:p w:rsidR="00D67926" w:rsidRDefault="008D6FB8">
            <w:pPr>
              <w:rPr>
                <w:rFonts w:eastAsia="Times New Roman"/>
                <w:lang w:val="en-US"/>
              </w:rPr>
            </w:pPr>
            <w:r>
              <w:rPr>
                <w:rFonts w:eastAsia="Times New Roman"/>
                <w:lang w:val="en-US"/>
              </w:rPr>
              <w:t>Body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and identified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to which the body site belongs.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Bodysite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this instance of the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Named anatomical location - ideally would be coded where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Modification to location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Modifier to refine the anatomical location. These include modifiers for laterality, relative location, directionality, number, and plane.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Concepts modifying the anatomic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Description could include any visual markings used to orientate the viewer e.g external reference points, special sutures, ink markings.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Attached images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or images used to identify a location.</w:t>
            </w:r>
          </w:p>
        </w:tc>
      </w:tr>
    </w:tbl>
    <w:p w:rsidR="00D67926" w:rsidRDefault="008D6FB8">
      <w:pPr>
        <w:pStyle w:val="Heading2"/>
        <w:divId w:val="1664770817"/>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596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formal description of a single piece of information that can be gathered and reported.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Often called a clinical template.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Master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unique, and SHOULD be an address at which this data element is (or will be) published.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to reference this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data element when it is represented in other formats, or referenced in a specification, model, design or an instance.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data element when it is referenced in a StructureDefinition, Questionnaire or instance. This is an arbitrary value managed by the definition author manually.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data element that have this same identifier. The resource version id will change for technical reasons, whereas the stated version number needs to be under the author's control.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label for this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data elements that are appropriate for use vs. not.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DataElement.experimental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data elemnt definition is authored for testing purposes (or education/evaluation/marketing), and is not intended to be used for genuine usage.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data element definitions that are appropriate for use vs. not.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DataElement.publisher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data element. May also allow for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DataElement.contact.telecom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Data Element was published. The date must change when the business version </w:t>
            </w:r>
            <w:r>
              <w:rPr>
                <w:rFonts w:eastAsia="Times New Roman"/>
                <w:lang w:val="en-US"/>
              </w:rPr>
              <w:lastRenderedPageBreak/>
              <w:t xml:space="preserve">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data element changes.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refers to the "business" version - the DataElement.version which changes based on business processes. It does not refer to the date of the RESTful version which is part of the resource metadata. Additional specific dates may be added as extensions.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DataElement.useContext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data element definitions.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DataElement.copyright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definition of the data element. Copyright statements are generally legal restrictions on the use and publishing of the details of the definition of the data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copyright statement does not apply to values for the data element, only to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DataElement.stringency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how precise the data element is in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determining whether the degree of comparability of data element instances - less granular data elements result in data that is less comparable (or at least requires more work to compare).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degree of precision of the data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specification (other than a terminology) that the elements that make up the DataElement hav some correspondance with.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DataElement.mapping.identity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Internal id that is used to identify this mapping set when </w:t>
            </w:r>
            <w:r>
              <w:rPr>
                <w:rFonts w:eastAsia="Times New Roman"/>
                <w:lang w:val="en-US"/>
              </w:rPr>
              <w:lastRenderedPageBreak/>
              <w:t>specific mappings are made on a per-element basis.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DataElement.mapping.uri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structure, type, allowed values and other constraining characteristics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1.</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base allowed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slicing allowed</w:t>
            </w:r>
          </w:p>
        </w:tc>
      </w:tr>
    </w:tbl>
    <w:p w:rsidR="00D67926" w:rsidRDefault="008D6FB8">
      <w:pPr>
        <w:pStyle w:val="Heading2"/>
        <w:divId w:val="1664770817"/>
        <w:rPr>
          <w:rFonts w:eastAsia="Times New Roman"/>
          <w:lang w:val="en-US"/>
        </w:rPr>
      </w:pPr>
      <w:r>
        <w:rPr>
          <w:rFonts w:eastAsia="Times New Roman"/>
          <w:lang w:val="en-US"/>
        </w:rPr>
        <w:t>http://hl7.org/fhir/StructureDefinition/Device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757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w:t>
            </w:r>
          </w:p>
        </w:tc>
        <w:tc>
          <w:tcPr>
            <w:tcW w:w="0" w:type="auto"/>
            <w:vAlign w:val="center"/>
            <w:hideMark/>
          </w:tcPr>
          <w:p w:rsidR="00D67926" w:rsidRDefault="008D6FB8">
            <w:pPr>
              <w:rPr>
                <w:rFonts w:eastAsia="Times New Roman"/>
                <w:lang w:val="en-US"/>
              </w:rPr>
            </w:pPr>
            <w:r>
              <w:rPr>
                <w:rFonts w:eastAsia="Times New Roman"/>
                <w:lang w:val="en-US"/>
              </w:rPr>
              <w:t>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manufactured thing that is used in the provision of healthcare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w:t>
            </w:r>
            <w:proofErr w:type="gramStart"/>
            <w:r>
              <w:rPr>
                <w:rFonts w:eastAsia="Times New Roman"/>
                <w:lang w:val="en-US"/>
              </w:rPr>
              <w:t>Medical devices includes</w:t>
            </w:r>
            <w:proofErr w:type="gramEnd"/>
            <w:r>
              <w:rPr>
                <w:rFonts w:eastAsia="Times New Roman"/>
                <w:lang w:val="en-US"/>
              </w:rPr>
              <w:t xml:space="preserve">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from manufacturer, owner, and others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instance identifiers assigned to a device by organizations like manufacturers or </w:t>
            </w:r>
            <w:proofErr w:type="gramStart"/>
            <w:r>
              <w:rPr>
                <w:rFonts w:eastAsia="Times New Roman"/>
                <w:lang w:val="en-US"/>
              </w:rPr>
              <w:t>owners .</w:t>
            </w:r>
            <w:proofErr w:type="gramEnd"/>
            <w:r>
              <w:rPr>
                <w:rFonts w:eastAsia="Times New Roman"/>
                <w:lang w:val="en-US"/>
              </w:rPr>
              <w:t xml:space="preserve"> If the identifier identifies the type of device, Device.type should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Often fixed to the device as a barcode and may include names given to the device in local usage. Note that some of the barcodes affixed to the device identify its type, not its instance. For the FDA Mandated Unique Device Identifier (UDI) use the Device.udi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device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or identifier to identify a kind of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FDA Mandated Unique Device Identifier (UDI) use the Device.udi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nature of the device and the kind of functionality/services/behavior that may be expected from it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information, usage information or implantation information that is not captured in an existing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Device availability.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availability status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device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of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Device.model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Model id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"model" - an identifier assigned by the manufacturer to identify the product by its type. This number is shared by the all devices sold as the same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number (i.e. software)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 date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when the device was manufactured.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of expiry of this device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beyond which this device is no longer valid or should not be used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Device.udi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FDA Mandated Unique Device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United States Food and Drug Administration mandated Unique Device Identifier (UDI). Use the human readable information (the content that the user sees, which is sometimes different to the exact </w:t>
            </w:r>
            <w:proofErr w:type="gramStart"/>
            <w:r>
              <w:rPr>
                <w:rFonts w:eastAsia="Times New Roman"/>
                <w:lang w:val="en-US"/>
              </w:rPr>
              <w:t>syntax</w:t>
            </w:r>
            <w:proofErr w:type="gramEnd"/>
            <w:r>
              <w:rPr>
                <w:rFonts w:eastAsia="Times New Roman"/>
                <w:lang w:val="en-US"/>
              </w:rPr>
              <w:t xml:space="preserve"> represented in the barcode) - see http://www.fda.gov/MedicalDevices/DeviceRegulationandGuidance/UniqueDeviceIdentification/default.htm.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unique identifier may identify an instance of a device uniquely, or it may just identify the type of the device. A portion of the UDI - the DI part - can be extracted from the UDI when required, and used to look up information about the device through the GUDID.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Device.lotNumber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Lot number of manufacture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Alphanumeric Maximum 20.</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Device.owner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responsible for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organization that is responsible for the provision and ongoing maintenance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Device.location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resource is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place where the device can be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information, 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for human/organization for support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an organization or a particular human that is responsible for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used for troubleshooting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Network address to contact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network address on which the device may be contacted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device is running a FHIR server, the network address should be the root </w:t>
            </w:r>
            <w:r>
              <w:rPr>
                <w:rFonts w:eastAsia="Times New Roman"/>
                <w:lang w:val="en-US"/>
              </w:rPr>
              <w:lastRenderedPageBreak/>
              <w:t xml:space="preserve">URL from which a conformance statement may be retrieved. </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http://hl7.org/fhir/StructureDefinition/DiagnosticOrder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22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w:t>
            </w:r>
          </w:p>
        </w:tc>
        <w:tc>
          <w:tcPr>
            <w:tcW w:w="0" w:type="auto"/>
            <w:vAlign w:val="center"/>
            <w:hideMark/>
          </w:tcPr>
          <w:p w:rsidR="00D67926" w:rsidRDefault="008D6FB8">
            <w:pPr>
              <w:rPr>
                <w:rFonts w:eastAsia="Times New Roman"/>
                <w:lang w:val="en-US"/>
              </w:rPr>
            </w:pPr>
            <w:r>
              <w:rPr>
                <w:rFonts w:eastAsia="Times New Roman"/>
                <w:lang w:val="en-US"/>
              </w:rPr>
              <w:t>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diagnostic investigation service to be performed.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test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investigation is to be performed on. This is usually a human patient, but diagnostic tests can also be requested on animals, groups of humans or animals, devices such as dialysis machines, or even locations (typically for environmental scans).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instance by the orderer and/or the receiver and/or order fulfiller.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identifier.type element is used to distinguish between the identifiers assigned by the orderer (known as the 'Placer' in HL7 </w:t>
            </w:r>
            <w:proofErr w:type="gramStart"/>
            <w:r>
              <w:rPr>
                <w:rFonts w:eastAsia="Times New Roman"/>
                <w:lang w:val="en-US"/>
              </w:rPr>
              <w:t>v2 )</w:t>
            </w:r>
            <w:proofErr w:type="gramEnd"/>
            <w:r>
              <w:rPr>
                <w:rFonts w:eastAsia="Times New Roman"/>
                <w:lang w:val="en-US"/>
              </w:rPr>
              <w:t xml:space="preserve"> and the producer of the observations in response to the order ( known the 'Filler' in HL7 v2) . For further discussion and examples see the [notes section</w:t>
            </w:r>
            <w:proofErr w:type="gramStart"/>
            <w:r>
              <w:rPr>
                <w:rFonts w:eastAsia="Times New Roman"/>
                <w:lang w:val="en-US"/>
              </w:rPr>
              <w:t>](</w:t>
            </w:r>
            <w:proofErr w:type="gramEnd"/>
            <w:r>
              <w:rPr>
                <w:rFonts w:eastAsia="Times New Roman"/>
                <w:lang w:val="en-US"/>
              </w:rPr>
              <w:t xml:space="preserve">diagnosticorder.html#4.22.4)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that this diagnostic order is associated with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Explanation/Justification for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explanation or justification for why this diagnostic investigation is being requested. This is often for billing purposes. May relate to the </w:t>
            </w:r>
            <w:r>
              <w:rPr>
                <w:rFonts w:eastAsia="Times New Roman"/>
                <w:lang w:val="en-US"/>
              </w:rPr>
              <w:lastRenderedPageBreak/>
              <w:t xml:space="preserve">resources referred to in supportingInformation.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may be used to decide how the diagnostic investigation will be performed, or even if it will be performed at all. Use CodeableConcept text element if the data is free (uncoded) text as shown in the [CT Scan example</w:t>
            </w:r>
            <w:proofErr w:type="gramStart"/>
            <w:r>
              <w:rPr>
                <w:rFonts w:eastAsia="Times New Roman"/>
                <w:lang w:val="en-US"/>
              </w:rPr>
              <w:t>](</w:t>
            </w:r>
            <w:proofErr w:type="gramEnd"/>
            <w:r>
              <w:rPr>
                <w:rFonts w:eastAsia="Times New Roman"/>
                <w:lang w:val="en-US"/>
              </w:rPr>
              <w:t xml:space="preserve">diagnosticorder-example-di.html).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Diagnosis or problem codes justifying the reason for requesting the diagnostic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DiagnosticOrder.supportingInformation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clinical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clinical information about the patient or specimen that may influence test interpretations. This includes observations explicitly requested by the </w:t>
            </w:r>
            <w:proofErr w:type="gramStart"/>
            <w:r>
              <w:rPr>
                <w:rFonts w:eastAsia="Times New Roman"/>
                <w:lang w:val="en-US"/>
              </w:rPr>
              <w:t>producer(</w:t>
            </w:r>
            <w:proofErr w:type="gramEnd"/>
            <w:r>
              <w:rPr>
                <w:rFonts w:eastAsia="Times New Roman"/>
                <w:lang w:val="en-US"/>
              </w:rPr>
              <w:t xml:space="preserve">filler) to provide context or supporting information needed to complete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information includes diagnosis, clinical findings and other observations. In laboratory ordering these are typically referred to as "ask at order entry questions (AOEs)". Examples include reporting the amount of inspired oxygen for blood gasses, the point in the menstrual cycle for cervical pap tests, and other conditions that influence test interpretations.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Ask at order entry question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AOE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whole order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specimens that the diagnostic investigation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proofErr w:type="gramStart"/>
            <w:r>
              <w:rPr>
                <w:rFonts w:eastAsia="Times New Roman"/>
                <w:lang w:val="en-US"/>
              </w:rPr>
              <w:t>requested</w:t>
            </w:r>
            <w:proofErr w:type="gramEnd"/>
            <w:r>
              <w:rPr>
                <w:rFonts w:eastAsia="Times New Roman"/>
                <w:lang w:val="en-US"/>
              </w:rPr>
              <w:t xml:space="preserve">. Thereafter,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DiagnosticOrder.priority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Order resource also has a priority. Generally, these should be the same, but they can be different, for instance in the case where the clinician indicates that the order is urgent, but the subsequent workflow process overrule this priority for some reason. The effective default value is "normal".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priority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events of interest in the lifecycle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the same as an audit trail - it is a view of the important things that happened in the past. Typically, there would only be one entry for any given status, and systems may not record all the status events.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for the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information about the event and its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event that occurred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an event that occurred to a diagnostic order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at which the event happened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at which the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DiagnosticOrder.event.actor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or did this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was responsible for performing or recording the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the orderer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w:t>
            </w:r>
            <w:r>
              <w:rPr>
                <w:rFonts w:eastAsia="Times New Roman"/>
                <w:lang w:val="en-US"/>
              </w:rPr>
              <w:lastRenderedPageBreak/>
              <w:t xml:space="preserve">contexts, more than one investigation can be requested.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the item (test or panel)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particular diagnostic investigation, or panel of investigations, that have been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xray. The specimen may not be recorded separately from the test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tests/services that can be performed by diagnostic services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item is related to a specific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single specimen should not appear in both DiagnosticOrder.specimen and DiagnosticOrder.item.specimen.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requested test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Anatomical location where the request test should be performed. This is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individual item within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is (usually) "in-progress".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Events specific to this item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summary of the events of interest that have occurred as this item of the request is processed.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patient or specimen or order (e.g. "patient hates needles").</w:t>
            </w:r>
          </w:p>
        </w:tc>
      </w:tr>
    </w:tbl>
    <w:p w:rsidR="00D67926" w:rsidRDefault="008D6FB8">
      <w:pPr>
        <w:pStyle w:val="Heading2"/>
        <w:divId w:val="1664770817"/>
        <w:rPr>
          <w:rFonts w:eastAsia="Times New Roman"/>
          <w:lang w:val="en-US"/>
        </w:rPr>
      </w:pPr>
      <w:r>
        <w:rPr>
          <w:rFonts w:eastAsia="Times New Roman"/>
          <w:lang w:val="en-US"/>
        </w:rPr>
        <w:t>http://hl7.org/fhir/StructureDefinition/DiagnosticReport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895"/>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w:t>
            </w:r>
          </w:p>
        </w:tc>
        <w:tc>
          <w:tcPr>
            <w:tcW w:w="0" w:type="auto"/>
            <w:vAlign w:val="center"/>
            <w:hideMark/>
          </w:tcPr>
          <w:p w:rsidR="00D67926" w:rsidRDefault="008D6FB8">
            <w:pPr>
              <w:rPr>
                <w:rFonts w:eastAsia="Times New Roman"/>
                <w:lang w:val="en-US"/>
              </w:rPr>
            </w:pPr>
            <w:r>
              <w:rPr>
                <w:rFonts w:eastAsia="Times New Roman"/>
                <w:lang w:val="en-US"/>
              </w:rPr>
              <w:t>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been designed for laboratory cumulative reporting formats nor detailed structured reports for sequencing.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external references to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local ID assigned to the report by the order filler, usually by the Information System of the diagnostic service provider.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what identifier to use when making queries about this report from the source laboratory, and for linking </w:t>
            </w:r>
            <w:r>
              <w:rPr>
                <w:rFonts w:eastAsia="Times New Roman"/>
                <w:lang w:val="en-US"/>
              </w:rPr>
              <w:lastRenderedPageBreak/>
              <w:t xml:space="preserve">to the report outside FHIR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ReportID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need to take appropriate action if a report is withdrawn.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Diagnostic services routinely issue provisional/incomplete reports, and sometimes withdraw previously released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category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dlinical discipline, department or diagnostic service that created the report (e.g. cardiology, biochemistry, hematology, MRI). This is used for searching, sorting and display purposes.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discipline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diagnostic service sections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Name/Code for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name that describes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Diagnostic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report, usually, but not always,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SHALL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care event when test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link to the health care event (encounter) 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DiagnosticReport.effective[x]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Clinically Relevant time/time-period for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specimen collection times, but the specimen information is not always available, and the exact relationship between the specimens and the diagnostically relevant time is not always automatic.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where in the patient history to file/present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version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version of the report was released from the source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w:t>
            </w:r>
            <w:proofErr w:type="gramStart"/>
            <w:r>
              <w:rPr>
                <w:rFonts w:eastAsia="Times New Roman"/>
                <w:lang w:val="en-US"/>
              </w:rPr>
              <w:t>report .</w:t>
            </w:r>
            <w:proofErr w:type="gramEnd"/>
            <w:r>
              <w:rPr>
                <w:rFonts w:eastAsia="Times New Roman"/>
                <w:lang w:val="en-US"/>
              </w:rPr>
              <w:t xml:space="preserv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Clinicians need to be able to check the date that the report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diagnostic service that is responsible for issuing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necessarily the source of the atomic data items - it is the entity that takes responsibility for the clinical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a test or procedure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completion of requests based on reports issued and also to report what diagnostic tests were requested (not always the same as what is delivered).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Specimens this report is based 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specimens on which this diagnostic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specimen is sufficiently specified with a code in the Test result name, then this additional data may be redundant. If there are multiple specimens, these may be represented per Observation or group.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report information about the collected specimens on which the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DiagnosticReport.result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Observations - simple, or complex nested groups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individual results, or report groups of results, where the result grouping is arbitrary, but meaningful. This structure is recursive - observations can contain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Analyte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Battery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DiagnosticReport.imagingStudy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full details of imaging associated with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is not required. A fully enabled PACS viewer can use this information to provide views of the source images.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dImagingStudy</w:t>
            </w:r>
            <w:proofErr w:type="gramEnd"/>
            <w:r>
              <w:rPr>
                <w:rFonts w:eastAsia="Times New Roman"/>
                <w:lang w:val="en-US"/>
              </w:rPr>
              <w:t xml:space="preserve">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images associated with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diagnostic services include images in the report as part of their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DICOM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Slides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Scans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 about the image (e.g. explanation)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provider of the report should make a comment about each image included in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DiagnosticReport.image.link</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DiagnosticReport.conclusion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Clinical Interpretation of test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Concise and clinically contextualized narrative interpretation of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a report is either [all data, no narrative (e.g. Core lab)] or [a mix of data with some concluding narrative (e.g. Structured Pathology Report, Bone Density)], or [all narrative (e.g. typical imaging report, histopathology)]. In all of these cases, the narrative goes in "text".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a conclusion that is not lost amongst the basic result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DiagnosticReport.codedDiagnosis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Diagnoses codes provided as adjuncts to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DiagnosticReport.presentedForm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Entire Report as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Application/pdf is recommended as the most reliable and interoperable in this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Gives Laboratory the ability to provide its own fully formatted report for clinical fidelity.</w:t>
            </w:r>
          </w:p>
        </w:tc>
      </w:tr>
    </w:tbl>
    <w:p w:rsidR="00D67926" w:rsidRDefault="008D6FB8">
      <w:pPr>
        <w:pStyle w:val="Heading2"/>
        <w:divId w:val="1664770817"/>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1"/>
        <w:gridCol w:w="3269"/>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w:t>
            </w:r>
          </w:p>
        </w:tc>
        <w:tc>
          <w:tcPr>
            <w:tcW w:w="0" w:type="auto"/>
            <w:vAlign w:val="center"/>
            <w:hideMark/>
          </w:tcPr>
          <w:p w:rsidR="00D67926" w:rsidRDefault="008D6FB8">
            <w:pPr>
              <w:rPr>
                <w:rFonts w:eastAsia="Times New Roman"/>
                <w:lang w:val="en-US"/>
              </w:rPr>
            </w:pPr>
            <w:r>
              <w:rPr>
                <w:rFonts w:eastAsia="Times New Roman"/>
                <w:lang w:val="en-US"/>
              </w:rPr>
              <w:t>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supply a diet, formula feeding (enteral) or oral nutritional supplement to a patient/resident.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Referenced by an Order Request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Enteral Nutrition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Nutrition Order SHALL contain </w:t>
            </w:r>
            <w:r>
              <w:rPr>
                <w:rFonts w:eastAsia="Times New Roman"/>
                <w:lang w:val="en-US"/>
              </w:rPr>
              <w:lastRenderedPageBreak/>
              <w:t>either Oral Diet , Supplement, or Enteral Formula class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requires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(patient) who needs the nutrition order for an oral diet, nutritional supplement and/or enteral or formula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diet, nutritional supplement, or formula feedings.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sender or by the order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associated with that this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the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time that this nutrition </w:t>
            </w:r>
            <w:proofErr w:type="gramStart"/>
            <w:r>
              <w:rPr>
                <w:rFonts w:eastAsia="Times New Roman"/>
                <w:lang w:val="en-US"/>
              </w:rPr>
              <w:t>order</w:t>
            </w:r>
            <w:proofErr w:type="gramEnd"/>
            <w:r>
              <w:rPr>
                <w:rFonts w:eastAsia="Times New Roman"/>
                <w:lang w:val="en-US"/>
              </w:rPr>
              <w:t xml:space="preserve">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nutrition order/request.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proofErr w:type="gramStart"/>
            <w:r>
              <w:rPr>
                <w:rFonts w:eastAsia="Times New Roman"/>
                <w:lang w:val="en-US"/>
              </w:rPr>
              <w:t>requested</w:t>
            </w:r>
            <w:proofErr w:type="gramEnd"/>
            <w:r>
              <w:rPr>
                <w:rFonts w:eastAsia="Times New Roman"/>
                <w:lang w:val="en-US"/>
              </w:rPr>
              <w:t xml:space="preserve">. There after, the order is maintained by the receiver that </w:t>
            </w:r>
            <w:r>
              <w:rPr>
                <w:rFonts w:eastAsia="Times New Roman"/>
                <w:lang w:val="en-US"/>
              </w:rPr>
              <w:lastRenderedPageBreak/>
              <w:t xml:space="preserve">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state of the request. Describes the lifecycle of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NutritionOrder.allergyIntolerance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the patient's food and nutrition-related allergies and intolerances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record of allergies or Intolerances which should be included in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NutritionOrder.foodPreferenceModifier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preferences inform healthcare personnel about the food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NutritionOrder.excludeFoodModifier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Order-specific modifier about the type of food that should not </w:t>
            </w:r>
            <w:r>
              <w:rPr>
                <w:rFonts w:eastAsia="Times New Roman"/>
                <w:lang w:val="en-US"/>
              </w:rPr>
              <w:lastRenderedPageBreak/>
              <w:t>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NOT be given. These can be 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patientâ€™s diet for any reason.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food that should NOT be given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Oral diet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given orally in contrast to enteral (tube)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oral diet or diet restrictions that describe what can be consumed orally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diet or dietary restriction such as fiber restricted diet or diabetic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diet being ordered for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diet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nutrient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defines the quantity and type of nutrient modifications required for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nutrient that is being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NutritionOrder.oralDiet.nutrient.amount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the specified nutrient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the specified nutrient to include in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texture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describes any texture modifications required for the patient to safely consume various types of solid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how to alter the texture of the foods, e.g.,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texture modifications (for solid foods) that should be made, e.g. easy to chew, chopped, ground, and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foodType (Meat).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food consistency types or texture modifications to apply to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NutritionOrder.oralDiet.texture.foodType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that are used to identify an entity that is ingested for nutritional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food type(s) (e.g., meats, all foods) that the texture modification applies to. This could be all foods types.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textureModifier; could be (All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foods that are texture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NutritionOrder.oralDiet.fluidConsistencyType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required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consistency (e.g., honey-thick, nectar-thick, thin, thickened.) of liquids or fluids served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represent the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Oral nutritional products given in order to add further nutritional value to the patient's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Type of supplement product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nutritional supplement product required such as a high protein or pediatric clear liquid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nutritional supplements to be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nutritional supplement such as "Acme Protein Shake".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supplement(s)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nutritional supplement to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Enteral formula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enteral or infant formula such as an adult standard formula with fiber or a soy-based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 of enteral formula to be administered to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enteral or infant formula product such as "ACME Adult Standard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modular component to add to the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for the type of modular component such as protein, carbohydrate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modular additive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type of modular component to be added to the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NutritionOrder.enteralFormula.caloricDensity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energy per specified volume that is required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energy (Calories) </w:t>
            </w:r>
            <w:r>
              <w:rPr>
                <w:rFonts w:eastAsia="Times New Roman"/>
                <w:lang w:val="en-US"/>
              </w:rPr>
              <w:lastRenderedPageBreak/>
              <w:t xml:space="preserve">that the formula should provide per specified volume, typically per mL or fluid oz. For example, an infant may require a formula </w:t>
            </w:r>
            <w:proofErr w:type="gramStart"/>
            <w:r>
              <w:rPr>
                <w:rFonts w:eastAsia="Times New Roman"/>
                <w:lang w:val="en-US"/>
              </w:rPr>
              <w:t>the provides</w:t>
            </w:r>
            <w:proofErr w:type="gramEnd"/>
            <w:r>
              <w:rPr>
                <w:rFonts w:eastAsia="Times New Roman"/>
                <w:lang w:val="en-US"/>
              </w:rPr>
              <w:t xml:space="preserve"> 24 Calories per fluid ounce or an adult may require an enteral formula that provides 1.5 Calorie/mL.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NutritionOrder.enteralFormula.routeofAdministration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formula should enter the patient's gastrointestinal tract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route or physiological path of administration into the </w:t>
            </w:r>
            <w:proofErr w:type="gramStart"/>
            <w:r>
              <w:rPr>
                <w:rFonts w:eastAsia="Times New Roman"/>
                <w:lang w:val="en-US"/>
              </w:rPr>
              <w:t>patient 's</w:t>
            </w:r>
            <w:proofErr w:type="gramEnd"/>
            <w:r>
              <w:rPr>
                <w:rFonts w:eastAsia="Times New Roman"/>
                <w:lang w:val="en-US"/>
              </w:rPr>
              <w:t xml:space="preserve"> gastrointestinal tract for purposes of providing the formula feeding, e.g., nasogastric tube.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route of administration of enteral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 as structured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feeding. An example of this would be an instruction to increase the rate of continuous feeding every 2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implementation notes below for further discussion on how to order continuous vs bolus enteral feeding using this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enteral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enteral formula should be delivered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NutritionOrder.enteralFormula.administration.quantity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 to the patient per the specified administration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NutritionOrder.enteralFormula.administration.rate[x]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Speed with which the formula is provided per period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rate of administration of formula via a feeding pump, e.g., 60 mL per hour, according to the specified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NutritionOrder.enteralFormula.maxVolumeToDeliver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formula volume per unit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formula that may be administered to a subject over the period of time, e.g., 1440 mL over 24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instructions expressed as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formula administration, feeding instructions or additional instructions or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bl>
    <w:p w:rsidR="00D67926" w:rsidRDefault="008D6FB8">
      <w:pPr>
        <w:pStyle w:val="Heading2"/>
        <w:divId w:val="1664770817"/>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gridCol w:w="4934"/>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w:t>
            </w:r>
          </w:p>
        </w:tc>
        <w:tc>
          <w:tcPr>
            <w:tcW w:w="0" w:type="auto"/>
            <w:vAlign w:val="center"/>
            <w:hideMark/>
          </w:tcPr>
          <w:p w:rsidR="00D67926" w:rsidRDefault="008D6FB8">
            <w:pPr>
              <w:rPr>
                <w:rFonts w:eastAsia="Times New Roman"/>
                <w:lang w:val="en-US"/>
              </w:rPr>
            </w:pPr>
            <w:r>
              <w:rPr>
                <w:rFonts w:eastAsia="Times New Roman"/>
                <w:lang w:val="en-US"/>
              </w:rPr>
              <w:t>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 made about a patient, device or other subject.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Lab reports,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Vital Signs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Measurement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Component code Shall not be same as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only be present if Observation.value[x] is not present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particular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the simple observation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observations to be distinguished and referenced.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result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the status of individual results - some results are finalised before the whole report is finalised.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 of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type of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the general type of observation being made.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Observation.code.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high level observation categories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"name".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this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patient,</w:t>
            </w:r>
            <w:proofErr w:type="gramEnd"/>
            <w:r>
              <w:rPr>
                <w:rFonts w:eastAsia="Times New Roman"/>
                <w:lang w:val="en-US"/>
              </w:rPr>
              <w:t xml:space="preserve">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One would expect this element to be a cardinality of 1</w:t>
            </w:r>
            <w:proofErr w:type="gramStart"/>
            <w:r>
              <w:rPr>
                <w:rFonts w:eastAsia="Times New Roman"/>
                <w:lang w:val="en-US"/>
              </w:rPr>
              <w:t>..1</w:t>
            </w:r>
            <w:proofErr w:type="gramEnd"/>
            <w:r>
              <w:rPr>
                <w:rFonts w:eastAsia="Times New Roman"/>
                <w:lang w:val="en-US"/>
              </w:rPr>
              <w:t>.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[observation-focal-subject</w:t>
            </w:r>
            <w:proofErr w:type="gramStart"/>
            <w:r>
              <w:rPr>
                <w:rFonts w:eastAsia="Times New Roman"/>
                <w:lang w:val="en-US"/>
              </w:rPr>
              <w:t>](</w:t>
            </w:r>
            <w:proofErr w:type="gramEnd"/>
            <w:r>
              <w:rPr>
                <w:rFonts w:eastAsia="Times New Roman"/>
                <w:lang w:val="en-US"/>
              </w:rPr>
              <w:t xml:space="preserve">extension-observation-focal-subject.html). </w:t>
            </w:r>
            <w:proofErr w:type="gramStart"/>
            <w:r>
              <w:rPr>
                <w:rFonts w:eastAsia="Times New Roman"/>
                <w:lang w:val="en-US"/>
              </w:rPr>
              <w:t>may</w:t>
            </w:r>
            <w:proofErr w:type="gramEnd"/>
            <w:r>
              <w:rPr>
                <w:rFonts w:eastAsia="Times New Roman"/>
                <w:lang w:val="en-US"/>
              </w:rPr>
              <w:t xml:space="preserve"> be used. However, the distinction between the patient's own value for an observation versus that of the fetus, or the donor or blood product unit, etc., are often specified in the observation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Observations have no value if you don't know who or what they're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event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event </w:t>
            </w:r>
            <w:proofErr w:type="gramStart"/>
            <w:r>
              <w:rPr>
                <w:rFonts w:eastAsia="Times New Roman"/>
                <w:lang w:val="en-US"/>
              </w:rPr>
              <w:t>( e.g</w:t>
            </w:r>
            <w:proofErr w:type="gramEnd"/>
            <w:r>
              <w:rPr>
                <w:rFonts w:eastAsia="Times New Roman"/>
                <w:lang w:val="en-US"/>
              </w:rPr>
              <w:t>. a patient and healthcare provider interaction )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observations it may be important to know the link between an observation and a particular encounter.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Clinically Relevant time/time-period for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 date should be present unless this observation is a historical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when an observation was deemed true is important to its relevance as well as determining trends.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was made available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this observation was made available to providers, typically after the results have been reviewed and verified.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Updated when the result is updated.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was responsible for asserting the observed value as "true"</w:t>
            </w:r>
            <w:proofErr w:type="gramStart"/>
            <w:r>
              <w:rPr>
                <w:rFonts w:eastAsia="Times New Roman"/>
                <w:lang w:val="en-US"/>
              </w:rPr>
              <w: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give a degree of confidence in the observation and also indicates where follow-up questions should be directed.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This element has a variable name depending on the type as follows: valueQuantity, valueCodeableConcept, valueString, valueRange, valueRatio, </w:t>
            </w:r>
            <w:r>
              <w:rPr>
                <w:rFonts w:eastAsia="Times New Roman"/>
                <w:lang w:val="en-US"/>
              </w:rPr>
              <w:lastRenderedPageBreak/>
              <w:t>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boolean values use valueCodeableConcept and select codes from [HL7 Version 2 Table 0136</w:t>
            </w:r>
            <w:proofErr w:type="gramStart"/>
            <w:r>
              <w:rPr>
                <w:rFonts w:eastAsia="Times New Roman"/>
                <w:lang w:val="en-US"/>
              </w:rPr>
              <w:t>](</w:t>
            </w:r>
            <w:proofErr w:type="gramEnd"/>
            <w:r>
              <w:rPr>
                <w:rFonts w:eastAsia="Times New Roman"/>
                <w:lang w:val="en-US"/>
              </w:rPr>
              <w:t>v2/0136/index.html). These "yes/no" concepts can be mapped to the display name "true/false" or other mutually exclusive terms that may be needed. For further discussion and examples see the [notes section</w:t>
            </w:r>
            <w:proofErr w:type="gramStart"/>
            <w:r>
              <w:rPr>
                <w:rFonts w:eastAsia="Times New Roman"/>
                <w:lang w:val="en-US"/>
              </w:rPr>
              <w:t>](</w:t>
            </w:r>
            <w:proofErr w:type="gramEnd"/>
            <w:r>
              <w:rPr>
                <w:rFonts w:eastAsia="Times New Roman"/>
                <w:lang w:val="en-US"/>
              </w:rPr>
              <w:t xml:space="preserve">observation.html#4.20.4)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Observation.interpretation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High, low, normal,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results, particularly numeric results, an interpretation is necessary to fully understand the significance of a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Abnormal Flag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interpretations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free text additional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Observed body part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observation was made </w:t>
            </w:r>
            <w:proofErr w:type="gramStart"/>
            <w:r>
              <w:rPr>
                <w:rFonts w:eastAsia="Times New Roman"/>
                <w:lang w:val="en-US"/>
              </w:rPr>
              <w:t>( i.e</w:t>
            </w:r>
            <w:proofErr w:type="gramEnd"/>
            <w:r>
              <w:rPr>
                <w:rFonts w:eastAsia="Times New Roman"/>
                <w:lang w:val="en-US"/>
              </w:rPr>
              <w:t>.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Only used if not implicit in code found in Observation.code. 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observation is made is important for tracking if multiple sites are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it was done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mechanism used to perform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for Observation.code.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method can impact results and is thus for determining whether results can be compared or determining significance of results.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Methods for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used for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specimen that was used when this observation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may be used in contexts that track the specimen explicitly (e.g. Diagnostic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Observation.device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to generate the observation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using either extension or through the Observation.related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least a low or a high or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Observation.referenceRange.low</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Low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low bound of the reference range. The low bound of the reference range endpoint is inclusive of the value (e.g. reference range is &gt;=5 - &lt;=9). If the low bound is omitted, it is assumed to be meaningless. (</w:t>
            </w:r>
            <w:proofErr w:type="gramStart"/>
            <w:r>
              <w:rPr>
                <w:rFonts w:eastAsia="Times New Roman"/>
                <w:lang w:val="en-US"/>
              </w:rPr>
              <w:t>e.g</w:t>
            </w:r>
            <w:proofErr w:type="gramEnd"/>
            <w:r>
              <w:rPr>
                <w:rFonts w:eastAsia="Times New Roman"/>
                <w:lang w:val="en-US"/>
              </w:rPr>
              <w:t xml:space="preserve">. reference range is &lt;=2.3).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Observation.referenceRange.high</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High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high bound of the reference range. The high bound of the reference range endpoint is inclusive of the value (e.g. reference range is &gt;=5 - &lt;=9). If the high bound is omitted, it is assumed to be meaningless. (</w:t>
            </w:r>
            <w:proofErr w:type="gramStart"/>
            <w:r>
              <w:rPr>
                <w:rFonts w:eastAsia="Times New Roman"/>
                <w:lang w:val="en-US"/>
              </w:rPr>
              <w:t>e.g</w:t>
            </w:r>
            <w:proofErr w:type="gramEnd"/>
            <w:r>
              <w:rPr>
                <w:rFonts w:eastAsia="Times New Roman"/>
                <w:lang w:val="en-US"/>
              </w:rPr>
              <w:t xml:space="preserve">. reference range is &gt;= 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Observation.referenceRange.meaning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meaning/use of this range of this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for the meaning of the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populated if there is more than one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say what kind of reference range this is - normal, recommended, therapeutic, or perhaps what state this reference range applies to (i.e. age, hormonal cycles,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meaning of a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Applicable age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analytes vary greatly over 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based reference range in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another resource </w:t>
            </w:r>
            <w:proofErr w:type="gramStart"/>
            <w:r>
              <w:rPr>
                <w:rFonts w:eastAsia="Times New Roman"/>
                <w:lang w:val="en-US"/>
              </w:rPr>
              <w:t>( usally</w:t>
            </w:r>
            <w:proofErr w:type="gramEnd"/>
            <w:r>
              <w:rPr>
                <w:rFonts w:eastAsia="Times New Roman"/>
                <w:lang w:val="en-US"/>
              </w:rPr>
              <w:t xml:space="preserve"> another Observation but could also be a QuestionnaireAnswer) whose relationship is defined by the relationship type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proofErr w:type="gramStart"/>
            <w:r>
              <w:rPr>
                <w:rFonts w:eastAsia="Times New Roman"/>
                <w:lang w:val="en-US"/>
              </w:rPr>
              <w:t>](</w:t>
            </w:r>
            <w:proofErr w:type="gramEnd"/>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a set of related observations or sometimes QuestionnaireResponse from which the measure is derived.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kind of relationship that exists with the target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"derived-from" is only logical choice when referencing QuestionnaireAnswer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 relationship type SHOULD be provided.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how two observations are related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is related to this 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observation or questionnaireanswer that is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for genetics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proofErr w:type="gramStart"/>
            <w:r>
              <w:rPr>
                <w:rFonts w:eastAsia="Times New Roman"/>
                <w:lang w:val="en-US"/>
              </w:rPr>
              <w:t>](</w:t>
            </w:r>
            <w:proofErr w:type="gramEnd"/>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w:t>
            </w:r>
            <w:proofErr w:type="gramStart"/>
            <w:r>
              <w:rPr>
                <w:rFonts w:eastAsia="Times New Roman"/>
                <w:lang w:val="en-US"/>
              </w:rPr>
              <w:t>( they</w:t>
            </w:r>
            <w:proofErr w:type="gramEnd"/>
            <w:r>
              <w:rPr>
                <w:rFonts w:eastAsia="Times New Roman"/>
                <w:lang w:val="en-US"/>
              </w:rPr>
              <w:t xml:space="preserve"> are not seperable). However, the reference range for the primary </w:t>
            </w:r>
            <w:r>
              <w:rPr>
                <w:rFonts w:eastAsia="Times New Roman"/>
                <w:lang w:val="en-US"/>
              </w:rPr>
              <w:lastRenderedPageBreak/>
              <w:t xml:space="preserve">observation value is not inherited by the component values and is required when appropriate for each component observation.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Observation.component.code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component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component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 ofcomponent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rsidR="00D67926" w:rsidRDefault="008D6FB8">
      <w:pPr>
        <w:pStyle w:val="Heading2"/>
        <w:divId w:val="1664770817"/>
        <w:rPr>
          <w:rFonts w:eastAsia="Times New Roman"/>
          <w:lang w:val="en-US"/>
        </w:rPr>
      </w:pPr>
      <w:r>
        <w:rPr>
          <w:rFonts w:eastAsia="Times New Roman"/>
          <w:lang w:val="en-US"/>
        </w:rPr>
        <w:t>http://hl7.org/fhir/StructureDefinition/Order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18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t>
            </w:r>
          </w:p>
        </w:tc>
        <w:tc>
          <w:tcPr>
            <w:tcW w:w="0" w:type="auto"/>
            <w:vAlign w:val="center"/>
            <w:hideMark/>
          </w:tcPr>
          <w:p w:rsidR="00D67926" w:rsidRDefault="008D6FB8">
            <w:pPr>
              <w:rPr>
                <w:rFonts w:eastAsia="Times New Roman"/>
                <w:lang w:val="en-US"/>
              </w:rPr>
            </w:pPr>
            <w:r>
              <w:rPr>
                <w:rFonts w:eastAsia="Times New Roman"/>
                <w:lang w:val="en-US"/>
              </w:rPr>
              <w:t>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left blank if the request reference identifies the patient, or if the request is not associated with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initiated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Provide a code or a schedule, but not both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usually a local code agreed in the context of the ordering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When a requested action should be performed (e.g. STAT, daily, evenings,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Order.when.schedule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Order.detail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action is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action is being </w:t>
            </w:r>
            <w:proofErr w:type="gramStart"/>
            <w:r>
              <w:rPr>
                <w:rFonts w:eastAsia="Times New Roman"/>
                <w:lang w:val="en-US"/>
              </w:rPr>
              <w:t>ordered.</w:t>
            </w:r>
            <w:proofErr w:type="gramEnd"/>
          </w:p>
        </w:tc>
      </w:tr>
    </w:tbl>
    <w:p w:rsidR="00D67926" w:rsidRDefault="008D6FB8">
      <w:pPr>
        <w:pStyle w:val="Heading2"/>
        <w:divId w:val="1664770817"/>
        <w:rPr>
          <w:rFonts w:eastAsia="Times New Roman"/>
          <w:lang w:val="en-US"/>
        </w:rPr>
      </w:pPr>
      <w:r>
        <w:rPr>
          <w:rFonts w:eastAsia="Times New Roman"/>
          <w:lang w:val="en-US"/>
        </w:rPr>
        <w:t>http://hl7.org/fhir/StructureDefinition/OrderResponse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50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t>
            </w:r>
          </w:p>
        </w:tc>
        <w:tc>
          <w:tcPr>
            <w:tcW w:w="0" w:type="auto"/>
            <w:vAlign w:val="center"/>
            <w:hideMark/>
          </w:tcPr>
          <w:p w:rsidR="00D67926" w:rsidRDefault="008D6FB8">
            <w:pPr>
              <w:rPr>
                <w:rFonts w:eastAsia="Times New Roman"/>
                <w:lang w:val="en-US"/>
              </w:rPr>
            </w:pPr>
            <w:r>
              <w:rPr>
                <w:rFonts w:eastAsia="Times New Roman"/>
                <w:lang w:val="en-US"/>
              </w:rPr>
              <w:t>Order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might be more than one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order that this is a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order that this is in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response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at which this order response was made (created/posted).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OrderResponse.who</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made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credited with making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this response says about the status of the original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description of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OrderResponse.fulfillment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the outcome of performing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Links to resources that provide details of the outcome of </w:t>
            </w:r>
            <w:r>
              <w:rPr>
                <w:rFonts w:eastAsia="Times New Roman"/>
                <w:lang w:val="en-US"/>
              </w:rPr>
              <w:lastRenderedPageBreak/>
              <w:t xml:space="preserve">performing the order. E.g. Diagnostic Reports in a response that is made to an order that referenced a diagnostic order. </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http://hl7.org/fhir/StructureDefinition/Specimen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542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w:t>
            </w:r>
          </w:p>
        </w:tc>
        <w:tc>
          <w:tcPr>
            <w:tcW w:w="0" w:type="auto"/>
            <w:vAlign w:val="center"/>
            <w:hideMark/>
          </w:tcPr>
          <w:p w:rsidR="00D67926" w:rsidRDefault="008D6FB8">
            <w:pPr>
              <w:rPr>
                <w:rFonts w:eastAsia="Times New Roman"/>
                <w:lang w:val="en-US"/>
              </w:rPr>
            </w:pPr>
            <w:r>
              <w:rPr>
                <w:rFonts w:eastAsia="Times New Roman"/>
                <w:lang w:val="en-US"/>
              </w:rPr>
              <w:t>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for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availability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status/availability of a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Specimen.parent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from which this specimen originated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parent (source) specimen which is used when the specimen was either derived from or a component of </w:t>
            </w:r>
            <w:proofErr w:type="gramStart"/>
            <w:r>
              <w:rPr>
                <w:rFonts w:eastAsia="Times New Roman"/>
                <w:lang w:val="en-US"/>
              </w:rPr>
              <w:t>a another</w:t>
            </w:r>
            <w:proofErr w:type="gramEnd"/>
            <w:r>
              <w:rPr>
                <w:rFonts w:eastAsia="Times New Roman"/>
                <w:lang w:val="en-US"/>
              </w:rPr>
              <w:t xml:space="preserve"> specimen.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parent specimen could be the source from which the current specimen is derived by some processing step (e.g.  </w:t>
            </w:r>
            <w:proofErr w:type="gramStart"/>
            <w:r>
              <w:rPr>
                <w:rFonts w:eastAsia="Times New Roman"/>
                <w:lang w:val="en-US"/>
              </w:rPr>
              <w:t>an</w:t>
            </w:r>
            <w:proofErr w:type="gramEnd"/>
            <w:r>
              <w:rPr>
                <w:rFonts w:eastAsia="Times New Roman"/>
                <w:lang w:val="en-US"/>
              </w:rPr>
              <w:t xml:space="preserve"> aliquot or isolate or extracted nucleic acids from clinical samples) or one of many specimens that were combined to create a pooled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Specimen.accessionIdentifier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assigned by the lab</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Specimen.receivedTime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when specimen was received for processing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received for processing or testing.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the specimen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Collector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 communicate any details or issues encountered during the specimen collection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Specimen.collection.collected[x]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collected from subject - the physiologically relevant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quantity of specimen collected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perform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collection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w:t>
            </w:r>
            <w:proofErr w:type="gramStart"/>
            <w:r>
              <w:rPr>
                <w:rFonts w:eastAsia="Times New Roman"/>
                <w:lang w:val="en-US"/>
              </w:rPr>
              <w:t>( e.g</w:t>
            </w:r>
            <w:proofErr w:type="gramEnd"/>
            <w:r>
              <w:rPr>
                <w:rFonts w:eastAsia="Times New Roman"/>
                <w:lang w:val="en-US"/>
              </w:rPr>
              <w:t xml:space="preserve">.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and processing step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treatment and processing steps for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Specimen.treatment.procedure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treatment or processing step applied to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procedure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indicating the technique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Specimen.treatment.additive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container of specimen (tube/slide,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container directly associated with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container associated with the specimen (e.g. slide, aliquot,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specimen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Specimen.container.capacity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Container volume or size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capacity (volume or other measure) the container may contain.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Specimen.container.specimenQuantity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specimen within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Specimen.container.additive[x]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Additive associated with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Introduced substance to preserve, maintain or enhance the specimen. </w:t>
            </w:r>
            <w:proofErr w:type="gramStart"/>
            <w:r>
              <w:rPr>
                <w:rFonts w:eastAsia="Times New Roman"/>
                <w:lang w:val="en-US"/>
              </w:rPr>
              <w:t>examples</w:t>
            </w:r>
            <w:proofErr w:type="gramEnd"/>
            <w:r>
              <w:rPr>
                <w:rFonts w:eastAsia="Times New Roman"/>
                <w:lang w:val="en-US"/>
              </w:rPr>
              <w:t>: Formalin, Citrate, EDTA.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added to specimen container</w:t>
            </w:r>
          </w:p>
        </w:tc>
      </w:tr>
    </w:tbl>
    <w:p w:rsidR="00D67926" w:rsidRDefault="008D6FB8">
      <w:pPr>
        <w:pStyle w:val="Heading2"/>
        <w:divId w:val="1664770817"/>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16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w:t>
            </w:r>
          </w:p>
        </w:tc>
        <w:tc>
          <w:tcPr>
            <w:tcW w:w="0" w:type="auto"/>
            <w:vAlign w:val="center"/>
            <w:hideMark/>
          </w:tcPr>
          <w:p w:rsidR="00D67926" w:rsidRDefault="008D6FB8">
            <w:pPr>
              <w:rPr>
                <w:rFonts w:eastAsia="Times New Roman"/>
                <w:lang w:val="en-US"/>
              </w:rPr>
            </w:pPr>
            <w:r>
              <w:rPr>
                <w:rFonts w:eastAsia="Times New Roman"/>
                <w:lang w:val="en-US"/>
              </w:rPr>
              <w:t>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identifier is associated with the kind of substance in contrast to the Substance.instance.identifier which is associated with the package/container.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class/type of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the general type of substance.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or classification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set of codes) that identify this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codes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Substance.description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substance,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substance - its appearance, handling requirements, and other usage notes.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package/container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Substance may be used to describe a kind of substance, or a specific package/container of the substance: an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element is not present, then the substance resource describes a kind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of the package/container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associated with the package/container (usually a label affixed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no longer valid to use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substance is no longer valid to use. For some substances, a single arbitrary date is used for expiry.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substance in the package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information about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substance can be composed of other substances.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Optional amount (concentration)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ingredient in the substance - a concentration ratio.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Substance.ingredient.substance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component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substance that is a component of this substance.</w:t>
            </w:r>
          </w:p>
        </w:tc>
      </w:tr>
    </w:tbl>
    <w:p w:rsidR="00D67926" w:rsidRDefault="008D6FB8">
      <w:pPr>
        <w:pStyle w:val="Heading2"/>
        <w:divId w:val="1664770817"/>
        <w:rPr>
          <w:rFonts w:eastAsia="Times New Roman"/>
          <w:lang w:val="en-US"/>
        </w:rPr>
      </w:pPr>
      <w:r>
        <w:rPr>
          <w:rFonts w:eastAsia="Times New Roman"/>
          <w:lang w:val="en-US"/>
        </w:rPr>
        <w:t>http://hl7.org/fhir/StructureDefinition/SupplyDelivery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622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t>
            </w:r>
          </w:p>
        </w:tc>
        <w:tc>
          <w:tcPr>
            <w:tcW w:w="0" w:type="auto"/>
            <w:vAlign w:val="center"/>
            <w:hideMark/>
          </w:tcPr>
          <w:p w:rsidR="00D67926" w:rsidRDefault="008D6FB8">
            <w:pPr>
              <w:rPr>
                <w:rFonts w:eastAsia="Times New Roman"/>
                <w:lang w:val="en-US"/>
              </w:rPr>
            </w:pPr>
            <w:r>
              <w:rPr>
                <w:rFonts w:eastAsia="Times New Roman"/>
                <w:lang w:val="en-US"/>
              </w:rPr>
              <w:t>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Delivery of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delivery of what is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when the item(s) is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dispenser,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delivered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of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supply dispense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supply that has been dispensed. Includes unit of measure.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or substance or device being dispensed. This is either a link to a resource representing the details of the item or a simple attribute carrying a code that identifies the item from a known list.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 supplier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SupplyDelivery.whenPrepared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item was sent or handed to the patient (or agent).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SupplyDelivery.destination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Supply was 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Supply was shipped to, as part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SupplyDelivery.receiver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person who picked up the Supply.</w:t>
            </w:r>
          </w:p>
        </w:tc>
      </w:tr>
    </w:tbl>
    <w:p w:rsidR="00D67926" w:rsidRDefault="008D6FB8">
      <w:pPr>
        <w:pStyle w:val="Heading2"/>
        <w:divId w:val="1664770817"/>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628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t>
            </w:r>
          </w:p>
        </w:tc>
        <w:tc>
          <w:tcPr>
            <w:tcW w:w="0" w:type="auto"/>
            <w:vAlign w:val="center"/>
            <w:hideMark/>
          </w:tcPr>
          <w:p w:rsidR="00D67926" w:rsidRDefault="008D6FB8">
            <w:pPr>
              <w:rPr>
                <w:rFonts w:eastAsia="Times New Roman"/>
                <w:lang w:val="en-US"/>
              </w:rPr>
            </w:pPr>
            <w:r>
              <w:rPr>
                <w:rFonts w:eastAsia="Times New Roman"/>
                <w:lang w:val="en-US"/>
              </w:rPr>
              <w:t>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for a medication, substance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medication, substance or device used in the healthcare setting.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ordered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Practitioner ,</w:t>
            </w:r>
            <w:proofErr w:type="gramEnd"/>
            <w:r>
              <w:rPr>
                <w:rFonts w:eastAsia="Times New Roman"/>
                <w:lang w:val="en-US"/>
              </w:rPr>
              <w:t xml:space="preserve"> Organization or Patient who initiated this order for the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orderer,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SupplyRequest.kind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supply (central, non-stock,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supply, e.g. central, non-stock, etc. This is used to support work flows associated with the supply process.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SupplyRequest.orderedItem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item that is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request.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bl>
    <w:p w:rsidR="00D67926" w:rsidRDefault="008D6FB8">
      <w:pPr>
        <w:pStyle w:val="Heading1"/>
        <w:divId w:val="958990423"/>
        <w:rPr>
          <w:rFonts w:eastAsia="Times New Roman"/>
          <w:lang w:val="en-US"/>
        </w:rPr>
      </w:pPr>
      <w:r>
        <w:rPr>
          <w:rFonts w:eastAsia="Times New Roman"/>
          <w:lang w:val="en-US"/>
        </w:rPr>
        <w:t>Patient Administration</w:t>
      </w:r>
    </w:p>
    <w:p w:rsidR="00D67926" w:rsidRDefault="008D6FB8">
      <w:pPr>
        <w:pStyle w:val="Heading2"/>
        <w:divId w:val="958990423"/>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87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w:t>
            </w:r>
          </w:p>
        </w:tc>
        <w:tc>
          <w:tcPr>
            <w:tcW w:w="0" w:type="auto"/>
            <w:vAlign w:val="center"/>
            <w:hideMark/>
          </w:tcPr>
          <w:p w:rsidR="00D67926" w:rsidRDefault="008D6FB8">
            <w:pPr>
              <w:rPr>
                <w:rFonts w:eastAsia="Times New Roman"/>
                <w:lang w:val="en-US"/>
              </w:rPr>
            </w:pPr>
            <w:r>
              <w:rPr>
                <w:rFonts w:eastAsia="Times New Roman"/>
                <w:lang w:val="en-US"/>
              </w:rPr>
              <w:t>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centres,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Cost center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Account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used to reference the account. May or may not be intended for human use. (E.g. credit card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used for the account when displaying it to humans in reports,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Title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patient, expense, depreciation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the account for reporting and searching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account is presently </w:t>
            </w:r>
            <w:proofErr w:type="gramStart"/>
            <w:r>
              <w:rPr>
                <w:rFonts w:eastAsia="Times New Roman"/>
                <w:lang w:val="en-US"/>
              </w:rPr>
              <w:t>used/useable</w:t>
            </w:r>
            <w:proofErr w:type="gramEnd"/>
            <w:r>
              <w:rPr>
                <w:rFonts w:eastAsia="Times New Roman"/>
                <w:lang w:val="en-US"/>
              </w:rPr>
              <w:t xml:space="preserve">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available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Account.activePeriod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Valid from</w:t>
            </w:r>
            <w:proofErr w:type="gramStart"/>
            <w:r>
              <w:rPr>
                <w:rFonts w:eastAsia="Times New Roman"/>
                <w:lang w:val="en-US"/>
              </w:rPr>
              <w:t>..</w:t>
            </w:r>
            <w:proofErr w:type="gramEnd"/>
            <w:r>
              <w:rPr>
                <w:rFonts w:eastAsia="Times New Roman"/>
                <w:lang w:val="en-US"/>
              </w:rPr>
              <w:t>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over which the account is allowed.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Transactions cannot typically be posted to account outside of its "active"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Account.currency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currency in which balance is tracked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currency to which transactions must be converted when crediting or debiting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Tracked separately from balance because currency might be known when balance is not. In some cases, balance might be expressed in a currency other than the base currency for the account.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Account.balance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is in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sum of all credits less all debits associated with the account. Might be positive, zero or negative.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Account.coveragePeriod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window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period of time the account applies to. E.g. accounts created per fiscal year, quarter,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possible for transactions relevant to a coverage period to be posted to the account before or after the coverage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Account.subject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account tied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device, practitioner, location or other object the account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target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Account.owner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organization, department, etc. with responsibility for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purpose/use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additional information about what the account tracks and how it is used.</w:t>
            </w:r>
          </w:p>
        </w:tc>
      </w:tr>
    </w:tbl>
    <w:p w:rsidR="00D67926" w:rsidRDefault="008D6FB8">
      <w:pPr>
        <w:pStyle w:val="Heading2"/>
        <w:divId w:val="958990423"/>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585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w:t>
            </w:r>
          </w:p>
        </w:tc>
        <w:tc>
          <w:tcPr>
            <w:tcW w:w="0" w:type="auto"/>
            <w:vAlign w:val="center"/>
            <w:hideMark/>
          </w:tcPr>
          <w:p w:rsidR="00D67926" w:rsidRDefault="008D6FB8">
            <w:pPr>
              <w:rPr>
                <w:rFonts w:eastAsia="Times New Roman"/>
                <w:lang w:val="en-US"/>
              </w:rPr>
            </w:pPr>
            <w:r>
              <w:rPr>
                <w:rFonts w:eastAsia="Times New Roman"/>
                <w:lang w:val="en-US"/>
              </w:rPr>
              <w:t>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proposed or cancelled appointments can be missing start/end dates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start and end are specified, or neither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concern that are defined by business processed and/ or used to refer to it when a direct URL reference to the resource itself is not appropriate (e.g. in CDA documents, or in written / printed documentation).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overall status of the Appointment. Each of the participants has their own participation status which indicates their involvement in the </w:t>
            </w:r>
            <w:proofErr w:type="gramStart"/>
            <w:r>
              <w:rPr>
                <w:rFonts w:eastAsia="Times New Roman"/>
                <w:lang w:val="en-US"/>
              </w:rPr>
              <w:t>process,</w:t>
            </w:r>
            <w:proofErr w:type="gramEnd"/>
            <w:r>
              <w:rPr>
                <w:rFonts w:eastAsia="Times New Roman"/>
                <w:lang w:val="en-US"/>
              </w:rPr>
              <w:t xml:space="preserve"> however this status indicates the shared status.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Appointment's status is "cancelled" then all participants are expected to have their calendars released for the appointment period, and as such any Slot's that were marked as BUSY can be re-set to FREE.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 (This may also be associated with participants for location, and/or a HealthcareService).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appointment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Appointment.minutesDuration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Appointment.slot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Additional text to aid in facilitating the appointment. For instance, a comment might be, â€œpatient should proceed immediately to infusion room upon arrivalâ€ Where this is a planned appointment and the start/end dates are not set then this field can be used to provide additional guidance on the details of the appointment request, including any restrictions on when to book it.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MUST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Appointment.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Is this participant required to be present at the </w:t>
            </w:r>
            <w:proofErr w:type="gramStart"/>
            <w:r>
              <w:rPr>
                <w:rFonts w:eastAsia="Times New Roman"/>
                <w:lang w:val="en-US"/>
              </w:rPr>
              <w:t>meeting.</w:t>
            </w:r>
            <w:proofErr w:type="gramEnd"/>
            <w:r>
              <w:rPr>
                <w:rFonts w:eastAsia="Times New Roman"/>
                <w:lang w:val="en-US"/>
              </w:rPr>
              <w:t xml:space="preserve"> This covers a use-case where 2 doctors need to meet to discuss the results for a specific patient, and the patient is not </w:t>
            </w:r>
            <w:r>
              <w:rPr>
                <w:rFonts w:eastAsia="Times New Roman"/>
                <w:lang w:val="en-US"/>
              </w:rPr>
              <w:lastRenderedPageBreak/>
              <w:t xml:space="preserve">required to be present.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Is the Participant required to attend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Participation status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Participation status of an appointment</w:t>
            </w:r>
          </w:p>
        </w:tc>
      </w:tr>
    </w:tbl>
    <w:p w:rsidR="00D67926" w:rsidRDefault="008D6FB8">
      <w:pPr>
        <w:pStyle w:val="Heading2"/>
        <w:divId w:val="958990423"/>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gridCol w:w="520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w:t>
            </w:r>
          </w:p>
        </w:tc>
        <w:tc>
          <w:tcPr>
            <w:tcW w:w="0" w:type="auto"/>
            <w:vAlign w:val="center"/>
            <w:hideMark/>
          </w:tcPr>
          <w:p w:rsidR="00D67926" w:rsidRDefault="008D6FB8">
            <w:pPr>
              <w:rPr>
                <w:rFonts w:eastAsia="Times New Roman"/>
                <w:lang w:val="en-US"/>
              </w:rPr>
            </w:pPr>
            <w:r>
              <w:rPr>
                <w:rFonts w:eastAsia="Times New Roman"/>
                <w:lang w:val="en-US"/>
              </w:rPr>
              <w:t>Appointment Response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should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response concern that are defined by business processed and/ or used to refer to it when a direct URL reference to the resource itself is not appropriate.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 or requested new start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 or requested new end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w:t>
            </w:r>
            <w:r>
              <w:rPr>
                <w:rFonts w:eastAsia="Times New Roman"/>
                <w:lang w:val="en-US"/>
              </w:rPr>
              <w:lastRenderedPageBreak/>
              <w:t xml:space="preserve">the end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AppointmentResponse.participantType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that they can be matched, and subsequently updated.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Participant.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Participation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comment is particularly important when the responder is declining, tentative or requesting another time to indicate the reasons why. </w:t>
            </w:r>
          </w:p>
        </w:tc>
      </w:tr>
    </w:tbl>
    <w:p w:rsidR="00D67926" w:rsidRDefault="008D6FB8">
      <w:pPr>
        <w:pStyle w:val="Heading2"/>
        <w:divId w:val="958990423"/>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gridCol w:w="4268"/>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interaction during which services are provided to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Visit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Encounter statuses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current status is always found in the current version of the resource. This status history permits the encounter resource to contain the status history without the needing to read through the historical versions of the resource, or even have the server store them.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Encounter.class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inpatient</w:t>
            </w:r>
            <w:proofErr w:type="gramEnd"/>
            <w:r>
              <w:rPr>
                <w:rFonts w:eastAsia="Times New Roman"/>
                <w:lang w:val="en-US"/>
              </w:rPr>
              <w:t xml:space="preserve"> | outpatient | ambulatory | emergency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encounter (e.g. e-mail consultation, surgical day-care, skilled nursing, rehabilitation).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Since there are many ways to further classify encounters, this element is 0</w:t>
            </w:r>
            <w:proofErr w:type="gramStart"/>
            <w:r>
              <w:rPr>
                <w:rFonts w:eastAsia="Times New Roman"/>
                <w:lang w:val="en-US"/>
              </w:rPr>
              <w:t>..*</w:t>
            </w:r>
            <w:proofErr w:type="gramEnd"/>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While the encounter is always about the patient, the patient may not actually be known in all contexts of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Encounter.episodeOfCare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Episode(s) of care that this encounter should be recorded against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govt reporting, issue tracking, association via a common problem. The association is recorded on the encounter as these are typically created after the episode of </w:t>
            </w:r>
            <w:proofErr w:type="gramStart"/>
            <w:r>
              <w:rPr>
                <w:rFonts w:eastAsia="Times New Roman"/>
                <w:lang w:val="en-US"/>
              </w:rPr>
              <w:t>care,</w:t>
            </w:r>
            <w:proofErr w:type="gramEnd"/>
            <w:r>
              <w:rPr>
                <w:rFonts w:eastAsia="Times New Roman"/>
                <w:lang w:val="en-US"/>
              </w:rPr>
              <w:t xml:space="preserve"> and grouped on entry rather than editing the episode of care to append another encounter to it (the episode of care could span years).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Encounter.incomingReferral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Referral that initiated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referral request that this encounter satisfies (incoming referral).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people responsible for providing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Participant Type indicates how an individual parcitipates in an encounter. It includes non practitioner participants, and for practitioners this is to describe the action type in the context of this encounter </w:t>
            </w:r>
            <w:r>
              <w:rPr>
                <w:rFonts w:eastAsia="Times New Roman"/>
                <w:lang w:val="en-US"/>
              </w:rPr>
              <w:lastRenderedPageBreak/>
              <w:t xml:space="preserve">(e.g. Admitting Dr, Attending Dr, Translator, </w:t>
            </w:r>
            <w:proofErr w:type="gramStart"/>
            <w:r>
              <w:rPr>
                <w:rFonts w:eastAsia="Times New Roman"/>
                <w:lang w:val="en-US"/>
              </w:rPr>
              <w:t>Consulting</w:t>
            </w:r>
            <w:proofErr w:type="gramEnd"/>
            <w:r>
              <w:rPr>
                <w:rFonts w:eastAsia="Times New Roman"/>
                <w:lang w:val="en-US"/>
              </w:rPr>
              <w:t xml:space="preserve"> Dr). This is different to the Practitioner Roles which are functional roles, derived from terms of employment, education, licensing,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during the encounter participant was present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Encounter.participant.individual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(yet) known, the end of the Period may be omitted.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Encounter.length</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(less time absent)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This excludes the time during leaves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differ from the time the Encounter.period lasted because of leave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(code)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expressed as a code. For admissions, this can be used for a coded 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why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Encounter.indication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resources referenced in the evidence.detail), or a Procedure.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admission does not just include the inpatient context, but also other contexts such as outpatients and community clinics, and potentially aged care facilities. The duation recorded in the period of this encounter covers the entire scope of this hospitalization record.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Encounter.hospitalization.preAdmissionIdentifier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Encounter.hospitalization.origin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location from which the patient came </w:t>
            </w:r>
            <w:r>
              <w:rPr>
                <w:rFonts w:eastAsia="Times New Roman"/>
                <w:lang w:val="en-US"/>
              </w:rPr>
              <w:lastRenderedPageBreak/>
              <w:t>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Encounter.hospitalization.admitSource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From where the patient was admitted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Encounter.hospitalization.admittingDiagnosis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admitting Diagnosis as reported by admitting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admitting Diagnosis field is used to record the diagnosis codes as reported by admitting practitioner. This could be different or in addition to the conditions reported as reason-condition(s) for the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Encounter.hospitalization.reAdmission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hospital re-admission that has occurred (if any). If the value is absent, then this is not identified as a readmission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hospitalization is a readmission and why if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Encounter.hospitalization.dietPreference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example a patient may request both a dairy-free and nut-free diet preference (not mutually exclusive).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Encounter.hospitalization.specialCourtesy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Special courtesies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Encounter.hospitalization.specialArrangement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arrangements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Encounter.hospitalization.destination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Encounter.hospitalization.dischargeDisposition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Discharge Disposition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locations the patient has been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locations at which the patient has been during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Virtual encounters can be recorded in the ancounter by specifying a location reference to a location of type "kind" such as "client's home" and an ecnounter.class = "virtual".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status of the </w:t>
            </w:r>
            <w:proofErr w:type="gramStart"/>
            <w:r>
              <w:rPr>
                <w:rFonts w:eastAsia="Times New Roman"/>
                <w:lang w:val="en-US"/>
              </w:rPr>
              <w:t>participants</w:t>
            </w:r>
            <w:proofErr w:type="gramEnd"/>
            <w:r>
              <w:rPr>
                <w:rFonts w:eastAsia="Times New Roman"/>
                <w:lang w:val="en-US"/>
              </w:rPr>
              <w:t xml:space="preserve"> presence at the specified location during the period specified. If the participant is is no longer at the location, then the period will have an end date/time.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patient is no longer active at a </w:t>
            </w:r>
            <w:r>
              <w:rPr>
                <w:rFonts w:eastAsia="Times New Roman"/>
                <w:lang w:val="en-US"/>
              </w:rPr>
              <w:lastRenderedPageBreak/>
              <w:t xml:space="preserve">location, then the period end date is entered, and the status may be changed to </w:t>
            </w:r>
            <w:proofErr w:type="gramStart"/>
            <w:r>
              <w:rPr>
                <w:rFonts w:eastAsia="Times New Roman"/>
                <w:lang w:val="en-US"/>
              </w:rPr>
              <w:t>completed</w:t>
            </w:r>
            <w:proofErr w:type="gramEnd"/>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Encounter.serviceProvider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custodian organization of this Encounter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organization that is in charge of maintaining the information of this Encounter (e.g., who maintains the report or the master service catalog item, etc.). This MAY be the same as the organization on the Patient record, however it could be different. This MAY not be not the Service Delivery Location's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Encounter this encounter is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Encounter of which this encounter is a part of (administratively or in time).</w:t>
            </w:r>
          </w:p>
        </w:tc>
      </w:tr>
    </w:tbl>
    <w:p w:rsidR="00D67926" w:rsidRDefault="008D6FB8">
      <w:pPr>
        <w:pStyle w:val="Heading2"/>
        <w:divId w:val="958990423"/>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gridCol w:w="535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w:t>
            </w:r>
          </w:p>
        </w:tc>
        <w:tc>
          <w:tcPr>
            <w:tcW w:w="0" w:type="auto"/>
            <w:vAlign w:val="center"/>
            <w:hideMark/>
          </w:tcPr>
          <w:p w:rsidR="00D67926" w:rsidRDefault="008D6FB8">
            <w:pPr>
              <w:rPr>
                <w:rFonts w:eastAsia="Times New Roman"/>
                <w:lang w:val="en-US"/>
              </w:rPr>
            </w:pPr>
            <w:r>
              <w:rPr>
                <w:rFonts w:eastAsia="Times New Roman"/>
                <w:lang w:val="en-US"/>
              </w:rPr>
              <w:t>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of a Patient with an Organization and Healthcare Provider(s) for a period of time that the Organization assumes some level of responsibility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Case Program Problem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EpisodeOfCare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EpisodeOfCare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w:t>
            </w:r>
            <w:r>
              <w:rPr>
                <w:rFonts w:eastAsia="Times New Roman"/>
                <w:lang w:val="en-US"/>
              </w:rPr>
              <w:lastRenderedPageBreak/>
              <w:t>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this EpisodeOfCare 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this EpisodeOfCare 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EpisodeOfCare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can be very important in processing as this could be used in determining if the EpisodeOfCare is relevant to specific government reporting, or other types of classifications.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EpisodeOfCare.condition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that this EpisodeOfCare 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that this EpisodeOfCare 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interval during which the managing organization </w:t>
            </w:r>
            <w:r>
              <w:rPr>
                <w:rFonts w:eastAsia="Times New Roman"/>
                <w:lang w:val="en-US"/>
              </w:rPr>
              <w:lastRenderedPageBreak/>
              <w:t>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EpisodeOfCare.referralRequest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 Request(s) that this EpisodeOfCare manages activities within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Referral Request(s) that are fulfilled by this EpisodeOfCare, incoming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EpisodeOfCare.careManager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that 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role that 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participation expected by a team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EpisodeOfCare.careTeam.member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practitioner (or Organization)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(or Organization)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an Organization is included in the CareTeam, it is really providing some form of services to the EpisodeOfCare (e.g. Jim's Mowing Services) the details of the services would be included on a CarePlan. </w:t>
            </w:r>
          </w:p>
        </w:tc>
      </w:tr>
    </w:tbl>
    <w:p w:rsidR="00D67926" w:rsidRDefault="008D6FB8">
      <w:pPr>
        <w:pStyle w:val="Heading2"/>
        <w:divId w:val="958990423"/>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w:t>
            </w:r>
          </w:p>
        </w:tc>
        <w:tc>
          <w:tcPr>
            <w:tcW w:w="0" w:type="auto"/>
            <w:vAlign w:val="center"/>
            <w:hideMark/>
          </w:tcPr>
          <w:p w:rsidR="00D67926" w:rsidRDefault="008D6FB8">
            <w:pPr>
              <w:rPr>
                <w:rFonts w:eastAsia="Times New Roman"/>
                <w:lang w:val="en-US"/>
              </w:rPr>
            </w:pPr>
            <w:r>
              <w:rPr>
                <w:rFonts w:eastAsia="Times New Roman"/>
                <w:lang w:val="en-US"/>
              </w:rPr>
              <w:t>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details of a Healthcare Service 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details of a Healthcare Service 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Identifiers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HealthcareService.providedBy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provides this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provides this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property is recommended to be the same as the Location's managingOrganization, and if not provided should be interpreted as such. If the Location does not have a managing Organization, then this property should be populated.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HealthcareService.serviceCategory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Change to serviceType?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HealthcareService.serviceType.specialty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HealthcareService.extraDetails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HealthcareService, it may be </w:t>
            </w:r>
            <w:r>
              <w:rPr>
                <w:rFonts w:eastAsia="Times New Roman"/>
                <w:lang w:val="en-US"/>
              </w:rPr>
              <w:lastRenderedPageBreak/>
              <w:t xml:space="preserve">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HealthcareService.coverageArea</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Physical Area (tri-state area) and some other attribute (covered by Example Care Organization). These types of Locations are often not managed by any specific organization. This could also include generic locations such as "in-home".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HealthcareService.serviceProvisionCode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provision means being commissioned by, contractually obliged, </w:t>
            </w:r>
            <w:proofErr w:type="gramStart"/>
            <w:r>
              <w:rPr>
                <w:rFonts w:eastAsia="Times New Roman"/>
                <w:lang w:val="en-US"/>
              </w:rPr>
              <w:t>financially</w:t>
            </w:r>
            <w:proofErr w:type="gramEnd"/>
            <w:r>
              <w:rPr>
                <w:rFonts w:eastAsia="Times New Roman"/>
                <w:lang w:val="en-US"/>
              </w:rPr>
              <w:t xml:space="preserve"> sourced. Types of costings that may apply to this healthcare service, such if the service may be available for free, some </w:t>
            </w:r>
            <w:r>
              <w:rPr>
                <w:rFonts w:eastAsia="Times New Roman"/>
                <w:lang w:val="en-US"/>
              </w:rPr>
              <w:lastRenderedPageBreak/>
              <w:t xml:space="preserve">discounts available, or fees apply.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Does this service have specific eligibility requirements that need to be met in order to use the </w:t>
            </w:r>
            <w:proofErr w:type="gramStart"/>
            <w:r>
              <w:rPr>
                <w:rFonts w:eastAsia="Times New Roman"/>
                <w:lang w:val="en-US"/>
              </w:rPr>
              <w:t>service.</w:t>
            </w:r>
            <w:proofErr w:type="gramEnd"/>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HealthcareService.eligibilityNote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eligibility conditions for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HealthcareService.programName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Program Names 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Program Names 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Programs are often defined externally to an Organization, commonly by governments. E.g. Home and Community Care Programs, Homeless Program, â€¦.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HealthcareService.characteristic</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of Characteristics (attributes)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Collection of Characteristics (attributes).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These could be such things as is </w:t>
            </w:r>
            <w:r>
              <w:rPr>
                <w:rFonts w:eastAsia="Times New Roman"/>
                <w:lang w:val="en-US"/>
              </w:rPr>
              <w:lastRenderedPageBreak/>
              <w:t>wheelchair accessible.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HealthcareService.referralMethod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 if this is not provided then it is implied that no referral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methods of referral can be used when referring to a specific HealthCareService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HealthcareService.publicKey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This is a base64 encoded digital certificate.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HealthcareService.appointmentRequired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an appointment is required for access to this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a prospective consumer will require an appointment for a particular service at a Site to be provided by the Organization. Indicates if an appointment is required for access to this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Collection of times that the Service Site 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times that the Service Site 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More detailed availability information may be provided in associated Schedule/Slot resources.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HealthcareService.availableTime.daysOfWeek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which Days of the week are available between the Start and End Times.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days of the week</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HealthcareService.availableTime.allDay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always available? (hence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Is this always available? (</w:t>
            </w:r>
            <w:proofErr w:type="gramStart"/>
            <w:r>
              <w:rPr>
                <w:rFonts w:eastAsia="Times New Roman"/>
                <w:lang w:val="en-US"/>
              </w:rPr>
              <w:t>hence</w:t>
            </w:r>
            <w:proofErr w:type="gramEnd"/>
            <w:r>
              <w:rPr>
                <w:rFonts w:eastAsia="Times New Roman"/>
                <w:lang w:val="en-US"/>
              </w:rPr>
              <w:t xml:space="preserv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HealthcareService.availableTime.availableStartTime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HealthcareService.availableTime.availableEndTime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HealthcareService.notAvailable.during</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Service is not available (seasonally or </w:t>
            </w:r>
            <w:r>
              <w:rPr>
                <w:rFonts w:eastAsia="Times New Roman"/>
                <w:lang w:val="en-US"/>
              </w:rPr>
              <w:lastRenderedPageBreak/>
              <w:t>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HealthcareService.availabilityExceptions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contain HTML formatted text).</w:t>
            </w:r>
          </w:p>
        </w:tc>
      </w:tr>
    </w:tbl>
    <w:p w:rsidR="00D67926" w:rsidRDefault="008D6FB8">
      <w:pPr>
        <w:pStyle w:val="Heading2"/>
        <w:divId w:val="958990423"/>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603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and position information for a physical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 label locations in </w:t>
            </w:r>
            <w:proofErr w:type="gramStart"/>
            <w:r>
              <w:rPr>
                <w:rFonts w:eastAsia="Times New Roman"/>
                <w:lang w:val="en-US"/>
              </w:rPr>
              <w:t>registries,</w:t>
            </w:r>
            <w:proofErr w:type="gramEnd"/>
            <w:r>
              <w:rPr>
                <w:rFonts w:eastAsia="Times New Roman"/>
                <w:lang w:val="en-US"/>
              </w:rPr>
              <w:t xml:space="preserve"> need to keep track of those.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active</w:t>
            </w:r>
            <w:proofErr w:type="gramEnd"/>
            <w:r>
              <w:rPr>
                <w:rFonts w:eastAsia="Times New Roman"/>
                <w:lang w:val="en-US"/>
              </w:rPr>
              <w:t xml:space="preserve"> | suspended | inactive.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location is still in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 Does not need to be unique.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Humans need additional information to verify a correct </w:t>
            </w:r>
            <w:r>
              <w:rPr>
                <w:rFonts w:eastAsia="Times New Roman"/>
                <w:lang w:val="en-US"/>
              </w:rPr>
              <w:lastRenderedPageBreak/>
              <w:t>location has been identified.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Location.mode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using a Location resource for scheduling or orders, we need to be able to refer to a class of Locations instead of a specific Location.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was kept as 0</w:t>
            </w:r>
            <w:proofErr w:type="gramStart"/>
            <w:r>
              <w:rPr>
                <w:rFonts w:eastAsia="Times New Roman"/>
                <w:lang w:val="en-US"/>
              </w:rPr>
              <w:t>..1</w:t>
            </w:r>
            <w:proofErr w:type="gramEnd"/>
            <w:r>
              <w:rPr>
                <w:rFonts w:eastAsia="Times New Roman"/>
                <w:lang w:val="en-US"/>
              </w:rPr>
              <w:t xml:space="preserve"> as there is no use property on the address, so wouldn't be able to identify different address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locations can be visited, we need to keep track of their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Location.physicalType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 e.g. building, room, vehicle, road.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showing relevant locations in queries, we need to categorize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absolute geographic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geographic location of the Location, expressed in with the WGS84 datum (This is the same co-ordinate system used in KML).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mobile applications and automated route-finding knowing the exact location of the Location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Location.position.longitude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Longitude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Location.position.latitude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Location.position.altitude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HealthcareService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manages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Location which this Location 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Location which this Location 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location, display and identification, knowing which locations are located within other locations is important.</w:t>
            </w:r>
          </w:p>
        </w:tc>
      </w:tr>
    </w:tbl>
    <w:p w:rsidR="00D67926" w:rsidRDefault="008D6FB8">
      <w:pPr>
        <w:pStyle w:val="Heading2"/>
        <w:divId w:val="958990423"/>
        <w:rPr>
          <w:rFonts w:eastAsia="Times New Roman"/>
          <w:lang w:val="en-US"/>
        </w:rPr>
      </w:pPr>
      <w:r>
        <w:rPr>
          <w:rFonts w:eastAsia="Times New Roman"/>
          <w:lang w:val="en-US"/>
        </w:rPr>
        <w:t>http://hl7.org/fhir/StructureDefinition/Organization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32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w:t>
            </w:r>
          </w:p>
        </w:tc>
        <w:tc>
          <w:tcPr>
            <w:tcW w:w="0" w:type="auto"/>
            <w:vAlign w:val="center"/>
            <w:hideMark/>
          </w:tcPr>
          <w:p w:rsidR="00D67926" w:rsidRDefault="008D6FB8">
            <w:pPr>
              <w:rPr>
                <w:rFonts w:eastAsia="Times New Roman"/>
                <w:lang w:val="en-US"/>
              </w:rPr>
            </w:pPr>
            <w:r>
              <w:rPr>
                <w:rFonts w:eastAsia="Times New Roman"/>
                <w:lang w:val="en-US"/>
              </w:rPr>
              <w:t>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grouping of people or organizations with a common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organization SHALL at least have a name or an id, and possibly more than one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Identifies this organization across multiple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organization that is used to identify the organization across multiple disparate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Default is true.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flag to indicate a record is no longer to be used and should generally be hidden for the user in the UI.</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organization that this 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kind of organization that this is - different organization types have different 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to categorize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use the name as the label of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contact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telecom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Organization may have multiple addresses with different uses or applicable periods. The use code home is not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the organization's addresses for contacting, billing or reporting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An address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hierarchy of organizations within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of assigned contact points within bigger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Organization.contact.purpose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purpose for which the contact can be reached.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distinguish between multiple contact persons.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purpose for which you would contact a contact party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(telephone, email, etc) for a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party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a contact party's address for contacting, billing or reporting requirements.</w:t>
            </w:r>
          </w:p>
        </w:tc>
      </w:tr>
    </w:tbl>
    <w:p w:rsidR="00D67926" w:rsidRDefault="008D6FB8">
      <w:pPr>
        <w:pStyle w:val="Heading2"/>
        <w:divId w:val="958990423"/>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5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an individual or animal receiving health care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other administrative information about an individual or animal receiving care or other health-related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SubjectOfCare Client Resident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Patients are almost always assigned specific numerical identifiers.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patient's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patient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patient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names with different uses or applicable periods. For animals, the name is a "HumanName" in the sense that is assigned and used by humans and has the same patterns.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patient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individual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dob is unknown There is a standard extension "patient-birthTime" available that should be used where Time is required (such as in maternaty/infant care systems).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the individual drives many clinical processes.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Patient.deceased[x]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there's no value in the instance it means there is no statement on whether or not the individual is deceased. Most systems will interpret the absence of a value as a sign of the person being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Patient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patient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Patient.maritalStatus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Marital (civil) status of a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field contains a patient's most recent marital (civil)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if not all systems capture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domestic partnership status of a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Patient.multipleBirth[x]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patient is part of a multiple birth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patient is part of a multiple or indicates the actual birth order.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the patient.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people you can contact about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at least contain a contact's details or a reference to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Used to determine which contact person is the most relevant to approach, depending on circumstances.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a contact person for that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contact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contact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on behalf of which the contact is acting or for which the contact is working.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guardians or business related contacts, the organization is relevant.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which this contact person or organization </w:t>
            </w:r>
            <w:r>
              <w:rPr>
                <w:rFonts w:eastAsia="Times New Roman"/>
                <w:lang w:val="en-US"/>
              </w:rPr>
              <w:lastRenderedPageBreak/>
              <w:t>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Patient.animal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 (non-human)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clinical systems are extended to care for animal patients as well as 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Patient.animal.species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Dog, Cow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high level taxonomic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Hereford pig breed, but the SNOMED code for "Hereford Cattle Breed" does.).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species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Patient.animal.breed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Poodle, Angus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detailed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know the specific kind within the species.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breed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Patient.animal.genderStatus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Neutered, Intact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Gender status can affect housing and animal behavior.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 language is specified, this *implies* that the default local language is spoken. If you need to convey proficiency for multiple modes then you need multiple Patient.Communication associations. For animals, language is not a relevant field, and should be absent from the instance. If the Patient does not speak the default local language, then the Interpreter Required Standard can be used to explicitly declare that an interpreter is required.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a patient does not speak the local language, interpreters may be required, so languages spoken and proficiency is an important </w:t>
            </w:r>
            <w:proofErr w:type="gramStart"/>
            <w:r>
              <w:rPr>
                <w:rFonts w:eastAsia="Times New Roman"/>
                <w:lang w:val="en-US"/>
              </w:rPr>
              <w:t>things</w:t>
            </w:r>
            <w:proofErr w:type="gramEnd"/>
            <w:r>
              <w:rPr>
                <w:rFonts w:eastAsia="Times New Roman"/>
                <w:lang w:val="en-US"/>
              </w:rPr>
              <w:t xml:space="preserve"> to keep track of both for patient and other persons of interest.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Patient.communication.language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language which can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systems in multilingual countries will want to convey language. Not all systems actually need the regional dialect.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Patient.communication.preferred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preference indicator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or not the Patient prefers this language (over other languages he masters up a certain level).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language is specifically identified for communicating healthcare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Patient.careProvider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nominated primary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Patient's nominated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This is not to be used to record Care </w:t>
            </w:r>
            <w:proofErr w:type="gramStart"/>
            <w:r>
              <w:rPr>
                <w:rFonts w:eastAsia="Times New Roman"/>
                <w:lang w:val="en-US"/>
              </w:rPr>
              <w:t>Teams,</w:t>
            </w:r>
            <w:proofErr w:type="gramEnd"/>
            <w:r>
              <w:rPr>
                <w:rFonts w:eastAsia="Times New Roman"/>
                <w:lang w:val="en-US"/>
              </w:rPr>
              <w:t xml:space="preserve"> these should be recorded on either the CarePlan or EpisodeOfCare resources.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managing organization for a specific patient record. Other organizations will have their own Patient record, and may use the Link property to join the records together (or a Person resource which can include confidence ratings for the association).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patient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is no assumption that linked patient records have mutual links.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multiple usecases: * Duplicate patient records due to the clerical errors associated with the difficulties of identifying humans consistently, and * Distribution of patient information across multiple servers.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Patient.link.other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bl>
    <w:p w:rsidR="00D67926" w:rsidRDefault="008D6FB8">
      <w:pPr>
        <w:pStyle w:val="Heading2"/>
        <w:divId w:val="958990423"/>
        <w:rPr>
          <w:rFonts w:eastAsia="Times New Roman"/>
          <w:lang w:val="en-US"/>
        </w:rPr>
      </w:pPr>
      <w:r>
        <w:rPr>
          <w:rFonts w:eastAsia="Times New Roman"/>
          <w:lang w:val="en-US"/>
        </w:rPr>
        <w:lastRenderedPageBreak/>
        <w:t>http://hl7.org/fhir/StructureDefinition/Person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623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w:t>
            </w:r>
          </w:p>
        </w:tc>
        <w:tc>
          <w:tcPr>
            <w:tcW w:w="0" w:type="auto"/>
            <w:vAlign w:val="center"/>
            <w:hideMark/>
          </w:tcPr>
          <w:p w:rsidR="00D67926" w:rsidRDefault="008D6FB8">
            <w:pPr>
              <w:rPr>
                <w:rFonts w:eastAsia="Times New Roman"/>
                <w:lang w:val="en-US"/>
              </w:rPr>
            </w:pPr>
            <w:r>
              <w:rPr>
                <w:rFonts w:eastAsia="Times New Roman"/>
                <w:lang w:val="en-US"/>
              </w:rPr>
              <w:t>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generic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administrative information about a person independent of a specific health-related context.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Person resource does justice to Person registries that keep track of Persons regardless of their role. The Person resource is also a primary resource to point to for people acting in a particular role such as SubjectofCare, Practitioner, and Agent. Very few attributes are specific to any role and so Person is kept lean. Most attributes are expected to be tied to the role the Person plays rather than the Person himself. Examples of that are Guardian (SubjectofCare), ContactParty (SubjectOfCare, Practitioner), and multipleBirthInd (SubjectofCare).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Human 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names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birth date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an estimated year should be provided as a guess if the real dob is unknown.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May need to keep track of </w:t>
            </w:r>
            <w:proofErr w:type="gramStart"/>
            <w:r>
              <w:rPr>
                <w:rFonts w:eastAsia="Times New Roman"/>
                <w:lang w:val="en-US"/>
              </w:rPr>
              <w:t>persons</w:t>
            </w:r>
            <w:proofErr w:type="gramEnd"/>
            <w:r>
              <w:rPr>
                <w:rFonts w:eastAsia="Times New Roman"/>
                <w:lang w:val="en-US"/>
              </w:rPr>
              <w:t xml:space="preserve">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image that can be displayed as a thumbnail of the person to enhance the identification of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person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person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Person.link.target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Person.link.assurance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Level of assurance that this link is actually associated with the target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confidence that this link represents the same actual person, based on NIST Authentication Levels</w:t>
            </w:r>
          </w:p>
        </w:tc>
      </w:tr>
    </w:tbl>
    <w:p w:rsidR="00D67926" w:rsidRDefault="008D6FB8">
      <w:pPr>
        <w:pStyle w:val="Heading2"/>
        <w:divId w:val="958990423"/>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with a formal responsibility in the provisioning of healthcare or 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who is directly or indirectly involved in the provisioning of healthcare.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a cab driver no longer fits the bill. You probably would be interested in the organization rather than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identifier for the person as this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Role.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practitioner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Contact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how to reach a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practitioner can be found/visited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postal address where the practitioner can be found or visited or to which mail can be delivered.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practitioner can found during work or for directing 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practitioner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patients and personnel.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Roles/Organizations that the Practitioner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Roles/Organizations that the Practitioner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where the Practitioner 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where the Practitioner 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Roles which this practitioner may perform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Roles which this practitioner is authorized to perform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person may have more than one role. At least one role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authority the practitioner has - what can they do?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a person plays representing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specialty associated with the agency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the practitioner is authorized to perform in these role(s)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which the person is authorized to act as a practitioner in </w:t>
            </w:r>
            <w:r>
              <w:rPr>
                <w:rFonts w:eastAsia="Times New Roman"/>
                <w:lang w:val="en-US"/>
              </w:rPr>
              <w:lastRenderedPageBreak/>
              <w:t>these role(s)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Even after the </w:t>
            </w:r>
            <w:proofErr w:type="gramStart"/>
            <w:r>
              <w:rPr>
                <w:rFonts w:eastAsia="Times New Roman"/>
                <w:lang w:val="en-US"/>
              </w:rPr>
              <w:t>agencies is</w:t>
            </w:r>
            <w:proofErr w:type="gramEnd"/>
            <w:r>
              <w:rPr>
                <w:rFonts w:eastAsia="Times New Roman"/>
                <w:lang w:val="en-US"/>
              </w:rPr>
              <w:t xml:space="preserve"> revoked, the fact that it existed must still be recorded.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Practitioner.practitionerRole.healthcareService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qualification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person's qualification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qualification the practitioner has to provide a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Qualifications are often for a limited </w:t>
            </w:r>
            <w:r>
              <w:rPr>
                <w:rFonts w:eastAsia="Times New Roman"/>
                <w:lang w:val="en-US"/>
              </w:rPr>
              <w:lastRenderedPageBreak/>
              <w:t>period of time, and can be revoked.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Practitioner.qualification.issuer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which language a practitioner speaks can help in facilitating communication with patients.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958990423"/>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659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w:t>
            </w:r>
          </w:p>
        </w:tc>
        <w:tc>
          <w:tcPr>
            <w:tcW w:w="0" w:type="auto"/>
            <w:vAlign w:val="center"/>
            <w:hideMark/>
          </w:tcPr>
          <w:p w:rsidR="00D67926" w:rsidRDefault="008D6FB8">
            <w:pPr>
              <w:rPr>
                <w:rFonts w:eastAsia="Times New Roman"/>
                <w:lang w:val="en-US"/>
              </w:rPr>
            </w:pPr>
            <w:r>
              <w:rPr>
                <w:rFonts w:eastAsia="Times New Roman"/>
                <w:lang w:val="en-US"/>
              </w:rPr>
              <w:t>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person that is related to a patient, but who is not a direct target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Human 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We need to know which Patient this RelatedPerson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nature of the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Related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 of the person, in combination with (at least) name and birth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related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persons.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that this relationship is considered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relationship is considered to be valid. If there are no dates defined, then the interval is unknown.</w:t>
            </w:r>
          </w:p>
        </w:tc>
      </w:tr>
    </w:tbl>
    <w:p w:rsidR="00D67926" w:rsidRDefault="008D6FB8">
      <w:pPr>
        <w:pStyle w:val="Heading2"/>
        <w:divId w:val="958990423"/>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64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w:t>
            </w:r>
          </w:p>
        </w:tc>
        <w:tc>
          <w:tcPr>
            <w:tcW w:w="0" w:type="auto"/>
            <w:vAlign w:val="center"/>
            <w:hideMark/>
          </w:tcPr>
          <w:p w:rsidR="00D67926" w:rsidRDefault="008D6FB8">
            <w:pPr>
              <w:rPr>
                <w:rFonts w:eastAsia="Times New Roman"/>
                <w:lang w:val="en-US"/>
              </w:rPr>
            </w:pPr>
            <w:r>
              <w:rPr>
                <w:rFonts w:eastAsia="Times New Roman"/>
                <w:lang w:val="en-US"/>
              </w:rPr>
              <w:t>Schedule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Availability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Schedule.planningHorizon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bl>
    <w:p w:rsidR="00D67926" w:rsidRDefault="008D6FB8">
      <w:pPr>
        <w:pStyle w:val="Heading2"/>
        <w:divId w:val="958990423"/>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738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w:t>
            </w:r>
          </w:p>
        </w:tc>
        <w:tc>
          <w:tcPr>
            <w:tcW w:w="0" w:type="auto"/>
            <w:vAlign w:val="center"/>
            <w:hideMark/>
          </w:tcPr>
          <w:p w:rsidR="00D67926" w:rsidRDefault="008D6FB8">
            <w:pPr>
              <w:rPr>
                <w:rFonts w:eastAsia="Times New Roman"/>
                <w:lang w:val="en-US"/>
              </w:rPr>
            </w:pPr>
            <w:r>
              <w:rPr>
                <w:rFonts w:eastAsia="Times New Roman"/>
                <w:lang w:val="en-US"/>
              </w:rPr>
              <w:t>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Slot.schedule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Slot.freeBusyType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busy</w:t>
            </w:r>
            <w:proofErr w:type="gramEnd"/>
            <w:r>
              <w:rPr>
                <w:rFonts w:eastAsia="Times New Roman"/>
                <w:lang w:val="en-US"/>
              </w:rPr>
              <w:t xml:space="preserve"> | free | busy-unavailable | busy-tentative.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Slot.overbooked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slot has already been </w:t>
            </w:r>
            <w:proofErr w:type="gramStart"/>
            <w:r>
              <w:rPr>
                <w:rFonts w:eastAsia="Times New Roman"/>
                <w:lang w:val="en-US"/>
              </w:rPr>
              <w:t>overbooked,</w:t>
            </w:r>
            <w:proofErr w:type="gramEnd"/>
            <w:r>
              <w:rPr>
                <w:rFonts w:eastAsia="Times New Roman"/>
                <w:lang w:val="en-US"/>
              </w:rPr>
              <w:t xml:space="preserve">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overbooked is missing, systems may assume that there are still appointments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bl>
    <w:p w:rsidR="00D67926" w:rsidRDefault="008D6FB8">
      <w:pPr>
        <w:pStyle w:val="Heading1"/>
        <w:divId w:val="1845052625"/>
        <w:rPr>
          <w:rFonts w:eastAsia="Times New Roman"/>
          <w:lang w:val="en-US"/>
        </w:rPr>
      </w:pPr>
      <w:r>
        <w:rPr>
          <w:rFonts w:eastAsia="Times New Roman"/>
          <w:lang w:val="en-US"/>
        </w:rPr>
        <w:t>Patient Care</w:t>
      </w:r>
    </w:p>
    <w:p w:rsidR="00D67926" w:rsidRDefault="008D6FB8">
      <w:pPr>
        <w:pStyle w:val="Heading2"/>
        <w:divId w:val="1845052625"/>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gridCol w:w="4949"/>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w:t>
            </w:r>
          </w:p>
        </w:tc>
        <w:tc>
          <w:tcPr>
            <w:tcW w:w="0" w:type="auto"/>
            <w:vAlign w:val="center"/>
            <w:hideMark/>
          </w:tcPr>
          <w:p w:rsidR="00D67926" w:rsidRDefault="008D6FB8">
            <w:pPr>
              <w:rPr>
                <w:rFonts w:eastAsia="Times New Roman"/>
                <w:lang w:val="en-US"/>
              </w:rPr>
            </w:pPr>
            <w:r>
              <w:rPr>
                <w:rFonts w:eastAsia="Times New Roman"/>
                <w:lang w:val="en-US"/>
              </w:rPr>
              <w:t>Allergy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Allergy or Intolerance (generally: Risk Of Adverse reaction to a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Adverse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allergy/intolerance concern that are defined by business processed and/ or used to refer to it when </w:t>
            </w:r>
            <w:r>
              <w:rPr>
                <w:rFonts w:eastAsia="Times New Roman"/>
                <w:lang w:val="en-US"/>
              </w:rPr>
              <w:lastRenderedPageBreak/>
              <w:t xml:space="preserve">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AllergyIntolerance.onset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AllergyIntolerance.recordedDate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when the sensitivity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the sensitivity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Individual who recorded the record and takes responsibility for its conten.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sensitivity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has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AllergyIntolerance.reporter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the information about the 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of the information about the allergy that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recorder takes repsonsibility for the content, but can reference the source from where they got it.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Informant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Substance, (or class) considered to be responsible for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a substance, or a class of substances, that is considered to be responsible for the Adverse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strongly recommended that Substance be coded with a terminology, where possible. For example, some terminologies used include RxNorm, Snomed CT, DM+</w:t>
            </w:r>
            <w:proofErr w:type="gramStart"/>
            <w:r>
              <w:rPr>
                <w:rFonts w:eastAsia="Times New Roman"/>
                <w:lang w:val="en-US"/>
              </w:rPr>
              <w:t>D,</w:t>
            </w:r>
            <w:proofErr w:type="gramEnd"/>
            <w:r>
              <w:rPr>
                <w:rFonts w:eastAsia="Times New Roman"/>
                <w:lang w:val="en-US"/>
              </w:rPr>
              <w:t xml:space="preserve"> NDFRT, ICD-9, IDC-10, UNI, ATC and CPT. Plain text should only be used if there is no appropriate terminology available. Additional details about a substance can </w:t>
            </w:r>
            <w:r>
              <w:rPr>
                <w:rFonts w:eastAsia="Times New Roman"/>
                <w:lang w:val="en-US"/>
              </w:rPr>
              <w:lastRenderedPageBreak/>
              <w:t xml:space="preserve">be specified in the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Agent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 and Negation codes for reporting No Known Allergies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Assertion about certainty associated with the propensity, or potential risk, of a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to make this field mandatory.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Assertion about certainty associated with a propensity, or potential risk, of a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AllergyIntolerance.criticality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the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default criticality value for any propensity to an Adverse Reaction should be 'Low Risk', indicating at the very least a relative contraindication to deliberate or voluntary exposure to the Substance. 'High Risk' is flagged if the clinician has identified a propensity for a more serious or potentially life-threatening reaction, such as anaphylaxis, and implies an absolute contraindication to deliberate or voluntary exposure to the substance. If this element is missing, the criticality is unknown (though it may be known elsewhere).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Seriousness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a reaction to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underlying physiological </w:t>
            </w:r>
            <w:r>
              <w:rPr>
                <w:rFonts w:eastAsia="Times New Roman"/>
                <w:lang w:val="en-US"/>
              </w:rPr>
              <w:lastRenderedPageBreak/>
              <w:t>mechanism for the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Allergic (immune-mediated) responses have been traditionally regarded as an indicator for potential escalation to significant future risk. Contemporary knowledge suggests that some reactions previously thought to be allergic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systems have captured this attribute. Immunological testing may provide supporting evidence for the basis and causative </w:t>
            </w:r>
            <w:proofErr w:type="gramStart"/>
            <w:r>
              <w:rPr>
                <w:rFonts w:eastAsia="Times New Roman"/>
                <w:lang w:val="en-US"/>
              </w:rPr>
              <w:t>substance ,</w:t>
            </w:r>
            <w:proofErr w:type="gramEnd"/>
            <w:r>
              <w:rPr>
                <w:rFonts w:eastAsia="Times New Roman"/>
                <w:lang w:val="en-US"/>
              </w:rPr>
              <w:t xml:space="preserve"> but no tests are 100% sensitive or specific for sensitivity to a particular substance. If, as is commonly the case, it is unclear whether the reaction is an allergy or </w:t>
            </w:r>
            <w:proofErr w:type="gramStart"/>
            <w:r>
              <w:rPr>
                <w:rFonts w:eastAsia="Times New Roman"/>
                <w:lang w:val="en-US"/>
              </w:rPr>
              <w:t>an intolerance</w:t>
            </w:r>
            <w:proofErr w:type="gramEnd"/>
            <w:r>
              <w:rPr>
                <w:rFonts w:eastAsia="Times New Roman"/>
                <w:lang w:val="en-US"/>
              </w:rPr>
              <w:t xml:space="preserve">, then the type element should be omitted.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underlying physiological mechanism for a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Substance where coding systems are used, and is effectively redundant in that situation.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Reaction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AllergyIntolerance.lastOccurence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of last known occurence of a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the date and/or time of the last known </w:t>
            </w:r>
            <w:r>
              <w:rPr>
                <w:rFonts w:eastAsia="Times New Roman"/>
                <w:lang w:val="en-US"/>
              </w:rPr>
              <w:lastRenderedPageBreak/>
              <w:t>occurence of a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date may be replicated by one of the Onset of Reaction dates. Where a textual representation of the date of last occurence is required e.g 'In Childhood, '10 years ago' the Comment element should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narrative about the propensity for the Adverse Reaction,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including reason for flagging a Seriousness of 'High Risk'; and instructions related to future exposure or administration of the Substance, such as administration within an Intensive Care Unit or under corticosteroid cover. The notes should be related to an allergy or intolerance as a condition in general and not related to any particular episode of it. For episode notes and descriptions, use AllergyIntolerance.event.description and AllergyIntolerance.event.notes.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Adverse Reaction Events linked to exposure to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each Adverse Reaction Event linked to exposure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substance considered to be responsible for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specific substance considered to be responsible for the Adverse Reaction event. Note: the substance for a specific reaction may be different to the substance identified as the cause of the risk, but must be consistent with it. For instance, it may be a more specific substance (e.g. a brand medication) or a composite substance that includes the identified substance. It must be clinically safe to only process the AllergyIntolerance.substance and ignore the AllergyIntolerance.event.substance.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Specific Substance with a terminology capable of triggering decision support should be used wherever possible. The Substance field allows for the use of a specific substance or a </w:t>
            </w:r>
            <w:r>
              <w:rPr>
                <w:rFonts w:eastAsia="Times New Roman"/>
                <w:lang w:val="en-US"/>
              </w:rPr>
              <w:lastRenderedPageBreak/>
              <w:t xml:space="preserve">group or class of substances, for example "Penicillins". The specific Substance field could be used for Amoxycillin. Duplication is acceptable when a specific substance has been recorded in the 'Substance' field.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AllergyIntolerance.reaction.certainty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the Specific Substance was the cause of the Manifestation in this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AllergyIntolerance.reaction.manifestation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symptoms/signs associated with the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symptoms and/or signs that are observed or associated with the Adverse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Manifestation should be coded with a terminology, where possible. The values entered here may be used to display on an application screen as part of a list of adverse reactions, as recommended in the UK NHS CUI guidelines. Terminologies commonly used include, but are not limited to, SNOMED-CT or ICD10.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Symptoms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Signs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symptoms and/or signs that are observed or associated with an Adverse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description about the Reaction as a whole, including details of the manifestation if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w:t>
            </w:r>
            <w:r>
              <w:rPr>
                <w:rFonts w:eastAsia="Times New Roman"/>
                <w:lang w:val="en-US"/>
              </w:rPr>
              <w:lastRenderedPageBreak/>
              <w:t xml:space="preserve">throat and subsequently developed severe hives.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AllergyIntolerance.reaction.exposureRoute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route by which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Coding of the Route of Exposure with a terminology should be used wherever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about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about the Adverse Reaction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rsidR="00D67926" w:rsidRDefault="008D6FB8">
      <w:pPr>
        <w:pStyle w:val="Heading2"/>
        <w:divId w:val="1845052625"/>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gridCol w:w="5183"/>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w:t>
            </w:r>
          </w:p>
        </w:tc>
        <w:tc>
          <w:tcPr>
            <w:tcW w:w="0" w:type="auto"/>
            <w:vAlign w:val="center"/>
            <w:hideMark/>
          </w:tcPr>
          <w:p w:rsidR="00D67926" w:rsidRDefault="008D6FB8">
            <w:pPr>
              <w:rPr>
                <w:rFonts w:eastAsia="Times New Roman"/>
                <w:lang w:val="en-US"/>
              </w:rPr>
            </w:pPr>
            <w:r>
              <w:rPr>
                <w:rFonts w:eastAsia="Times New Roman"/>
                <w:lang w:val="en-US"/>
              </w:rPr>
              <w:t>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plan for patient 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care plan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or group whose intended care is described by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Allows clinicians</w:t>
            </w:r>
            <w:proofErr w:type="gramEnd"/>
            <w:r>
              <w:rPr>
                <w:rFonts w:eastAsia="Times New Roman"/>
                <w:lang w:val="en-US"/>
              </w:rPr>
              <w:t xml:space="preserve"> to determine whether the plan is actionable or not.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in context of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the context in which this particular CarePlan is defined.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Activities conducted as a result of the care plan may well occur as part of other encounters/episodes.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plan covers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plan did (or is intended to) come into effect and end.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Any activities scheduled as part of the plan should be constrained to the specified period.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tracking what plan(s) are in effect at a particular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contents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individual(s) or ogranization who is responsible for the content of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Collaborative care plans may have multiple authors.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CarePlan.modified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last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most recent date on which the plan has been revised.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current the plan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axis of categorization and one plan may serve multiple purposes. In some cases, this may be redundant with references to CarePlan.concern.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filtering what plan(s) are retrieved and displayed to different types of users.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nature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scope and nature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more detail than conveyed by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issues this plan addresses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conditions/problems/concerns/diagnoses/etc. whose management and/or mitigation are handled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Links plan to the conditions it manages. Also scopes plans - multiple plans may </w:t>
            </w:r>
            <w:proofErr w:type="gramStart"/>
            <w:r>
              <w:rPr>
                <w:rFonts w:eastAsia="Times New Roman"/>
                <w:lang w:val="en-US"/>
              </w:rPr>
              <w:t>exist</w:t>
            </w:r>
            <w:proofErr w:type="gramEnd"/>
            <w:r>
              <w:rPr>
                <w:rFonts w:eastAsia="Times New Roman"/>
                <w:lang w:val="en-US"/>
              </w:rPr>
              <w:t xml:space="preserve"> addressing different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CarePlan.support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considered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"concern" to identify specific conditions addressed by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barriers and other considerations associated with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Plans related to this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CarePlans with some sort of formal relationship to the current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Relationships are uni-directional with the "newer" plan pointing to the older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relationship this plan has to the target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Read the relationship as "this plan" [relatedPlan.code] "relatedPlan.plan". E.g. This plan includes Plan B Additional relationship types can be proposed for future releases or handled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types of relationships between two plans.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relationship exists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plan to which a relationship is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involved in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all people and organizations </w:t>
            </w:r>
            <w:proofErr w:type="gramStart"/>
            <w:r>
              <w:rPr>
                <w:rFonts w:eastAsia="Times New Roman"/>
                <w:lang w:val="en-US"/>
              </w:rPr>
              <w:t>who</w:t>
            </w:r>
            <w:proofErr w:type="gramEnd"/>
            <w:r>
              <w:rPr>
                <w:rFonts w:eastAsia="Times New Roman"/>
                <w:lang w:val="en-US"/>
              </w:rPr>
              <w:t xml:space="preserve"> are expected to be involved in the care envisioned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representation of care teams, helps scope care plan. In some cases may be a determiner of access permissions.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involvement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Roles may sometimes be inferred by type of Practitioner. These are relationships that hold only within the context of the care plan. General relationships should be handled as properties of the Patient resource directly.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CarePlan.participant.member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involved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person or organization </w:t>
            </w:r>
            <w:proofErr w:type="gramStart"/>
            <w:r>
              <w:rPr>
                <w:rFonts w:eastAsia="Times New Roman"/>
                <w:lang w:val="en-US"/>
              </w:rPr>
              <w:t>who</w:t>
            </w:r>
            <w:proofErr w:type="gramEnd"/>
            <w:r>
              <w:rPr>
                <w:rFonts w:eastAsia="Times New Roman"/>
                <w:lang w:val="en-US"/>
              </w:rPr>
              <w:t xml:space="preserve"> is participating/expected to participate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outcome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of carrying out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plan. Allows plan effectiveness to be evaluated by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 to occur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prompt for performance of planned activities, validate plans against best practice.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CarePlan.activity.actionResulting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Appointments, orders,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resulting actions.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CarePlan.activity.progress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activity status/progress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about the adherence/status/progress of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should NOT be used to describe the activity to be performed - that occurs either within the resource pointed to by activity.detail.reference or in activity.detail.description.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Can be used to capture information about adherence, progress, concerns,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details defined in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proposed activity represented in a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form consistent with other applications and contexts of 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In-line definition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summary of a planned activity suitable for a general care plan system (e.g. form driven) that doesn't know about specific resources such as procedure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simple form for generic care plan systems.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provide a detail reference, or a simple detail summary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determine what types of extensions are permitted.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type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Detailed description of the type of planned activity. E.g. What </w:t>
            </w:r>
            <w:proofErr w:type="gramStart"/>
            <w:r>
              <w:rPr>
                <w:rFonts w:eastAsia="Times New Roman"/>
                <w:lang w:val="en-US"/>
              </w:rPr>
              <w:t>lab test</w:t>
            </w:r>
            <w:proofErr w:type="gramEnd"/>
            <w:r>
              <w:rPr>
                <w:rFonts w:eastAsia="Times New Roman"/>
                <w:lang w:val="en-US"/>
              </w:rPr>
              <w: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matching performed to </w:t>
            </w:r>
            <w:proofErr w:type="gramStart"/>
            <w:r>
              <w:rPr>
                <w:rFonts w:eastAsia="Times New Roman"/>
                <w:lang w:val="en-US"/>
              </w:rPr>
              <w:t>planned</w:t>
            </w:r>
            <w:proofErr w:type="gramEnd"/>
            <w:r>
              <w:rPr>
                <w:rFonts w:eastAsia="Times New Roman"/>
                <w:lang w:val="en-US"/>
              </w:rPr>
              <w:t xml:space="preserve"> as well as validation against protocols.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Detailed description of the type of activity. E.g. What </w:t>
            </w:r>
            <w:proofErr w:type="gramStart"/>
            <w:r>
              <w:rPr>
                <w:rFonts w:eastAsia="Times New Roman"/>
                <w:lang w:val="en-US"/>
              </w:rPr>
              <w:t>lab test</w:t>
            </w:r>
            <w:proofErr w:type="gramEnd"/>
            <w:r>
              <w:rPr>
                <w:rFonts w:eastAsia="Times New Roman"/>
                <w:lang w:val="en-US"/>
              </w:rPr>
              <w: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activity should be done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rationale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diagnosis code. If a full condition record exists or additional detail is needed, use reasonCondition instead.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why a care plan activity is needed. Can include any health condition codes as well as such concepts as "general wellness", prohylaxis, surgical preparation,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triggering need for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health condition(s)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Conditions can be identified at the activity </w:t>
            </w:r>
            <w:proofErr w:type="gramStart"/>
            <w:r>
              <w:rPr>
                <w:rFonts w:eastAsia="Times New Roman"/>
                <w:lang w:val="en-US"/>
              </w:rPr>
              <w:t>level that are</w:t>
            </w:r>
            <w:proofErr w:type="gramEnd"/>
            <w:r>
              <w:rPr>
                <w:rFonts w:eastAsia="Times New Roman"/>
                <w:lang w:val="en-US"/>
              </w:rPr>
              <w:t xml:space="preserve"> not identified as reasons for the overall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Goals this activity relates to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Internal reference that identifies the goals that this activity is intended to contribute towards meeting.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 that participants know the link explicitly.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what progress is being made for the specific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aspects of Status can be inferred based on the resources linked in actionTaken. Note that "status" is only as current as the plan was most recently updated.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progress against the plan, whether the activity is still relevant for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where the activity is at in its overall life cycle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reason why the activity isn't yet started, is on hold, was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not be present it status is "complete". Be sure to prompt to update this (or at least remove the existing value) if the status is changed.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why the current activity has the status it does. E.g. "Recovering from injury" as a reason for non-started or on-hold, "Patient does not enjoy activity" as a reason for cancelling a planned activity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CarePlan.activity.detail.prohibited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 NOT do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that the described activity is one that must NOT be engaged in when following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Captures intention to not do something that may have been previously typical.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timing or frequency upon which the described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prompting for activities and detection of missed planned activities.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it should happen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facility where the activity will occur. E.g. home, hospital, specific clinic,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reference a specific clinical location or may just identify a type of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will be responsible?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who's expected to be involved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performer MAY also be a participant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CarePlan.activity.detail.product[x]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to be administered/supplied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food, drug or other product to be consumed or supplied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product supplied or administered as part of a care </w:t>
            </w:r>
            <w:r>
              <w:rPr>
                <w:rFonts w:eastAsia="Times New Roman"/>
                <w:lang w:val="en-US"/>
              </w:rPr>
              <w:lastRenderedPageBreak/>
              <w:t>plan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CarePlan.activity.detail.dailyAmount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consume/day?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consumed in a given 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rough dose checking.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daily dose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CarePlan.activity.detail.quantity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to administer/supply/consume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supplied, addministered or consumed by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 describing activity to perform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notes about the care plan not covered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capture information that applies to the plan as a whole that doesn't fit into discrete elements.</w:t>
            </w:r>
          </w:p>
        </w:tc>
      </w:tr>
    </w:tbl>
    <w:p w:rsidR="00D67926" w:rsidRDefault="008D6FB8">
      <w:pPr>
        <w:pStyle w:val="Heading2"/>
        <w:divId w:val="1845052625"/>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544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w:t>
            </w:r>
          </w:p>
        </w:tc>
        <w:tc>
          <w:tcPr>
            <w:tcW w:w="0" w:type="auto"/>
            <w:vAlign w:val="center"/>
            <w:hideMark/>
          </w:tcPr>
          <w:p w:rsidR="00D67926" w:rsidRDefault="008D6FB8">
            <w:pPr>
              <w:rPr>
                <w:rFonts w:eastAsia="Times New Roman"/>
                <w:lang w:val="en-US"/>
              </w:rPr>
            </w:pPr>
            <w:r>
              <w:rPr>
                <w:rFonts w:eastAsia="Times New Roman"/>
                <w:lang w:val="en-US"/>
              </w:rPr>
              <w:t>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clinical assessment performed when planning treatments and management strategies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ClinicalImpression.patient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ClinicalImpression.assessor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workflow status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 state of a 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assessment occurred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point in time at which the assessment was concluded (not when it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accurate to at least the minute, though some assessments only have a known date.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Why/how the assessment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context and/or cause of the assessment - why / where was it peformed, and what patient events/sstatus prompted it.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ClinicalImpression.previous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the last assesment that was conducted bon this patient. Assessments are often/usually ongoing in nature; a care provider (practitioner or team) will make new assessments on an ongoing basis as new data arises or the patient's conditions changes.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always likely that multiple previous assessments exist for a patient. The point of quoting a previous assessment is that this assessment is relative to it (see resolved).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ClinicalImpression.problem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assessment of patient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This a</w:t>
            </w:r>
            <w:proofErr w:type="gramEnd"/>
            <w:r>
              <w:rPr>
                <w:rFonts w:eastAsia="Times New Roman"/>
                <w:lang w:val="en-US"/>
              </w:rPr>
              <w:t xml:space="preserve"> list of the general problems/conditions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The patient is a pregnant, and cardiac congestive failure, â€ŽAdenocarcinoma, and is allergic to penicillin.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ClinicalImpression.trigger[x]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or event that necessitated this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request or event that necessitated this assessment. </w:t>
            </w:r>
            <w:r>
              <w:rPr>
                <w:rFonts w:eastAsia="Times New Roman"/>
                <w:lang w:val="en-US"/>
              </w:rPr>
              <w:lastRenderedPageBreak/>
              <w:t xml:space="preserve">This may be a diagnosis, a Care Plan, a Request Referral, or some other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Clinical Findings that may cause an clinical evaluation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sets of investigations (signs, symptions,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symptions, etc). The actual </w:t>
            </w:r>
            <w:proofErr w:type="gramStart"/>
            <w:r>
              <w:rPr>
                <w:rFonts w:eastAsia="Times New Roman"/>
                <w:lang w:val="en-US"/>
              </w:rPr>
              <w:t>grouping of investigations vary</w:t>
            </w:r>
            <w:proofErr w:type="gramEnd"/>
            <w:r>
              <w:rPr>
                <w:rFonts w:eastAsia="Times New Roman"/>
                <w:lang w:val="en-US"/>
              </w:rPr>
              <w:t xml:space="preserve"> greatly depending on the type and context of the assessment. These investigations may include data generated during the assessment process, or data previously generated and recorded that is pertinent to the outcomes.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name/code for the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name/code for the group ("set") of investigations. Typically, this will be something like "signs", "symptoms", "clinical", "diagnostic", but the list is not constrained, and others such groups such as (exposure|family|travel|nutitirional) history may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name/code for a set of investigations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a specific investigation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specific investigation that was undertaken.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investigations are observations of one kind of or another but some other specific types of data collection resources can also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ClinicalImpression.protocol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Protocol followed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 summary of the investigations and the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or likely findings and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 findings or </w:t>
            </w:r>
            <w:proofErr w:type="gramStart"/>
            <w:r>
              <w:rPr>
                <w:rFonts w:eastAsia="Times New Roman"/>
                <w:lang w:val="en-US"/>
              </w:rPr>
              <w:t>diagnoses that was</w:t>
            </w:r>
            <w:proofErr w:type="gramEnd"/>
            <w:r>
              <w:rPr>
                <w:rFonts w:eastAsia="Times New Roman"/>
                <w:lang w:val="en-US"/>
              </w:rPr>
              <w:t xml:space="preserve"> considered likely or relevant to ongoing treatment.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Specific text or code for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finding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ClinicalImpression.finding.cause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investigations support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Which investigations support finding or </w:t>
            </w:r>
            <w:proofErr w:type="gramStart"/>
            <w:r>
              <w:rPr>
                <w:rFonts w:eastAsia="Times New Roman"/>
                <w:lang w:val="en-US"/>
              </w:rPr>
              <w:t>diagnosis.</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ClinicalImpression.resolved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Diagnosies/conditions resolved since previous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Diagnoses/conditions resolved since the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ClinicalImpression.prognosis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574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w:t>
            </w:r>
          </w:p>
        </w:tc>
        <w:tc>
          <w:tcPr>
            <w:tcW w:w="0" w:type="auto"/>
            <w:vAlign w:val="center"/>
            <w:hideMark/>
          </w:tcPr>
          <w:p w:rsidR="00D67926" w:rsidRDefault="008D6FB8">
            <w:pPr>
              <w:rPr>
                <w:rFonts w:eastAsia="Times New Roman"/>
                <w:lang w:val="en-US"/>
              </w:rPr>
            </w:pPr>
            <w:r>
              <w:rPr>
                <w:rFonts w:eastAsia="Times New Roman"/>
                <w:lang w:val="en-US"/>
              </w:rPr>
              <w:t>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record of information transmitted from a sender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occurrence of information being transmitted. E.g., an alert that was sent to a responsible provider, a public </w:t>
            </w:r>
            <w:r>
              <w:rPr>
                <w:rFonts w:eastAsia="Times New Roman"/>
                <w:lang w:val="en-US"/>
              </w:rPr>
              <w:lastRenderedPageBreak/>
              <w:t xml:space="preserve">health agency was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this Communication that are defined by business processes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conveyed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was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that was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transmission.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Communication.received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received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arrived at the destination.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was the focus of this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CommunicationRequest producing this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communication request that was responsible for producing this communication.</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gridCol w:w="492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w:t>
            </w:r>
          </w:p>
        </w:tc>
        <w:tc>
          <w:tcPr>
            <w:tcW w:w="0" w:type="auto"/>
            <w:vAlign w:val="center"/>
            <w:hideMark/>
          </w:tcPr>
          <w:p w:rsidR="00D67926" w:rsidRDefault="008D6FB8">
            <w:pPr>
              <w:rPr>
                <w:rFonts w:eastAsia="Times New Roman"/>
                <w:lang w:val="en-US"/>
              </w:rPr>
            </w:pPr>
            <w:r>
              <w:rPr>
                <w:rFonts w:eastAsia="Times New Roman"/>
                <w:lang w:val="en-US"/>
              </w:rPr>
              <w:t>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information to be sent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CommunicationRequest.category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to be sent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to be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to be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individual who requested a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proposal or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 or proposed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focus of this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urgency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proposed act must be initiated. Includes concepts such as stat, urgent, routine.</w:t>
            </w:r>
          </w:p>
        </w:tc>
      </w:tr>
    </w:tbl>
    <w:p w:rsidR="00D67926" w:rsidRDefault="008D6FB8">
      <w:pPr>
        <w:pStyle w:val="Heading2"/>
        <w:divId w:val="1845052625"/>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474"/>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w:t>
            </w:r>
          </w:p>
        </w:tc>
        <w:tc>
          <w:tcPr>
            <w:tcW w:w="0" w:type="auto"/>
            <w:vAlign w:val="center"/>
            <w:hideMark/>
          </w:tcPr>
          <w:p w:rsidR="00D67926" w:rsidRDefault="008D6FB8">
            <w:pPr>
              <w:rPr>
                <w:rFonts w:eastAsia="Times New Roman"/>
                <w:lang w:val="en-US"/>
              </w:rPr>
            </w:pPr>
            <w:r>
              <w:rPr>
                <w:rFonts w:eastAsia="Times New Roman"/>
                <w:lang w:val="en-US"/>
              </w:rPr>
              <w:t>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Detailed information about conditions, problems or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condition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has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 the condition record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Encounter when condition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Encounter during which the condition was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Condition.asserter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asserts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who is making the condition </w:t>
            </w:r>
            <w:proofErr w:type="gramStart"/>
            <w:r>
              <w:rPr>
                <w:rFonts w:eastAsia="Times New Roman"/>
                <w:lang w:val="en-US"/>
              </w:rPr>
              <w:t>statement.</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Condition.dateRecorded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first entered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date, when the Condition statement was documented.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Date Recorded represents the date when this particular Condition record was created in the EHR, not the date of the most recent update in terms of when severity, abatement, etc. were specified.  The date of the last record modification can be retrieved from the resource metadata.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Condition.clinicalStatus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Condition.verificationStatus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or decline the clinical status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Subjective severity of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severity with a terminology is preferred, where </w:t>
            </w:r>
            <w:r>
              <w:rPr>
                <w:rFonts w:eastAsia="Times New Roman"/>
                <w:lang w:val="en-US"/>
              </w:rPr>
              <w:lastRenderedPageBreak/>
              <w:t>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Estimated or actual date, date-time, or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or actual date or date-time the condition began, in the opinion of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Age is generally used when the patient reports an age at which the Condition began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Condition.abatement[x]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If/when in resolution/remission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Condition abated. If there is no abatement element, it is unknown whether the condition has resolved or entered remission; applications and users should generally assume that the condition is still valid.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Stage/grade, usually assessed formally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stage or grade of a condition. May include formal severity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Stage SHALL have summary or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Simple summary (disease 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simple summary of the stage such as "Stage 3". The determination of the stage is disease-specific.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condition stages (e.g. Cancer stages)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Condition.stage.assessment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record of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a formal record of the evidence on which the staging assessment is based.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evidence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Supporting Evidence / manifestations that are the basis on which this condition is suspected or confirmed.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evidence may be a simple list of coded </w:t>
            </w:r>
            <w:r>
              <w:rPr>
                <w:rFonts w:eastAsia="Times New Roman"/>
                <w:lang w:val="en-US"/>
              </w:rPr>
              <w:lastRenderedPageBreak/>
              <w:t xml:space="preserve">symptoms/manifestations, or references to observations or formal assessments, or both.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evidence SHALL have code or details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Manifestation/symptom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manifestation or symptom that led to the recording of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the manifestation or symptoms of a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information found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other relevant information, including pathology reports.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location, if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anatomical location where this condition manifests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summary code, or a reference to a very precise definition of the location, or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information about the Condition. This is a general notes/comments entry for description of the Condition, its diagnosis and prognosis. </w:t>
            </w:r>
          </w:p>
        </w:tc>
      </w:tr>
    </w:tbl>
    <w:p w:rsidR="00D67926" w:rsidRDefault="008D6FB8">
      <w:pPr>
        <w:pStyle w:val="Heading2"/>
        <w:divId w:val="1845052625"/>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5055"/>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w:t>
            </w:r>
          </w:p>
        </w:tc>
        <w:tc>
          <w:tcPr>
            <w:tcW w:w="0" w:type="auto"/>
            <w:vAlign w:val="center"/>
            <w:hideMark/>
          </w:tcPr>
          <w:p w:rsidR="00D67926" w:rsidRDefault="008D6FB8">
            <w:pPr>
              <w:rPr>
                <w:rFonts w:eastAsia="Times New Roman"/>
                <w:lang w:val="en-US"/>
              </w:rPr>
            </w:pPr>
            <w:r>
              <w:rPr>
                <w:rFonts w:eastAsia="Times New Roman"/>
                <w:lang w:val="en-US"/>
              </w:rPr>
              <w:t>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patient's relatives, relevant for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Significant health events and conditions for a person related to the patient relevant in the context of care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have age[x] or birth[x],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family member history record that are defined by business processes and/ or used to refer to it when a direct URL reference to the resource itself is not appropriate (e.g. in CDA documents, or in written / </w:t>
            </w:r>
            <w:r>
              <w:rPr>
                <w:rFonts w:eastAsia="Times New Roman"/>
                <w:lang w:val="en-US"/>
              </w:rPr>
              <w:lastRenderedPageBreak/>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history is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this history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Proband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history was captured/updated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when the family member history was 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captured even if the same as the date on the List aggregating the full family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determination of how current the summary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a state of a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the status of the family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FamilyMemberHistory.name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family member described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will either be a name or a description. E.g. "Aunt Susan", "my cousin with the red hair".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greater ease in ensuring the same person is being talked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FamilyMemberHistory.relationship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 to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this person has to the patient (father, mother, brother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related person being described in the 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FamilyMemberHistory.gender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relative is considered to have for administration and record keeping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Not all relationship codes imply gender and the relative's gender can be relevant for risk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FamilyMemberHistory.born[x]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date of birth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date of birth of the relative.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calculation of the relative's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FamilyMemberHistory.age[x]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age of the relative at the time the family member history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While age can be calculated from date of birth, sometimes recording age directly is more natureal for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FamilyMemberHistory.deceased[x]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Dead? How old/when?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Deceased flag or the actual or approximate age of the relative at the time of death for the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note about related person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allows a non condition-specific note to the made about the related person. Ideally, the note would be in the condition property, but this is not always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that the related person had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significant Conditions (or condition) that the family member had. This is a repeating section to allow a system to represent more than one condition per resource, though there is nothing stopping multiple resources - one per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suffered by relation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FamilyMemberHistory.condition.outcome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result of the condition for the patient. E.g. death, permanent disability, temporary disability,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condition first manifested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onset of a condition in relatives is predictive of risk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information about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area where general notes can be placed about this specific condition.</w:t>
            </w:r>
          </w:p>
        </w:tc>
      </w:tr>
    </w:tbl>
    <w:p w:rsidR="00D67926" w:rsidRDefault="008D6FB8">
      <w:pPr>
        <w:pStyle w:val="Heading2"/>
        <w:divId w:val="1845052625"/>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7687"/>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w:t>
            </w:r>
          </w:p>
        </w:tc>
        <w:tc>
          <w:tcPr>
            <w:tcW w:w="0" w:type="auto"/>
            <w:vAlign w:val="center"/>
            <w:hideMark/>
          </w:tcPr>
          <w:p w:rsidR="00D67926" w:rsidRDefault="008D6FB8">
            <w:pPr>
              <w:rPr>
                <w:rFonts w:eastAsia="Times New Roman"/>
                <w:lang w:val="en-US"/>
              </w:rPr>
            </w:pPr>
            <w:r>
              <w:rPr>
                <w:rFonts w:eastAsia="Times New Roman"/>
                <w:lang w:val="en-US"/>
              </w:rPr>
              <w:t>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information to flag to healthcare providers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Prospective warnings of potential issues when providing care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Barriers to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Warning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flag for external use (outside the FHIR environment).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administrative,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w:t>
            </w:r>
            <w:proofErr w:type="gramStart"/>
            <w:r>
              <w:rPr>
                <w:rFonts w:eastAsia="Times New Roman"/>
                <w:lang w:val="en-US"/>
              </w:rPr>
              <w:t>an</w:t>
            </w:r>
            <w:proofErr w:type="gramEnd"/>
            <w:r>
              <w:rPr>
                <w:rFonts w:eastAsia="Times New Roman"/>
                <w:lang w:val="en-US"/>
              </w:rPr>
              <w:t xml:space="preserve"> flag to be divided into different categories like clinical, administrative etc. Intended to be used as a means of filtering which flags are displayed to particular user or in a given context.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general category for flags for filtering/display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Supports basic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when flag is active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is flag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location, </w:t>
            </w:r>
            <w:proofErr w:type="gramStart"/>
            <w:r>
              <w:rPr>
                <w:rFonts w:eastAsia="Times New Roman"/>
                <w:lang w:val="en-US"/>
              </w:rPr>
              <w:t>group ,</w:t>
            </w:r>
            <w:proofErr w:type="gramEnd"/>
            <w:r>
              <w:rPr>
                <w:rFonts w:eastAsia="Times New Roman"/>
                <w:lang w:val="en-US"/>
              </w:rPr>
              <w:t xml:space="preserve"> organization , or practitioner this is about record this flag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Alert relevant during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alert is only relevant during the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creator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that created the 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Partially deaf, Requires easy open caps, No permanent address,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coded value or textual component of the flag to display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 codes identifying specific flagged issues</w:t>
            </w:r>
          </w:p>
        </w:tc>
      </w:tr>
    </w:tbl>
    <w:p w:rsidR="00D67926" w:rsidRDefault="008D6FB8">
      <w:pPr>
        <w:pStyle w:val="Heading2"/>
        <w:divId w:val="1845052625"/>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702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w:t>
            </w:r>
          </w:p>
        </w:tc>
        <w:tc>
          <w:tcPr>
            <w:tcW w:w="0" w:type="auto"/>
            <w:vAlign w:val="center"/>
            <w:hideMark/>
          </w:tcPr>
          <w:p w:rsidR="00D67926" w:rsidRDefault="008D6FB8">
            <w:pPr>
              <w:rPr>
                <w:rFonts w:eastAsia="Times New Roman"/>
                <w:lang w:val="en-US"/>
              </w:rPr>
            </w:pPr>
            <w:r>
              <w:rPr>
                <w:rFonts w:eastAsia="Times New Roman"/>
                <w:lang w:val="en-US"/>
              </w:rPr>
              <w:t>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for a patient, group or organization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Who this goal is intended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patient, group or organization for </w:t>
            </w:r>
            <w:proofErr w:type="gramStart"/>
            <w:r>
              <w:rPr>
                <w:rFonts w:eastAsia="Times New Roman"/>
                <w:lang w:val="en-US"/>
              </w:rPr>
              <w:t>whom</w:t>
            </w:r>
            <w:proofErr w:type="gramEnd"/>
            <w:r>
              <w:rPr>
                <w:rFonts w:eastAsia="Times New Roman"/>
                <w:lang w:val="en-US"/>
              </w:rPr>
              <w:t xml:space="preserve"> the goal is being established.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Subject is optional to support annonymized reporting.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Goal.start[x]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pursuit begins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event after which the goal should begin being pursued.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events that can trigger the initiation of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Goal.target[x]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Reach goal on or before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either the date or the duration after start by which the goal should be met.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goal should be evaluated.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Treatment, dietary, behavioral,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category the goal falls within.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goals to be filtered and sorted.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 and sorting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What's the desired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a specific desired objective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Without a description of what's trying to be achieved, element has no purpose.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reached and is still considered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measuring outcome and whether goal needs to be further tracked.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met and is still being targeted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status took effect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current status. I.e. When initially created, when achieved, when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To see the date for past statuses, query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the reason for the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will typically be captured for statuses such as rejected, on-hold or cancelled, but could be present for others.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to identify the reason for a goal's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responsible for creating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whose goal this is - patient goal, practitioner goal,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mutually agreed level of importance associated with reaching/sustaining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Extensions are available to track priorities as established by each participant (i.e. Priority from the patient's perspective, different practitioners' perspectives, family member's perspectives) The ordinal extension on Coding can be used to convey a numerically comparable ranking to priority. (Keep in mind that different coding systems may use a "low value=important".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sorting and presenting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importance associated with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Issues addressed by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identified conditions and other health record elements that are intended to be addressed by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specific goals to explicitly </w:t>
            </w:r>
            <w:proofErr w:type="gramStart"/>
            <w:r>
              <w:rPr>
                <w:rFonts w:eastAsia="Times New Roman"/>
                <w:lang w:val="en-US"/>
              </w:rPr>
              <w:t>linked</w:t>
            </w:r>
            <w:proofErr w:type="gramEnd"/>
            <w:r>
              <w:rPr>
                <w:rFonts w:eastAsia="Times New Roman"/>
                <w:lang w:val="en-US"/>
              </w:rPr>
              <w:t xml:space="preserve"> to the concerns they're dealing with - makes the goal more understandable.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comments related to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used for progress notes, concerns or other related information that doesn't actually describe the goal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There's a need to capture information about the goal that doesn't actually describe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end result of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change (or lack of change) at the point where the goal was deepmed to be cancelled or achieved.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this should not duplicate the goal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Outcome tracking is a key aspect of care planning.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Goal.outcome.result[x]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observation that resulted from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Details of what's changed (or not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result of the goal. E.g. "25% increase in shoulder mobility", "Anxiety reduced to moderate levels". "15 kg weight loss sustained over 6 months" </w:t>
            </w:r>
          </w:p>
        </w:tc>
      </w:tr>
    </w:tbl>
    <w:p w:rsidR="00D67926" w:rsidRDefault="008D6FB8">
      <w:pPr>
        <w:pStyle w:val="Heading2"/>
        <w:divId w:val="1845052625"/>
        <w:rPr>
          <w:rFonts w:eastAsia="Times New Roman"/>
          <w:lang w:val="en-US"/>
        </w:rPr>
      </w:pPr>
      <w:r>
        <w:rPr>
          <w:rFonts w:eastAsia="Times New Roman"/>
          <w:lang w:val="en-US"/>
        </w:rPr>
        <w:t>http://hl7.org/fhir/StructureDefinition/Procedure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5722"/>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w:t>
            </w:r>
          </w:p>
        </w:tc>
        <w:tc>
          <w:tcPr>
            <w:tcW w:w="0" w:type="auto"/>
            <w:vAlign w:val="center"/>
            <w:hideMark/>
          </w:tcPr>
          <w:p w:rsidR="00D67926" w:rsidRDefault="008D6FB8">
            <w:pPr>
              <w:rPr>
                <w:rFonts w:eastAsia="Times New Roman"/>
                <w:lang w:val="en-US"/>
              </w:rPr>
            </w:pPr>
            <w:r>
              <w:rPr>
                <w:rFonts w:eastAsia="Times New Roman"/>
                <w:lang w:val="en-US"/>
              </w:rPr>
              <w:t>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action that was or is currently being performed on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action that is or was performed on a patient. This can be a physical 'thing' like an operation, or less invasive like counseling or hypnotherapy.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procedure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procedure was performed 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on whom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 Generally this will be in-progress or completed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procedure for searching, sorting and display purposes (e.g. "Surgical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classifies a procedure for searching, sorting and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procedure that is performed. Use text if the exact nature of the procedure can't be coded (e.g. "Laparoscopic Appendectomy").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True if procedure was not performed as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performed is only permitted if notPerformed indicator is true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why the procedure was performed. This may be due to a Condition, may be coded entity of some type, or may simply be present as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endoscopy for dilatation and biopsy, combination diagnosis and therapuetic.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people who performed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Limited to 'real' people rather than equipment.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Procedure.performer.actor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reference to the 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was involved in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the actor was 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 role of a performer in a procedure process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Date/Period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date(</w:t>
            </w:r>
            <w:proofErr w:type="gramEnd"/>
            <w:r>
              <w:rPr>
                <w:rFonts w:eastAsia="Times New Roman"/>
                <w:lang w:val="en-US"/>
              </w:rPr>
              <w:t xml:space="preserve">time)/period over which the procedure was </w:t>
            </w:r>
            <w:r>
              <w:rPr>
                <w:rFonts w:eastAsia="Times New Roman"/>
                <w:lang w:val="en-US"/>
              </w:rPr>
              <w:lastRenderedPageBreak/>
              <w:t xml:space="preserve">performed. Allows a period to support complex procedures that span more than one date, and also allows for the length of the procedure to be captured.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when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during which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procedure happened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location where the procedure actually happened. </w:t>
            </w:r>
            <w:proofErr w:type="gramStart"/>
            <w:r>
              <w:rPr>
                <w:rFonts w:eastAsia="Times New Roman"/>
                <w:lang w:val="en-US"/>
              </w:rPr>
              <w:t>e.g</w:t>
            </w:r>
            <w:proofErr w:type="gramEnd"/>
            <w:r>
              <w:rPr>
                <w:rFonts w:eastAsia="Times New Roman"/>
                <w:lang w:val="en-US"/>
              </w:rPr>
              <w:t>. a newborn at home, a tracheostomy at a restaurant.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Ties a procedure to where the records are kept.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result of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was the outcome of the procedure - did it resolve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outcome contains the narrative text only,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An outcome of a procedure - whether it resolveed the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report that results from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histology result. There could potentially be multiple reports - e.g. if this was a procedure that made multiple biopsies.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Procedure.complication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Complication following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complications that occurred during the procedure, or in the immediate post-operative period. These are generally tracked separately from the notes, which typically will describe the procedure itself rather than any 'post procedure' issues.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complications are only expressed by the narrative text,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Procedure.followUp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for follow 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procedure required specific follow up - e.g. removal of sutures. The followup may be represented as a simple note, or potentially could be more complex in which case the CarePlan resource can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follow up required for a procedure e.g. removal of sutures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Procedure.request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resource that contains about this procedure's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about the procedure - e.g. the operative 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changed in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device that is </w:t>
            </w:r>
            <w:proofErr w:type="gramStart"/>
            <w:r>
              <w:rPr>
                <w:rFonts w:eastAsia="Times New Roman"/>
                <w:lang w:val="en-US"/>
              </w:rPr>
              <w:t>implanted,</w:t>
            </w:r>
            <w:proofErr w:type="gramEnd"/>
            <w:r>
              <w:rPr>
                <w:rFonts w:eastAsia="Times New Roman"/>
                <w:lang w:val="en-US"/>
              </w:rPr>
              <w:t xml:space="preserve"> removed or otherwise manipulated (calibration, battery replacement, fitting a prosthesis, attaching a wound-vac, etc.) as a focal portion of the Procedure.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change to 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Procedure.focalDevice.manipulated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that was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that was manipulated (changed)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Procedure.used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used during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medications, devices and other substance used as part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devices actually implanted or removed, use Procedure.device.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contamination, etc.</w:t>
            </w:r>
          </w:p>
        </w:tc>
      </w:tr>
    </w:tbl>
    <w:p w:rsidR="00D67926" w:rsidRDefault="008D6FB8">
      <w:pPr>
        <w:pStyle w:val="Heading2"/>
        <w:divId w:val="1845052625"/>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612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8D6FB8">
            <w:pPr>
              <w:rPr>
                <w:rFonts w:eastAsia="Times New Roman"/>
                <w:lang w:val="en-US"/>
              </w:rPr>
            </w:pPr>
            <w:r>
              <w:rPr>
                <w:rFonts w:eastAsia="Times New Roman"/>
                <w:lang w:val="en-US"/>
              </w:rPr>
              <w:t>Procedure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 May be a proposal or an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or by the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receive the procedure or a group of subjects.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Code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procedure that is ordered. Use text if the exact nature of the procedure can't be coded.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sites on the subject's body where the procedure should be performed </w:t>
            </w:r>
            <w:proofErr w:type="gramStart"/>
            <w:r>
              <w:rPr>
                <w:rFonts w:eastAsia="Times New Roman"/>
                <w:lang w:val="en-US"/>
              </w:rPr>
              <w:t>( i.e</w:t>
            </w:r>
            <w:proofErr w:type="gramEnd"/>
            <w:r>
              <w:rPr>
                <w:rFonts w:eastAsia="Times New Roman"/>
                <w:lang w:val="en-US"/>
              </w:rPr>
              <w:t>. the target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found in ProcedureRequest.type.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procedure is made is important for tracking if multiple sites are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anatomical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procedure is proposed or ordered. This procedure request may be motivated by a Condition for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timing schedule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proposed or ordered procedure. The Schedule data type allows many different expressions, for example. "Every 8 hours"; "Three times a day"; "1/2 an hour before breakfast for 10 days from 23-Dec 2011:"; "15 Oct 2013, 17 Oct 2013 and 1 Nov 2013".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procedure proposal or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proposal or order - e.g., provider instructions.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ProcedureRequest.asNeeded[x]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CodeableConcept is present, it indicates the pre-condition for performing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Ordering Party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proposing or ordering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priority of the request</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536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w:t>
            </w:r>
          </w:p>
        </w:tc>
        <w:tc>
          <w:tcPr>
            <w:tcW w:w="0" w:type="auto"/>
            <w:vAlign w:val="center"/>
            <w:hideMark/>
          </w:tcPr>
          <w:p w:rsidR="00D67926" w:rsidRDefault="008D6FB8">
            <w:pPr>
              <w:rPr>
                <w:rFonts w:eastAsia="Times New Roman"/>
                <w:lang w:val="en-US"/>
              </w:rPr>
            </w:pPr>
            <w:r>
              <w:rPr>
                <w:rFonts w:eastAsia="Times New Roman"/>
                <w:lang w:val="en-US"/>
              </w:rPr>
              <w:t>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CRF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Survey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root group must be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link ids for groups and questions must be unique within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question set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Questionnaire.version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number assigned by the publisher for business reasons. It may remain the same when the resource is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 - MIF rather than RIM level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this questionnaire was last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Questionnaire.publisher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Organization/individual who designed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or person responsible for developing and maintaining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Conveys responsibility for the questions and their organization and also helps evaluate the questionnaire's "authority".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Questionnaire.telecom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information of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to assist a user in finding and communicating with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Questionnaire.subjectType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can be subject of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subjects that can be the subject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none are specified, then the subject is unlimited.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related questions (or further groupings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to be displayed for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human-readable name for this section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title of the "root" group is the title for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section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how this group of questions is known in a </w:t>
            </w:r>
            <w:r>
              <w:rPr>
                <w:rFonts w:eastAsia="Times New Roman"/>
                <w:lang w:val="en-US"/>
              </w:rPr>
              <w:lastRenderedPageBreak/>
              <w:t>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code(s) for the "root" group apply to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groups of questions (and complete questionnaires)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groupings of questionnaire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group be included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group may repeat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group may occur multiple times in the instance, containing multiple sets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may be used to create set of (related) questions that can be repeated to give multiple answers to such a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question must use either option or options,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question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question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questions (and their answers)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corresponding to individual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expected format of the answer, e.g. the type of input (string, integer) or whether a (multiple) choice is expected.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constraints on the type of answer can be conveyed by extensions.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Defines the format in which the user is to be prompted for the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expected format of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Must question be answered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question must be answered and have required groups within it also present. If false, the question and any contained groups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Can question have multiple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the question may have more than one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Whether the question itself will be displayed for each answer is a rendering choice typically based on whether there are nested groups.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"check all that apply" types of questions or "list your top 3",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containing permitted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valueset containing </w:t>
            </w:r>
            <w:proofErr w:type="gramStart"/>
            <w:r>
              <w:rPr>
                <w:rFonts w:eastAsia="Times New Roman"/>
                <w:lang w:val="en-US"/>
              </w:rPr>
              <w:t>the a</w:t>
            </w:r>
            <w:proofErr w:type="gramEnd"/>
            <w:r>
              <w:rPr>
                <w:rFonts w:eastAsia="Times New Roman"/>
                <w:lang w:val="en-US"/>
              </w:rPr>
              <w:t xml:space="preserve"> list of codes representing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LOINC defines many useful value sets for questionnaire response. See [LOINC Answer Lists</w:t>
            </w:r>
            <w:proofErr w:type="gramStart"/>
            <w:r>
              <w:rPr>
                <w:rFonts w:eastAsia="Times New Roman"/>
                <w:lang w:val="en-US"/>
              </w:rPr>
              <w:t>](</w:t>
            </w:r>
            <w:proofErr w:type="gramEnd"/>
            <w:r>
              <w:rPr>
                <w:rFonts w:eastAsia="Times New Roman"/>
                <w:lang w:val="en-US"/>
              </w:rPr>
              <w:t>loinc.html#alist).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Permitted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 "choice" question, identifies one of the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Allowed values to answer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368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w:t>
            </w:r>
          </w:p>
        </w:tc>
        <w:tc>
          <w:tcPr>
            <w:tcW w:w="0" w:type="auto"/>
            <w:vAlign w:val="center"/>
            <w:hideMark/>
          </w:tcPr>
          <w:p w:rsidR="00D67926" w:rsidRDefault="008D6FB8">
            <w:pPr>
              <w:rPr>
                <w:rFonts w:eastAsia="Times New Roman"/>
                <w:lang w:val="en-US"/>
              </w:rPr>
            </w:pPr>
            <w:r>
              <w:rPr>
                <w:rFonts w:eastAsia="Times New Roman"/>
                <w:lang w:val="en-US"/>
              </w:rPr>
              <w:t>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 and their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and </w:t>
            </w:r>
            <w:r>
              <w:rPr>
                <w:rFonts w:eastAsia="Times New Roman"/>
                <w:lang w:val="en-US"/>
              </w:rPr>
              <w:lastRenderedPageBreak/>
              <w:t xml:space="preserve">their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set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business identifier assigned to a particular completed (or partially completed)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registration and other business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QuestionnaireResponse.questionnaire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 being answered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Questionnaire resource that defines the form for which answers are being provided.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allow editing of the questionnaire in a manner that enforces the constraints of the original 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response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information on questionnaires may possibly be gathered during multiple sessions and altered after considered being finished. Questionnaires with just questions may serve as template forms, with the applicable publication statuses.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questionnaire response. This could be a patient, organization, practitioner, device, etc. This is who/what the answers apply to, but is not necessarily the source of information.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Focus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received and recorded the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received the answers to the questions in the QuestionnaireResponse and recorded them in the system.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device would indicate that some portion of the questionnaire had been auto-populated.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 interpreted the subject's answers to the questions in the questionnaire, and selected the appropriate options for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and/or time that this version of the questionnaire response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may not know the </w:t>
            </w:r>
            <w:proofErr w:type="gramStart"/>
            <w:r>
              <w:rPr>
                <w:rFonts w:eastAsia="Times New Roman"/>
                <w:lang w:val="en-US"/>
              </w:rPr>
              <w:t>value,</w:t>
            </w:r>
            <w:proofErr w:type="gramEnd"/>
            <w:r>
              <w:rPr>
                <w:rFonts w:eastAsia="Times New Roman"/>
                <w:lang w:val="en-US"/>
              </w:rPr>
              <w:t xml:space="preserve"> however it SHOULD be populated if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QuestionnaireResponse.source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 about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no inference can be made about who provided the data.</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Primary encounter during which the answers were collected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Encounter during which this set of questionnaire response were collected. When there were multiple encounters, this is the one considered most relevant to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institutions track questionnaires under a specific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group of questions to a possibly similarly grouped set of questions in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Questionnaire itself has one "root" group with the actual contents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Corresponding group within </w:t>
            </w:r>
            <w:r>
              <w:rPr>
                <w:rFonts w:eastAsia="Times New Roman"/>
                <w:lang w:val="en-US"/>
              </w:rPr>
              <w:lastRenderedPageBreak/>
              <w:t>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the group from the Questionnaire that corresponds to this group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for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is displayed above the contents of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 the root group, this is the title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this group's answers are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More specific subject this section's answers are about, details the subject given in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Sometimes a group of answers is about a specific participant, artifact or piece of information in the patient's care or record, e.g. a specific Problem, RelatedPerson, Allergy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response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sub-group within a group. The ordering of groups within this group </w:t>
            </w:r>
            <w:r>
              <w:rPr>
                <w:rFonts w:eastAsia="Times New Roman"/>
                <w:lang w:val="en-US"/>
              </w:rPr>
              <w:lastRenderedPageBreak/>
              <w:t>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question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question from the Questionnaire that corresponds to this question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response(s)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respondent's answer(s)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We nest the value because we can't have a repeating structure that has variable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QuestionnaireResponse.group.question.answer.value[x]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Single-valued answer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answer (or one of the answers) </w:t>
            </w:r>
            <w:r>
              <w:rPr>
                <w:rFonts w:eastAsia="Times New Roman"/>
                <w:lang w:val="en-US"/>
              </w:rPr>
              <w:lastRenderedPageBreak/>
              <w:t>provided by the respondant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retain a single-valued answer to a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http://hl7.org/fhir/StructureDefinition/ReferralRequest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gridCol w:w="524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w:t>
            </w:r>
          </w:p>
        </w:tc>
        <w:tc>
          <w:tcPr>
            <w:tcW w:w="0" w:type="auto"/>
            <w:vAlign w:val="center"/>
            <w:hideMark/>
          </w:tcPr>
          <w:p w:rsidR="00D67926" w:rsidRDefault="008D6FB8">
            <w:pPr>
              <w:rPr>
                <w:rFonts w:eastAsia="Times New Roman"/>
                <w:lang w:val="en-US"/>
              </w:rPr>
            </w:pPr>
            <w:r>
              <w:rPr>
                <w:rFonts w:eastAsia="Times New Roman"/>
                <w:lang w:val="en-US"/>
              </w:rPr>
              <w:t>Referral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referral or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organisation.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ReferralRequest TransferOfCare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 that uniquely identifies the referral/care transfer request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creation/activation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Date/DateTime of creation for draft requests and date of activation for active requests.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Referral/Transition of care request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type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of referral type: - consultation; second opinion; third opinion - Assume management - Request for procedure(s) HL7 v2.8 Example - Table 0336: S = second opinion p = patient preference o = provider ordered w = work load.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ReferralRequest.specialty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specialty (discipline) that the referral is requested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Indication of the clinical domain or discipline to which the referral or 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Cardiology Gastroenterology Diabetology.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Urgency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urgency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referred to care or transfer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subject of a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Referral of family, group or community is to be catered for by profiles.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Requester of referral /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provider or provider organization who/which initaited the referral/transfer of care request. Can also be Patient (a self referral).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Receiver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provider(s) or provider organization(s) who/which is to receive the referral/transfer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will be a primary receiver. But the request can be received by any number of "copied to" providers or organisations.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ReferralRequest.encounter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Originating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at which the request for referral or transfer of care is initiated.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referral/transfer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the request for referral or transfer of care is sent by the 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clinical condition indicating why referral/transfer of care is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"2nd degree AV block" Oral Health example ReferralReasonCode: 01 = Pathological Anomalies 02 = Disabled (physical or mental) 03 = Complexity of Treatment 04 = Seizure Disorders 05 = Extensive Surgery 06 = Surgical Complexity 07 = Rampant decay 08 = Medical History (to provide details upon request) 09 = Temporal Mandibular Joint Anomalies 10 = Accidental Injury 11 = Anaesthesia complications (local or general) 12 = Developmental Anomalies 13 = Behavioral Management.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textual description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gives a short description of why the referral is being </w:t>
            </w:r>
            <w:proofErr w:type="gramStart"/>
            <w:r>
              <w:rPr>
                <w:rFonts w:eastAsia="Times New Roman"/>
                <w:lang w:val="en-US"/>
              </w:rPr>
              <w:t>made,</w:t>
            </w:r>
            <w:proofErr w:type="gramEnd"/>
            <w:r>
              <w:rPr>
                <w:rFonts w:eastAsia="Times New Roman"/>
                <w:lang w:val="en-US"/>
              </w:rPr>
              <w:t xml:space="preserve"> the description expands on this to support a more complete clinical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be a good candidate for a 'markdown' data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ReferralRequest.serviceRequested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actions are requested as part of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service(s) that is/are requested to be provided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"cardiac pacemaker insertion" HL7 v3 Concept domain - ReferralReasonCode examples: - Specialized medical assistance - Other care requirement.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ReferralRequest.supportingInformation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Additonal information to support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(administrative, financial or clinical) </w:t>
            </w:r>
            <w:r>
              <w:rPr>
                <w:rFonts w:eastAsia="Times New Roman"/>
                <w:lang w:val="en-US"/>
              </w:rPr>
              <w:lastRenderedPageBreak/>
              <w:t xml:space="preserve">information required to support request for referral or transfer of care.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include: Presenting problems/chief complaints Medical History Family History Alerts Allergy/Intolerance and Adverse Reactions Medications Observations/Assessments (may include cognitive and fundtional assessments) Diagnostic Reports Care Plan.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ReferralRequest.fulfillmentTime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Requested service(s) fulfillment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 cases: (1) to indicate that the requested service is not to happen before a specified date, and saving the start date in Period.start (2) to indicate that the requested service must happen before a specified date, and saving the end date in Period.end (3) to indicate that the requested service must happen during the specified dates ("start" and "end" values).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EffectiveTime</w:t>
            </w:r>
          </w:p>
        </w:tc>
      </w:tr>
    </w:tbl>
    <w:p w:rsidR="00D67926" w:rsidRDefault="008D6FB8">
      <w:pPr>
        <w:pStyle w:val="Heading1"/>
        <w:divId w:val="738407075"/>
        <w:rPr>
          <w:rFonts w:eastAsia="Times New Roman"/>
          <w:lang w:val="en-US"/>
        </w:rPr>
      </w:pPr>
      <w:r>
        <w:rPr>
          <w:rFonts w:eastAsia="Times New Roman"/>
          <w:lang w:val="en-US"/>
        </w:rPr>
        <w:t>Pharmacy</w:t>
      </w:r>
    </w:p>
    <w:p w:rsidR="00D67926" w:rsidRDefault="008D6FB8">
      <w:pPr>
        <w:pStyle w:val="Heading2"/>
        <w:divId w:val="738407075"/>
        <w:rPr>
          <w:rFonts w:eastAsia="Times New Roman"/>
          <w:lang w:val="en-US"/>
        </w:rPr>
      </w:pPr>
      <w:r>
        <w:rPr>
          <w:rFonts w:eastAsia="Times New Roman"/>
          <w:lang w:val="en-US"/>
        </w:rPr>
        <w:t>http://hl7.org/fhir/StructureDefinition/Medication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511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w:t>
            </w:r>
          </w:p>
        </w:tc>
        <w:tc>
          <w:tcPr>
            <w:tcW w:w="0" w:type="auto"/>
            <w:vAlign w:val="center"/>
            <w:hideMark/>
          </w:tcPr>
          <w:p w:rsidR="00D67926" w:rsidRDefault="008D6FB8">
            <w:pPr>
              <w:rPr>
                <w:rFonts w:eastAsia="Times New Roman"/>
                <w:lang w:val="en-US"/>
              </w:rPr>
            </w:pPr>
            <w:r>
              <w:rPr>
                <w:rFonts w:eastAsia="Times New Roman"/>
                <w:lang w:val="en-US"/>
              </w:rPr>
              <w:t>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is primarily used for the identification and definition of a medication. It covers the ingredients and the packaging for a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Medication.code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identify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w:t>
            </w:r>
            <w:proofErr w:type="gramStart"/>
            <w:r>
              <w:rPr>
                <w:rFonts w:eastAsia="Times New Roman"/>
                <w:lang w:val="en-US"/>
              </w:rPr>
              <w:t>IDMP</w:t>
            </w:r>
            <w:proofErr w:type="gramEnd"/>
            <w:r>
              <w:rPr>
                <w:rFonts w:eastAsia="Times New Roman"/>
                <w:lang w:val="en-US"/>
              </w:rPr>
              <w:t xml:space="preserve"> etc. It could also be a national or local formulary code, optionally with translations to other code systems.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Depending on the context of use, the code that was actually selected by the user (prescriber, dispenser, </w:t>
            </w:r>
            <w:r>
              <w:rPr>
                <w:rFonts w:eastAsia="Times New Roman"/>
                <w:lang w:val="en-US"/>
              </w:rPr>
              <w:lastRenderedPageBreak/>
              <w:t xml:space="preserve">etc.) should be marked as â€œprimaryâ€. Other codes can only be literal translations to alternative code systems, or codes at a lower level of granularity (e.g. a generic code for a vendor-specific primary 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defines the type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Medication.isBrand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 brand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to true if the item is attributable to a specific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Medication.manufacturer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Manufacturer of the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details of the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Administrable medication details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products (not packages).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Medication.product.form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form of the item. Powder; tablets; carton.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Active or inactive ingredient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particular constituent of interest in the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ingredients need not be a complete list; usually only active ingredients are listed.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product contained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ingredient - either a substance (simple ingredient) or another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ingredient in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how many (or how much) of the items there are in this Medication. E.g. 250 mg per tablet.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a group of medication produced or packaged from one production run.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Medication.product.batch.lotNumber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assigned lot number of a batch of the specified </w:t>
            </w:r>
            <w:r>
              <w:rPr>
                <w:rFonts w:eastAsia="Times New Roman"/>
                <w:lang w:val="en-US"/>
              </w:rPr>
              <w:lastRenderedPageBreak/>
              <w:t>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Medication.product.batch.expirationDate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specific batch of product will expire.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packaged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packages (not products).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Medication.package.container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box, vial, blister-pack</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container that this package comes 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container a medication package is packaged in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components that go to make up the described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product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one of the items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many are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product that is in the package.</w:t>
            </w:r>
          </w:p>
        </w:tc>
      </w:tr>
    </w:tbl>
    <w:p w:rsidR="00D67926" w:rsidRDefault="008D6FB8">
      <w:pPr>
        <w:pStyle w:val="Heading2"/>
        <w:divId w:val="738407075"/>
        <w:rPr>
          <w:rFonts w:eastAsia="Times New Roman"/>
          <w:lang w:val="en-US"/>
        </w:rPr>
      </w:pPr>
      <w:r>
        <w:rPr>
          <w:rFonts w:eastAsia="Times New Roman"/>
          <w:lang w:val="en-US"/>
        </w:rPr>
        <w:t>http://hl7.org/fhir/StructureDefinition/MedicationAdministration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5"/>
        <w:gridCol w:w="491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t>
            </w:r>
          </w:p>
        </w:tc>
        <w:tc>
          <w:tcPr>
            <w:tcW w:w="0" w:type="auto"/>
            <w:vAlign w:val="center"/>
            <w:hideMark/>
          </w:tcPr>
          <w:p w:rsidR="00D67926" w:rsidRDefault="008D6FB8">
            <w:pPr>
              <w:rPr>
                <w:rFonts w:eastAsia="Times New Roman"/>
                <w:lang w:val="en-US"/>
              </w:rPr>
            </w:pPr>
            <w:r>
              <w:rPr>
                <w:rFonts w:eastAsia="Times New Roman"/>
                <w:lang w:val="en-US"/>
              </w:rPr>
              <w:t>Medication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of medication 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w:t>
            </w:r>
            <w:r>
              <w:rPr>
                <w:rFonts w:eastAsia="Times New Roman"/>
                <w:lang w:val="en-US"/>
              </w:rPr>
              <w:lastRenderedPageBreak/>
              <w:t xml:space="preserve">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MedicationAdministration.status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received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animal to </w:t>
            </w:r>
            <w:proofErr w:type="gramStart"/>
            <w:r>
              <w:rPr>
                <w:rFonts w:eastAsia="Times New Roman"/>
                <w:lang w:val="en-US"/>
              </w:rPr>
              <w:t>whom</w:t>
            </w:r>
            <w:proofErr w:type="gramEnd"/>
            <w:r>
              <w:rPr>
                <w:rFonts w:eastAsia="Times New Roman"/>
                <w:lang w:val="en-US"/>
              </w:rPr>
              <w:t xml:space="preserve">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MedicationAdministration.practitioner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substance?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who was responsible for giving the medication to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visit or admission </w:t>
            </w:r>
            <w:proofErr w:type="gramStart"/>
            <w:r>
              <w:rPr>
                <w:rFonts w:eastAsia="Times New Roman"/>
                <w:lang w:val="en-US"/>
              </w:rPr>
              <w:t>the or</w:t>
            </w:r>
            <w:proofErr w:type="gramEnd"/>
            <w:r>
              <w:rPr>
                <w:rFonts w:eastAsia="Times New Roman"/>
                <w:lang w:val="en-US"/>
              </w:rPr>
              <w:t xml:space="preserve"> other contact between patient and health care provider the medication administration was performed as part of.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 administration performed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original request, instruction or authority to perform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MedicationAdministration.wasNotGiven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administration was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given is only permitted if wasNotGiven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given is only permitted if wasNotGiven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was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MedicationAdministration.effectiveTime[x]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Start and end time of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administered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MedicationAdministration.device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used to administer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in administering the medication to the patient. E.g. a particular infusion pump.</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medication administration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medication dosage information details e.g. dose, rate, site, route,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at least one of dosage.quantity and dosage.rate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administered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entered the body. E.g. "left arm".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Path of substance into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specifying the route or physiological path of administration of a therapeutic agent into or onto the patient. E.g. topical, intravenous,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w:t>
            </w:r>
            <w:r>
              <w:rPr>
                <w:rFonts w:eastAsia="Times New Roman"/>
                <w:lang w:val="en-US"/>
              </w:rPr>
              <w:lastRenderedPageBreak/>
              <w:t xml:space="preserve">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administration is not instantaneous (rate is present or timing has a duration), this can be specified to convey the total amount administered over period of time of a single administration (as indicated by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rate changes over </w:t>
            </w:r>
            <w:proofErr w:type="gramStart"/>
            <w:r>
              <w:rPr>
                <w:rFonts w:eastAsia="Times New Roman"/>
                <w:lang w:val="en-US"/>
              </w:rPr>
              <w:t>time,</w:t>
            </w:r>
            <w:proofErr w:type="gramEnd"/>
            <w:r>
              <w:rPr>
                <w:rFonts w:eastAsia="Times New Roman"/>
                <w:lang w:val="en-US"/>
              </w:rPr>
              <w:t xml:space="preserve"> and you want to capture this in Medication Administration, then each change should be captured as a distinct Medication Administration, with a specific MedicationAdministration.dosage.rate, and the date time when the rate change occurred. Typically, the MedicationAdministration.dosage.rate element is not used to convey an average rate. </w:t>
            </w:r>
          </w:p>
        </w:tc>
      </w:tr>
    </w:tbl>
    <w:p w:rsidR="00D67926" w:rsidRDefault="008D6FB8">
      <w:pPr>
        <w:pStyle w:val="Heading2"/>
        <w:divId w:val="738407075"/>
        <w:rPr>
          <w:rFonts w:eastAsia="Times New Roman"/>
          <w:lang w:val="en-US"/>
        </w:rPr>
      </w:pPr>
      <w:r>
        <w:rPr>
          <w:rFonts w:eastAsia="Times New Roman"/>
          <w:lang w:val="en-US"/>
        </w:rPr>
        <w:lastRenderedPageBreak/>
        <w:t>http://hl7.org/fhir/StructureDefinition/MedicationDispense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gridCol w:w="3067"/>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t>
            </w:r>
          </w:p>
        </w:tc>
        <w:tc>
          <w:tcPr>
            <w:tcW w:w="0" w:type="auto"/>
            <w:vAlign w:val="center"/>
            <w:hideMark/>
          </w:tcPr>
          <w:p w:rsidR="00D67926" w:rsidRDefault="008D6FB8">
            <w:pPr>
              <w:rPr>
                <w:rFonts w:eastAsia="Times New Roman"/>
                <w:lang w:val="en-US"/>
              </w:rPr>
            </w:pPr>
            <w:r>
              <w:rPr>
                <w:rFonts w:eastAsia="Times New Roman"/>
                <w:lang w:val="en-US"/>
              </w:rPr>
              <w:t>Medication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a medication to a named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whenHandedOver cannot be before whenPrepared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 this is an identifier assigned outside FHIR.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 code specifying the state of the set of dispense</w:t>
            </w:r>
            <w:proofErr w:type="gramEnd"/>
            <w:r>
              <w:rPr>
                <w:rFonts w:eastAsia="Times New Roman"/>
                <w:lang w:val="en-US"/>
              </w:rPr>
              <w:t xml:space="preserve"> events.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dispense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MedicationDispense.dispenser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Practitioner responsible for dispensing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individual responsible for </w:t>
            </w:r>
            <w:r>
              <w:rPr>
                <w:rFonts w:eastAsia="Times New Roman"/>
                <w:lang w:val="en-US"/>
              </w:rPr>
              <w:lastRenderedPageBreak/>
              <w:t>dispensing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MedicationDispense.authorizingPrescription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order that authorizes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medication order that is being dispensed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Trial fill, partial fill, emergency fill,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that has been dispensed. Includes unit of measure.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MedicationDispense.daysSupply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expressed as a timing amount.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w:t>
            </w:r>
            <w:r>
              <w:rPr>
                <w:rFonts w:eastAsia="Times New Roman"/>
                <w:lang w:val="en-US"/>
              </w:rPr>
              <w:lastRenderedPageBreak/>
              <w:t xml:space="preserve">information is required, then the use of the medication resource is recommended. Note: do not use Medication.name to describe the dispensed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MedicationDispense.whenPrepared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 processing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dispensed product was packaged and reviewed.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MedicationDispense.whenHandedOver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product was provided to the patient or their representative.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MedicationDispense.destination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medication was sent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medication was shipped to, as part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MedicationDispense.receiver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medication. This will usually be a patient or their carer, but some cases exist where it can be a healthcare professional.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Extra information about </w:t>
            </w:r>
            <w:proofErr w:type="gramStart"/>
            <w:r>
              <w:rPr>
                <w:rFonts w:eastAsia="Times New Roman"/>
                <w:lang w:val="en-US"/>
              </w:rPr>
              <w:t>the dispense</w:t>
            </w:r>
            <w:proofErr w:type="gramEnd"/>
            <w:r>
              <w:rPr>
                <w:rFonts w:eastAsia="Times New Roman"/>
                <w:lang w:val="en-US"/>
              </w:rPr>
              <w:t xml:space="preserve"> that could not be conveyed in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Medicine administration instructions to the patient/carer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"Take with food"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of active ingredient(s). The </w:t>
            </w:r>
            <w:r>
              <w:rPr>
                <w:rFonts w:eastAsia="Times New Roman"/>
                <w:lang w:val="en-US"/>
              </w:rPr>
              <w:lastRenderedPageBreak/>
              <w:t xml:space="preserve">prescribed strength can be calculated by multiplying the doseQuantity by the strength of each active ingredient in the prescribed Medication. If the administration is not intended to be instantaneous (rate is present or timing has a duration), this can be specified to convey the total amount to be administered over the period of time as indicated by the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Deals with substitution of one medicine for another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was made as part of </w:t>
            </w:r>
            <w:proofErr w:type="gramStart"/>
            <w:r>
              <w:rPr>
                <w:rFonts w:eastAsia="Times New Roman"/>
                <w:lang w:val="en-US"/>
              </w:rPr>
              <w:t>the dispense</w:t>
            </w:r>
            <w:proofErr w:type="gramEnd"/>
            <w:r>
              <w:rPr>
                <w:rFonts w:eastAsia="Times New Roman"/>
                <w:lang w:val="en-US"/>
              </w:rPr>
              <w:t xml:space="preserve">. In some cases </w:t>
            </w:r>
            <w:r>
              <w:rPr>
                <w:rFonts w:eastAsia="Times New Roman"/>
                <w:lang w:val="en-US"/>
              </w:rPr>
              <w:lastRenderedPageBreak/>
              <w:t xml:space="preserve">substitution will be expected but doesn't happen, in other cases substitution is not expected but does happen. This block explains what substitition did or did not happen and why.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substitiution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was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was substitution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of (or lack of substitution)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MedicationDispense.substitution.responsibleParty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organization that has primary responsibility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rename</w:t>
            </w:r>
            <w:proofErr w:type="gramEnd"/>
            <w:r>
              <w:rPr>
                <w:rFonts w:eastAsia="Times New Roman"/>
                <w:lang w:val="en-US"/>
              </w:rPr>
              <w:t>.</w:t>
            </w:r>
          </w:p>
        </w:tc>
      </w:tr>
    </w:tbl>
    <w:p w:rsidR="00D67926" w:rsidRDefault="008D6FB8">
      <w:pPr>
        <w:pStyle w:val="Heading2"/>
        <w:divId w:val="738407075"/>
        <w:rPr>
          <w:rFonts w:eastAsia="Times New Roman"/>
          <w:lang w:val="en-US"/>
        </w:rPr>
      </w:pPr>
      <w:r>
        <w:rPr>
          <w:rFonts w:eastAsia="Times New Roman"/>
          <w:lang w:val="en-US"/>
        </w:rPr>
        <w:t>http://hl7.org/fhir/StructureDefinition/MedicationOrder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gridCol w:w="3028"/>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w:t>
            </w:r>
          </w:p>
        </w:tc>
        <w:tc>
          <w:tcPr>
            <w:tcW w:w="0" w:type="auto"/>
            <w:vAlign w:val="center"/>
            <w:hideMark/>
          </w:tcPr>
          <w:p w:rsidR="00D67926" w:rsidRDefault="008D6FB8">
            <w:pPr>
              <w:rPr>
                <w:rFonts w:eastAsia="Times New Roman"/>
                <w:lang w:val="en-US"/>
              </w:rPr>
            </w:pPr>
            <w:r>
              <w:rPr>
                <w:rFonts w:eastAsia="Times New Roman"/>
                <w:lang w:val="en-US"/>
              </w:rPr>
              <w:t>Medication Order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of medication to for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provides part of an erntire workflow process where records have to be tracked through an entire system.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MedicationOrder.dateWritten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order. Generally this will be active or completed state.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prescribing event. Describes the lifecycle of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prescription was stopped, if it was.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MedicationOrder.prescriber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SubstanceAdministration-&gt;component-&gt;EncounterEvent.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prescription that could not be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to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prescribed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medication should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Another common example in institutional settings is </w:t>
            </w:r>
            <w:r>
              <w:rPr>
                <w:rFonts w:eastAsia="Times New Roman"/>
                <w:lang w:val="en-US"/>
              </w:rPr>
              <w:lastRenderedPageBreak/>
              <w:t xml:space="preserve">'titration' of an IV medication dose to maintain a specific stated hemodynamic value or range e.g. durg x to be administered to maintain AM (arterial mean) greater than 65.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 expressed as text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description of the medication. When coded instructions are present, the free text instructions may still be present for display to humans taking or administering the medication. It is expected that the text instructions will always be populated. If the dosage.timing attribute is also populated, then the dosage.text should reflect the same information as the 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Supplemental instructions - e.g. "with meals"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w:t>
            </w:r>
            <w:r>
              <w:rPr>
                <w:rFonts w:eastAsia="Times New Roman"/>
                <w:lang w:val="en-US"/>
              </w:rPr>
              <w:lastRenderedPageBreak/>
              <w:t xml:space="preserve">expressions, for example. "Every 8 hours"; "Three times a day"; "1/2 an hour before breakfast for 10 days from 23-Dec 2011:"; "15 Oct 2013, 17 Oct 2013 and 1 Nov 2013". This attribute may not always be populated while the DosageInstruction.text is expected to be populated. If both are populated, then the DosageInstruction.text should reflect the content of the Dosage.timing.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introduced into or onto the body. Most commonly used for injections. Examples: Slow Push; Deep IV. Terminologies used often pre-coordinate this term with the route and or form of administration.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w:t>
            </w:r>
            <w:r>
              <w:rPr>
                <w:rFonts w:eastAsia="Times New Roman"/>
                <w:lang w:val="en-US"/>
              </w:rPr>
              <w:lastRenderedPageBreak/>
              <w:t xml:space="preserve">communicate that a tablet was 375 mg, where the dose was one tablet, you can use the Medication resource to document that the tablet was comprised of 375 mg of drug xyz. Alternatively if the dose was 375 mg, then you may only need to use the Medication resource to indicate this was a tablet. If the example were an IV such as dopamine and you wanted to communicate that 400mg of dopamine was mixed in 500 ml of some IV solution, then this would all be communicated in the Medication resource. If the administration is not intended to be instantaneous (rate is present or timing has a duration), this can be specified to convey the total amount to be administered over the period of time as indicated by the schedule e.g. 500 ml in dose, with timing used to convey that this should be done over 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w:t>
            </w:r>
            <w:r>
              <w:rPr>
                <w:rFonts w:eastAsia="Times New Roman"/>
                <w:lang w:val="en-US"/>
              </w:rPr>
              <w:lastRenderedPageBreak/>
              <w:t xml:space="preserve">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MedicationOrder with an updated rate, or captured with a new MedicationOrder with the new rate.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for use as an adjunct to the dosage when there is an upper cap. For example "2 tablets every 4 hours to a maximum of 8/day".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supply authorization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specific details for </w:t>
            </w:r>
            <w:proofErr w:type="gramStart"/>
            <w:r>
              <w:rPr>
                <w:rFonts w:eastAsia="Times New Roman"/>
                <w:lang w:val="en-US"/>
              </w:rPr>
              <w:t>the dispense</w:t>
            </w:r>
            <w:proofErr w:type="gramEnd"/>
            <w:r>
              <w:rPr>
                <w:rFonts w:eastAsia="Times New Roman"/>
                <w:lang w:val="en-US"/>
              </w:rPr>
              <w:t xml:space="preserve"> or medication supply part of a medication order (also known as a Medication Prescription). Note that this information is NOT always sent with the order. There may be in some settings (e.g. hospitals) institutional or system support for completing the dispense details in the pharmacy </w:t>
            </w:r>
            <w:r>
              <w:rPr>
                <w:rFonts w:eastAsia="Times New Roman"/>
                <w:lang w:val="en-US"/>
              </w:rPr>
              <w:lastRenderedPageBreak/>
              <w:t xml:space="preserve">department.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MedicationOrder.dispenseRequest.medication[x]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MedicationOrder.dispenseRequest.validityPeriod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supply is authorized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MedicationOrder.dispenseRequest.numberOfRepeatsAllowed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of refills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integer indicating the number of additional times (aka refills or repeats) the patient can receive the prescribed medication. Usage Notes: This integer does NOT include the original order dispense. This means that if an order indicates dispense 30 tablets plus "3 repeats", then the order can be dispensed a total of 4 times and the patient can receive a total of 120 tablets.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displaying "number of authorized refills", subtract 1 from this number.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to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that is to be dispensed for one </w:t>
            </w:r>
            <w:proofErr w:type="gramStart"/>
            <w:r>
              <w:rPr>
                <w:rFonts w:eastAsia="Times New Roman"/>
                <w:lang w:val="en-US"/>
              </w:rPr>
              <w:t>fill</w:t>
            </w:r>
            <w:proofErr w:type="gramEnd"/>
            <w:r>
              <w:rPr>
                <w:rFonts w:eastAsia="Times New Roman"/>
                <w:lang w:val="en-US"/>
              </w:rPr>
              <w: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MedicationOrder.dispenseRequest.expectedSupplyDuration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time over which the supplied product is expected to be used, or the length of time </w:t>
            </w:r>
            <w:proofErr w:type="gramStart"/>
            <w:r>
              <w:rPr>
                <w:rFonts w:eastAsia="Times New Roman"/>
                <w:lang w:val="en-US"/>
              </w:rPr>
              <w:t>the dispense</w:t>
            </w:r>
            <w:proofErr w:type="gramEnd"/>
            <w:r>
              <w:rPr>
                <w:rFonts w:eastAsia="Times New Roman"/>
                <w:lang w:val="en-US"/>
              </w:rPr>
              <w:t xml:space="preserve"> is expected to last. 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to be more precise. </w:t>
            </w:r>
            <w:proofErr w:type="gramStart"/>
            <w:r>
              <w:rPr>
                <w:rFonts w:eastAsia="Times New Roman"/>
                <w:lang w:val="en-US"/>
              </w:rPr>
              <w:t>expectedSupplyDuration</w:t>
            </w:r>
            <w:proofErr w:type="gramEnd"/>
            <w:r>
              <w:rPr>
                <w:rFonts w:eastAsia="Times New Roman"/>
                <w:lang w:val="en-US"/>
              </w:rPr>
              <w:t xml:space="preserve"> will always be an estimate that can be influenced by external factors.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restrictions on medication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can or should be part of </w:t>
            </w:r>
            <w:proofErr w:type="gramStart"/>
            <w:r>
              <w:rPr>
                <w:rFonts w:eastAsia="Times New Roman"/>
                <w:lang w:val="en-US"/>
              </w:rPr>
              <w:t>the dispense</w:t>
            </w:r>
            <w:proofErr w:type="gramEnd"/>
            <w:r>
              <w:rPr>
                <w:rFonts w:eastAsia="Times New Roman"/>
                <w:lang w:val="en-US"/>
              </w:rPr>
              <w:t xml:space="preserve">. In some cases substitution must happen, in other cases substitution must not happen, and in others it does not matter. This block explains the prescriber's intent. If nothing is specified substitution may be done.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should be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should substitution (not) be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or why substitution must or must not be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MedicationOrder.priorPrescription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order/prescription that this supersedes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an earlier order or prescription that this order supersedes.</w:t>
            </w:r>
          </w:p>
        </w:tc>
      </w:tr>
    </w:tbl>
    <w:p w:rsidR="00D67926" w:rsidRDefault="008D6FB8">
      <w:pPr>
        <w:pStyle w:val="Heading2"/>
        <w:divId w:val="738407075"/>
        <w:rPr>
          <w:rFonts w:eastAsia="Times New Roman"/>
          <w:lang w:val="en-US"/>
        </w:rPr>
      </w:pPr>
      <w:r>
        <w:rPr>
          <w:rFonts w:eastAsia="Times New Roman"/>
          <w:lang w:val="en-US"/>
        </w:rPr>
        <w:lastRenderedPageBreak/>
        <w:t>http://hl7.org/fhir/StructureDefinition/MedicationStatement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gridCol w:w="4389"/>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t>
            </w:r>
          </w:p>
        </w:tc>
        <w:tc>
          <w:tcPr>
            <w:tcW w:w="0" w:type="auto"/>
            <w:vAlign w:val="center"/>
            <w:hideMark/>
          </w:tcPr>
          <w:p w:rsidR="00D67926" w:rsidRDefault="008D6FB8">
            <w:pPr>
              <w:rPr>
                <w:rFonts w:eastAsia="Times New Roman"/>
                <w:lang w:val="en-US"/>
              </w:rPr>
            </w:pPr>
            <w:r>
              <w:rPr>
                <w:rFonts w:eastAsia="Times New Roman"/>
                <w:lang w:val="en-US"/>
              </w:rPr>
              <w:t>Medication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medication being taken by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medication that is being consumed by a patient. </w:t>
            </w:r>
            <w:proofErr w:type="gramStart"/>
            <w:r>
              <w:rPr>
                <w:rFonts w:eastAsia="Times New Roman"/>
                <w:lang w:val="en-US"/>
              </w:rPr>
              <w:t>A medication statements</w:t>
            </w:r>
            <w:proofErr w:type="gramEnd"/>
            <w:r>
              <w:rPr>
                <w:rFonts w:eastAsia="Times New Roman"/>
                <w:lang w:val="en-US"/>
              </w:rPr>
              <w:t xml:space="preserve">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taken is only permitted if wasNotTaken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Reason for use is only permitted if wasNotTaken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was/is taking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animal </w:t>
            </w:r>
            <w:proofErr w:type="gramStart"/>
            <w:r>
              <w:rPr>
                <w:rFonts w:eastAsia="Times New Roman"/>
                <w:lang w:val="en-US"/>
              </w:rPr>
              <w:t>who</w:t>
            </w:r>
            <w:proofErr w:type="gramEnd"/>
            <w:r>
              <w:rPr>
                <w:rFonts w:eastAsia="Times New Roman"/>
                <w:lang w:val="en-US"/>
              </w:rPr>
              <w:t xml:space="preserve"> is /was taking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MedicationStatement.informationSource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provided the information about the taking of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MedicationStatement.dateAsserted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statement was asserted?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medication statement was asserted by the information source.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representing the patient or other sourceâ€™s judgment about the state of the medication used that this statement is about. Generally this will be active or completed.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MedicationStatement.wasNotTaken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is/was not being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asserting medication was not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MedicationStatement.reasonForUse[x]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reason for why the medication is being/was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MedicationStatement.effective[x]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Over what period was medication consumed?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interval of time during which it is being asserted that the patient was taking the medication (or was not taking, when the 'wasNotGiven' attribute is true).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 medication is still being taken at the time the statement is recorded, the "end" date will be omitted.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information about the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extra information about the medication statement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MedicationStatement.supportingInformation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supporting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Allows linking the MedicationStatement to the underlying MedicationOrder, or to other information that supports the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Likely references would be to MedicationOrder, MedicationDispense, Claim, Observation or QuestionnaireAnswers.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w:t>
            </w:r>
            <w:r>
              <w:rPr>
                <w:rFonts w:eastAsia="Times New Roman"/>
                <w:lang w:val="en-US"/>
              </w:rPr>
              <w:lastRenderedPageBreak/>
              <w:t xml:space="preserve">information is required, then the use of the medication resource is recommended. Note: do not use Medication.name to describe the medication this statement concerns.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MedicationStatement.dosage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is/was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Reported dosage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information as reported about a patient's medication use. When coded dosage information is present, the free text may still be present for display to humans.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When/how often was medication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w:t>
            </w:r>
            <w:r>
              <w:rPr>
                <w:rFonts w:eastAsia="Times New Roman"/>
                <w:lang w:val="en-US"/>
              </w:rPr>
              <w:lastRenderedPageBreak/>
              <w:t xml:space="preserve">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MedicationStatement.dosage.site[x]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on body was medication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or a reference to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did the medication enter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administer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MedicationStatement.dosage.quantity[x]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dose that was consumed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bl>
    <w:p w:rsidR="00D67926" w:rsidRDefault="008D6FB8">
      <w:pPr>
        <w:pStyle w:val="Heading1"/>
        <w:divId w:val="1071193860"/>
        <w:rPr>
          <w:rFonts w:eastAsia="Times New Roman"/>
          <w:lang w:val="en-US"/>
        </w:rPr>
      </w:pPr>
      <w:r>
        <w:rPr>
          <w:rFonts w:eastAsia="Times New Roman"/>
          <w:lang w:val="en-US"/>
        </w:rPr>
        <w:t>Public Health and Emergency Response</w:t>
      </w:r>
    </w:p>
    <w:p w:rsidR="00D67926" w:rsidRDefault="008D6FB8">
      <w:pPr>
        <w:pStyle w:val="Heading2"/>
        <w:divId w:val="1071193860"/>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1"/>
        <w:gridCol w:w="4209"/>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t>
            </w:r>
          </w:p>
        </w:tc>
        <w:tc>
          <w:tcPr>
            <w:tcW w:w="0" w:type="auto"/>
            <w:vAlign w:val="center"/>
            <w:hideMark/>
          </w:tcPr>
          <w:p w:rsidR="00D67926" w:rsidRDefault="008D6FB8">
            <w:pPr>
              <w:rPr>
                <w:rFonts w:eastAsia="Times New Roman"/>
                <w:lang w:val="en-US"/>
              </w:rPr>
            </w:pPr>
            <w:r>
              <w:rPr>
                <w:rFonts w:eastAsia="Times New Roman"/>
                <w:lang w:val="en-US"/>
              </w:rPr>
              <w:t>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Immunization event information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immunization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current status of the </w:t>
            </w:r>
            <w:r>
              <w:rPr>
                <w:rFonts w:eastAsia="Times New Roman"/>
                <w:lang w:val="en-US"/>
              </w:rPr>
              <w:lastRenderedPageBreak/>
              <w:t>vaccination event.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Will generally be set to show that the immunizationhas been completed.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administration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was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 immunized?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either received or did not receive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Immunization.wasNotGiven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for whether immunization was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vaccination was or was not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administered (wasNotGiven=false) then explanation.reasonNotGiven SHALL be absent.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not administred (wasNotGiven=true) then there SHALL be no reaction nor explanation.reason present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 self-reported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administration was reported rather than directly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need source of reported info (e.g. </w:t>
            </w:r>
            <w:r>
              <w:rPr>
                <w:rFonts w:eastAsia="Times New Roman"/>
                <w:lang w:val="en-US"/>
              </w:rPr>
              <w:lastRenderedPageBreak/>
              <w:t>parent), but leave out for now.</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Immunization.performer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administered the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Immunization.requester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ordered the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Other participants - delegate to Provenance resource.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Immunization.encounter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visit or admission or other contact between patient and health care provider the immunization was performed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Immunization.manufacturer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Immunization.location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did vaccination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 delivery location where the vaccine administration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Immunization.lotNumber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lot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of the vaccine product.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Immunization.expirationDate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expiration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batch expires.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Immunization.site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site where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site at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Immunization.route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vaccine entered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path by which the vaccine product is taken into the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route by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Immunization.doseQuantity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vaccine product that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Immunization.note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notes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immunization that is not conveyed by the other attributes.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 non-administration reasons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or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did not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a reaction that follows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Categorical data indicating that an adverse event is associated in time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reaction may be an indication of an allergy or intolerance and, if this is determined to be the case, it should be recorded as a new [AllergyIntolerance</w:t>
            </w:r>
            <w:proofErr w:type="gramStart"/>
            <w:r>
              <w:rPr>
                <w:rFonts w:eastAsia="Times New Roman"/>
                <w:lang w:val="en-US"/>
              </w:rPr>
              <w:t>](</w:t>
            </w:r>
            <w:proofErr w:type="gramEnd"/>
            <w:r>
              <w:rPr>
                <w:rFonts w:eastAsia="Times New Roman"/>
                <w:lang w:val="en-US"/>
              </w:rPr>
              <w:t xml:space="preserve">allergyintolerance.html) resource instance as most systems won't query against past Immunization.reaction elements.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did reaction start?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Date of reaction to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Immunization.reaction.detail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on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the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Was reaction self-reported?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Self-reported indicator.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protocol was followed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protocol(s)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dose number within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Nominal position in a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vaccine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vaccine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Immunization.vaccinationProtocol.seriesDoses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number of doses for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number of doses to achieve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Immunization.vaccinationProtocol.targetDisease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Disease immunized against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targeted disease.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disease target of the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dose count towards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if the immunization event should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to differentiate between status declarations by a provider vs. a CDS engine.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vaccination protocol (i.e. should this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does does count/not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an explanation as to why </w:t>
            </w:r>
            <w:proofErr w:type="gramStart"/>
            <w:r>
              <w:rPr>
                <w:rFonts w:eastAsia="Times New Roman"/>
                <w:lang w:val="en-US"/>
              </w:rPr>
              <w:t>a</w:t>
            </w:r>
            <w:proofErr w:type="gramEnd"/>
            <w:r>
              <w:rPr>
                <w:rFonts w:eastAsia="Times New Roman"/>
                <w:lang w:val="en-US"/>
              </w:rPr>
              <w:t xml:space="preserve"> immunization event should or should not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determining if a vaccination should count or why vaccination should not count.</w:t>
            </w:r>
          </w:p>
        </w:tc>
      </w:tr>
    </w:tbl>
    <w:p w:rsidR="00D67926" w:rsidRDefault="008D6FB8">
      <w:pPr>
        <w:pStyle w:val="Heading2"/>
        <w:divId w:val="1071193860"/>
        <w:rPr>
          <w:rFonts w:eastAsia="Times New Roman"/>
          <w:lang w:val="en-US"/>
        </w:rPr>
      </w:pPr>
      <w:r>
        <w:rPr>
          <w:rFonts w:eastAsia="Times New Roman"/>
          <w:lang w:val="en-US"/>
        </w:rPr>
        <w:t>http://hl7.org/fhir/StructureDefinition/ImmunizationRecommendation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3"/>
        <w:gridCol w:w="1747"/>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w:t>
            </w:r>
          </w:p>
        </w:tc>
        <w:tc>
          <w:tcPr>
            <w:tcW w:w="0" w:type="auto"/>
            <w:vAlign w:val="center"/>
            <w:hideMark/>
          </w:tcPr>
          <w:p w:rsidR="00D67926" w:rsidRDefault="008D6FB8">
            <w:pPr>
              <w:rPr>
                <w:rFonts w:eastAsia="Times New Roman"/>
                <w:lang w:val="en-US"/>
              </w:rPr>
            </w:pPr>
            <w:r>
              <w:rPr>
                <w:rFonts w:eastAsia="Times New Roman"/>
                <w:lang w:val="en-US"/>
              </w:rPr>
              <w:t>Immunization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Guidance or advice relating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r>
              <w:rPr>
                <w:rFonts w:eastAsia="Times New Roman"/>
                <w:lang w:val="en-US"/>
              </w:rPr>
              <w:lastRenderedPageBreak/>
              <w:t>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particular recommendation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profile is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for whom the recommendations are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recommendation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the immunization recommendation was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recommendation applies to</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pertains to the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ImmunizationRecommendation.recommendation.doseNumber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Recommended dose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indicates the next recommended dose number (e.g. dose 2 is the next recommended dose).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other dose concepts such as administered vs. valid.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ImmunizationRecommendation.recommendation.forecastStatus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patient's status with respect to a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Dates governing proposed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date recommendations - e.g. earliest date to administer, latest date to administer,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Date classification of recommendation - e.g. earliest </w:t>
            </w:r>
            <w:r>
              <w:rPr>
                <w:rFonts w:eastAsia="Times New Roman"/>
                <w:lang w:val="en-US"/>
              </w:rPr>
              <w:lastRenderedPageBreak/>
              <w:t>date to give, latest date to give,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ImmunizationRecommendation.recommendation.dateCriterion.value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used by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dose within sequence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nominal position in a series of the next dose. This is the recommended dose number as per a specified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details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vaccination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ImmunizationRecommendation.recommendation.supportingImmunization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Past immunizations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Immunization event history that supports the status and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ImmunizationRecommendation.recommendation.supportingPatientInformation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Patient observations supporting </w:t>
            </w:r>
            <w:r>
              <w:rPr>
                <w:rFonts w:eastAsia="Times New Roman"/>
                <w:lang w:val="en-US"/>
              </w:rPr>
              <w:lastRenderedPageBreak/>
              <w:t>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rsidR="00D67926" w:rsidRDefault="008D6FB8">
      <w:pPr>
        <w:pStyle w:val="Heading1"/>
        <w:divId w:val="1561820924"/>
        <w:rPr>
          <w:rFonts w:eastAsia="Times New Roman"/>
          <w:lang w:val="en-US"/>
        </w:rPr>
      </w:pPr>
      <w:r>
        <w:rPr>
          <w:rFonts w:eastAsia="Times New Roman"/>
          <w:lang w:val="en-US"/>
        </w:rPr>
        <w:t>Security</w:t>
      </w:r>
    </w:p>
    <w:p w:rsidR="00D67926" w:rsidRDefault="008D6FB8">
      <w:pPr>
        <w:pStyle w:val="Heading2"/>
        <w:divId w:val="1561820924"/>
        <w:rPr>
          <w:rFonts w:eastAsia="Times New Roman"/>
          <w:lang w:val="en-US"/>
        </w:rPr>
      </w:pPr>
      <w:r>
        <w:rPr>
          <w:rFonts w:eastAsia="Times New Roman"/>
          <w:lang w:val="en-US"/>
        </w:rPr>
        <w:t>http://hl7.org/fhir/StructureDefinition/AuditEvent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221"/>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w:t>
            </w:r>
          </w:p>
        </w:tc>
        <w:tc>
          <w:tcPr>
            <w:tcW w:w="0" w:type="auto"/>
            <w:vAlign w:val="center"/>
            <w:hideMark/>
          </w:tcPr>
          <w:p w:rsidR="00D67926" w:rsidRDefault="008D6FB8">
            <w:pPr>
              <w:rPr>
                <w:rFonts w:eastAsia="Times New Roman"/>
                <w:lang w:val="en-US"/>
              </w:rPr>
            </w:pPr>
            <w:r>
              <w:rPr>
                <w:rFonts w:eastAsia="Times New Roman"/>
                <w:lang w:val="en-US"/>
              </w:rPr>
              <w:t>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record kept for security purposes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Based on ATNA (RFC 3881).</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done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name, action type, time, and disposition of the audited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must be identified.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Type/identifier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family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a menu item, program, rule, policy, function code, application name or URL. It identifies the performed function.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AuditEvent.event.subtype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More specific type/id for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category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enables queries of messages by implementation-defined event categories.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AuditEvent.event.action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action performed during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broadly indicates what kind of action was done on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AuditEvent.event.dateTime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when the event occurred on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event occurred on the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a distributed system, some sort of common time base, e.g., an NTP [RFC1305] </w:t>
            </w:r>
            <w:proofErr w:type="gramStart"/>
            <w:r>
              <w:rPr>
                <w:rFonts w:eastAsia="Times New Roman"/>
                <w:lang w:val="en-US"/>
              </w:rPr>
              <w:t>server,</w:t>
            </w:r>
            <w:proofErr w:type="gramEnd"/>
            <w:r>
              <w:rPr>
                <w:rFonts w:eastAsia="Times New Roman"/>
                <w:lang w:val="en-US"/>
              </w:rPr>
              <w:t xml:space="preserve"> is a good implementation tactic.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ties an event to a specific date and time. Security audits typically require a consistent time base, e.g., UTC, to eliminate time-zone issues arising from geographical distribution.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a "success" may be partial, for example, an incomplete or interrupted transfer of a radiological study. For the purpose of establishing accountability, these distinctions are not relevant.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AuditEvent.event.outcomeDesc</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outcome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description of the outcome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AuditEvent.event.purposeOfEvent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purposeOfUse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purposeOfUse (reason) that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 (</w:t>
            </w:r>
            <w:proofErr w:type="gramStart"/>
            <w:r>
              <w:rPr>
                <w:rFonts w:eastAsia="Times New Roman"/>
                <w:lang w:val="en-US"/>
              </w:rPr>
              <w:t>e.g</w:t>
            </w:r>
            <w:proofErr w:type="gramEnd"/>
            <w:r>
              <w:rPr>
                <w:rFonts w:eastAsia="Times New Roman"/>
                <w:lang w:val="en-US"/>
              </w:rPr>
              <w:t>. during a machine-to-</w:t>
            </w:r>
            <w:r>
              <w:rPr>
                <w:rFonts w:eastAsia="Times New Roman"/>
                <w:lang w:val="en-US"/>
              </w:rPr>
              <w:lastRenderedPageBreak/>
              <w:t xml:space="preserve">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more than one user per event, for example, in cases of actions initiated by one user for other users, or in events that involve more than one user, hardware device, or system process. However, only one user may be the initiator/requestor for the event.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has one or more active participants.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roles (e.g. local RBAC codes)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Specification of the role(s) the user plays when performing the event. Usually the codes used in this element are local codes defined by the role-based access control security system used in the local context.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Role(s) the user plays (from RBAC)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reference to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Direct reference to a resource that identifies the participant.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user actively participating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unique value within the Audit Source ID. For node-based authentication -- where only the system hardware or process, but not a human user, is identified -- User ID would be the node name.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AuditEvent.participant.altId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Alternative User id e.g. authentication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Alternative Participant Identifier. For a human, this </w:t>
            </w:r>
            <w:r>
              <w:rPr>
                <w:rFonts w:eastAsia="Times New Roman"/>
                <w:lang w:val="en-US"/>
              </w:rPr>
              <w:lastRenderedPageBreak/>
              <w:t xml:space="preserve">should be a user identifier text string from authentication system. This identifier would be one known to a common authentication system (e.g., single sign-on), if available.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situations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User ID and Authorization User ID may be internal or otherwise obscure values. This field assists the auditor in identifying the actual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AuditEvent.participant.requestor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user is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that the user is or is not the requestor, or initiator, for the event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can only be one initiator. If the initiator is not clear, then do not choose any one participant as the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event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that authorized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This value is used retrospectively to determine the authorization policies.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AuditEvent.participant.media</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media involved. 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 if the activity has a network location.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AuditEvent.participant.network.address</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for the network access point of the user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network access point of the user device for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device id, IP address or some other identifier associated with a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type of network access point that originated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 of this participant in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AuditEvent.participant.purposeOfUse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given for this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(purpose of use), specific to this </w:t>
            </w:r>
            <w:proofErr w:type="gramStart"/>
            <w:r>
              <w:rPr>
                <w:rFonts w:eastAsia="Times New Roman"/>
                <w:lang w:val="en-US"/>
              </w:rPr>
              <w:lastRenderedPageBreak/>
              <w:t>participant, that</w:t>
            </w:r>
            <w:proofErr w:type="gramEnd"/>
            <w:r>
              <w:rPr>
                <w:rFonts w:eastAsia="Times New Roman"/>
                <w:lang w:val="en-US"/>
              </w:rPr>
              <w:t xml:space="preserve">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 (</w:t>
            </w:r>
            <w:proofErr w:type="gramStart"/>
            <w:r>
              <w:rPr>
                <w:rFonts w:eastAsia="Times New Roman"/>
                <w:lang w:val="en-US"/>
              </w:rPr>
              <w:t>e.g</w:t>
            </w:r>
            <w:proofErr w:type="gramEnd"/>
            <w:r>
              <w:rPr>
                <w:rFonts w:eastAsia="Times New Roman"/>
                <w:lang w:val="en-US"/>
              </w:rPr>
              <w:t xml:space="preserve">.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event. For example, multiple value-sets can identify participating web servers, application processes, and database server threads in an n-tier distributed application. Passive event participants, e.g., low-level network transports, need not be identified.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is reported by one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AuditEvent.source.site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enterprise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healthcare enterprise network.</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hospital or other provider location within a multi-entity provider group.</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differentiates among the sites in a multi-site enterprise health information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identity of source detecting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of the source where the event was detected.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w:t>
            </w:r>
            <w:r>
              <w:rPr>
                <w:rFonts w:eastAsia="Times New Roman"/>
                <w:lang w:val="en-US"/>
              </w:rPr>
              <w:lastRenderedPageBreak/>
              <w:t xml:space="preserve">to the type of source where the event occurred.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system that detected and recorded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required</w:t>
            </w:r>
            <w:proofErr w:type="gramEnd"/>
            <w:r>
              <w:rPr>
                <w:rFonts w:eastAsia="Times New Roman"/>
                <w:lang w:val="en-US"/>
              </w:rPr>
              <w:t xml:space="preserve"> unless the values for Event Identification, Active Participant Identification, and Audit Source Identification are sufficient to document the entire auditable event. Because events may have more than one participant object, this group can be a repeating set of values.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may have other objects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name or a query (NOT both)</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object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Identifier details depends</w:t>
            </w:r>
            <w:proofErr w:type="gramEnd"/>
            <w:r>
              <w:rPr>
                <w:rFonts w:eastAsia="Times New Roman"/>
                <w:lang w:val="en-US"/>
              </w:rPr>
              <w:t xml:space="preserve"> on object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resource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object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object that was involved in this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value is distinct from the user's role or any user relationship to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object type involved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role the Object played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representing the functional application role of Participant Object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 RFC 3881 for rules concerning matches between </w:t>
            </w:r>
            <w:r>
              <w:rPr>
                <w:rFonts w:eastAsia="Times New Roman"/>
                <w:lang w:val="en-US"/>
              </w:rPr>
              <w:lastRenderedPageBreak/>
              <w:t>role and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detailed audit analysis it may be necessary to indicate a more granular type of participant, based on the application role it serves.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representing the role the Object played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AuditEvent.object.lifecycle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provide an audit trail for data, over time, as it passes through the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differentiating value for those cases.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AuditEvent.object.securityLabel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Security labels applied to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Denotes security labels for the identified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identifies the security lables for a specific instance of an object, such as a patient, to detect/track privacy and security issues.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Instance-specific descriptor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instance-specific descriptor of the Participant Object ID audited, such as a person's name.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may be used in a query/report to identify audit events for a specific person, e.g., where multiple synonymous Participant Object IDs (patient number, medical record number, encounter number, etc.) have been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AuditEvent.object.description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text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describes the object in more detail.</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AuditEvent.object.query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query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query for a query-type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query events it may be necessary to capture the </w:t>
            </w:r>
            <w:r>
              <w:rPr>
                <w:rFonts w:eastAsia="Times New Roman"/>
                <w:lang w:val="en-US"/>
              </w:rPr>
              <w:lastRenderedPageBreak/>
              <w:t xml:space="preserve">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AuditEvent.object.detail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AuditEvent.object.detail.value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bl>
    <w:p w:rsidR="00D67926" w:rsidRDefault="008D6FB8">
      <w:pPr>
        <w:pStyle w:val="Heading2"/>
        <w:divId w:val="1561820924"/>
        <w:rPr>
          <w:rFonts w:eastAsia="Times New Roman"/>
          <w:lang w:val="en-US"/>
        </w:rPr>
      </w:pPr>
      <w:r>
        <w:rPr>
          <w:rFonts w:eastAsia="Times New Roman"/>
          <w:lang w:val="en-US"/>
        </w:rPr>
        <w:t>http://hl7.org/fhir/StructureDefinition/Provenance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gridCol w:w="5489"/>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w:t>
            </w:r>
          </w:p>
        </w:tc>
        <w:tc>
          <w:tcPr>
            <w:tcW w:w="0" w:type="auto"/>
            <w:vAlign w:val="center"/>
            <w:hideMark/>
          </w:tcPr>
          <w:p w:rsidR="00D67926" w:rsidRDefault="008D6FB8">
            <w:pPr>
              <w:rPr>
                <w:rFonts w:eastAsia="Times New Roman"/>
                <w:lang w:val="en-US"/>
              </w:rPr>
            </w:pPr>
            <w:r>
              <w:rPr>
                <w:rFonts w:eastAsia="Times New Roman"/>
                <w:lang w:val="en-US"/>
              </w:rPr>
              <w:t>Provenance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What, When for a set of resources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History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Reference(s) (usually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w:t>
            </w:r>
            <w:proofErr w:type="gramStart"/>
            <w:r>
              <w:rPr>
                <w:rFonts w:eastAsia="Times New Roman"/>
                <w:lang w:val="en-US"/>
              </w:rPr>
              <w:t>created/updated</w:t>
            </w:r>
            <w:proofErr w:type="gramEnd"/>
            <w:r>
              <w:rPr>
                <w:rFonts w:eastAsia="Times New Roman"/>
                <w:lang w:val="en-US"/>
              </w:rPr>
              <w:t xml:space="preserve"> by the same activity.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Provenance.period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Provenance.recorded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was recorded / updated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instant of time at which the activity was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Provenance.reason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activity is occurring</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the activity was taking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Provenance.activity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that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or plan the activity was defined by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Agents involved in creating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agent takes a role in an activity such that the agent can be assigned some degree of responsibility for the activity taking place. An agent can be a person, an organization, software, or other entities that may be ascribed responsibility.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Several agents may be associated (i.e. has some responsibility for an activity) with an activity and vice-versa.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agents involvement was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function of the agent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author | performer | enterer | attester: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that a provenance agent played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Provenance.agent.actor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Individual, device or organization playing role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device or organization that participated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Authorization-system identifier for the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The identify</w:t>
            </w:r>
            <w:proofErr w:type="gramEnd"/>
            <w:r>
              <w:rPr>
                <w:rFonts w:eastAsia="Times New Roman"/>
                <w:lang w:val="en-US"/>
              </w:rPr>
              <w:t xml:space="preserve"> of the agent as known by the authorization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 delegation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relationship between two the agents referenced in this resource. This is defined to allow for explicit description of the delegation between agents - e.g. this </w:t>
            </w:r>
            <w:r>
              <w:rPr>
                <w:rFonts w:eastAsia="Times New Roman"/>
                <w:lang w:val="en-US"/>
              </w:rPr>
              <w:lastRenderedPageBreak/>
              <w:t xml:space="preserve">human author used this device, or one person acted on another's behest.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Provenance.agent.relatedAgent.type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relationship between two provenance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other agent in this resource by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internal reference to another agent listed in this provenance by </w:t>
            </w:r>
            <w:proofErr w:type="gramStart"/>
            <w:r>
              <w:rPr>
                <w:rFonts w:eastAsia="Times New Roman"/>
                <w:lang w:val="en-US"/>
              </w:rPr>
              <w:t>it's</w:t>
            </w:r>
            <w:proofErr w:type="gramEnd"/>
            <w:r>
              <w:rPr>
                <w:rFonts w:eastAsia="Times New Roman"/>
                <w:lang w:val="en-US"/>
              </w:rPr>
              <w:t xml:space="preserve">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uri has the form </w:t>
            </w:r>
            <w:proofErr w:type="gramStart"/>
            <w:r>
              <w:rPr>
                <w:rFonts w:eastAsia="Times New Roman"/>
                <w:lang w:val="en-US"/>
              </w:rPr>
              <w:t>#[</w:t>
            </w:r>
            <w:proofErr w:type="gramEnd"/>
            <w:r>
              <w:rPr>
                <w:rFonts w:eastAsia="Times New Roman"/>
                <w:lang w:val="en-US"/>
              </w:rPr>
              <w:t>id] where id is on another Provenance.agent in this same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userIds may be associated with the same Practitioner or other individual across various appearances, each with distinct privileges.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entity was used during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entity was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resource in this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entity. If the entity is a resource, then this is a resource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an entity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Identity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of the Entity used. May be a logical or physical uri and maybe absolute or relative.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identity</w:t>
            </w:r>
            <w:proofErr w:type="gramEnd"/>
            <w:r>
              <w:rPr>
                <w:rFonts w:eastAsia="Times New Roman"/>
                <w:lang w:val="en-US"/>
              </w:rPr>
              <w:t xml:space="preserve"> may be a reference to a resource or to something else, depending on the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Provenance.entity.display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Entity is attributed to this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Provenance.signature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Signature on target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rsidR="00D67926" w:rsidRDefault="008D6FB8">
      <w:pPr>
        <w:pStyle w:val="Heading1"/>
        <w:divId w:val="1236624240"/>
        <w:rPr>
          <w:rFonts w:eastAsia="Times New Roman"/>
          <w:lang w:val="en-US"/>
        </w:rPr>
      </w:pPr>
      <w:r>
        <w:rPr>
          <w:rFonts w:eastAsia="Times New Roman"/>
          <w:lang w:val="en-US"/>
        </w:rPr>
        <w:t>Structured Documents</w:t>
      </w:r>
    </w:p>
    <w:p w:rsidR="00D67926" w:rsidRDefault="008D6FB8">
      <w:pPr>
        <w:pStyle w:val="Heading2"/>
        <w:divId w:val="1236624240"/>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6836"/>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w:t>
            </w:r>
          </w:p>
        </w:tc>
        <w:tc>
          <w:tcPr>
            <w:tcW w:w="0" w:type="auto"/>
            <w:vAlign w:val="center"/>
            <w:hideMark/>
          </w:tcPr>
          <w:p w:rsidR="00D67926" w:rsidRDefault="008D6FB8">
            <w:pPr>
              <w:rPr>
                <w:rFonts w:eastAsia="Times New Roman"/>
                <w:lang w:val="en-US"/>
              </w:rPr>
            </w:pPr>
            <w:r>
              <w:rPr>
                <w:rFonts w:eastAsia="Times New Roman"/>
                <w:lang w:val="en-US"/>
              </w:rPr>
              <w:t>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resources composed into a single coherent clinical statement with clinical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identifier of composition (version-independent)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discussion in resource definition for how these relate.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Composition.date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editing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composition editing time, when the composition was last logically changed by the author.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Last Modified Date on the composition may be after the date of the document was attested without being changed.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dateTime</w:t>
            </w:r>
            <w:proofErr w:type="gramEnd"/>
            <w:r>
              <w:rPr>
                <w:rFonts w:eastAsia="Times New Roman"/>
                <w:lang w:val="en-US"/>
              </w:rPr>
              <w:t xml:space="preserv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Composition.type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composition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Composition type, LOINC is ubiquitious and strongly endorsed by the HL7. Most implementation guides will require a specific LOINC code, or use LOINC as an extensible binding.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composition,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composition is of interest when viewing an index of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name/title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Official human-readable label for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this composition. The status is a marker for the clinical standing of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The composition resource has no explicit status for explicitly reporting this business rule hass </w:t>
            </w:r>
            <w:proofErr w:type="gramStart"/>
            <w:r>
              <w:rPr>
                <w:rFonts w:eastAsia="Times New Roman"/>
                <w:lang w:val="en-US"/>
              </w:rPr>
              <w:t>been .</w:t>
            </w:r>
            <w:proofErr w:type="gramEnd"/>
            <w:r>
              <w:rPr>
                <w:rFonts w:eastAsia="Times New Roman"/>
                <w:lang w:val="en-US"/>
              </w:rPr>
              <w:t xml:space="preserve"> This would be handled by an extension </w:t>
            </w:r>
            <w:r>
              <w:rPr>
                <w:rFonts w:eastAsia="Times New Roman"/>
                <w:lang w:val="en-US"/>
              </w:rPr>
              <w:lastRenderedPageBreak/>
              <w:t xml:space="preserve">if required.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interim, amended, or withdrawn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Composition.confidentiality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 defined by affinity domain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exact use of this element, and enforcement and issues related to highly sensitive documents are out of scope for the base specification, and delegated to implementation profiles (see security section).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the composition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composition is about. The composition can be about a person, (patient or healthcare practitioner), a device (I.e. machine) or even a group of subjects (such as a document about a herd of livestock,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clinical documents, this is usually the patient.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Essential metadata for searching for the composition. Identifies who and/or what the composition/document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information in the composition. (Not necessarily who typed it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Attests to accuracy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participant who has attested to the accuracy of the composition/document.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list each attester once.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responsibility for the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attestation the authenticator offers.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more than one code where a single attester has more than one mode (professional and legal are often paired).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the level of officialness of the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way in which a person authenticated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Composition.attester.ti</w:t>
            </w:r>
            <w:r>
              <w:rPr>
                <w:rFonts w:eastAsia="Times New Roman"/>
                <w:b/>
                <w:bCs/>
                <w:lang w:val="en-US"/>
              </w:rPr>
              <w:lastRenderedPageBreak/>
              <w:t>me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When composition attested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composition was attested by the party.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information in the composition was deemed accurate. (Things may have changed since then.).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Composition.attester.party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attested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attested the composition in the specified </w:t>
            </w:r>
            <w:proofErr w:type="gramStart"/>
            <w:r>
              <w:rPr>
                <w:rFonts w:eastAsia="Times New Roman"/>
                <w:lang w:val="en-US"/>
              </w:rPr>
              <w:t>way.</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has taken on the responsibility for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useful when documents are derived from a composition - provides guidance for how to get the latest version of the document. This is optional because knowing this is sometimes not known by the authoring system, and can be inferred by context. However it's important that this information be known when working with a derived document, so providing a custodian is encouraged.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go to find the current version, where to report issues, etc.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service(s)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service, such as a colonoscopy or an appendectomy,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event needs to be consistent with the type element, though can provide further information if desired.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apply to the event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w:t>
            </w:r>
            <w:proofErr w:type="gramStart"/>
            <w:r>
              <w:rPr>
                <w:rFonts w:eastAsia="Times New Roman"/>
                <w:lang w:val="en-US"/>
              </w:rPr>
              <w:t>specialize</w:t>
            </w:r>
            <w:proofErr w:type="gramEnd"/>
            <w:r>
              <w:rPr>
                <w:rFonts w:eastAsia="Times New Roman"/>
                <w:lang w:val="en-US"/>
              </w:rPr>
              <w:t xml:space="preserve"> the act inherent in the typeCode, such as where it is simply "Procedure Report" and the procedure was a "colonoscopy". If one or more eventCodes are included, they SHALL </w:t>
            </w:r>
            <w:r>
              <w:rPr>
                <w:rFonts w:eastAsia="Times New Roman"/>
                <w:lang w:val="en-US"/>
              </w:rPr>
              <w:lastRenderedPageBreak/>
              <w:t xml:space="preserve">NOT conflict with the values inherent in the classCode, practiceSettingCode or typeCode, as such a conflict would create an ambiguous situation. This short list of codes is provided to be used </w:t>
            </w:r>
            <w:proofErr w:type="gramStart"/>
            <w:r>
              <w:rPr>
                <w:rFonts w:eastAsia="Times New Roman"/>
                <w:lang w:val="en-US"/>
              </w:rPr>
              <w:t>as ???key</w:t>
            </w:r>
            <w:proofErr w:type="gramEnd"/>
            <w:r>
              <w:rPr>
                <w:rFonts w:eastAsia="Times New Roman"/>
                <w:lang w:val="en-US"/>
              </w:rPr>
              <w:t xml:space="preserve"> words??? </w:t>
            </w:r>
            <w:proofErr w:type="gramStart"/>
            <w:r>
              <w:rPr>
                <w:rFonts w:eastAsia="Times New Roman"/>
                <w:lang w:val="en-US"/>
              </w:rPr>
              <w:t>for</w:t>
            </w:r>
            <w:proofErr w:type="gramEnd"/>
            <w:r>
              <w:rPr>
                <w:rFonts w:eastAsia="Times New Roman"/>
                <w:lang w:val="en-US"/>
              </w:rPr>
              <w:t xml:space="preserve"> certain types of queries.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covered by the documentation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Composition.event.detail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event(s)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conposition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this documentation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the composition and supports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is broken into 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root of the sections that make up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must at least one of text, entries, or sub-sections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can only have an emptyReason if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section (e.g. for ToC)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section.content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Section headings are often standardized for different types of documents. They give guidance to humans on how the document is </w:t>
            </w:r>
            <w:r>
              <w:rPr>
                <w:rFonts w:eastAsia="Times New Roman"/>
                <w:lang w:val="en-US"/>
              </w:rPr>
              <w:lastRenderedPageBreak/>
              <w:t xml:space="preserve">organized.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header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caption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section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identifying the kind of content contained within the section. This must be consistent with the section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section.code does not change the meaning or interpretation of the resource that is the content of the section in the comments for the section.code.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computable standardized labels to topics within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a section of a composition /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section, for human interpretation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Document profiles may define what content should be represented in the narrative to ensure clinical safety.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Sections are used in various ways, and it must be known in what way it is safe to use the entries in them.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Composition.section.orderedBy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section entries are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section </w:t>
            </w:r>
            <w:proofErr w:type="gramStart"/>
            <w:r>
              <w:rPr>
                <w:rFonts w:eastAsia="Times New Roman"/>
                <w:lang w:val="en-US"/>
              </w:rPr>
              <w:t>entries.</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w:t>
            </w:r>
            <w:r>
              <w:rPr>
                <w:rFonts w:eastAsia="Times New Roman"/>
                <w:lang w:val="en-US"/>
              </w:rPr>
              <w:lastRenderedPageBreak/>
              <w:t xml:space="preserve">MAY allow users to re-order based on their own preferences as well. If there is no order specified, the order is unknown, though there may still be some order.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the entry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Composition.section.entry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data that supports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the narrative in the section is derived.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Composition.section.emptyReason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section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section is empty, why the list is empty. An empty section typically has some text explaining the empty reason.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section is empty, why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nested sub-section within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Nested sections are primarily used to help human readers navigate to particular portions of the document.</w:t>
            </w:r>
          </w:p>
        </w:tc>
      </w:tr>
    </w:tbl>
    <w:p w:rsidR="00D67926" w:rsidRDefault="008D6FB8">
      <w:pPr>
        <w:pStyle w:val="Heading2"/>
        <w:divId w:val="1236624240"/>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w:t>
            </w:r>
          </w:p>
        </w:tc>
        <w:tc>
          <w:tcPr>
            <w:tcW w:w="0" w:type="auto"/>
            <w:vAlign w:val="center"/>
            <w:hideMark/>
          </w:tcPr>
          <w:p w:rsidR="00D67926" w:rsidRDefault="008D6FB8">
            <w:pPr>
              <w:rPr>
                <w:rFonts w:eastAsia="Times New Roman"/>
                <w:lang w:val="en-US"/>
              </w:rPr>
            </w:pPr>
            <w:r>
              <w:rPr>
                <w:rFonts w:eastAsia="Times New Roman"/>
                <w:lang w:val="en-US"/>
              </w:rPr>
              <w:t>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single identifier that uniquely identifies this manifest. </w:t>
            </w:r>
            <w:r>
              <w:rPr>
                <w:rFonts w:eastAsia="Times New Roman"/>
                <w:lang w:val="en-US"/>
              </w:rPr>
              <w:lastRenderedPageBreak/>
              <w:t>Principally used to refer to the manifest in non-FHIR contexts.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DocumentManifest.identifier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manifest,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DocumentManifest.recipient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to get notified about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practitioner, or organization for which this set of documents is intended.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If the recipient is a person, and itâ€™s not known whether the person is a patient or a practitioner, RelatedPerson would be the default choice.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document set this 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creating the manifest, and adding documents to it.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manifest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the document manifest was created for submission </w:t>
            </w:r>
            <w:r>
              <w:rPr>
                <w:rFonts w:eastAsia="Times New Roman"/>
                <w:lang w:val="en-US"/>
              </w:rPr>
              <w:lastRenderedPageBreak/>
              <w:t xml:space="preserve">to the server (not necessarily the same thing as the actual resource last modified time, since it may be modified, replicated etc).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DocumentManifest.source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system/application/software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source system, application, or software that produced the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included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Documents included in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DocumentManifest.content.p[x]</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Contents of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any to support EN 13606 </w:t>
            </w:r>
            <w:proofErr w:type="gramStart"/>
            <w:r>
              <w:rPr>
                <w:rFonts w:eastAsia="Times New Roman"/>
                <w:lang w:val="en-US"/>
              </w:rPr>
              <w:t>usage</w:t>
            </w:r>
            <w:proofErr w:type="gramEnd"/>
            <w:r>
              <w:rPr>
                <w:rFonts w:eastAsia="Times New Roman"/>
                <w:lang w:val="en-US"/>
              </w:rPr>
              <w:t xml:space="preserve">, where an extract is DocumentManifest that references List and Composition resources.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things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DocumentManifest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of things that are related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2"/>
        <w:divId w:val="1236624240"/>
        <w:rPr>
          <w:rFonts w:eastAsia="Times New Roman"/>
          <w:lang w:val="en-US"/>
        </w:rPr>
      </w:pPr>
      <w:r>
        <w:rPr>
          <w:rFonts w:eastAsia="Times New Roman"/>
          <w:lang w:val="en-US"/>
        </w:rPr>
        <w:t>http://hl7.org/fhir/StructureDefinition/DocumentReference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gridCol w:w="6238"/>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w:t>
            </w:r>
          </w:p>
        </w:tc>
        <w:tc>
          <w:tcPr>
            <w:tcW w:w="0" w:type="auto"/>
            <w:vAlign w:val="center"/>
            <w:hideMark/>
          </w:tcPr>
          <w:p w:rsidR="00D67926" w:rsidRDefault="008D6FB8">
            <w:pPr>
              <w:rPr>
                <w:rFonts w:eastAsia="Times New Roman"/>
                <w:lang w:val="en-US"/>
              </w:rPr>
            </w:pPr>
            <w:r>
              <w:rPr>
                <w:rFonts w:eastAsia="Times New Roman"/>
                <w:lang w:val="en-US"/>
              </w:rPr>
              <w:t>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this is used for documents other than those defined by FHIR.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Master Version Specific Identifier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CDA Document Id extension and root.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oid^extension, where OID is a 64 digits max, and the Id is a 16 UTF-8 char max. If the OID is coded without the extension then the '^' character shall not be included.).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document is about. The document can be about a person, (patient or healthcare practitioner), a device (I.e. machine) or even a group of subjects (such as a document about a herd of farm animals,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document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document,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Helps humans to assess whether the document is of interest when viewing </w:t>
            </w:r>
            <w:proofErr w:type="gramStart"/>
            <w:r>
              <w:rPr>
                <w:rFonts w:eastAsia="Times New Roman"/>
                <w:lang w:val="en-US"/>
              </w:rPr>
              <w:t>an</w:t>
            </w:r>
            <w:proofErr w:type="gramEnd"/>
            <w:r>
              <w:rPr>
                <w:rFonts w:eastAsia="Times New Roman"/>
                <w:lang w:val="en-US"/>
              </w:rPr>
              <w:t xml:space="preserve"> list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kind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adding the information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it in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organization or group who is responsible for ongoing maintenance of and access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logical organization to go to find the current </w:t>
            </w:r>
            <w:r>
              <w:rPr>
                <w:rFonts w:eastAsia="Times New Roman"/>
                <w:lang w:val="en-US"/>
              </w:rPr>
              <w:lastRenderedPageBreak/>
              <w:t xml:space="preserve">version, where to report issues, etc. This is different from the physical location of the document, which is the technical location of the document, which host may be delegated to the management of some other organization.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DocumentReference.authenticator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authenticated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person or organization authenticates that this document is valid.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creation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DocumentReference.indexed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reference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reference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Referencing/indexing time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status of the DocumentReference object, which might be independent from the docStatus.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DocumentReference.docStatus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document that is pointed to might be in various lifecycle states.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Relationships to other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Relationships that this document has with other document references that already exist.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that this document has with anther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DocumentReference.relatesTo.target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 document of this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DocumentReference.securityLabel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security-tags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Security-Tag codes specifying the level of privacy/security of the Document. Note that DocumentReference.meta.security is the security labels of the reference to the document, while DocumentReference.securityLabel is the security labels on the document it refers to.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â€¢ [1â€¦1] Confidentiality Security Classification Label Field â€¢ [0â€¦*] Sensitivity Security Category Label Field â€¢ [0â€¦*] Compartment Security Category Label Field â€¢ [0â€¦*] Integrity Security Category Label Field â€¢ [0â€¦*] Handling </w:t>
            </w:r>
            <w:r>
              <w:rPr>
                <w:rFonts w:eastAsia="Times New Roman"/>
                <w:lang w:val="en-US"/>
              </w:rPr>
              <w:lastRenderedPageBreak/>
              <w:t xml:space="preserve">Caveat Security Category Field 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 of the Health Care Privacy/Security Classification (HCS) system of security-tag use is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referenced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document and format referenced. May be </w:t>
            </w:r>
            <w:proofErr w:type="gramStart"/>
            <w:r>
              <w:rPr>
                <w:rFonts w:eastAsia="Times New Roman"/>
                <w:lang w:val="en-US"/>
              </w:rPr>
              <w:t>multiple content each with a different format</w:t>
            </w:r>
            <w:proofErr w:type="gramEnd"/>
            <w:r>
              <w:rPr>
                <w:rFonts w:eastAsia="Times New Roman"/>
                <w:lang w:val="en-US"/>
              </w:rPr>
              <w: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DocumentReference.content.attachment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access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or url to the document along with critical metadata to prove content has integrity.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DocumentReference.content.format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Format/content rules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while IHE mostly issues URNs for format types, not all documents can be identified as URIs.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Document Format Codes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context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context in which the document was prepared.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These values are primarily added to help with searching for interesting/relevant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document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that the document content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Main Clinical Acts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w:t>
            </w:r>
            <w:proofErr w:type="gramStart"/>
            <w:r>
              <w:rPr>
                <w:rFonts w:eastAsia="Times New Roman"/>
                <w:lang w:val="en-US"/>
              </w:rPr>
              <w:t>specialize</w:t>
            </w:r>
            <w:proofErr w:type="gramEnd"/>
            <w:r>
              <w:rPr>
                <w:rFonts w:eastAsia="Times New Roman"/>
                <w:lang w:val="en-US"/>
              </w:rPr>
              <w:t xml:space="preserv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of service that is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service that is described by the document was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DocumentReference.context.facilityType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facility where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facility where the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XDS Facility Type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DocumentReference.context.practiceSetting</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ELGA mit IHE Cross-Enterprise Document Sharing: XDS Metadaten (XDSDocumentEntry), [1.2.40.0.34.7.6.3] * XDS </w:t>
            </w:r>
            <w:r>
              <w:rPr>
                <w:rFonts w:eastAsia="Times New Roman"/>
                <w:lang w:val="en-US"/>
              </w:rPr>
              <w:lastRenderedPageBreak/>
              <w:t xml:space="preserve">Connect-a-thon practiceSettingCode.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This is an important piece of metadata that providers often rely upon to quickly sort and/or filter out to find specific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DocumentReference.context.sourcePatientInfo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demographics from 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Information as known when the document was published. May be a reference to a version specific, or contained.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DocumentReference or referenced Document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Identifer of related objects or events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1"/>
        <w:divId w:val="1396539379"/>
        <w:rPr>
          <w:rFonts w:eastAsia="Times New Roman"/>
          <w:lang w:val="en-US"/>
        </w:rPr>
      </w:pPr>
      <w:r>
        <w:rPr>
          <w:rFonts w:eastAsia="Times New Roman"/>
          <w:lang w:val="en-US"/>
        </w:rPr>
        <w:t>Vocabulary</w:t>
      </w:r>
    </w:p>
    <w:p w:rsidR="00D67926" w:rsidRDefault="008D6FB8">
      <w:pPr>
        <w:pStyle w:val="Heading2"/>
        <w:divId w:val="13965393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1"/>
        <w:gridCol w:w="4029"/>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w:t>
            </w:r>
          </w:p>
        </w:tc>
        <w:tc>
          <w:tcPr>
            <w:tcW w:w="0" w:type="auto"/>
            <w:vAlign w:val="center"/>
            <w:hideMark/>
          </w:tcPr>
          <w:p w:rsidR="00D67926" w:rsidRDefault="008D6FB8">
            <w:pPr>
              <w:rPr>
                <w:rFonts w:eastAsia="Times New Roman"/>
                <w:lang w:val="en-US"/>
              </w:rPr>
            </w:pPr>
            <w:r>
              <w:rPr>
                <w:rFonts w:eastAsia="Times New Roman"/>
                <w:lang w:val="en-US"/>
              </w:rPr>
              <w:t>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map from one set of concepts to one or more other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statement of relationships from one set of concepts to one or more other </w:t>
            </w:r>
            <w:r>
              <w:rPr>
                <w:rFonts w:eastAsia="Times New Roman"/>
                <w:lang w:val="en-US"/>
              </w:rPr>
              <w:lastRenderedPageBreak/>
              <w:t xml:space="preserve">concepts - either code systems or data elements, or classes in class models.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ConceptMap.url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concept map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concept map that have this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concept map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ConceptMap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concept map.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concept map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concept map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concept map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use of the concept map - reason for definition, conditions of use,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concept maps.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Assist in searching for appropriate </w:t>
            </w:r>
            <w:r>
              <w:rPr>
                <w:rFonts w:eastAsia="Times New Roman"/>
                <w:lang w:val="en-US"/>
              </w:rPr>
              <w:lastRenderedPageBreak/>
              <w:t>concept maps.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concept map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concept map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copyright statement relating to the concept map and/or its contents.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concept map,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ConceptMap.source[x]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source of the concepts which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value set that specifies the concepts that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Should be a version specific reference. URIs SHOULD </w:t>
            </w:r>
            <w:proofErr w:type="gramStart"/>
            <w:r>
              <w:rPr>
                <w:rFonts w:eastAsia="Times New Roman"/>
                <w:lang w:val="en-US"/>
              </w:rPr>
              <w:t>be</w:t>
            </w:r>
            <w:proofErr w:type="gramEnd"/>
            <w:r>
              <w:rPr>
                <w:rFonts w:eastAsia="Times New Roman"/>
                <w:lang w:val="en-US"/>
              </w:rPr>
              <w:t xml:space="preserv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ConceptMap.target[x]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context to the mappings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target value set provides context to the mappings. Note that the mapping is made between concepts, not between value sets, but the value set provides important context about how the concept mapping choices are made.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Should be a version specific reference. URIs SHOULD </w:t>
            </w:r>
            <w:proofErr w:type="gramStart"/>
            <w:r>
              <w:rPr>
                <w:rFonts w:eastAsia="Times New Roman"/>
                <w:lang w:val="en-US"/>
              </w:rPr>
              <w:t>be</w:t>
            </w:r>
            <w:proofErr w:type="gramEnd"/>
            <w:r>
              <w:rPr>
                <w:rFonts w:eastAsia="Times New Roman"/>
                <w:lang w:val="en-US"/>
              </w:rPr>
              <w:t xml:space="preserv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ConceptMap.element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Mappings for a concept from the source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Mappings for an individual concept in the source to one or more concepts in the target.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Generally, the ideal is that there would only be one mapping for each concept in the source value set, but a given concept may be mapped mutliple times with different comments or dependencies.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value set crosses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(if the source is a value set that crosses more than one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element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in target system for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concept from the target value set that this concept maps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map is narrower or inexact, there SHALL be some comments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the target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of the target code (if the target is a value set that cross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ConceptMap.element.target.code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the target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ConceptMap.element.target.equivalence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degree of equivalence between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ConceptMap.element.target.comments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status/issues in mapping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status/issues in mapping that conveys additional information not represented in the structured data.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elements required for this mapping (from context)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element/field/valueset mapping depends 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specific concept that holds a coded value. This can be an element in a FHIR resource, or a specific reference to a data element in a different specification (e.g. v2) or a general reference to a kind of data field, or a reference to a value set with an appropriately narrow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identifies the code system of the dependency code (if the source/dependency is a value set that crosses code systems).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ConceptMap.element.target.dependsOn.code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referenced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depends on /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ConceptMap.element.target.product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concepts that this mapping also produces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bl>
    <w:p w:rsidR="00D67926" w:rsidRDefault="008D6FB8">
      <w:pPr>
        <w:pStyle w:val="Heading2"/>
        <w:divId w:val="13965393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3"/>
        <w:gridCol w:w="4167"/>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w:t>
            </w:r>
          </w:p>
        </w:tc>
        <w:tc>
          <w:tcPr>
            <w:tcW w:w="0" w:type="auto"/>
            <w:vAlign w:val="center"/>
            <w:hideMark/>
          </w:tcPr>
          <w:p w:rsidR="00D67926" w:rsidRDefault="008D6FB8">
            <w:pPr>
              <w:rPr>
                <w:rFonts w:eastAsia="Times New Roman"/>
                <w:lang w:val="en-US"/>
              </w:rPr>
            </w:pPr>
            <w:r>
              <w:rPr>
                <w:rFonts w:eastAsia="Times New Roman"/>
                <w:lang w:val="en-US"/>
              </w:rPr>
              <w:t>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value set specifies 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defined code system (if present) SHALL have a different identifier to the value set itself</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A value set with only one import SHALL also have an include and/or an exclude unless the value set includes and inline code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Value set SHALL contain at least one of a codeSystem, a compose, or an expansion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value set when it is referenced in a specification, model, design or an instance. This SHALL be a URL, SHOULD be globally unique, and SHOULD be an address at which this value set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value set (v2 / CDA)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value set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identify this version of the value set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value set that have the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name is not expected to be unique. A name should be provided unless the value set is a contained resource (e.g. an anonymous value set in a profile). Most registries will require a name.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value set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valueset was authored for testing </w:t>
            </w:r>
            <w:r>
              <w:rPr>
                <w:rFonts w:eastAsia="Times New Roman"/>
                <w:lang w:val="en-US"/>
              </w:rPr>
              <w:lastRenderedPageBreak/>
              <w:t xml:space="preserve">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value set.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the value set status was last changed.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(e.g. the </w:t>
            </w:r>
            <w:r>
              <w:rPr>
                <w:rFonts w:eastAsia="Times New Roman"/>
                <w:lang w:val="en-US"/>
              </w:rPr>
              <w:lastRenderedPageBreak/>
              <w:t xml:space="preserve">'content logical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value set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ValueSet.lockedDate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Fixed date for all referenced code systems and value sets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Locked Date is defined, then the Content Logical Definition must be evaluated using the current version of all referenced code system(s) and value sets as of the Locked Date.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 a defined Locked Date the value set is considered "Locked". Otherwise, the value set may have different expansions as underlying code systems and/or value sets evolve. The interpretation of lockedDate is often dependent on the context - e.g. a SNOMED CT derived value set with a lockedDate will have a different expansion in USA than in UK. If a value set specifies a version for include and exclude statements, and also specifies a locked date, the specified versions need to be available that date, or the value set will not be usable.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use of the value set - reason for definition, "the semantic space" to be included in the value set, conditions of use, etc. The description may include a list of expected usages for the value set and can also describe the approach taken to build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Value Set - there are </w:t>
            </w:r>
            <w:r>
              <w:rPr>
                <w:rFonts w:eastAsia="Times New Roman"/>
                <w:lang w:val="en-US"/>
              </w:rPr>
              <w:lastRenderedPageBreak/>
              <w:t xml:space="preserve">no intrinsic semantics separate from the codes contained in its expansion. The description should capture its intended use, which is needed for ensuring integrity for its use in models across future changes. . A description should be provided unless the value set is a contained resource (e.g. an anonymous value set in a profile). Most registries will require a description.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Purpose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value set definitions.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ValueSet.immutable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whether or not any change to the content logical definition may occur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immutability is set to 'false', which is the default assumption if it is not populated. Note that the implication is that if this is set to 'true', there may be only one Value Set Version for this Definition. Immutability tends to be set to 'true' in one of two cases: - Where the value set, by the nature of its usage, cannot change. For example "All specializations of ACT in ActClassCode" - Where there's no safe way to express the "Purpose" such that someone else could </w:t>
            </w:r>
            <w:r>
              <w:rPr>
                <w:rFonts w:eastAsia="Times New Roman"/>
                <w:lang w:val="en-US"/>
              </w:rPr>
              <w:lastRenderedPageBreak/>
              <w:t>safely make changes to the value set definition</w:t>
            </w:r>
            <w:ins w:id="0" w:author="Miller,Michelle M" w:date="2015-09-10T08:11:00Z">
              <w:r w:rsidR="001D57CB">
                <w:rPr>
                  <w:rFonts w:eastAsia="Times New Roman"/>
                  <w:lang w:val="en-US"/>
                </w:rPr>
                <w:t xml:space="preserve">. </w:t>
              </w:r>
            </w:ins>
            <w:r>
              <w:rPr>
                <w:rFonts w:eastAsia="Times New Roman"/>
                <w:lang w:val="en-US"/>
              </w:rPr>
              <w:t xml:space="preserve"> Source workflow control must guarantee that the same URI always yields the same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value set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value set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1D57CB">
            <w:pPr>
              <w:rPr>
                <w:rFonts w:eastAsia="Times New Roman"/>
                <w:lang w:val="en-US"/>
              </w:rPr>
            </w:pPr>
            <w:r>
              <w:rPr>
                <w:rFonts w:eastAsia="Times New Roman"/>
                <w:lang w:val="en-US"/>
              </w:rPr>
              <w:t xml:space="preserve">Use and/or </w:t>
            </w:r>
            <w:del w:id="1" w:author="Miller,Michelle M" w:date="2015-09-10T08:13:00Z">
              <w:r w:rsidDel="001D57CB">
                <w:rPr>
                  <w:rFonts w:eastAsia="Times New Roman"/>
                  <w:lang w:val="en-US"/>
                </w:rPr>
                <w:delText xml:space="preserve">Publishing </w:delText>
              </w:r>
            </w:del>
            <w:ins w:id="2" w:author="Miller,Michelle M" w:date="2015-09-10T08:13:00Z">
              <w:r w:rsidR="001D57CB">
                <w:rPr>
                  <w:rFonts w:eastAsia="Times New Roman"/>
                  <w:lang w:val="en-US"/>
                </w:rPr>
                <w:t xml:space="preserve">publishing </w:t>
              </w:r>
            </w:ins>
            <w:r>
              <w:rPr>
                <w:rFonts w:eastAsia="Times New Roman"/>
                <w:lang w:val="en-US"/>
              </w:rPr>
              <w:t>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value set and/or its contents. Copyright statements are generally legal restrictions on the use and publishing of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Frequently, the copyright differs between the value set</w:t>
            </w:r>
            <w:del w:id="3" w:author="Miller,Michelle M" w:date="2015-09-10T08:14:00Z">
              <w:r w:rsidDel="001D57CB">
                <w:rPr>
                  <w:rFonts w:eastAsia="Times New Roman"/>
                  <w:lang w:val="en-US"/>
                </w:rPr>
                <w:delText>,</w:delText>
              </w:r>
            </w:del>
            <w:r>
              <w:rPr>
                <w:rFonts w:eastAsia="Times New Roman"/>
                <w:lang w:val="en-US"/>
              </w:rPr>
              <w:t xml:space="preserve">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ValueSet.extensible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 or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It is not required to say whether this intent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inline code system</w:t>
            </w:r>
            <w:ins w:id="4" w:author="Miller,Michelle M" w:date="2015-09-10T08:22:00Z">
              <w:r w:rsidR="00A612FF">
                <w:rPr>
                  <w:rFonts w:eastAsia="Times New Roman"/>
                  <w:lang w:val="en-US"/>
                </w:rPr>
                <w:t>, which is</w:t>
              </w:r>
            </w:ins>
            <w:r>
              <w:rPr>
                <w:rFonts w:eastAsia="Times New Roman"/>
                <w:lang w:val="en-US"/>
              </w:rPr>
              <w:t xml:space="preserve"> </w:t>
            </w:r>
            <w:del w:id="5" w:author="Miller,Michelle M" w:date="2015-09-10T08:22:00Z">
              <w:r w:rsidDel="00A612FF">
                <w:rPr>
                  <w:rFonts w:eastAsia="Times New Roman"/>
                  <w:lang w:val="en-US"/>
                </w:rPr>
                <w:delText xml:space="preserve">- </w:delText>
              </w:r>
            </w:del>
            <w:r>
              <w:rPr>
                <w:rFonts w:eastAsia="Times New Roman"/>
                <w:lang w:val="en-US"/>
              </w:rPr>
              <w:t>part of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definition of a</w:t>
            </w:r>
            <w:del w:id="6" w:author="Miller,Michelle M" w:date="2015-09-10T08:15:00Z">
              <w:r w:rsidDel="001D57CB">
                <w:rPr>
                  <w:rFonts w:eastAsia="Times New Roman"/>
                  <w:lang w:val="en-US"/>
                </w:rPr>
                <w:delText>n</w:delText>
              </w:r>
            </w:del>
            <w:r>
              <w:rPr>
                <w:rFonts w:eastAsia="Times New Roman"/>
                <w:lang w:val="en-US"/>
              </w:rPr>
              <w:t xml:space="preserve"> code system, inlined into the value set (as a packaging convenience). Note that the inline code system may be used from other value sets </w:t>
            </w:r>
            <w:r>
              <w:rPr>
                <w:rFonts w:eastAsia="Times New Roman"/>
                <w:lang w:val="en-US"/>
              </w:rPr>
              <w:lastRenderedPageBreak/>
              <w:t>by referring to it</w:t>
            </w:r>
            <w:del w:id="7" w:author="Miller,Michelle M" w:date="2015-09-10T08:23:00Z">
              <w:r w:rsidDel="00A612FF">
                <w:rPr>
                  <w:rFonts w:eastAsia="Times New Roman"/>
                  <w:lang w:val="en-US"/>
                </w:rPr>
                <w:delText>'s</w:delText>
              </w:r>
            </w:del>
            <w:r>
              <w:rPr>
                <w:rFonts w:eastAsia="Times New Roman"/>
                <w:lang w:val="en-US"/>
              </w:rPr>
              <w:t xml:space="preserve"> (codeSystem.system) directly.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All code systems defined as part of a FHIR value set have an implicit value</w:t>
            </w:r>
            <w:ins w:id="8" w:author="Miller,Michelle M" w:date="2015-09-10T08:15:00Z">
              <w:r w:rsidR="001D57CB">
                <w:rPr>
                  <w:rFonts w:eastAsia="Times New Roman"/>
                  <w:lang w:val="en-US"/>
                </w:rPr>
                <w:t xml:space="preserve"> </w:t>
              </w:r>
            </w:ins>
            <w:r>
              <w:rPr>
                <w:rFonts w:eastAsia="Times New Roman"/>
                <w:lang w:val="en-US"/>
              </w:rPr>
              <w:t xml:space="preserve">set that includes all </w:t>
            </w:r>
            <w:ins w:id="9" w:author="Miller,Michelle M" w:date="2015-09-10T08:23:00Z">
              <w:r w:rsidR="00A612FF">
                <w:rPr>
                  <w:rFonts w:eastAsia="Times New Roman"/>
                  <w:lang w:val="en-US"/>
                </w:rPr>
                <w:t xml:space="preserve">of </w:t>
              </w:r>
            </w:ins>
            <w:r>
              <w:rPr>
                <w:rFonts w:eastAsia="Times New Roman"/>
                <w:lang w:val="en-US"/>
              </w:rPr>
              <w:t>the code</w:t>
            </w:r>
            <w:ins w:id="10" w:author="Miller,Michelle M" w:date="2015-09-10T08:24:00Z">
              <w:r w:rsidR="00A612FF">
                <w:rPr>
                  <w:rFonts w:eastAsia="Times New Roman"/>
                  <w:lang w:val="en-US"/>
                </w:rPr>
                <w:t>s</w:t>
              </w:r>
            </w:ins>
            <w:r>
              <w:rPr>
                <w:rFonts w:eastAsia="Times New Roman"/>
                <w:lang w:val="en-US"/>
              </w:rPr>
              <w:t xml:space="preserve"> in the code system - the value set in which they are defined.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Codes must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Within a code system definition, all the codes SHALL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URI to identify the code system (e.g. in 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used to reference this code system, including in [Coding</w:t>
            </w:r>
            <w:proofErr w:type="gramStart"/>
            <w:r>
              <w:rPr>
                <w:rFonts w:eastAsia="Times New Roman"/>
                <w:lang w:val="en-US"/>
              </w:rPr>
              <w:t>]{</w:t>
            </w:r>
            <w:proofErr w:type="gramEnd"/>
            <w:r>
              <w:rPr>
                <w:rFonts w:eastAsia="Times New Roman"/>
                <w:lang w:val="en-US"/>
              </w:rPr>
              <w:t>datatypes.html#Coding}.system.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A612FF">
            <w:pPr>
              <w:rPr>
                <w:rFonts w:eastAsia="Times New Roman"/>
                <w:lang w:val="en-US"/>
              </w:rPr>
            </w:pPr>
            <w:r>
              <w:rPr>
                <w:rFonts w:eastAsia="Times New Roman"/>
                <w:lang w:val="en-US"/>
              </w:rPr>
              <w:t xml:space="preserve">The reference is not required to point to any specific kind of definition, but the more information that can be </w:t>
            </w:r>
            <w:proofErr w:type="gramStart"/>
            <w:r>
              <w:rPr>
                <w:rFonts w:eastAsia="Times New Roman"/>
                <w:lang w:val="en-US"/>
              </w:rPr>
              <w:t>provided,</w:t>
            </w:r>
            <w:proofErr w:type="gramEnd"/>
            <w:r>
              <w:rPr>
                <w:rFonts w:eastAsia="Times New Roman"/>
                <w:lang w:val="en-US"/>
              </w:rPr>
              <w:t xml:space="preserve"> the more useful it is for implementers. Best practice is to resolve to a computable definition of the code system (either a value set</w:t>
            </w:r>
            <w:del w:id="11" w:author="Miller,Michelle M" w:date="2015-09-10T08:25:00Z">
              <w:r w:rsidDel="00A612FF">
                <w:rPr>
                  <w:rFonts w:eastAsia="Times New Roman"/>
                  <w:lang w:val="en-US"/>
                </w:rPr>
                <w:delText>,</w:delText>
              </w:r>
            </w:del>
            <w:r>
              <w:rPr>
                <w:rFonts w:eastAsia="Times New Roman"/>
                <w:lang w:val="en-US"/>
              </w:rPr>
              <w:t xml:space="preserve"> or some other format). Terminology </w:t>
            </w:r>
            <w:del w:id="12" w:author="Miller,Michelle M" w:date="2015-09-10T08:25:00Z">
              <w:r w:rsidDel="00A612FF">
                <w:rPr>
                  <w:rFonts w:eastAsia="Times New Roman"/>
                  <w:lang w:val="en-US"/>
                </w:rPr>
                <w:delText xml:space="preserve">Servers </w:delText>
              </w:r>
            </w:del>
            <w:ins w:id="13" w:author="Miller,Michelle M" w:date="2015-09-10T08:25:00Z">
              <w:r w:rsidR="00A612FF">
                <w:rPr>
                  <w:rFonts w:eastAsia="Times New Roman"/>
                  <w:lang w:val="en-US"/>
                </w:rPr>
                <w:t xml:space="preserve">servers </w:t>
              </w:r>
            </w:ins>
            <w:r>
              <w:rPr>
                <w:rFonts w:eastAsia="Times New Roman"/>
                <w:lang w:val="en-US"/>
              </w:rPr>
              <w:t>MAY validate this reference (e.g. when accepting PUT/POST)</w:t>
            </w:r>
            <w:del w:id="14" w:author="Miller,Michelle M" w:date="2015-09-10T08:25:00Z">
              <w:r w:rsidDel="00A612FF">
                <w:rPr>
                  <w:rFonts w:eastAsia="Times New Roman"/>
                  <w:lang w:val="en-US"/>
                </w:rPr>
                <w:delText>,</w:delText>
              </w:r>
            </w:del>
            <w:r>
              <w:rPr>
                <w:rFonts w:eastAsia="Times New Roman"/>
                <w:lang w:val="en-US"/>
              </w:rPr>
              <w:t xml:space="preserve"> and MAY make additional rules about what kind of content it refers to.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(for use in Coding.version)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this code system that defines the codes. Note that the version is optional because a well maintained code system does not suffer from versioning, and therefore the version does not need to be maintained. However</w:t>
            </w:r>
            <w:ins w:id="15" w:author="Miller,Michelle M" w:date="2015-09-10T08:26:00Z">
              <w:r w:rsidR="00A612FF">
                <w:rPr>
                  <w:rFonts w:eastAsia="Times New Roman"/>
                  <w:lang w:val="en-US"/>
                </w:rPr>
                <w:t>,</w:t>
              </w:r>
            </w:ins>
            <w:r>
              <w:rPr>
                <w:rFonts w:eastAsia="Times New Roman"/>
                <w:lang w:val="en-US"/>
              </w:rPr>
              <w:t xml:space="preserve"> many code systems are not well maintained, and the version needs to be defined and tracked.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ValueSet.codeSystem.caseSensitive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code comparison is case sensitive when codes within this system are compared to </w:t>
            </w:r>
            <w:r>
              <w:rPr>
                <w:rFonts w:eastAsia="Times New Roman"/>
                <w:lang w:val="en-US"/>
              </w:rPr>
              <w:lastRenderedPageBreak/>
              <w:t>each other.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value is missing, then it is not specified whether a code system is case sensitive or not. When the rule is not known, Postel's law should be followed: produce codes with the correct case, and accept codes in any case. This element is primarily provided to support validation software.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Concepts that are in the code system. The concept definitions are inherently </w:t>
            </w:r>
            <w:del w:id="16" w:author="Miller,Michelle M" w:date="2015-09-10T08:16:00Z">
              <w:r w:rsidDel="001D57CB">
                <w:rPr>
                  <w:rFonts w:eastAsia="Times New Roman"/>
                  <w:lang w:val="en-US"/>
                </w:rPr>
                <w:delText>heirarchical</w:delText>
              </w:r>
            </w:del>
            <w:ins w:id="17" w:author="Miller,Michelle M" w:date="2015-09-10T08:16:00Z">
              <w:r w:rsidR="001D57CB">
                <w:rPr>
                  <w:rFonts w:eastAsia="Times New Roman"/>
                  <w:lang w:val="en-US"/>
                </w:rPr>
                <w:t>hierarchical</w:t>
              </w:r>
            </w:ins>
            <w:r>
              <w:rPr>
                <w:rFonts w:eastAsia="Times New Roman"/>
                <w:lang w:val="en-US"/>
              </w:rPr>
              <w:t xml:space="preserve">, but the definitions must be consulted to determine what the </w:t>
            </w:r>
            <w:proofErr w:type="gramStart"/>
            <w:r>
              <w:rPr>
                <w:rFonts w:eastAsia="Times New Roman"/>
                <w:lang w:val="en-US"/>
              </w:rPr>
              <w:t xml:space="preserve">meaning of the </w:t>
            </w:r>
            <w:del w:id="18" w:author="Miller,Michelle M" w:date="2015-09-10T08:16:00Z">
              <w:r w:rsidDel="001D57CB">
                <w:rPr>
                  <w:rFonts w:eastAsia="Times New Roman"/>
                  <w:lang w:val="en-US"/>
                </w:rPr>
                <w:delText>heirachical</w:delText>
              </w:r>
            </w:del>
            <w:ins w:id="19" w:author="Miller,Michelle M" w:date="2015-09-10T08:16:00Z">
              <w:r w:rsidR="001D57CB">
                <w:rPr>
                  <w:rFonts w:eastAsia="Times New Roman"/>
                  <w:lang w:val="en-US"/>
                </w:rPr>
                <w:t>hierarchical</w:t>
              </w:r>
            </w:ins>
            <w:r>
              <w:rPr>
                <w:rFonts w:eastAsia="Times New Roman"/>
                <w:lang w:val="en-US"/>
              </w:rPr>
              <w:t xml:space="preserve"> relationships are</w:t>
            </w:r>
            <w:proofErr w:type="gramEnd"/>
            <w:r>
              <w:rPr>
                <w:rFonts w:eastAsia="Times New Roman"/>
                <w:lang w:val="en-US"/>
              </w:rPr>
              <w:t xml:space="preserv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 a text symbol - that uniquely identifies the concept within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612FF">
            <w:pPr>
              <w:rPr>
                <w:rFonts w:eastAsia="Times New Roman"/>
                <w:lang w:val="en-US"/>
              </w:rPr>
            </w:pPr>
            <w:r>
              <w:rPr>
                <w:rFonts w:eastAsia="Times New Roman"/>
                <w:lang w:val="en-US"/>
              </w:rPr>
              <w:t xml:space="preserve">Text to </w:t>
            </w:r>
            <w:del w:id="20" w:author="Miller,Michelle M" w:date="2015-09-10T08:28:00Z">
              <w:r w:rsidDel="00A612FF">
                <w:rPr>
                  <w:rFonts w:eastAsia="Times New Roman"/>
                  <w:lang w:val="en-US"/>
                </w:rPr>
                <w:delText xml:space="preserve">Display </w:delText>
              </w:r>
            </w:del>
            <w:ins w:id="21" w:author="Miller,Michelle M" w:date="2015-09-10T08:28:00Z">
              <w:r w:rsidR="00A612FF">
                <w:rPr>
                  <w:rFonts w:eastAsia="Times New Roman"/>
                  <w:lang w:val="en-US"/>
                </w:rPr>
                <w:t xml:space="preserve">display </w:t>
              </w:r>
            </w:ins>
            <w:r>
              <w:rPr>
                <w:rFonts w:eastAsia="Times New Roman"/>
                <w:lang w:val="en-US"/>
              </w:rPr>
              <w:t>to the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 readable string that is the recommended default way to present this concept to a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ValueSet.codeSystem.concept.definition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A612FF">
            <w:pPr>
              <w:rPr>
                <w:rFonts w:eastAsia="Times New Roman"/>
                <w:lang w:val="en-US"/>
              </w:rPr>
            </w:pPr>
            <w:r>
              <w:rPr>
                <w:rFonts w:eastAsia="Times New Roman"/>
                <w:lang w:val="en-US"/>
              </w:rPr>
              <w:t xml:space="preserve">Formal </w:t>
            </w:r>
            <w:del w:id="22" w:author="Miller,Michelle M" w:date="2015-09-10T08:29:00Z">
              <w:r w:rsidDel="00A612FF">
                <w:rPr>
                  <w:rFonts w:eastAsia="Times New Roman"/>
                  <w:lang w:val="en-US"/>
                </w:rPr>
                <w:delText>Definition</w:delText>
              </w:r>
            </w:del>
            <w:ins w:id="23" w:author="Miller,Michelle M" w:date="2015-09-10T08:29:00Z">
              <w:r w:rsidR="00A612FF">
                <w:rPr>
                  <w:rFonts w:eastAsia="Times New Roman"/>
                  <w:lang w:val="en-US"/>
                </w:rPr>
                <w:t>definition</w:t>
              </w:r>
            </w:ins>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A612FF">
            <w:pPr>
              <w:rPr>
                <w:rFonts w:eastAsia="Times New Roman"/>
                <w:lang w:val="en-US"/>
              </w:rPr>
            </w:pPr>
            <w:r>
              <w:rPr>
                <w:rFonts w:eastAsia="Times New Roman"/>
                <w:lang w:val="en-US"/>
              </w:rPr>
              <w:t xml:space="preserve">The formal definition of the concept. The value set resource does not make formal definitions required, because of the prevalence of legacy systems. However, </w:t>
            </w:r>
            <w:del w:id="24" w:author="Miller,Michelle M" w:date="2015-09-10T08:29:00Z">
              <w:r w:rsidDel="00A612FF">
                <w:rPr>
                  <w:rFonts w:eastAsia="Times New Roman"/>
                  <w:lang w:val="en-US"/>
                </w:rPr>
                <w:delText xml:space="preserve">but </w:delText>
              </w:r>
            </w:del>
            <w:r>
              <w:rPr>
                <w:rFonts w:eastAsia="Times New Roman"/>
                <w:lang w:val="en-US"/>
              </w:rPr>
              <w:t xml:space="preserve">they are highly recommended, as without them there is no formal meaning associated with the concept.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25" w:author="Miller,Michelle M" w:date="2015-09-10T18:59:00Z">
              <w:r w:rsidDel="00193BB3">
                <w:rPr>
                  <w:rFonts w:eastAsia="Times New Roman"/>
                  <w:lang w:val="en-US"/>
                </w:rPr>
                <w:delText xml:space="preserve">many </w:delText>
              </w:r>
            </w:del>
            <w:ins w:id="26" w:author="Miller,Michelle M" w:date="2015-09-10T18:59:00Z">
              <w:r w:rsidR="00193BB3">
                <w:rPr>
                  <w:rFonts w:eastAsia="Times New Roman"/>
                  <w:lang w:val="en-US"/>
                </w:rPr>
                <w:t xml:space="preserve">Many </w:t>
              </w:r>
            </w:ins>
            <w:r>
              <w:rPr>
                <w:rFonts w:eastAsia="Times New Roman"/>
                <w:lang w:val="en-US"/>
              </w:rPr>
              <w:t xml:space="preserve">concept definition systems support </w:t>
            </w:r>
            <w:del w:id="27" w:author="Miller,Michelle M" w:date="2015-09-10T08:16:00Z">
              <w:r w:rsidDel="001D57CB">
                <w:rPr>
                  <w:rFonts w:eastAsia="Times New Roman"/>
                  <w:lang w:val="en-US"/>
                </w:rPr>
                <w:delText>mltiple</w:delText>
              </w:r>
            </w:del>
            <w:ins w:id="28" w:author="Miller,Michelle M" w:date="2015-09-10T08:16:00Z">
              <w:r w:rsidR="001D57CB">
                <w:rPr>
                  <w:rFonts w:eastAsia="Times New Roman"/>
                  <w:lang w:val="en-US"/>
                </w:rPr>
                <w:t>multiple</w:t>
              </w:r>
            </w:ins>
            <w:r>
              <w:rPr>
                <w:rFonts w:eastAsia="Times New Roman"/>
                <w:lang w:val="en-US"/>
              </w:rPr>
              <w:t xml:space="preserve"> representations, in multiple languages, and for </w:t>
            </w:r>
            <w:del w:id="29" w:author="Miller,Michelle M" w:date="2015-09-10T08:16:00Z">
              <w:r w:rsidDel="001D57CB">
                <w:rPr>
                  <w:rFonts w:eastAsia="Times New Roman"/>
                  <w:lang w:val="en-US"/>
                </w:rPr>
                <w:delText>mltiple</w:delText>
              </w:r>
            </w:del>
            <w:ins w:id="30" w:author="Miller,Michelle M" w:date="2015-09-10T08:16:00Z">
              <w:r w:rsidR="001D57CB">
                <w:rPr>
                  <w:rFonts w:eastAsia="Times New Roman"/>
                  <w:lang w:val="en-US"/>
                </w:rPr>
                <w:t>multiple</w:t>
              </w:r>
            </w:ins>
            <w:r>
              <w:rPr>
                <w:rFonts w:eastAsia="Times New Roman"/>
                <w:lang w:val="en-US"/>
              </w:rPr>
              <w:t xml:space="preserve"> purposes.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ValueSet.codeSystem.concept.designation.language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of the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language this designation is defined for.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the </w:t>
            </w:r>
            <w:del w:id="31" w:author="Miller,Michelle M" w:date="2015-09-10T08:16:00Z">
              <w:r w:rsidDel="001D57CB">
                <w:rPr>
                  <w:rFonts w:eastAsia="Times New Roman"/>
                  <w:lang w:val="en-US"/>
                </w:rPr>
                <w:delText>absense</w:delText>
              </w:r>
            </w:del>
            <w:ins w:id="32" w:author="Miller,Michelle M" w:date="2015-09-10T08:16:00Z">
              <w:r w:rsidR="001D57CB">
                <w:rPr>
                  <w:rFonts w:eastAsia="Times New Roman"/>
                  <w:lang w:val="en-US"/>
                </w:rPr>
                <w:t>absence</w:t>
              </w:r>
            </w:ins>
            <w:r>
              <w:rPr>
                <w:rFonts w:eastAsia="Times New Roman"/>
                <w:lang w:val="en-US"/>
              </w:rPr>
              <w:t xml:space="preserve"> of a language, the resource language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ValueSet.codeSystem.concept.designation.use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33" w:author="Miller,Michelle M" w:date="2015-09-10T19:00:00Z">
              <w:r w:rsidDel="00193BB3">
                <w:rPr>
                  <w:rFonts w:eastAsia="Times New Roman"/>
                  <w:lang w:val="en-US"/>
                </w:rPr>
                <w:delText xml:space="preserve">if </w:delText>
              </w:r>
            </w:del>
            <w:ins w:id="34" w:author="Miller,Michelle M" w:date="2015-09-10T19:00:00Z">
              <w:r w:rsidR="00193BB3">
                <w:rPr>
                  <w:rFonts w:eastAsia="Times New Roman"/>
                  <w:lang w:val="en-US"/>
                </w:rPr>
                <w:t xml:space="preserve">If </w:t>
              </w:r>
            </w:ins>
            <w:r>
              <w:rPr>
                <w:rFonts w:eastAsia="Times New Roman"/>
                <w:lang w:val="en-US"/>
              </w:rPr>
              <w:t>no use is provided, the designation can be assumed to be suitable for general display to a human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Details of how a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193BB3">
            <w:pPr>
              <w:rPr>
                <w:rFonts w:eastAsia="Times New Roman"/>
                <w:lang w:val="en-US"/>
              </w:rPr>
            </w:pPr>
            <w:r>
              <w:rPr>
                <w:rFonts w:eastAsia="Times New Roman"/>
                <w:lang w:val="en-US"/>
              </w:rPr>
              <w:t xml:space="preserve">Child </w:t>
            </w:r>
            <w:del w:id="35" w:author="Miller,Michelle M" w:date="2015-09-10T19:00:00Z">
              <w:r w:rsidDel="00193BB3">
                <w:rPr>
                  <w:rFonts w:eastAsia="Times New Roman"/>
                  <w:lang w:val="en-US"/>
                </w:rPr>
                <w:delText xml:space="preserve">Concepts </w:delText>
              </w:r>
            </w:del>
            <w:ins w:id="36" w:author="Miller,Michelle M" w:date="2015-09-10T19:00:00Z">
              <w:r w:rsidR="00193BB3">
                <w:rPr>
                  <w:rFonts w:eastAsia="Times New Roman"/>
                  <w:lang w:val="en-US"/>
                </w:rPr>
                <w:t xml:space="preserve">concepts </w:t>
              </w:r>
            </w:ins>
            <w:r>
              <w:rPr>
                <w:rFonts w:eastAsia="Times New Roman"/>
                <w:lang w:val="en-US"/>
              </w:rPr>
              <w:t xml:space="preserve">(is-a / contains / </w:t>
            </w:r>
            <w:del w:id="37" w:author="Miller,Michelle M" w:date="2015-09-10T08:16:00Z">
              <w:r w:rsidDel="001D57CB">
                <w:rPr>
                  <w:rFonts w:eastAsia="Times New Roman"/>
                  <w:lang w:val="en-US"/>
                </w:rPr>
                <w:delText>categorises</w:delText>
              </w:r>
            </w:del>
            <w:ins w:id="38" w:author="Miller,Michelle M" w:date="2015-09-10T08:16:00Z">
              <w:r w:rsidR="001D57CB">
                <w:rPr>
                  <w:rFonts w:eastAsia="Times New Roman"/>
                  <w:lang w:val="en-US"/>
                </w:rPr>
                <w:t>categories</w:t>
              </w:r>
            </w:ins>
            <w:r>
              <w:rPr>
                <w:rFonts w:eastAsia="Times New Roman"/>
                <w:lang w:val="en-US"/>
              </w:rPr>
              <w: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193BB3">
            <w:pPr>
              <w:rPr>
                <w:rFonts w:eastAsia="Times New Roman"/>
                <w:lang w:val="en-US"/>
              </w:rPr>
            </w:pPr>
            <w:r>
              <w:rPr>
                <w:rFonts w:eastAsia="Times New Roman"/>
                <w:lang w:val="en-US"/>
              </w:rPr>
              <w:t xml:space="preserve">Child </w:t>
            </w:r>
            <w:del w:id="39" w:author="Miller,Michelle M" w:date="2015-09-10T19:00:00Z">
              <w:r w:rsidDel="00193BB3">
                <w:rPr>
                  <w:rFonts w:eastAsia="Times New Roman"/>
                  <w:lang w:val="en-US"/>
                </w:rPr>
                <w:delText xml:space="preserve">Concepts </w:delText>
              </w:r>
            </w:del>
            <w:ins w:id="40" w:author="Miller,Michelle M" w:date="2015-09-10T19:00:00Z">
              <w:r w:rsidR="00193BB3">
                <w:rPr>
                  <w:rFonts w:eastAsia="Times New Roman"/>
                  <w:lang w:val="en-US"/>
                </w:rPr>
                <w:t xml:space="preserve">concepts </w:t>
              </w:r>
            </w:ins>
            <w:del w:id="41" w:author="Miller,Michelle M" w:date="2015-09-10T19:01:00Z">
              <w:r w:rsidDel="00193BB3">
                <w:rPr>
                  <w:rFonts w:eastAsia="Times New Roman"/>
                  <w:lang w:val="en-US"/>
                </w:rPr>
                <w:delText xml:space="preserve">- </w:delText>
              </w:r>
            </w:del>
            <w:ins w:id="42" w:author="Miller,Michelle M" w:date="2015-09-10T19:01:00Z">
              <w:r w:rsidR="00193BB3">
                <w:rPr>
                  <w:rFonts w:eastAsia="Times New Roman"/>
                  <w:lang w:val="en-US"/>
                </w:rPr>
                <w:t xml:space="preserve">are </w:t>
              </w:r>
            </w:ins>
            <w:r>
              <w:rPr>
                <w:rFonts w:eastAsia="Times New Roman"/>
                <w:lang w:val="en-US"/>
              </w:rPr>
              <w:t xml:space="preserve">a </w:t>
            </w:r>
            <w:del w:id="43" w:author="Miller,Michelle M" w:date="2015-09-10T08:17:00Z">
              <w:r w:rsidDel="001D57CB">
                <w:rPr>
                  <w:rFonts w:eastAsia="Times New Roman"/>
                  <w:lang w:val="en-US"/>
                </w:rPr>
                <w:delText>heirarchy</w:delText>
              </w:r>
            </w:del>
            <w:ins w:id="44" w:author="Miller,Michelle M" w:date="2015-09-10T08:17:00Z">
              <w:r w:rsidR="001D57CB">
                <w:rPr>
                  <w:rFonts w:eastAsia="Times New Roman"/>
                  <w:lang w:val="en-US"/>
                </w:rPr>
                <w:t>hierarchy</w:t>
              </w:r>
            </w:ins>
            <w:r>
              <w:rPr>
                <w:rFonts w:eastAsia="Times New Roman"/>
                <w:lang w:val="en-US"/>
              </w:rPr>
              <w:t xml:space="preserve"> of concepts. The nature of the relationships </w:t>
            </w:r>
            <w:del w:id="45" w:author="Miller,Michelle M" w:date="2015-09-10T19:01:00Z">
              <w:r w:rsidDel="00193BB3">
                <w:rPr>
                  <w:rFonts w:eastAsia="Times New Roman"/>
                  <w:lang w:val="en-US"/>
                </w:rPr>
                <w:delText xml:space="preserve">is </w:delText>
              </w:r>
            </w:del>
            <w:ins w:id="46" w:author="Miller,Michelle M" w:date="2015-09-10T19:01:00Z">
              <w:r w:rsidR="00193BB3">
                <w:rPr>
                  <w:rFonts w:eastAsia="Times New Roman"/>
                  <w:lang w:val="en-US"/>
                </w:rPr>
                <w:t xml:space="preserve">are </w:t>
              </w:r>
            </w:ins>
            <w:r>
              <w:rPr>
                <w:rFonts w:eastAsia="Times New Roman"/>
                <w:lang w:val="en-US"/>
              </w:rPr>
              <w:t xml:space="preserve">variable (is-a / contains / </w:t>
            </w:r>
            <w:del w:id="47" w:author="Miller,Michelle M" w:date="2015-09-10T08:17:00Z">
              <w:r w:rsidDel="001D57CB">
                <w:rPr>
                  <w:rFonts w:eastAsia="Times New Roman"/>
                  <w:lang w:val="en-US"/>
                </w:rPr>
                <w:delText>categorises</w:delText>
              </w:r>
            </w:del>
            <w:ins w:id="48" w:author="Miller,Michelle M" w:date="2015-09-10T08:17:00Z">
              <w:r w:rsidR="001D57CB">
                <w:rPr>
                  <w:rFonts w:eastAsia="Times New Roman"/>
                  <w:lang w:val="en-US"/>
                </w:rPr>
                <w:t>categories</w:t>
              </w:r>
            </w:ins>
            <w:r>
              <w:rPr>
                <w:rFonts w:eastAsia="Times New Roman"/>
                <w:lang w:val="en-US"/>
              </w:rPr>
              <w:t xml:space="preserve">) and can only be determined by examining the definitions of the concepts.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value set includes codes from elsewhere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criteria that provide the content </w:t>
            </w:r>
            <w:r>
              <w:rPr>
                <w:rFonts w:eastAsia="Times New Roman"/>
                <w:lang w:val="en-US"/>
              </w:rPr>
              <w:lastRenderedPageBreak/>
              <w:t xml:space="preserve">logical definition of the value set by including or excluding codes from outside this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A value set composition SHALL have an include or an import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ValueSet.compose.import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Import the contents of another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Includes the contents of the referenced value set as a part of the contents of this value set. This is an absolute URI that is a reference to ValueSet.uri.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value set URI is either a logical reference to a defined value set such as a [SNOMED CT reference set</w:t>
            </w:r>
            <w:proofErr w:type="gramStart"/>
            <w:r>
              <w:rPr>
                <w:rFonts w:eastAsia="Times New Roman"/>
                <w:lang w:val="en-US"/>
              </w:rPr>
              <w:t>]{</w:t>
            </w:r>
            <w:proofErr w:type="gramEnd"/>
            <w:r>
              <w:rPr>
                <w:rFonts w:eastAsia="Times New Roman"/>
                <w:lang w:val="en-US"/>
              </w:rPr>
              <w:t>snomedct.html#implicit}, or a direct reference to a value set definition using ValueSet.url. The reference may also not reference a</w:t>
            </w:r>
            <w:ins w:id="49" w:author="Miller,Michelle M" w:date="2015-09-10T19:02:00Z">
              <w:r w:rsidR="00193BB3">
                <w:rPr>
                  <w:rFonts w:eastAsia="Times New Roman"/>
                  <w:lang w:val="en-US"/>
                </w:rPr>
                <w:t>n</w:t>
              </w:r>
            </w:ins>
            <w:r>
              <w:rPr>
                <w:rFonts w:eastAsia="Times New Roman"/>
                <w:lang w:val="en-US"/>
              </w:rPr>
              <w:t xml:space="preserve"> actual FHIR value set resource; in this case, whatever is referenced is an implicit definition of a value set that needs to be clear about how versions are resolved.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are no codes or filters, the entire code system is included. Note that the set of codes </w:t>
            </w:r>
            <w:ins w:id="50" w:author="Miller,Michelle M" w:date="2015-09-10T08:17:00Z">
              <w:r w:rsidR="001D57CB">
                <w:rPr>
                  <w:rFonts w:eastAsia="Times New Roman"/>
                  <w:lang w:val="en-US"/>
                </w:rPr>
                <w:t>t</w:t>
              </w:r>
            </w:ins>
            <w:r>
              <w:rPr>
                <w:rFonts w:eastAsia="Times New Roman"/>
                <w:lang w:val="en-US"/>
              </w:rPr>
              <w:t xml:space="preserve">hat are included may contain abstract codes.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Cannot have both concept and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system the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w:t>
            </w:r>
            <w:ins w:id="51" w:author="Miller,Michelle M" w:date="2015-09-10T19:03:00Z">
              <w:r w:rsidR="00910C19">
                <w:rPr>
                  <w:rFonts w:eastAsia="Times New Roman"/>
                  <w:lang w:val="en-US"/>
                </w:rPr>
                <w:t>,</w:t>
              </w:r>
            </w:ins>
            <w:r>
              <w:rPr>
                <w:rFonts w:eastAsia="Times New Roman"/>
                <w:lang w:val="en-US"/>
              </w:rPr>
              <w:t xml:space="preserve"> which is the code system from which the selected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*Coding.system* for further documentation.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version of the code system referred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code system that the </w:t>
            </w:r>
            <w:r>
              <w:rPr>
                <w:rFonts w:eastAsia="Times New Roman"/>
                <w:lang w:val="en-US"/>
              </w:rPr>
              <w:lastRenderedPageBreak/>
              <w:t>codes are selected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selecting the </w:t>
            </w:r>
            <w:del w:id="52" w:author="Miller,Michelle M" w:date="2015-09-10T08:17:00Z">
              <w:r w:rsidDel="001D57CB">
                <w:rPr>
                  <w:rFonts w:eastAsia="Times New Roman"/>
                  <w:lang w:val="en-US"/>
                </w:rPr>
                <w:delText>descendents</w:delText>
              </w:r>
            </w:del>
            <w:ins w:id="53" w:author="Miller,Michelle M" w:date="2015-09-10T08:17:00Z">
              <w:r w:rsidR="001D57CB">
                <w:rPr>
                  <w:rFonts w:eastAsia="Times New Roman"/>
                  <w:lang w:val="en-US"/>
                </w:rPr>
                <w:t>descendants</w:t>
              </w:r>
            </w:ins>
            <w:r>
              <w:rPr>
                <w:rFonts w:eastAsia="Times New Roman"/>
                <w:lang w:val="en-US"/>
              </w:rPr>
              <w:t xml:space="preserve"> of a concept - they may change between versions. If no version is specified, then the exact contents of the value set may not be known until a context of use binds it to a particular version.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concept defined in the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1D57CB">
            <w:pPr>
              <w:rPr>
                <w:rFonts w:eastAsia="Times New Roman"/>
                <w:lang w:val="en-US"/>
              </w:rPr>
            </w:pPr>
            <w:r>
              <w:rPr>
                <w:rFonts w:eastAsia="Times New Roman"/>
                <w:lang w:val="en-US"/>
              </w:rPr>
              <w:t xml:space="preserve">The list of concepts is considered ordered, though the order may not have any particular significance. Typically, the order </w:t>
            </w:r>
            <w:del w:id="54" w:author="Miller,Michelle M" w:date="2015-09-10T08:18:00Z">
              <w:r w:rsidDel="001D57CB">
                <w:rPr>
                  <w:rFonts w:eastAsia="Times New Roman"/>
                  <w:lang w:val="en-US"/>
                </w:rPr>
                <w:delText xml:space="preserve">an </w:delText>
              </w:r>
            </w:del>
            <w:ins w:id="55" w:author="Miller,Michelle M" w:date="2015-09-10T08:18:00Z">
              <w:r w:rsidR="001D57CB">
                <w:rPr>
                  <w:rFonts w:eastAsia="Times New Roman"/>
                  <w:lang w:val="en-US"/>
                </w:rPr>
                <w:t xml:space="preserve">of </w:t>
              </w:r>
            </w:ins>
            <w:r>
              <w:rPr>
                <w:rFonts w:eastAsia="Times New Roman"/>
                <w:lang w:val="en-US"/>
              </w:rPr>
              <w:t xml:space="preserve">an expansion follows that defined in </w:t>
            </w:r>
            <w:proofErr w:type="gramStart"/>
            <w:r>
              <w:rPr>
                <w:rFonts w:eastAsia="Times New Roman"/>
                <w:lang w:val="en-US"/>
              </w:rPr>
              <w:t>the compose</w:t>
            </w:r>
            <w:proofErr w:type="gramEnd"/>
            <w:r>
              <w:rPr>
                <w:rFonts w:eastAsia="Times New Roman"/>
                <w:lang w:val="en-US"/>
              </w:rPr>
              <w:t xml:space="preserv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expression from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code for the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Expressions are allowed if defined by the underlying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Test to display for this code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text to display to the user for this concept in the context of this value</w:t>
            </w:r>
            <w:ins w:id="56" w:author="Miller,Michelle M" w:date="2015-09-10T08:18:00Z">
              <w:r w:rsidR="001D57CB">
                <w:rPr>
                  <w:rFonts w:eastAsia="Times New Roman"/>
                  <w:lang w:val="en-US"/>
                </w:rPr>
                <w:t xml:space="preserve"> </w:t>
              </w:r>
            </w:ins>
            <w:r>
              <w:rPr>
                <w:rFonts w:eastAsia="Times New Roman"/>
                <w:lang w:val="en-US"/>
              </w:rPr>
              <w:t xml:space="preserve">set. If no display is provided, then applications using the value set use the display specified for the code by the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value</w:t>
            </w:r>
            <w:ins w:id="57" w:author="Miller,Michelle M" w:date="2015-09-10T08:18:00Z">
              <w:r w:rsidR="001D57CB">
                <w:rPr>
                  <w:rFonts w:eastAsia="Times New Roman"/>
                  <w:lang w:val="en-US"/>
                </w:rPr>
                <w:t xml:space="preserve"> </w:t>
              </w:r>
            </w:ins>
            <w:r>
              <w:rPr>
                <w:rFonts w:eastAsia="Times New Roman"/>
                <w:lang w:val="en-US"/>
              </w:rPr>
              <w:t>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this concept when used in this value set - other languages, aliases, specialized purposes, </w:t>
            </w:r>
            <w:r>
              <w:rPr>
                <w:rFonts w:eastAsia="Times New Roman"/>
                <w:lang w:val="en-US"/>
              </w:rPr>
              <w:lastRenderedPageBreak/>
              <w:t xml:space="preserve">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ValueSet.compose.include.filter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 codes/concepts by their properties (including relationships)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Selecting codes by specifying filters based on properties is only possible where the underlying code system defines appropriate properties. Note that in some cases, the underlying code system defines the logical concepts but not the literal codes for the concepts. In such cases, the literal definitions may be provided by a third party.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ValueSet.compose.include.filter.property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property defined by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property defined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ValueSet.compose.include.filter.op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the filter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a property based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from the system, or regex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31F8C">
            <w:pPr>
              <w:rPr>
                <w:rFonts w:eastAsia="Times New Roman"/>
                <w:lang w:val="en-US"/>
              </w:rPr>
            </w:pPr>
            <w:r>
              <w:rPr>
                <w:rFonts w:eastAsia="Times New Roman"/>
                <w:lang w:val="en-US"/>
              </w:rPr>
              <w:t>The match value may be either a code defined by the system</w:t>
            </w:r>
            <w:del w:id="58" w:author="Miller,Michelle M" w:date="2015-09-10T19:07:00Z">
              <w:r w:rsidDel="00F31F8C">
                <w:rPr>
                  <w:rFonts w:eastAsia="Times New Roman"/>
                  <w:lang w:val="en-US"/>
                </w:rPr>
                <w:delText>,</w:delText>
              </w:r>
            </w:del>
            <w:r>
              <w:rPr>
                <w:rFonts w:eastAsia="Times New Roman"/>
                <w:lang w:val="en-US"/>
              </w:rPr>
              <w:t xml:space="preserve"> or a string value</w:t>
            </w:r>
            <w:ins w:id="59" w:author="Miller,Michelle M" w:date="2015-09-10T19:08:00Z">
              <w:r w:rsidR="00F31F8C">
                <w:rPr>
                  <w:rFonts w:eastAsia="Times New Roman"/>
                  <w:lang w:val="en-US"/>
                </w:rPr>
                <w:t>,</w:t>
              </w:r>
            </w:ins>
            <w:r>
              <w:rPr>
                <w:rFonts w:eastAsia="Times New Roman"/>
                <w:lang w:val="en-US"/>
              </w:rPr>
              <w:t xml:space="preserve"> which is </w:t>
            </w:r>
            <w:del w:id="60" w:author="Miller,Michelle M" w:date="2015-09-10T19:10:00Z">
              <w:r w:rsidDel="00F31F8C">
                <w:rPr>
                  <w:rFonts w:eastAsia="Times New Roman"/>
                  <w:lang w:val="en-US"/>
                </w:rPr>
                <w:delText xml:space="preserve">used </w:delText>
              </w:r>
            </w:del>
            <w:r>
              <w:rPr>
                <w:rFonts w:eastAsia="Times New Roman"/>
                <w:lang w:val="en-US"/>
              </w:rPr>
              <w:t xml:space="preserve">a regex match on the literal string of the property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regex matching with care - full regex matching on every SNOMED CT term is prohibitive, for example.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ValueSet.compose.exclude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exclude codes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Exclude one or more codes from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to selectively exclude codes that were included by subsumption </w:t>
            </w:r>
            <w:r>
              <w:rPr>
                <w:rFonts w:eastAsia="Times New Roman"/>
                <w:lang w:val="en-US"/>
              </w:rPr>
              <w:lastRenderedPageBreak/>
              <w:t xml:space="preserve">in the inclusions. Any display names specified for the codes are ignored.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ValueSet.expansion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Used when the value set is "expanded"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Expansion is performed to produce a collection of codes that are ready to use for data entry or validation.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Uniquely identifies this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uniquely identifies this expansion of the value</w:t>
            </w:r>
            <w:ins w:id="61" w:author="Miller,Michelle M" w:date="2015-09-10T08:19:00Z">
              <w:r w:rsidR="001D57CB">
                <w:rPr>
                  <w:rFonts w:eastAsia="Times New Roman"/>
                  <w:lang w:val="en-US"/>
                </w:rPr>
                <w:t xml:space="preserve"> </w:t>
              </w:r>
            </w:ins>
            <w:r>
              <w:rPr>
                <w:rFonts w:eastAsia="Times New Roman"/>
                <w:lang w:val="en-US"/>
              </w:rPr>
              <w:t xml:space="preserve">set. Systems may re-use the same identifier as long as the expansion and the definition remain the same, but are not required to do so.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uri is a UUID (e.g. urn</w:t>
            </w:r>
            <w:proofErr w:type="gramStart"/>
            <w:r>
              <w:rPr>
                <w:rFonts w:eastAsia="Times New Roman"/>
                <w:lang w:val="en-US"/>
              </w:rPr>
              <w:t>:uuid:8230ff20</w:t>
            </w:r>
            <w:proofErr w:type="gramEnd"/>
            <w:r>
              <w:rPr>
                <w:rFonts w:eastAsia="Times New Roman"/>
                <w:lang w:val="en-US"/>
              </w:rPr>
              <w:t>-c97a-4167-a59d-dc2cb9df16dd).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ValueSet.expansion.timestamp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value</w:t>
            </w:r>
            <w:ins w:id="62" w:author="Miller,Michelle M" w:date="2015-09-10T08:19:00Z">
              <w:r w:rsidR="001D57CB">
                <w:rPr>
                  <w:rFonts w:eastAsia="Times New Roman"/>
                  <w:lang w:val="en-US"/>
                </w:rPr>
                <w:t xml:space="preserve"> </w:t>
              </w:r>
            </w:ins>
            <w:r>
              <w:rPr>
                <w:rFonts w:eastAsia="Times New Roman"/>
                <w:lang w:val="en-US"/>
              </w:rPr>
              <w:t>set expansion happened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expansion was produced by the expanding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986E9E">
            <w:pPr>
              <w:rPr>
                <w:rFonts w:eastAsia="Times New Roman"/>
                <w:lang w:val="en-US"/>
              </w:rPr>
            </w:pPr>
            <w:r>
              <w:rPr>
                <w:rFonts w:eastAsia="Times New Roman"/>
                <w:lang w:val="en-US"/>
              </w:rPr>
              <w:t xml:space="preserve">This SHOULD </w:t>
            </w:r>
            <w:del w:id="63" w:author="Miller,Michelle M" w:date="2015-09-10T19:15:00Z">
              <w:r w:rsidDel="00986E9E">
                <w:rPr>
                  <w:rFonts w:eastAsia="Times New Roman"/>
                  <w:lang w:val="en-US"/>
                </w:rPr>
                <w:delText xml:space="preserve">have </w:delText>
              </w:r>
            </w:del>
            <w:r>
              <w:rPr>
                <w:rFonts w:eastAsia="Times New Roman"/>
                <w:lang w:val="en-US"/>
              </w:rPr>
              <w:t xml:space="preserve">be a fully populated instant, but in some circumstances, value sets are expanded by hand, </w:t>
            </w:r>
            <w:del w:id="64" w:author="Miller,Michelle M" w:date="2015-09-10T19:16:00Z">
              <w:r w:rsidDel="00986E9E">
                <w:rPr>
                  <w:rFonts w:eastAsia="Times New Roman"/>
                  <w:lang w:val="en-US"/>
                </w:rPr>
                <w:delText xml:space="preserve">of </w:delText>
              </w:r>
            </w:del>
            <w:ins w:id="65" w:author="Miller,Michelle M" w:date="2015-09-10T19:16:00Z">
              <w:r w:rsidR="00986E9E">
                <w:rPr>
                  <w:rFonts w:eastAsia="Times New Roman"/>
                  <w:lang w:val="en-US"/>
                </w:rPr>
                <w:t>and</w:t>
              </w:r>
              <w:r w:rsidR="00986E9E">
                <w:rPr>
                  <w:rFonts w:eastAsia="Times New Roman"/>
                  <w:lang w:val="en-US"/>
                </w:rPr>
                <w:t xml:space="preserve"> </w:t>
              </w:r>
            </w:ins>
            <w:r>
              <w:rPr>
                <w:rFonts w:eastAsia="Times New Roman"/>
                <w:lang w:val="en-US"/>
              </w:rPr>
              <w:t xml:space="preserve">the expansion is published without that precision.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ValueSet.expansion.total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number of codes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14098">
            <w:pPr>
              <w:rPr>
                <w:rFonts w:eastAsia="Times New Roman"/>
                <w:lang w:val="en-US"/>
              </w:rPr>
            </w:pPr>
            <w:r>
              <w:rPr>
                <w:rFonts w:eastAsia="Times New Roman"/>
                <w:lang w:val="en-US"/>
              </w:rPr>
              <w:t xml:space="preserve">The total </w:t>
            </w:r>
            <w:del w:id="66" w:author="Miller,Michelle M" w:date="2015-09-10T08:20:00Z">
              <w:r w:rsidDel="00D14098">
                <w:rPr>
                  <w:rFonts w:eastAsia="Times New Roman"/>
                  <w:lang w:val="en-US"/>
                </w:rPr>
                <w:delText xml:space="preserve">nober </w:delText>
              </w:r>
            </w:del>
            <w:ins w:id="67" w:author="Miller,Michelle M" w:date="2015-09-10T08:20:00Z">
              <w:r w:rsidR="00D14098">
                <w:rPr>
                  <w:rFonts w:eastAsia="Times New Roman"/>
                  <w:lang w:val="en-US"/>
                </w:rPr>
                <w:t xml:space="preserve">number </w:t>
              </w:r>
            </w:ins>
            <w:r>
              <w:rPr>
                <w:rFonts w:eastAsia="Times New Roman"/>
                <w:lang w:val="en-US"/>
              </w:rPr>
              <w:t xml:space="preserve">of concepts in the expansion. If the number of concept nodes in this resource is less than the stated number, then the server can return more using the offset parameter.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Paging only applies to flat expansions.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ValueSet.expansion.offset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Offset at which this resource starts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paging is being used, the offset at which </w:t>
            </w:r>
            <w:r>
              <w:rPr>
                <w:rFonts w:eastAsia="Times New Roman"/>
                <w:lang w:val="en-US"/>
              </w:rPr>
              <w:lastRenderedPageBreak/>
              <w:t xml:space="preserve">this resource starts - e.g. this resource is a partial view into the expansion. If paging is not being used, this element SHALL not be present.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Paging is not being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 that controlled the expansion process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86E9E">
            <w:pPr>
              <w:rPr>
                <w:rFonts w:eastAsia="Times New Roman"/>
                <w:lang w:val="en-US"/>
              </w:rPr>
            </w:pPr>
            <w:r>
              <w:rPr>
                <w:rFonts w:eastAsia="Times New Roman"/>
                <w:lang w:val="en-US"/>
              </w:rPr>
              <w:t xml:space="preserve">A </w:t>
            </w:r>
            <w:del w:id="68" w:author="Miller,Michelle M" w:date="2015-09-10T19:17:00Z">
              <w:r w:rsidDel="00986E9E">
                <w:rPr>
                  <w:rFonts w:eastAsia="Times New Roman"/>
                  <w:lang w:val="en-US"/>
                </w:rPr>
                <w:delText xml:space="preserve">Parameter </w:delText>
              </w:r>
            </w:del>
            <w:ins w:id="69" w:author="Miller,Michelle M" w:date="2015-09-10T19:17:00Z">
              <w:r w:rsidR="00986E9E">
                <w:rPr>
                  <w:rFonts w:eastAsia="Times New Roman"/>
                  <w:lang w:val="en-US"/>
                </w:rPr>
                <w:t>p</w:t>
              </w:r>
              <w:r w:rsidR="00986E9E">
                <w:rPr>
                  <w:rFonts w:eastAsia="Times New Roman"/>
                  <w:lang w:val="en-US"/>
                </w:rPr>
                <w:t xml:space="preserve">arameter </w:t>
              </w:r>
            </w:ins>
            <w:r>
              <w:rPr>
                <w:rFonts w:eastAsia="Times New Roman"/>
                <w:lang w:val="en-US"/>
              </w:rPr>
              <w:t>that controlled the expansion process. These parameters may be used by users of expanded value sets to check whether the expansion is suitable for a particular purpose</w:t>
            </w:r>
            <w:del w:id="70" w:author="Miller,Michelle M" w:date="2015-09-10T19:17:00Z">
              <w:r w:rsidDel="00986E9E">
                <w:rPr>
                  <w:rFonts w:eastAsia="Times New Roman"/>
                  <w:lang w:val="en-US"/>
                </w:rPr>
                <w:delText>,</w:delText>
              </w:r>
            </w:del>
            <w:r>
              <w:rPr>
                <w:rFonts w:eastAsia="Times New Roman"/>
                <w:lang w:val="en-US"/>
              </w:rPr>
              <w:t xml:space="preserve"> or to pick the correct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8E6CCE">
            <w:pPr>
              <w:rPr>
                <w:rFonts w:eastAsia="Times New Roman"/>
                <w:lang w:val="en-US"/>
              </w:rPr>
            </w:pPr>
            <w:r>
              <w:rPr>
                <w:rFonts w:eastAsia="Times New Roman"/>
                <w:lang w:val="en-US"/>
              </w:rPr>
              <w:t xml:space="preserve">The server decides which parameters to include here, but </w:t>
            </w:r>
            <w:del w:id="71" w:author="Miller,Michelle M" w:date="2015-09-10T19:17:00Z">
              <w:r w:rsidDel="008E6CCE">
                <w:rPr>
                  <w:rFonts w:eastAsia="Times New Roman"/>
                  <w:lang w:val="en-US"/>
                </w:rPr>
                <w:delText xml:space="preserve">as </w:delText>
              </w:r>
            </w:del>
            <w:ins w:id="72" w:author="Miller,Michelle M" w:date="2015-09-10T19:17:00Z">
              <w:r w:rsidR="008E6CCE">
                <w:rPr>
                  <w:rFonts w:eastAsia="Times New Roman"/>
                  <w:lang w:val="en-US"/>
                </w:rPr>
                <w:t>a</w:t>
              </w:r>
              <w:r w:rsidR="008E6CCE">
                <w:rPr>
                  <w:rFonts w:eastAsia="Times New Roman"/>
                  <w:lang w:val="en-US"/>
                </w:rPr>
                <w:t>t</w:t>
              </w:r>
              <w:r w:rsidR="008E6CCE">
                <w:rPr>
                  <w:rFonts w:eastAsia="Times New Roman"/>
                  <w:lang w:val="en-US"/>
                </w:rPr>
                <w:t xml:space="preserve"> </w:t>
              </w:r>
            </w:ins>
            <w:r>
              <w:rPr>
                <w:rFonts w:eastAsia="Times New Roman"/>
                <w:lang w:val="en-US"/>
              </w:rPr>
              <w:t xml:space="preserve">a minimum, the list SHOULD include the date, filter, and profile parameters passed to the $expand operation (if any).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Name as assigned by </w:t>
            </w:r>
            <w:ins w:id="73" w:author="Miller,Michelle M" w:date="2015-09-10T19:18:00Z">
              <w:r w:rsidR="008E6CCE">
                <w:rPr>
                  <w:rFonts w:eastAsia="Times New Roman"/>
                  <w:lang w:val="en-US"/>
                </w:rPr>
                <w:t xml:space="preserve">the </w:t>
              </w:r>
            </w:ins>
            <w:r>
              <w:rPr>
                <w:rFonts w:eastAsia="Times New Roman"/>
                <w:lang w:val="en-US"/>
              </w:rPr>
              <w:t>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names are assigned at the discretion of the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ValueSet.expansion.parameter.value[x]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named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in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are contained in the value set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 code or a display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code if not abstract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system if a code is present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value for the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An absolute URI</w:t>
            </w:r>
            <w:ins w:id="74" w:author="Miller,Michelle M" w:date="2015-09-10T19:18:00Z">
              <w:r w:rsidR="008E6CCE">
                <w:rPr>
                  <w:rFonts w:eastAsia="Times New Roman"/>
                  <w:lang w:val="en-US"/>
                </w:rPr>
                <w:t>,</w:t>
              </w:r>
            </w:ins>
            <w:bookmarkStart w:id="75" w:name="_GoBack"/>
            <w:bookmarkEnd w:id="75"/>
            <w:r>
              <w:rPr>
                <w:rFonts w:eastAsia="Times New Roman"/>
                <w:lang w:val="en-US"/>
              </w:rPr>
              <w:t xml:space="preserve"> which is the code system in which the code for this item in the expansion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user cannot select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shouldn't be understood to exclude its use for searchi</w:t>
            </w:r>
            <w:ins w:id="76" w:author="Miller,Michelle M" w:date="2015-09-10T08:20:00Z">
              <w:r w:rsidR="00D14098">
                <w:rPr>
                  <w:rFonts w:eastAsia="Times New Roman"/>
                  <w:lang w:val="en-US"/>
                </w:rPr>
                <w:t>n</w:t>
              </w:r>
            </w:ins>
            <w:r>
              <w:rPr>
                <w:rFonts w:eastAsia="Times New Roman"/>
                <w:lang w:val="en-US"/>
              </w:rPr>
              <w:t>g (e</w:t>
            </w:r>
            <w:proofErr w:type="gramStart"/>
            <w:r>
              <w:rPr>
                <w:rFonts w:eastAsia="Times New Roman"/>
                <w:lang w:val="en-US"/>
              </w:rPr>
              <w:t>.</w:t>
            </w:r>
            <w:proofErr w:type="gramEnd"/>
            <w:del w:id="77" w:author="Miller,Michelle M" w:date="2015-09-10T08:20:00Z">
              <w:r w:rsidDel="00D14098">
                <w:rPr>
                  <w:rFonts w:eastAsia="Times New Roman"/>
                  <w:lang w:val="en-US"/>
                </w:rPr>
                <w:delText>.</w:delText>
              </w:r>
            </w:del>
            <w:r>
              <w:rPr>
                <w:rFonts w:eastAsia="Times New Roman"/>
                <w:lang w:val="en-US"/>
              </w:rPr>
              <w:t>g</w:t>
            </w:r>
            <w:ins w:id="78" w:author="Miller,Michelle M" w:date="2015-09-10T08:20:00Z">
              <w:r w:rsidR="00D14098">
                <w:rPr>
                  <w:rFonts w:eastAsia="Times New Roman"/>
                  <w:lang w:val="en-US"/>
                </w:rPr>
                <w:t>.</w:t>
              </w:r>
            </w:ins>
            <w:r>
              <w:rPr>
                <w:rFonts w:eastAsia="Times New Roman"/>
                <w:lang w:val="en-US"/>
              </w:rPr>
              <w:t xml:space="preserve"> by subsumption testing). The client should know whether it is appropriate for the user to select an abstract code or not.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in which this code / display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exact value of the version string is specified by the system from which the code is derived.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14098">
            <w:pPr>
              <w:rPr>
                <w:rFonts w:eastAsia="Times New Roman"/>
                <w:lang w:val="en-US"/>
              </w:rPr>
            </w:pPr>
            <w:r>
              <w:rPr>
                <w:rFonts w:eastAsia="Times New Roman"/>
                <w:lang w:val="en-US"/>
              </w:rPr>
              <w:t xml:space="preserve">Code - if blank, this is not a </w:t>
            </w:r>
            <w:del w:id="79" w:author="Miller,Michelle M" w:date="2015-09-10T08:20:00Z">
              <w:r w:rsidDel="00D14098">
                <w:rPr>
                  <w:rFonts w:eastAsia="Times New Roman"/>
                  <w:lang w:val="en-US"/>
                </w:rPr>
                <w:delText xml:space="preserve">choosable </w:delText>
              </w:r>
            </w:del>
            <w:ins w:id="80" w:author="Miller,Michelle M" w:date="2015-09-10T08:20:00Z">
              <w:r w:rsidR="00D14098">
                <w:rPr>
                  <w:rFonts w:eastAsia="Times New Roman"/>
                  <w:lang w:val="en-US"/>
                </w:rPr>
                <w:t xml:space="preserve">selectable </w:t>
              </w:r>
            </w:ins>
            <w:r>
              <w:rPr>
                <w:rFonts w:eastAsia="Times New Roman"/>
                <w:lang w:val="en-US"/>
              </w:rPr>
              <w:t>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code for this item in the expansion </w:t>
            </w:r>
            <w:del w:id="81" w:author="Miller,Michelle M" w:date="2015-09-10T08:20:00Z">
              <w:r w:rsidDel="00D14098">
                <w:rPr>
                  <w:rFonts w:eastAsia="Times New Roman"/>
                  <w:lang w:val="en-US"/>
                </w:rPr>
                <w:delText>heirarchy</w:delText>
              </w:r>
            </w:del>
            <w:ins w:id="82" w:author="Miller,Michelle M" w:date="2015-09-10T08:20:00Z">
              <w:r w:rsidR="00D14098">
                <w:rPr>
                  <w:rFonts w:eastAsia="Times New Roman"/>
                  <w:lang w:val="en-US"/>
                </w:rPr>
                <w:t>hierarchy</w:t>
              </w:r>
            </w:ins>
            <w:r>
              <w:rPr>
                <w:rFonts w:eastAsia="Times New Roman"/>
                <w:lang w:val="en-US"/>
              </w:rPr>
              <w:t xml:space="preserve">. If this code is missing the entry in the </w:t>
            </w:r>
            <w:del w:id="83" w:author="Miller,Michelle M" w:date="2015-09-10T08:20:00Z">
              <w:r w:rsidDel="00D14098">
                <w:rPr>
                  <w:rFonts w:eastAsia="Times New Roman"/>
                  <w:lang w:val="en-US"/>
                </w:rPr>
                <w:delText>heirarchy</w:delText>
              </w:r>
            </w:del>
            <w:ins w:id="84" w:author="Miller,Michelle M" w:date="2015-09-10T08:20:00Z">
              <w:r w:rsidR="00D14098">
                <w:rPr>
                  <w:rFonts w:eastAsia="Times New Roman"/>
                  <w:lang w:val="en-US"/>
                </w:rPr>
                <w:t>hierarchy</w:t>
              </w:r>
            </w:ins>
            <w:r>
              <w:rPr>
                <w:rFonts w:eastAsia="Times New Roman"/>
                <w:lang w:val="en-US"/>
              </w:rPr>
              <w:t xml:space="preserve"> is a place holder (abstract) and doesn't represent a valid code in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display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display for this item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contained under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Other codes and entries contained under this entry in the </w:t>
            </w:r>
            <w:del w:id="85" w:author="Miller,Michelle M" w:date="2015-09-10T08:20:00Z">
              <w:r w:rsidDel="00D14098">
                <w:rPr>
                  <w:rFonts w:eastAsia="Times New Roman"/>
                  <w:lang w:val="en-US"/>
                </w:rPr>
                <w:delText>heirarchy</w:delText>
              </w:r>
            </w:del>
            <w:ins w:id="86" w:author="Miller,Michelle M" w:date="2015-09-10T08:20:00Z">
              <w:r w:rsidR="00D14098">
                <w:rPr>
                  <w:rFonts w:eastAsia="Times New Roman"/>
                  <w:lang w:val="en-US"/>
                </w:rPr>
                <w:t>hierarchy</w:t>
              </w:r>
            </w:ins>
            <w:r>
              <w:rPr>
                <w:rFonts w:eastAsia="Times New Roman"/>
                <w:lang w:val="en-US"/>
              </w:rPr>
              <w: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expansion uses this element, there is no implication about the logical </w:t>
            </w:r>
            <w:r>
              <w:rPr>
                <w:rFonts w:eastAsia="Times New Roman"/>
                <w:lang w:val="en-US"/>
              </w:rPr>
              <w:lastRenderedPageBreak/>
              <w:t xml:space="preserve">relationship between them, and the structure cannot be used for logical inferencing. The structure exists to provide navigational assistance for helping human users to locate codes in the expansion. </w:t>
            </w:r>
          </w:p>
        </w:tc>
      </w:tr>
    </w:tbl>
    <w:p w:rsidR="008D6FB8" w:rsidRDefault="008D6FB8">
      <w:pPr>
        <w:divId w:val="1396539379"/>
        <w:rPr>
          <w:rFonts w:eastAsia="Times New Roman"/>
        </w:rPr>
      </w:pPr>
    </w:p>
    <w:sectPr w:rsidR="008D6FB8" w:rsidSect="00D6792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DE5" w:rsidRDefault="00F67DE5" w:rsidP="00DE4CAF">
      <w:r>
        <w:separator/>
      </w:r>
    </w:p>
  </w:endnote>
  <w:endnote w:type="continuationSeparator" w:id="0">
    <w:p w:rsidR="00F67DE5" w:rsidRDefault="00F67DE5" w:rsidP="00DE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0"/>
      <w:docPartObj>
        <w:docPartGallery w:val="Page Numbers (Bottom of Page)"/>
        <w:docPartUnique/>
      </w:docPartObj>
    </w:sdtPr>
    <w:sdtContent>
      <w:p w:rsidR="00910C19" w:rsidRDefault="00910C19">
        <w:pPr>
          <w:pStyle w:val="Footer"/>
          <w:jc w:val="right"/>
        </w:pPr>
        <w:r>
          <w:fldChar w:fldCharType="begin"/>
        </w:r>
        <w:r>
          <w:instrText xml:space="preserve"> PAGE   \* MERGEFORMAT </w:instrText>
        </w:r>
        <w:r>
          <w:fldChar w:fldCharType="separate"/>
        </w:r>
        <w:r w:rsidR="008E6CCE">
          <w:rPr>
            <w:noProof/>
          </w:rPr>
          <w:t>409</w:t>
        </w:r>
        <w:r>
          <w:rPr>
            <w:noProof/>
          </w:rPr>
          <w:fldChar w:fldCharType="end"/>
        </w:r>
      </w:p>
    </w:sdtContent>
  </w:sdt>
  <w:p w:rsidR="00910C19" w:rsidRDefault="00910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DE5" w:rsidRDefault="00F67DE5" w:rsidP="00DE4CAF">
      <w:r>
        <w:separator/>
      </w:r>
    </w:p>
  </w:footnote>
  <w:footnote w:type="continuationSeparator" w:id="0">
    <w:p w:rsidR="00F67DE5" w:rsidRDefault="00F67DE5" w:rsidP="00DE4C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E4CAF"/>
    <w:rsid w:val="00086338"/>
    <w:rsid w:val="00193BB3"/>
    <w:rsid w:val="001D57CB"/>
    <w:rsid w:val="002B68B9"/>
    <w:rsid w:val="00660AEE"/>
    <w:rsid w:val="008D69ED"/>
    <w:rsid w:val="008D6FB8"/>
    <w:rsid w:val="008E6CCE"/>
    <w:rsid w:val="00910C19"/>
    <w:rsid w:val="00986E9E"/>
    <w:rsid w:val="00A612FF"/>
    <w:rsid w:val="00C51536"/>
    <w:rsid w:val="00D14098"/>
    <w:rsid w:val="00D67926"/>
    <w:rsid w:val="00DC2C59"/>
    <w:rsid w:val="00DE4CAF"/>
    <w:rsid w:val="00F31F8C"/>
    <w:rsid w:val="00F67D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26"/>
    <w:rPr>
      <w:rFonts w:eastAsiaTheme="minorEastAsia"/>
      <w:sz w:val="24"/>
      <w:szCs w:val="24"/>
    </w:rPr>
  </w:style>
  <w:style w:type="paragraph" w:styleId="Heading1">
    <w:name w:val="heading 1"/>
    <w:basedOn w:val="Normal"/>
    <w:link w:val="Heading1Char"/>
    <w:uiPriority w:val="9"/>
    <w:qFormat/>
    <w:rsid w:val="00D679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79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79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E4CAF"/>
    <w:pPr>
      <w:tabs>
        <w:tab w:val="center" w:pos="4680"/>
        <w:tab w:val="right" w:pos="9360"/>
      </w:tabs>
    </w:pPr>
  </w:style>
  <w:style w:type="character" w:customStyle="1" w:styleId="HeaderChar">
    <w:name w:val="Header Char"/>
    <w:basedOn w:val="DefaultParagraphFont"/>
    <w:link w:val="Header"/>
    <w:uiPriority w:val="99"/>
    <w:semiHidden/>
    <w:rsid w:val="00DE4CAF"/>
    <w:rPr>
      <w:rFonts w:eastAsiaTheme="minorEastAsia"/>
      <w:sz w:val="24"/>
      <w:szCs w:val="24"/>
    </w:rPr>
  </w:style>
  <w:style w:type="paragraph" w:styleId="Footer">
    <w:name w:val="footer"/>
    <w:basedOn w:val="Normal"/>
    <w:link w:val="FooterChar"/>
    <w:uiPriority w:val="99"/>
    <w:unhideWhenUsed/>
    <w:rsid w:val="00DE4CAF"/>
    <w:pPr>
      <w:tabs>
        <w:tab w:val="center" w:pos="4680"/>
        <w:tab w:val="right" w:pos="9360"/>
      </w:tabs>
    </w:pPr>
  </w:style>
  <w:style w:type="character" w:customStyle="1" w:styleId="FooterChar">
    <w:name w:val="Footer Char"/>
    <w:basedOn w:val="DefaultParagraphFont"/>
    <w:link w:val="Footer"/>
    <w:uiPriority w:val="99"/>
    <w:rsid w:val="00DE4CAF"/>
    <w:rPr>
      <w:rFonts w:eastAsiaTheme="minorEastAsia"/>
      <w:sz w:val="24"/>
      <w:szCs w:val="24"/>
    </w:rPr>
  </w:style>
  <w:style w:type="paragraph" w:styleId="BalloonText">
    <w:name w:val="Balloon Text"/>
    <w:basedOn w:val="Normal"/>
    <w:link w:val="BalloonTextChar"/>
    <w:uiPriority w:val="99"/>
    <w:semiHidden/>
    <w:unhideWhenUsed/>
    <w:rsid w:val="001D57CB"/>
    <w:rPr>
      <w:rFonts w:ascii="Tahoma" w:hAnsi="Tahoma" w:cs="Tahoma"/>
      <w:sz w:val="16"/>
      <w:szCs w:val="16"/>
    </w:rPr>
  </w:style>
  <w:style w:type="character" w:customStyle="1" w:styleId="BalloonTextChar">
    <w:name w:val="Balloon Text Char"/>
    <w:basedOn w:val="DefaultParagraphFont"/>
    <w:link w:val="BalloonText"/>
    <w:uiPriority w:val="99"/>
    <w:semiHidden/>
    <w:rsid w:val="001D57C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91413">
      <w:marLeft w:val="0"/>
      <w:marRight w:val="0"/>
      <w:marTop w:val="0"/>
      <w:marBottom w:val="0"/>
      <w:divBdr>
        <w:top w:val="none" w:sz="0" w:space="0" w:color="auto"/>
        <w:left w:val="none" w:sz="0" w:space="0" w:color="auto"/>
        <w:bottom w:val="none" w:sz="0" w:space="0" w:color="auto"/>
        <w:right w:val="none" w:sz="0" w:space="0" w:color="auto"/>
      </w:divBdr>
    </w:div>
    <w:div w:id="395520675">
      <w:marLeft w:val="0"/>
      <w:marRight w:val="0"/>
      <w:marTop w:val="0"/>
      <w:marBottom w:val="0"/>
      <w:divBdr>
        <w:top w:val="none" w:sz="0" w:space="0" w:color="auto"/>
        <w:left w:val="none" w:sz="0" w:space="0" w:color="auto"/>
        <w:bottom w:val="none" w:sz="0" w:space="0" w:color="auto"/>
        <w:right w:val="none" w:sz="0" w:space="0" w:color="auto"/>
      </w:divBdr>
    </w:div>
    <w:div w:id="707486012">
      <w:marLeft w:val="0"/>
      <w:marRight w:val="0"/>
      <w:marTop w:val="0"/>
      <w:marBottom w:val="0"/>
      <w:divBdr>
        <w:top w:val="none" w:sz="0" w:space="0" w:color="auto"/>
        <w:left w:val="none" w:sz="0" w:space="0" w:color="auto"/>
        <w:bottom w:val="none" w:sz="0" w:space="0" w:color="auto"/>
        <w:right w:val="none" w:sz="0" w:space="0" w:color="auto"/>
      </w:divBdr>
    </w:div>
    <w:div w:id="738407075">
      <w:marLeft w:val="0"/>
      <w:marRight w:val="0"/>
      <w:marTop w:val="0"/>
      <w:marBottom w:val="0"/>
      <w:divBdr>
        <w:top w:val="none" w:sz="0" w:space="0" w:color="auto"/>
        <w:left w:val="none" w:sz="0" w:space="0" w:color="auto"/>
        <w:bottom w:val="none" w:sz="0" w:space="0" w:color="auto"/>
        <w:right w:val="none" w:sz="0" w:space="0" w:color="auto"/>
      </w:divBdr>
    </w:div>
    <w:div w:id="958990423">
      <w:marLeft w:val="0"/>
      <w:marRight w:val="0"/>
      <w:marTop w:val="0"/>
      <w:marBottom w:val="0"/>
      <w:divBdr>
        <w:top w:val="none" w:sz="0" w:space="0" w:color="auto"/>
        <w:left w:val="none" w:sz="0" w:space="0" w:color="auto"/>
        <w:bottom w:val="none" w:sz="0" w:space="0" w:color="auto"/>
        <w:right w:val="none" w:sz="0" w:space="0" w:color="auto"/>
      </w:divBdr>
    </w:div>
    <w:div w:id="1071193860">
      <w:marLeft w:val="0"/>
      <w:marRight w:val="0"/>
      <w:marTop w:val="0"/>
      <w:marBottom w:val="0"/>
      <w:divBdr>
        <w:top w:val="none" w:sz="0" w:space="0" w:color="auto"/>
        <w:left w:val="none" w:sz="0" w:space="0" w:color="auto"/>
        <w:bottom w:val="none" w:sz="0" w:space="0" w:color="auto"/>
        <w:right w:val="none" w:sz="0" w:space="0" w:color="auto"/>
      </w:divBdr>
    </w:div>
    <w:div w:id="1126195178">
      <w:marLeft w:val="0"/>
      <w:marRight w:val="0"/>
      <w:marTop w:val="0"/>
      <w:marBottom w:val="0"/>
      <w:divBdr>
        <w:top w:val="none" w:sz="0" w:space="0" w:color="auto"/>
        <w:left w:val="none" w:sz="0" w:space="0" w:color="auto"/>
        <w:bottom w:val="none" w:sz="0" w:space="0" w:color="auto"/>
        <w:right w:val="none" w:sz="0" w:space="0" w:color="auto"/>
      </w:divBdr>
    </w:div>
    <w:div w:id="1136604104">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396539379">
      <w:marLeft w:val="0"/>
      <w:marRight w:val="0"/>
      <w:marTop w:val="0"/>
      <w:marBottom w:val="0"/>
      <w:divBdr>
        <w:top w:val="none" w:sz="0" w:space="0" w:color="auto"/>
        <w:left w:val="none" w:sz="0" w:space="0" w:color="auto"/>
        <w:bottom w:val="none" w:sz="0" w:space="0" w:color="auto"/>
        <w:right w:val="none" w:sz="0" w:space="0" w:color="auto"/>
      </w:divBdr>
    </w:div>
    <w:div w:id="1457144063">
      <w:marLeft w:val="0"/>
      <w:marRight w:val="0"/>
      <w:marTop w:val="0"/>
      <w:marBottom w:val="0"/>
      <w:divBdr>
        <w:top w:val="none" w:sz="0" w:space="0" w:color="auto"/>
        <w:left w:val="none" w:sz="0" w:space="0" w:color="auto"/>
        <w:bottom w:val="none" w:sz="0" w:space="0" w:color="auto"/>
        <w:right w:val="none" w:sz="0" w:space="0" w:color="auto"/>
      </w:divBdr>
    </w:div>
    <w:div w:id="1529179779">
      <w:marLeft w:val="0"/>
      <w:marRight w:val="0"/>
      <w:marTop w:val="0"/>
      <w:marBottom w:val="0"/>
      <w:divBdr>
        <w:top w:val="none" w:sz="0" w:space="0" w:color="auto"/>
        <w:left w:val="none" w:sz="0" w:space="0" w:color="auto"/>
        <w:bottom w:val="none" w:sz="0" w:space="0" w:color="auto"/>
        <w:right w:val="none" w:sz="0" w:space="0" w:color="auto"/>
      </w:divBdr>
    </w:div>
    <w:div w:id="1561820924">
      <w:marLeft w:val="0"/>
      <w:marRight w:val="0"/>
      <w:marTop w:val="0"/>
      <w:marBottom w:val="0"/>
      <w:divBdr>
        <w:top w:val="none" w:sz="0" w:space="0" w:color="auto"/>
        <w:left w:val="none" w:sz="0" w:space="0" w:color="auto"/>
        <w:bottom w:val="none" w:sz="0" w:space="0" w:color="auto"/>
        <w:right w:val="none" w:sz="0" w:space="0" w:color="auto"/>
      </w:divBdr>
    </w:div>
    <w:div w:id="1664770817">
      <w:marLeft w:val="0"/>
      <w:marRight w:val="0"/>
      <w:marTop w:val="0"/>
      <w:marBottom w:val="0"/>
      <w:divBdr>
        <w:top w:val="none" w:sz="0" w:space="0" w:color="auto"/>
        <w:left w:val="none" w:sz="0" w:space="0" w:color="auto"/>
        <w:bottom w:val="none" w:sz="0" w:space="0" w:color="auto"/>
        <w:right w:val="none" w:sz="0" w:space="0" w:color="auto"/>
      </w:divBdr>
    </w:div>
    <w:div w:id="18450526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103246</Words>
  <Characters>588508</Characters>
  <Application>Microsoft Office Word</Application>
  <DocSecurity>0</DocSecurity>
  <Lines>4904</Lines>
  <Paragraphs>1380</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690374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Miller,Michelle M</cp:lastModifiedBy>
  <cp:revision>11</cp:revision>
  <cp:lastPrinted>2015-09-01T18:37:00Z</cp:lastPrinted>
  <dcterms:created xsi:type="dcterms:W3CDTF">2015-09-01T18:01:00Z</dcterms:created>
  <dcterms:modified xsi:type="dcterms:W3CDTF">2015-09-11T00:21:00Z</dcterms:modified>
</cp:coreProperties>
</file>