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EEA" w:rsidRDefault="005B11EB">
      <w:pPr>
        <w:pStyle w:val="Heading1"/>
        <w:divId w:val="301279481"/>
        <w:rPr>
          <w:rFonts w:eastAsia="Times New Roman"/>
          <w:lang w:val="en-US"/>
        </w:rPr>
      </w:pPr>
      <w:r>
        <w:rPr>
          <w:rFonts w:eastAsia="Times New Roman"/>
          <w:lang w:val="en-US"/>
        </w:rPr>
        <w:t>ASTM</w:t>
      </w:r>
    </w:p>
    <w:p w:rsidR="00292EEA"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Signature Type Codes (Signature Type Codes)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ASTM Standard, E1762-95(2013) - Standard Guide for Electronic </w:t>
            </w:r>
            <w:del w:id="0" w:author="Steve" w:date="2015-09-06T08:47:00Z">
              <w:r w:rsidDel="0053405A">
                <w:rPr>
                  <w:rFonts w:eastAsia="Times New Roman"/>
                  <w:lang w:val="en-US"/>
                </w:rPr>
                <w:delText>Authenticaiton</w:delText>
              </w:r>
            </w:del>
            <w:ins w:id="1" w:author="Steve" w:date="2015-09-06T08:47:00Z">
              <w:r w:rsidR="0053405A">
                <w:rPr>
                  <w:rFonts w:eastAsia="Times New Roman"/>
                  <w:lang w:val="en-US"/>
                </w:rPr>
                <w:t>Authentication</w:t>
              </w:r>
            </w:ins>
            <w:r>
              <w:rPr>
                <w:rFonts w:eastAsia="Times New Roman"/>
                <w:lang w:val="en-US"/>
              </w:rPr>
              <w:t xml:space="preserve"> of Health Care Information, Copyright by ASTM International, 100 Barr Harbor Drive, West Conshohocken, PA 19428. Copies of this standard are available through the ASTM Web Site at www.astm.org.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Co-Participated: </w:t>
            </w:r>
            <w:r>
              <w:rPr>
                <w:rFonts w:eastAsia="Times New Roman"/>
                <w:lang w:val="en-US"/>
              </w:rPr>
              <w:t>the signature of an individual who is a participant in the health information document but is not an author or co</w:t>
            </w:r>
            <w:ins w:id="2" w:author="Steve" w:date="2015-09-06T08:48:00Z">
              <w:r w:rsidR="0053405A">
                <w:rPr>
                  <w:rFonts w:eastAsia="Times New Roman"/>
                  <w:lang w:val="en-US"/>
                </w:rPr>
                <w:t>-</w:t>
              </w:r>
            </w:ins>
            <w:r>
              <w:rPr>
                <w:rFonts w:eastAsia="Times New Roman"/>
                <w:lang w:val="en-US"/>
              </w:rPr>
              <w:t>author. (Example</w:t>
            </w:r>
            <w:ins w:id="3" w:author="Steve" w:date="2015-09-06T08:48:00Z">
              <w:r w:rsidR="0053405A">
                <w:rPr>
                  <w:rFonts w:eastAsia="Times New Roman"/>
                  <w:lang w:val="en-US"/>
                </w:rPr>
                <w:t>:</w:t>
              </w:r>
            </w:ins>
            <w:r>
              <w:rPr>
                <w:rFonts w:eastAsia="Times New Roman"/>
                <w:lang w:val="en-US"/>
              </w:rPr>
              <w:t xml:space="preserve"> a surgeon who is required by institutional, regulatory, or legal rules to sign an operative report, but who was not involved in the authorship of that report.)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a signature verifying the information contained in a document. (Example</w:t>
            </w:r>
            <w:ins w:id="4" w:author="Steve" w:date="2015-09-06T08:49:00Z">
              <w:r w:rsidR="0053405A">
                <w:rPr>
                  <w:rFonts w:eastAsia="Times New Roman"/>
                  <w:lang w:val="en-US"/>
                </w:rPr>
                <w:t>:</w:t>
              </w:r>
            </w:ins>
            <w:r>
              <w:rPr>
                <w:rFonts w:eastAsia="Times New Roman"/>
                <w:lang w:val="en-US"/>
              </w:rPr>
              <w:t xml:space="preserve"> a physician is required to countersign a verbal order that has previously been recorded in the medical record by a registered nurse who has carried out the verbal order.)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w:t>
            </w:r>
            <w:r>
              <w:rPr>
                <w:rFonts w:eastAsia="Times New Roman"/>
                <w:lang w:val="en-US"/>
              </w:rPr>
              <w:t>a signature validating a health information document for inclusion in the patient record. (Example</w:t>
            </w:r>
            <w:ins w:id="5" w:author="Steve" w:date="2015-09-05T14:21:00Z">
              <w:r w:rsidR="00891F92">
                <w:rPr>
                  <w:rFonts w:eastAsia="Times New Roman"/>
                  <w:lang w:val="en-US"/>
                </w:rPr>
                <w:t>:</w:t>
              </w:r>
            </w:ins>
            <w:r>
              <w:rPr>
                <w:rFonts w:eastAsia="Times New Roman"/>
                <w:lang w:val="en-US"/>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Event-Witness: </w:t>
            </w:r>
            <w:r>
              <w:rPr>
                <w:rFonts w:eastAsia="Times New Roman"/>
                <w:lang w:val="en-US"/>
              </w:rPr>
              <w:t>the signature of a witness to an event. (Example</w:t>
            </w:r>
            <w:ins w:id="6" w:author="Steve" w:date="2015-09-05T14:21:00Z">
              <w:r w:rsidR="00891F92">
                <w:rPr>
                  <w:rFonts w:eastAsia="Times New Roman"/>
                  <w:lang w:val="en-US"/>
                </w:rPr>
                <w:t>:</w:t>
              </w:r>
            </w:ins>
            <w:r>
              <w:rPr>
                <w:rFonts w:eastAsia="Times New Roman"/>
                <w:lang w:val="en-US"/>
              </w:rPr>
              <w:t xml:space="preserve"> the witness has observed a procedure and is attesting to this fact.)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Identity-Witness: </w:t>
            </w:r>
            <w:r>
              <w:rPr>
                <w:rFonts w:eastAsia="Times New Roman"/>
                <w:lang w:val="en-US"/>
              </w:rPr>
              <w:t>the signature of an individual who has witnessed another individual who is known to them signing a document. (Example</w:t>
            </w:r>
            <w:ins w:id="7" w:author="Steve" w:date="2015-09-05T14:20:00Z">
              <w:r w:rsidR="00891F92">
                <w:rPr>
                  <w:rFonts w:eastAsia="Times New Roman"/>
                  <w:lang w:val="en-US"/>
                </w:rPr>
                <w:t>:</w:t>
              </w:r>
            </w:ins>
            <w:r>
              <w:rPr>
                <w:rFonts w:eastAsia="Times New Roman"/>
                <w:lang w:val="en-US"/>
              </w:rPr>
              <w:t xml:space="preserve"> the identity witness is a notary public.)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the signature of a person, device, or algorithm that has reviewed or filtered data for inclusion into the patient record. (</w:t>
            </w:r>
            <w:del w:id="8" w:author="Steve" w:date="2015-09-06T08:51:00Z">
              <w:r w:rsidDel="0053405A">
                <w:rPr>
                  <w:rFonts w:eastAsia="Times New Roman"/>
                  <w:lang w:val="en-US"/>
                </w:rPr>
                <w:delText xml:space="preserve"> </w:delText>
              </w:r>
            </w:del>
            <w:r>
              <w:rPr>
                <w:rFonts w:eastAsia="Times New Roman"/>
                <w:lang w:val="en-US"/>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3405A">
            <w:pPr>
              <w:rPr>
                <w:rFonts w:eastAsia="Times New Roman"/>
                <w:lang w:val="en-US"/>
              </w:rPr>
            </w:pPr>
            <w:r>
              <w:rPr>
                <w:rFonts w:eastAsia="Times New Roman"/>
                <w:b/>
                <w:bCs/>
                <w:lang w:val="en-US"/>
              </w:rPr>
              <w:t xml:space="preserve">Addendum: </w:t>
            </w:r>
            <w:r>
              <w:rPr>
                <w:rFonts w:eastAsia="Times New Roman"/>
                <w:lang w:val="en-US"/>
              </w:rPr>
              <w:t>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w:t>
            </w:r>
            <w:del w:id="9" w:author="Steve" w:date="2015-09-06T08:53:00Z">
              <w:r w:rsidDel="0053405A">
                <w:rPr>
                  <w:rFonts w:eastAsia="Times New Roman"/>
                  <w:lang w:val="en-US"/>
                </w:rPr>
                <w:delText>,</w:delText>
              </w:r>
            </w:del>
            <w:r>
              <w:rPr>
                <w:rFonts w:eastAsia="Times New Roman"/>
                <w:lang w:val="en-US"/>
              </w:rPr>
              <w:t xml:space="preserve"> document must remain as part of the patient record and be retrievable on demand.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commentRangeStart w:id="10"/>
            <w:r w:rsidRPr="007F47A9">
              <w:rPr>
                <w:rFonts w:eastAsia="Times New Roman"/>
                <w:b/>
                <w:bCs/>
                <w:highlight w:val="yellow"/>
                <w:lang w:val="en-US"/>
                <w:rPrChange w:id="11" w:author="Steve" w:date="2015-09-06T08:54:00Z">
                  <w:rPr>
                    <w:rFonts w:eastAsia="Times New Roman"/>
                    <w:b/>
                    <w:bCs/>
                    <w:lang w:val="en-US"/>
                  </w:rPr>
                </w:rPrChange>
              </w:rPr>
              <w:t xml:space="preserve">Timestamp: </w:t>
            </w:r>
            <w:r w:rsidRPr="007F47A9">
              <w:rPr>
                <w:rFonts w:eastAsia="Times New Roman"/>
                <w:highlight w:val="yellow"/>
                <w:lang w:val="en-US"/>
                <w:rPrChange w:id="12" w:author="Steve" w:date="2015-09-06T08:54:00Z">
                  <w:rPr>
                    <w:rFonts w:eastAsia="Times New Roman"/>
                    <w:lang w:val="en-US"/>
                  </w:rPr>
                </w:rPrChange>
              </w:rPr>
              <w:t xml:space="preserve">the signature of an </w:t>
            </w:r>
            <w:commentRangeEnd w:id="10"/>
            <w:r w:rsidR="002E6CA3">
              <w:rPr>
                <w:rStyle w:val="CommentReference"/>
              </w:rPr>
              <w:commentReference w:id="10"/>
            </w:r>
            <w:r w:rsidRPr="007F47A9">
              <w:rPr>
                <w:rFonts w:eastAsia="Times New Roman"/>
                <w:highlight w:val="yellow"/>
                <w:lang w:val="en-US"/>
                <w:rPrChange w:id="13" w:author="Steve" w:date="2015-09-06T08:54:00Z">
                  <w:rPr>
                    <w:rFonts w:eastAsia="Times New Roman"/>
                    <w:lang w:val="en-US"/>
                  </w:rPr>
                </w:rPrChange>
              </w:rPr>
              <w:t>individual w</w:t>
            </w:r>
            <w:r w:rsidR="005B11EB">
              <w:rPr>
                <w:rFonts w:eastAsia="Times New Roman"/>
                <w:lang w:val="en-US"/>
              </w:rPr>
              <w:t xml:space="preserve">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292EEA" w:rsidRPr="00053270" w:rsidRDefault="007F47A9">
      <w:pPr>
        <w:pStyle w:val="Heading2"/>
        <w:divId w:val="301279481"/>
        <w:rPr>
          <w:rFonts w:eastAsia="Times New Roman"/>
          <w:highlight w:val="yellow"/>
          <w:lang w:val="en-US"/>
          <w:rPrChange w:id="14" w:author="Steve" w:date="2015-09-06T09:10:00Z">
            <w:rPr>
              <w:rFonts w:eastAsia="Times New Roman"/>
              <w:lang w:val="en-US"/>
            </w:rPr>
          </w:rPrChange>
        </w:rPr>
      </w:pPr>
      <w:r w:rsidRPr="007F47A9">
        <w:rPr>
          <w:rFonts w:eastAsia="Times New Roman"/>
          <w:highlight w:val="yellow"/>
          <w:lang w:val="en-US"/>
          <w:rPrChange w:id="15" w:author="Steve" w:date="2015-09-06T09:10:00Z">
            <w:rPr>
              <w:rFonts w:eastAsia="Times New Roman"/>
              <w:lang w:val="en-US"/>
            </w:rPr>
          </w:rPrChange>
        </w:rPr>
        <w:t>ValueSet: Signature Type Codes</w:t>
      </w:r>
      <w:ins w:id="16" w:author="Steve" w:date="2015-09-07T09:50:00Z">
        <w:r w:rsidR="00C92999">
          <w:rPr>
            <w:rFonts w:eastAsia="Times New Roman"/>
            <w:highlight w:val="yellow"/>
            <w:lang w:val="en-US"/>
          </w:rPr>
          <w:t xml:space="preserve"> – repeat of previous??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17" w:author="Steve" w:date="2015-09-06T09:10:00Z">
                  <w:rPr>
                    <w:rFonts w:eastAsia="Times New Roman"/>
                    <w:lang w:val="en-US"/>
                  </w:rPr>
                </w:rPrChange>
              </w:rPr>
            </w:pPr>
            <w:r w:rsidRPr="007F47A9">
              <w:rPr>
                <w:rFonts w:eastAsia="Times New Roman"/>
                <w:highlight w:val="yellow"/>
                <w:lang w:val="en-US"/>
                <w:rPrChange w:id="18" w:author="Steve" w:date="2015-09-06T09:10:00Z">
                  <w:rPr>
                    <w:rFonts w:eastAsia="Times New Roman"/>
                    <w:lang w:val="en-US"/>
                  </w:rPr>
                </w:rPrChange>
              </w:rPr>
              <w:t>Name</w:t>
            </w:r>
          </w:p>
        </w:tc>
        <w:tc>
          <w:tcPr>
            <w:tcW w:w="0" w:type="auto"/>
            <w:vAlign w:val="center"/>
            <w:hideMark/>
          </w:tcPr>
          <w:p w:rsidR="00292EEA" w:rsidRPr="00053270" w:rsidRDefault="007F47A9">
            <w:pPr>
              <w:rPr>
                <w:rFonts w:eastAsia="Times New Roman"/>
                <w:highlight w:val="yellow"/>
                <w:lang w:val="en-US"/>
                <w:rPrChange w:id="19" w:author="Steve" w:date="2015-09-06T09:10:00Z">
                  <w:rPr>
                    <w:rFonts w:eastAsia="Times New Roman"/>
                    <w:lang w:val="en-US"/>
                  </w:rPr>
                </w:rPrChange>
              </w:rPr>
            </w:pPr>
            <w:r w:rsidRPr="007F47A9">
              <w:rPr>
                <w:rFonts w:eastAsia="Times New Roman"/>
                <w:highlight w:val="yellow"/>
                <w:lang w:val="en-US"/>
                <w:rPrChange w:id="20" w:author="Steve" w:date="2015-09-06T09:10:00Z">
                  <w:rPr>
                    <w:rFonts w:eastAsia="Times New Roman"/>
                    <w:lang w:val="en-US"/>
                  </w:rPr>
                </w:rPrChange>
              </w:rPr>
              <w:t xml:space="preserve">Signature Type Codes (Signature Type Codes)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1" w:author="Steve" w:date="2015-09-06T09:10:00Z">
                  <w:rPr>
                    <w:rFonts w:eastAsia="Times New Roman"/>
                    <w:lang w:val="en-US"/>
                  </w:rPr>
                </w:rPrChange>
              </w:rPr>
            </w:pPr>
            <w:r w:rsidRPr="007F47A9">
              <w:rPr>
                <w:rFonts w:eastAsia="Times New Roman"/>
                <w:highlight w:val="yellow"/>
                <w:lang w:val="en-US"/>
                <w:rPrChange w:id="22" w:author="Steve" w:date="2015-09-06T09:10:00Z">
                  <w:rPr>
                    <w:rFonts w:eastAsia="Times New Roman"/>
                    <w:lang w:val="en-US"/>
                  </w:rPr>
                </w:rPrChange>
              </w:rPr>
              <w:t>Description</w:t>
            </w:r>
          </w:p>
        </w:tc>
        <w:tc>
          <w:tcPr>
            <w:tcW w:w="0" w:type="auto"/>
            <w:vAlign w:val="center"/>
            <w:hideMark/>
          </w:tcPr>
          <w:p w:rsidR="00292EEA" w:rsidRPr="00053270" w:rsidRDefault="007F47A9">
            <w:pPr>
              <w:rPr>
                <w:rFonts w:eastAsia="Times New Roman"/>
                <w:highlight w:val="yellow"/>
                <w:lang w:val="en-US"/>
                <w:rPrChange w:id="23" w:author="Steve" w:date="2015-09-06T09:10:00Z">
                  <w:rPr>
                    <w:rFonts w:eastAsia="Times New Roman"/>
                    <w:lang w:val="en-US"/>
                  </w:rPr>
                </w:rPrChange>
              </w:rPr>
            </w:pPr>
            <w:r w:rsidRPr="007F47A9">
              <w:rPr>
                <w:rFonts w:eastAsia="Times New Roman"/>
                <w:highlight w:val="yellow"/>
                <w:lang w:val="en-US"/>
                <w:rPrChange w:id="24" w:author="Steve" w:date="2015-09-06T09:10:00Z">
                  <w:rPr>
                    <w:rFonts w:eastAsia="Times New Roman"/>
                    <w:lang w:val="en-US"/>
                  </w:rPr>
                </w:rPrChange>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5" w:author="Steve" w:date="2015-09-06T09:10:00Z">
                  <w:rPr>
                    <w:rFonts w:eastAsia="Times New Roman"/>
                    <w:lang w:val="en-US"/>
                  </w:rPr>
                </w:rPrChange>
              </w:rPr>
            </w:pPr>
            <w:r w:rsidRPr="007F47A9">
              <w:rPr>
                <w:rFonts w:eastAsia="Times New Roman"/>
                <w:highlight w:val="yellow"/>
                <w:lang w:val="en-US"/>
                <w:rPrChange w:id="26" w:author="Steve" w:date="2015-09-06T09:10:00Z">
                  <w:rPr>
                    <w:rFonts w:eastAsia="Times New Roman"/>
                    <w:lang w:val="en-US"/>
                  </w:rPr>
                </w:rPrChange>
              </w:rPr>
              <w:lastRenderedPageBreak/>
              <w:t>Copyright</w:t>
            </w:r>
          </w:p>
        </w:tc>
        <w:tc>
          <w:tcPr>
            <w:tcW w:w="0" w:type="auto"/>
            <w:vAlign w:val="center"/>
            <w:hideMark/>
          </w:tcPr>
          <w:p w:rsidR="00292EEA" w:rsidRPr="00053270" w:rsidRDefault="007F47A9">
            <w:pPr>
              <w:rPr>
                <w:rFonts w:eastAsia="Times New Roman"/>
                <w:highlight w:val="yellow"/>
                <w:lang w:val="en-US"/>
                <w:rPrChange w:id="27" w:author="Steve" w:date="2015-09-06T09:10:00Z">
                  <w:rPr>
                    <w:rFonts w:eastAsia="Times New Roman"/>
                    <w:lang w:val="en-US"/>
                  </w:rPr>
                </w:rPrChange>
              </w:rPr>
            </w:pPr>
            <w:r w:rsidRPr="007F47A9">
              <w:rPr>
                <w:rFonts w:eastAsia="Times New Roman"/>
                <w:highlight w:val="yellow"/>
                <w:lang w:val="en-US"/>
                <w:rPrChange w:id="28" w:author="Steve" w:date="2015-09-06T09:10:00Z">
                  <w:rPr>
                    <w:rFonts w:eastAsia="Times New Roman"/>
                    <w:lang w:val="en-US"/>
                  </w:rPr>
                </w:rPrChange>
              </w:rPr>
              <w:t xml:space="preserve">These codes are excerpted from ASTM Standard, E1762-95(2013) - Standard Guide for Electronic </w:t>
            </w:r>
            <w:del w:id="29" w:author="Steve" w:date="2015-09-06T08:56:00Z">
              <w:r w:rsidRPr="007F47A9">
                <w:rPr>
                  <w:rFonts w:eastAsia="Times New Roman"/>
                  <w:highlight w:val="yellow"/>
                  <w:lang w:val="en-US"/>
                  <w:rPrChange w:id="30" w:author="Steve" w:date="2015-09-06T09:10:00Z">
                    <w:rPr>
                      <w:rFonts w:eastAsia="Times New Roman"/>
                      <w:lang w:val="en-US"/>
                    </w:rPr>
                  </w:rPrChange>
                </w:rPr>
                <w:delText>Authenticaiton</w:delText>
              </w:r>
            </w:del>
            <w:ins w:id="31" w:author="Steve" w:date="2015-09-06T08:56:00Z">
              <w:r w:rsidRPr="007F47A9">
                <w:rPr>
                  <w:rFonts w:eastAsia="Times New Roman"/>
                  <w:highlight w:val="yellow"/>
                  <w:lang w:val="en-US"/>
                  <w:rPrChange w:id="32" w:author="Steve" w:date="2015-09-06T09:10:00Z">
                    <w:rPr>
                      <w:rFonts w:eastAsia="Times New Roman"/>
                      <w:lang w:val="en-US"/>
                    </w:rPr>
                  </w:rPrChange>
                </w:rPr>
                <w:t>Authentication</w:t>
              </w:r>
            </w:ins>
            <w:r w:rsidRPr="007F47A9">
              <w:rPr>
                <w:rFonts w:eastAsia="Times New Roman"/>
                <w:highlight w:val="yellow"/>
                <w:lang w:val="en-US"/>
                <w:rPrChange w:id="33" w:author="Steve" w:date="2015-09-06T09:10:00Z">
                  <w:rPr>
                    <w:rFonts w:eastAsia="Times New Roman"/>
                    <w:lang w:val="en-US"/>
                  </w:rPr>
                </w:rPrChange>
              </w:rPr>
              <w:t xml:space="preserve"> of Health Care Information, Copyright by ASTM International, 100 Barr Harbor Drive, West Conshohocken, PA 19428. Copies of this standard are available through the ASTM Web Site at www.astm.org.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34" w:author="Steve" w:date="2015-09-06T09:10:00Z">
                  <w:rPr>
                    <w:rFonts w:eastAsia="Times New Roman"/>
                    <w:lang w:val="en-US"/>
                  </w:rPr>
                </w:rPrChange>
              </w:rPr>
            </w:pPr>
            <w:r w:rsidRPr="007F47A9">
              <w:rPr>
                <w:rFonts w:eastAsia="Times New Roman"/>
                <w:highlight w:val="yellow"/>
                <w:lang w:val="en-US"/>
                <w:rPrChange w:id="35" w:author="Steve" w:date="2015-09-06T09:10:00Z">
                  <w:rPr>
                    <w:rFonts w:eastAsia="Times New Roman"/>
                    <w:lang w:val="en-US"/>
                  </w:rPr>
                </w:rPrChange>
              </w:rPr>
              <w:t>Content</w:t>
            </w:r>
          </w:p>
        </w:tc>
        <w:tc>
          <w:tcPr>
            <w:tcW w:w="0" w:type="auto"/>
            <w:vAlign w:val="center"/>
            <w:hideMark/>
          </w:tcPr>
          <w:p w:rsidR="00292EEA" w:rsidRPr="00053270" w:rsidRDefault="007F47A9">
            <w:pPr>
              <w:rPr>
                <w:rFonts w:eastAsia="Times New Roman"/>
                <w:highlight w:val="yellow"/>
                <w:lang w:val="en-US"/>
                <w:rPrChange w:id="36" w:author="Steve" w:date="2015-09-06T09:10:00Z">
                  <w:rPr>
                    <w:rFonts w:eastAsia="Times New Roman"/>
                    <w:lang w:val="en-US"/>
                  </w:rPr>
                </w:rPrChange>
              </w:rPr>
            </w:pPr>
            <w:r w:rsidRPr="007F47A9">
              <w:rPr>
                <w:rFonts w:eastAsia="Times New Roman"/>
                <w:b/>
                <w:bCs/>
                <w:highlight w:val="yellow"/>
                <w:lang w:val="en-US"/>
                <w:rPrChange w:id="37" w:author="Steve" w:date="2015-09-06T09:10:00Z">
                  <w:rPr>
                    <w:rFonts w:eastAsia="Times New Roman"/>
                    <w:b/>
                    <w:bCs/>
                    <w:lang w:val="en-US"/>
                  </w:rPr>
                </w:rPrChange>
              </w:rPr>
              <w:t xml:space="preserve">AuthorID: </w:t>
            </w:r>
            <w:r w:rsidRPr="007F47A9">
              <w:rPr>
                <w:rFonts w:eastAsia="Times New Roman"/>
                <w:highlight w:val="yellow"/>
                <w:lang w:val="en-US"/>
                <w:rPrChange w:id="38" w:author="Steve" w:date="2015-09-06T09:10:00Z">
                  <w:rPr>
                    <w:rFonts w:eastAsia="Times New Roman"/>
                    <w:lang w:val="en-US"/>
                  </w:rPr>
                </w:rPrChange>
              </w:rPr>
              <w:t xml:space="preserve">the signature of the primary or sole author of a health information document. There can be only one primary author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3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0" w:author="Steve" w:date="2015-09-06T09:10:00Z">
                  <w:rPr>
                    <w:rFonts w:eastAsia="Times New Roman"/>
                    <w:lang w:val="en-US"/>
                  </w:rPr>
                </w:rPrChange>
              </w:rPr>
            </w:pPr>
            <w:r w:rsidRPr="007F47A9">
              <w:rPr>
                <w:rFonts w:eastAsia="Times New Roman"/>
                <w:b/>
                <w:bCs/>
                <w:highlight w:val="yellow"/>
                <w:lang w:val="en-US"/>
                <w:rPrChange w:id="41" w:author="Steve" w:date="2015-09-06T09:10:00Z">
                  <w:rPr>
                    <w:rFonts w:eastAsia="Times New Roman"/>
                    <w:b/>
                    <w:bCs/>
                    <w:lang w:val="en-US"/>
                  </w:rPr>
                </w:rPrChange>
              </w:rPr>
              <w:t xml:space="preserve">Co-AuthorID: </w:t>
            </w:r>
            <w:r w:rsidRPr="007F47A9">
              <w:rPr>
                <w:rFonts w:eastAsia="Times New Roman"/>
                <w:highlight w:val="yellow"/>
                <w:lang w:val="en-US"/>
                <w:rPrChange w:id="42" w:author="Steve" w:date="2015-09-06T09:10:00Z">
                  <w:rPr>
                    <w:rFonts w:eastAsia="Times New Roman"/>
                    <w:lang w:val="en-US"/>
                  </w:rPr>
                </w:rPrChange>
              </w:rPr>
              <w:t>the signature of a health information document co</w:t>
            </w:r>
            <w:ins w:id="43" w:author="Steve" w:date="2015-09-06T09:06:00Z">
              <w:r w:rsidRPr="007F47A9">
                <w:rPr>
                  <w:rFonts w:eastAsia="Times New Roman"/>
                  <w:highlight w:val="yellow"/>
                  <w:lang w:val="en-US"/>
                  <w:rPrChange w:id="44" w:author="Steve" w:date="2015-09-06T09:10:00Z">
                    <w:rPr>
                      <w:rFonts w:eastAsia="Times New Roman"/>
                      <w:lang w:val="en-US"/>
                    </w:rPr>
                  </w:rPrChange>
                </w:rPr>
                <w:t>-</w:t>
              </w:r>
            </w:ins>
            <w:r w:rsidRPr="007F47A9">
              <w:rPr>
                <w:rFonts w:eastAsia="Times New Roman"/>
                <w:highlight w:val="yellow"/>
                <w:lang w:val="en-US"/>
                <w:rPrChange w:id="45" w:author="Steve" w:date="2015-09-06T09:10:00Z">
                  <w:rPr>
                    <w:rFonts w:eastAsia="Times New Roman"/>
                    <w:lang w:val="en-US"/>
                  </w:rPr>
                </w:rPrChange>
              </w:rPr>
              <w:t xml:space="preserve">author. There can be multiple coauthors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4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7" w:author="Steve" w:date="2015-09-06T09:10:00Z">
                  <w:rPr>
                    <w:rFonts w:eastAsia="Times New Roman"/>
                    <w:lang w:val="en-US"/>
                  </w:rPr>
                </w:rPrChange>
              </w:rPr>
            </w:pPr>
            <w:r w:rsidRPr="007F47A9">
              <w:rPr>
                <w:rFonts w:eastAsia="Times New Roman"/>
                <w:b/>
                <w:bCs/>
                <w:highlight w:val="yellow"/>
                <w:lang w:val="en-US"/>
                <w:rPrChange w:id="48" w:author="Steve" w:date="2015-09-06T09:10:00Z">
                  <w:rPr>
                    <w:rFonts w:eastAsia="Times New Roman"/>
                    <w:b/>
                    <w:bCs/>
                    <w:lang w:val="en-US"/>
                  </w:rPr>
                </w:rPrChange>
              </w:rPr>
              <w:t xml:space="preserve">Co-Participated: </w:t>
            </w:r>
            <w:r w:rsidRPr="007F47A9">
              <w:rPr>
                <w:rFonts w:eastAsia="Times New Roman"/>
                <w:highlight w:val="yellow"/>
                <w:lang w:val="en-US"/>
                <w:rPrChange w:id="49" w:author="Steve" w:date="2015-09-06T09:10:00Z">
                  <w:rPr>
                    <w:rFonts w:eastAsia="Times New Roman"/>
                    <w:lang w:val="en-US"/>
                  </w:rPr>
                </w:rPrChange>
              </w:rPr>
              <w:t>the signature of an individual who is a participant in the health information document but is not an author or co</w:t>
            </w:r>
            <w:ins w:id="50" w:author="Steve" w:date="2015-09-06T09:06:00Z">
              <w:r w:rsidRPr="007F47A9">
                <w:rPr>
                  <w:rFonts w:eastAsia="Times New Roman"/>
                  <w:highlight w:val="yellow"/>
                  <w:lang w:val="en-US"/>
                  <w:rPrChange w:id="51" w:author="Steve" w:date="2015-09-06T09:10:00Z">
                    <w:rPr>
                      <w:rFonts w:eastAsia="Times New Roman"/>
                      <w:lang w:val="en-US"/>
                    </w:rPr>
                  </w:rPrChange>
                </w:rPr>
                <w:t>-</w:t>
              </w:r>
            </w:ins>
            <w:r w:rsidRPr="007F47A9">
              <w:rPr>
                <w:rFonts w:eastAsia="Times New Roman"/>
                <w:highlight w:val="yellow"/>
                <w:lang w:val="en-US"/>
                <w:rPrChange w:id="52" w:author="Steve" w:date="2015-09-06T09:10:00Z">
                  <w:rPr>
                    <w:rFonts w:eastAsia="Times New Roman"/>
                    <w:lang w:val="en-US"/>
                  </w:rPr>
                </w:rPrChange>
              </w:rPr>
              <w:t>author. (Example</w:t>
            </w:r>
            <w:ins w:id="53" w:author="Steve" w:date="2015-09-06T09:06:00Z">
              <w:r w:rsidRPr="007F47A9">
                <w:rPr>
                  <w:rFonts w:eastAsia="Times New Roman"/>
                  <w:highlight w:val="yellow"/>
                  <w:lang w:val="en-US"/>
                  <w:rPrChange w:id="54" w:author="Steve" w:date="2015-09-06T09:10:00Z">
                    <w:rPr>
                      <w:rFonts w:eastAsia="Times New Roman"/>
                      <w:lang w:val="en-US"/>
                    </w:rPr>
                  </w:rPrChange>
                </w:rPr>
                <w:t>:</w:t>
              </w:r>
            </w:ins>
            <w:r w:rsidRPr="007F47A9">
              <w:rPr>
                <w:rFonts w:eastAsia="Times New Roman"/>
                <w:highlight w:val="yellow"/>
                <w:lang w:val="en-US"/>
                <w:rPrChange w:id="55" w:author="Steve" w:date="2015-09-06T09:10:00Z">
                  <w:rPr>
                    <w:rFonts w:eastAsia="Times New Roman"/>
                    <w:lang w:val="en-US"/>
                  </w:rPr>
                </w:rPrChange>
              </w:rPr>
              <w:t xml:space="preserve"> a surgeon who is required by institutional, regulatory, or legal rules to sign an operative report, but who was not involved in the authorship of that report.)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5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57" w:author="Steve" w:date="2015-09-06T09:10:00Z">
                  <w:rPr>
                    <w:rFonts w:eastAsia="Times New Roman"/>
                    <w:lang w:val="en-US"/>
                  </w:rPr>
                </w:rPrChange>
              </w:rPr>
            </w:pPr>
            <w:r w:rsidRPr="007F47A9">
              <w:rPr>
                <w:rFonts w:eastAsia="Times New Roman"/>
                <w:b/>
                <w:bCs/>
                <w:highlight w:val="yellow"/>
                <w:lang w:val="en-US"/>
                <w:rPrChange w:id="58" w:author="Steve" w:date="2015-09-06T09:10:00Z">
                  <w:rPr>
                    <w:rFonts w:eastAsia="Times New Roman"/>
                    <w:b/>
                    <w:bCs/>
                    <w:lang w:val="en-US"/>
                  </w:rPr>
                </w:rPrChange>
              </w:rPr>
              <w:t xml:space="preserve">Transcriptionist: </w:t>
            </w:r>
            <w:r w:rsidRPr="007F47A9">
              <w:rPr>
                <w:rFonts w:eastAsia="Times New Roman"/>
                <w:highlight w:val="yellow"/>
                <w:lang w:val="en-US"/>
                <w:rPrChange w:id="59" w:author="Steve" w:date="2015-09-06T09:10:00Z">
                  <w:rPr>
                    <w:rFonts w:eastAsia="Times New Roman"/>
                    <w:lang w:val="en-US"/>
                  </w:rPr>
                </w:rPrChange>
              </w:rPr>
              <w:t xml:space="preserve">the signature of an individual who has transcribed a dictated document or recorded written text into a digital machine readable format.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1" w:author="Steve" w:date="2015-09-06T09:10:00Z">
                  <w:rPr>
                    <w:rFonts w:eastAsia="Times New Roman"/>
                    <w:lang w:val="en-US"/>
                  </w:rPr>
                </w:rPrChange>
              </w:rPr>
            </w:pPr>
            <w:r w:rsidRPr="007F47A9">
              <w:rPr>
                <w:rFonts w:eastAsia="Times New Roman"/>
                <w:b/>
                <w:bCs/>
                <w:highlight w:val="yellow"/>
                <w:lang w:val="en-US"/>
                <w:rPrChange w:id="62" w:author="Steve" w:date="2015-09-06T09:10:00Z">
                  <w:rPr>
                    <w:rFonts w:eastAsia="Times New Roman"/>
                    <w:b/>
                    <w:bCs/>
                    <w:lang w:val="en-US"/>
                  </w:rPr>
                </w:rPrChange>
              </w:rPr>
              <w:t xml:space="preserve">Verification: </w:t>
            </w:r>
            <w:r w:rsidRPr="007F47A9">
              <w:rPr>
                <w:rFonts w:eastAsia="Times New Roman"/>
                <w:highlight w:val="yellow"/>
                <w:lang w:val="en-US"/>
                <w:rPrChange w:id="63" w:author="Steve" w:date="2015-09-06T09:10:00Z">
                  <w:rPr>
                    <w:rFonts w:eastAsia="Times New Roman"/>
                    <w:lang w:val="en-US"/>
                  </w:rPr>
                </w:rPrChange>
              </w:rPr>
              <w:t>a signature verifying the information contained in a document. (Example</w:t>
            </w:r>
            <w:ins w:id="64" w:author="Steve" w:date="2015-09-06T09:06:00Z">
              <w:r w:rsidRPr="007F47A9">
                <w:rPr>
                  <w:rFonts w:eastAsia="Times New Roman"/>
                  <w:highlight w:val="yellow"/>
                  <w:lang w:val="en-US"/>
                  <w:rPrChange w:id="65" w:author="Steve" w:date="2015-09-06T09:10:00Z">
                    <w:rPr>
                      <w:rFonts w:eastAsia="Times New Roman"/>
                      <w:lang w:val="en-US"/>
                    </w:rPr>
                  </w:rPrChange>
                </w:rPr>
                <w:t>:</w:t>
              </w:r>
            </w:ins>
            <w:r w:rsidRPr="007F47A9">
              <w:rPr>
                <w:rFonts w:eastAsia="Times New Roman"/>
                <w:highlight w:val="yellow"/>
                <w:lang w:val="en-US"/>
                <w:rPrChange w:id="66" w:author="Steve" w:date="2015-09-06T09:10:00Z">
                  <w:rPr>
                    <w:rFonts w:eastAsia="Times New Roman"/>
                    <w:lang w:val="en-US"/>
                  </w:rPr>
                </w:rPrChange>
              </w:rPr>
              <w:t xml:space="preserve"> a physician is required to countersign a verbal order that has previously been recorded in the medical record by a registered nurse who has carried out the verbal order.)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7"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8" w:author="Steve" w:date="2015-09-06T09:10:00Z">
                  <w:rPr>
                    <w:rFonts w:eastAsia="Times New Roman"/>
                    <w:lang w:val="en-US"/>
                  </w:rPr>
                </w:rPrChange>
              </w:rPr>
            </w:pPr>
            <w:r w:rsidRPr="007F47A9">
              <w:rPr>
                <w:rFonts w:eastAsia="Times New Roman"/>
                <w:b/>
                <w:bCs/>
                <w:highlight w:val="yellow"/>
                <w:lang w:val="en-US"/>
                <w:rPrChange w:id="69" w:author="Steve" w:date="2015-09-06T09:10:00Z">
                  <w:rPr>
                    <w:rFonts w:eastAsia="Times New Roman"/>
                    <w:b/>
                    <w:bCs/>
                    <w:lang w:val="en-US"/>
                  </w:rPr>
                </w:rPrChange>
              </w:rPr>
              <w:t xml:space="preserve">Validation: </w:t>
            </w:r>
            <w:r w:rsidRPr="007F47A9">
              <w:rPr>
                <w:rFonts w:eastAsia="Times New Roman"/>
                <w:highlight w:val="yellow"/>
                <w:lang w:val="en-US"/>
                <w:rPrChange w:id="70" w:author="Steve" w:date="2015-09-06T09:10:00Z">
                  <w:rPr>
                    <w:rFonts w:eastAsia="Times New Roman"/>
                    <w:lang w:val="en-US"/>
                  </w:rPr>
                </w:rPrChange>
              </w:rPr>
              <w:t>a signature validating a health information document for inclusion in the patient record. (Example</w:t>
            </w:r>
            <w:ins w:id="71" w:author="Steve" w:date="2015-09-06T09:06:00Z">
              <w:r w:rsidRPr="007F47A9">
                <w:rPr>
                  <w:rFonts w:eastAsia="Times New Roman"/>
                  <w:highlight w:val="yellow"/>
                  <w:lang w:val="en-US"/>
                  <w:rPrChange w:id="72" w:author="Steve" w:date="2015-09-06T09:10:00Z">
                    <w:rPr>
                      <w:rFonts w:eastAsia="Times New Roman"/>
                      <w:lang w:val="en-US"/>
                    </w:rPr>
                  </w:rPrChange>
                </w:rPr>
                <w:t>:</w:t>
              </w:r>
            </w:ins>
            <w:r w:rsidRPr="007F47A9">
              <w:rPr>
                <w:rFonts w:eastAsia="Times New Roman"/>
                <w:highlight w:val="yellow"/>
                <w:lang w:val="en-US"/>
                <w:rPrChange w:id="73" w:author="Steve" w:date="2015-09-06T09:10:00Z">
                  <w:rPr>
                    <w:rFonts w:eastAsia="Times New Roman"/>
                    <w:lang w:val="en-US"/>
                  </w:rPr>
                </w:rPrChange>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5" w:author="Steve" w:date="2015-09-06T09:10:00Z">
                  <w:rPr>
                    <w:rFonts w:eastAsia="Times New Roman"/>
                    <w:lang w:val="en-US"/>
                  </w:rPr>
                </w:rPrChange>
              </w:rPr>
            </w:pPr>
            <w:r w:rsidRPr="007F47A9">
              <w:rPr>
                <w:rFonts w:eastAsia="Times New Roman"/>
                <w:b/>
                <w:bCs/>
                <w:highlight w:val="yellow"/>
                <w:lang w:val="en-US"/>
                <w:rPrChange w:id="76" w:author="Steve" w:date="2015-09-06T09:10:00Z">
                  <w:rPr>
                    <w:rFonts w:eastAsia="Times New Roman"/>
                    <w:b/>
                    <w:bCs/>
                    <w:lang w:val="en-US"/>
                  </w:rPr>
                </w:rPrChange>
              </w:rPr>
              <w:t xml:space="preserve">Consent: </w:t>
            </w:r>
            <w:r w:rsidRPr="007F47A9">
              <w:rPr>
                <w:rFonts w:eastAsia="Times New Roman"/>
                <w:highlight w:val="yellow"/>
                <w:lang w:val="en-US"/>
                <w:rPrChange w:id="77" w:author="Steve" w:date="2015-09-06T09:10:00Z">
                  <w:rPr>
                    <w:rFonts w:eastAsia="Times New Roman"/>
                    <w:lang w:val="en-US"/>
                  </w:rPr>
                </w:rPrChange>
              </w:rPr>
              <w:t xml:space="preserve">the signature of an individual consenting to what is described in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8"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9" w:author="Steve" w:date="2015-09-06T09:10:00Z">
                  <w:rPr>
                    <w:rFonts w:eastAsia="Times New Roman"/>
                    <w:lang w:val="en-US"/>
                  </w:rPr>
                </w:rPrChange>
              </w:rPr>
            </w:pPr>
            <w:r w:rsidRPr="007F47A9">
              <w:rPr>
                <w:rFonts w:eastAsia="Times New Roman"/>
                <w:b/>
                <w:bCs/>
                <w:highlight w:val="yellow"/>
                <w:lang w:val="en-US"/>
                <w:rPrChange w:id="80" w:author="Steve" w:date="2015-09-06T09:10:00Z">
                  <w:rPr>
                    <w:rFonts w:eastAsia="Times New Roman"/>
                    <w:b/>
                    <w:bCs/>
                    <w:lang w:val="en-US"/>
                  </w:rPr>
                </w:rPrChange>
              </w:rPr>
              <w:t xml:space="preserve">Witness: </w:t>
            </w:r>
            <w:r w:rsidRPr="007F47A9">
              <w:rPr>
                <w:rFonts w:eastAsia="Times New Roman"/>
                <w:highlight w:val="yellow"/>
                <w:lang w:val="en-US"/>
                <w:rPrChange w:id="81" w:author="Steve" w:date="2015-09-06T09:10:00Z">
                  <w:rPr>
                    <w:rFonts w:eastAsia="Times New Roman"/>
                    <w:lang w:val="en-US"/>
                  </w:rPr>
                </w:rPrChange>
              </w:rPr>
              <w:t xml:space="preserve">the signature of a witness to any other signature.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2"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83" w:author="Steve" w:date="2015-09-06T09:10:00Z">
                  <w:rPr>
                    <w:rFonts w:eastAsia="Times New Roman"/>
                    <w:lang w:val="en-US"/>
                  </w:rPr>
                </w:rPrChange>
              </w:rPr>
            </w:pPr>
            <w:r w:rsidRPr="007F47A9">
              <w:rPr>
                <w:rFonts w:eastAsia="Times New Roman"/>
                <w:b/>
                <w:bCs/>
                <w:highlight w:val="yellow"/>
                <w:lang w:val="en-US"/>
                <w:rPrChange w:id="84" w:author="Steve" w:date="2015-09-06T09:10:00Z">
                  <w:rPr>
                    <w:rFonts w:eastAsia="Times New Roman"/>
                    <w:b/>
                    <w:bCs/>
                    <w:lang w:val="en-US"/>
                  </w:rPr>
                </w:rPrChange>
              </w:rPr>
              <w:t xml:space="preserve">Event-Witness: </w:t>
            </w:r>
            <w:r w:rsidRPr="007F47A9">
              <w:rPr>
                <w:rFonts w:eastAsia="Times New Roman"/>
                <w:highlight w:val="yellow"/>
                <w:lang w:val="en-US"/>
                <w:rPrChange w:id="85" w:author="Steve" w:date="2015-09-06T09:10:00Z">
                  <w:rPr>
                    <w:rFonts w:eastAsia="Times New Roman"/>
                    <w:lang w:val="en-US"/>
                  </w:rPr>
                </w:rPrChange>
              </w:rPr>
              <w:t>the signature of a witness to an event. (Example</w:t>
            </w:r>
            <w:ins w:id="86" w:author="Steve" w:date="2015-09-06T09:07:00Z">
              <w:r w:rsidRPr="007F47A9">
                <w:rPr>
                  <w:rFonts w:eastAsia="Times New Roman"/>
                  <w:highlight w:val="yellow"/>
                  <w:lang w:val="en-US"/>
                  <w:rPrChange w:id="87" w:author="Steve" w:date="2015-09-06T09:10:00Z">
                    <w:rPr>
                      <w:rFonts w:eastAsia="Times New Roman"/>
                      <w:lang w:val="en-US"/>
                    </w:rPr>
                  </w:rPrChange>
                </w:rPr>
                <w:t>:</w:t>
              </w:r>
            </w:ins>
            <w:r w:rsidRPr="007F47A9">
              <w:rPr>
                <w:rFonts w:eastAsia="Times New Roman"/>
                <w:highlight w:val="yellow"/>
                <w:lang w:val="en-US"/>
                <w:rPrChange w:id="88" w:author="Steve" w:date="2015-09-06T09:10:00Z">
                  <w:rPr>
                    <w:rFonts w:eastAsia="Times New Roman"/>
                    <w:lang w:val="en-US"/>
                  </w:rPr>
                </w:rPrChange>
              </w:rPr>
              <w:t xml:space="preserve"> the witness has observed a procedure and is attesting to this fact.)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0" w:author="Steve" w:date="2015-09-06T09:10:00Z">
                  <w:rPr>
                    <w:rFonts w:eastAsia="Times New Roman"/>
                    <w:lang w:val="en-US"/>
                  </w:rPr>
                </w:rPrChange>
              </w:rPr>
            </w:pPr>
            <w:r w:rsidRPr="007F47A9">
              <w:rPr>
                <w:rFonts w:eastAsia="Times New Roman"/>
                <w:b/>
                <w:bCs/>
                <w:highlight w:val="yellow"/>
                <w:lang w:val="en-US"/>
                <w:rPrChange w:id="91" w:author="Steve" w:date="2015-09-06T09:10:00Z">
                  <w:rPr>
                    <w:rFonts w:eastAsia="Times New Roman"/>
                    <w:b/>
                    <w:bCs/>
                    <w:lang w:val="en-US"/>
                  </w:rPr>
                </w:rPrChange>
              </w:rPr>
              <w:t xml:space="preserve">Identity-Witness: </w:t>
            </w:r>
            <w:r w:rsidRPr="007F47A9">
              <w:rPr>
                <w:rFonts w:eastAsia="Times New Roman"/>
                <w:highlight w:val="yellow"/>
                <w:lang w:val="en-US"/>
                <w:rPrChange w:id="92" w:author="Steve" w:date="2015-09-06T09:10:00Z">
                  <w:rPr>
                    <w:rFonts w:eastAsia="Times New Roman"/>
                    <w:lang w:val="en-US"/>
                  </w:rPr>
                </w:rPrChange>
              </w:rPr>
              <w:t>the signature of an individual who has witnessed another individual who is known to them signing a document. (Example</w:t>
            </w:r>
            <w:ins w:id="93" w:author="Steve" w:date="2015-09-06T09:07:00Z">
              <w:r w:rsidRPr="007F47A9">
                <w:rPr>
                  <w:rFonts w:eastAsia="Times New Roman"/>
                  <w:highlight w:val="yellow"/>
                  <w:lang w:val="en-US"/>
                  <w:rPrChange w:id="94" w:author="Steve" w:date="2015-09-06T09:10:00Z">
                    <w:rPr>
                      <w:rFonts w:eastAsia="Times New Roman"/>
                      <w:lang w:val="en-US"/>
                    </w:rPr>
                  </w:rPrChange>
                </w:rPr>
                <w:t>:</w:t>
              </w:r>
            </w:ins>
            <w:r w:rsidRPr="007F47A9">
              <w:rPr>
                <w:rFonts w:eastAsia="Times New Roman"/>
                <w:highlight w:val="yellow"/>
                <w:lang w:val="en-US"/>
                <w:rPrChange w:id="95" w:author="Steve" w:date="2015-09-06T09:10:00Z">
                  <w:rPr>
                    <w:rFonts w:eastAsia="Times New Roman"/>
                    <w:lang w:val="en-US"/>
                  </w:rPr>
                </w:rPrChange>
              </w:rPr>
              <w:t xml:space="preserve"> the identity witness is a notary public.)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9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7" w:author="Steve" w:date="2015-09-06T09:10:00Z">
                  <w:rPr>
                    <w:rFonts w:eastAsia="Times New Roman"/>
                    <w:lang w:val="en-US"/>
                  </w:rPr>
                </w:rPrChange>
              </w:rPr>
            </w:pPr>
            <w:r w:rsidRPr="007F47A9">
              <w:rPr>
                <w:rFonts w:eastAsia="Times New Roman"/>
                <w:b/>
                <w:bCs/>
                <w:highlight w:val="yellow"/>
                <w:lang w:val="en-US"/>
                <w:rPrChange w:id="98" w:author="Steve" w:date="2015-09-06T09:10:00Z">
                  <w:rPr>
                    <w:rFonts w:eastAsia="Times New Roman"/>
                    <w:b/>
                    <w:bCs/>
                    <w:lang w:val="en-US"/>
                  </w:rPr>
                </w:rPrChange>
              </w:rPr>
              <w:t xml:space="preserve">Consent-Witness: </w:t>
            </w:r>
            <w:r w:rsidRPr="007F47A9">
              <w:rPr>
                <w:rFonts w:eastAsia="Times New Roman"/>
                <w:highlight w:val="yellow"/>
                <w:lang w:val="en-US"/>
                <w:rPrChange w:id="99" w:author="Steve" w:date="2015-09-06T09:10:00Z">
                  <w:rPr>
                    <w:rFonts w:eastAsia="Times New Roman"/>
                    <w:lang w:val="en-US"/>
                  </w:rPr>
                </w:rPrChange>
              </w:rPr>
              <w:t xml:space="preserve">the signature of an individual who has witnessed the health care provider counselling a patient.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1" w:author="Steve" w:date="2015-09-06T09:10:00Z">
                  <w:rPr>
                    <w:rFonts w:eastAsia="Times New Roman"/>
                    <w:lang w:val="en-US"/>
                  </w:rPr>
                </w:rPrChange>
              </w:rPr>
            </w:pPr>
            <w:r w:rsidRPr="007F47A9">
              <w:rPr>
                <w:rFonts w:eastAsia="Times New Roman"/>
                <w:b/>
                <w:bCs/>
                <w:highlight w:val="yellow"/>
                <w:lang w:val="en-US"/>
                <w:rPrChange w:id="102" w:author="Steve" w:date="2015-09-06T09:10:00Z">
                  <w:rPr>
                    <w:rFonts w:eastAsia="Times New Roman"/>
                    <w:b/>
                    <w:bCs/>
                    <w:lang w:val="en-US"/>
                  </w:rPr>
                </w:rPrChange>
              </w:rPr>
              <w:t xml:space="preserve">Interpreter: </w:t>
            </w:r>
            <w:r w:rsidRPr="007F47A9">
              <w:rPr>
                <w:rFonts w:eastAsia="Times New Roman"/>
                <w:highlight w:val="yellow"/>
                <w:lang w:val="en-US"/>
                <w:rPrChange w:id="103" w:author="Steve" w:date="2015-09-06T09:10:00Z">
                  <w:rPr>
                    <w:rFonts w:eastAsia="Times New Roman"/>
                    <w:lang w:val="en-US"/>
                  </w:rPr>
                </w:rPrChange>
              </w:rPr>
              <w:t xml:space="preserve">the signature of an individual who has translated health care information during an event or the obtaining of consent to a treatment.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5" w:author="Steve" w:date="2015-09-06T09:10:00Z">
                  <w:rPr>
                    <w:rFonts w:eastAsia="Times New Roman"/>
                    <w:lang w:val="en-US"/>
                  </w:rPr>
                </w:rPrChange>
              </w:rPr>
            </w:pPr>
            <w:r w:rsidRPr="007F47A9">
              <w:rPr>
                <w:rFonts w:eastAsia="Times New Roman"/>
                <w:b/>
                <w:bCs/>
                <w:highlight w:val="yellow"/>
                <w:lang w:val="en-US"/>
                <w:rPrChange w:id="106" w:author="Steve" w:date="2015-09-06T09:10:00Z">
                  <w:rPr>
                    <w:rFonts w:eastAsia="Times New Roman"/>
                    <w:b/>
                    <w:bCs/>
                    <w:lang w:val="en-US"/>
                  </w:rPr>
                </w:rPrChange>
              </w:rPr>
              <w:t xml:space="preserve">Review: </w:t>
            </w:r>
            <w:r w:rsidRPr="007F47A9">
              <w:rPr>
                <w:rFonts w:eastAsia="Times New Roman"/>
                <w:highlight w:val="yellow"/>
                <w:lang w:val="en-US"/>
                <w:rPrChange w:id="107" w:author="Steve" w:date="2015-09-06T09:10:00Z">
                  <w:rPr>
                    <w:rFonts w:eastAsia="Times New Roman"/>
                    <w:lang w:val="en-US"/>
                  </w:rPr>
                </w:rPrChange>
              </w:rPr>
              <w:t>the signature of a person, device, or algorithm that has reviewed or filtered data for inclusion into the patient record. (</w:t>
            </w:r>
            <w:del w:id="108" w:author="Steve" w:date="2015-09-06T09:08:00Z">
              <w:r w:rsidRPr="007F47A9">
                <w:rPr>
                  <w:rFonts w:eastAsia="Times New Roman"/>
                  <w:highlight w:val="yellow"/>
                  <w:lang w:val="en-US"/>
                  <w:rPrChange w:id="109" w:author="Steve" w:date="2015-09-06T09:10:00Z">
                    <w:rPr>
                      <w:rFonts w:eastAsia="Times New Roman"/>
                      <w:lang w:val="en-US"/>
                    </w:rPr>
                  </w:rPrChange>
                </w:rPr>
                <w:delText xml:space="preserve"> </w:delText>
              </w:r>
            </w:del>
            <w:r w:rsidRPr="007F47A9">
              <w:rPr>
                <w:rFonts w:eastAsia="Times New Roman"/>
                <w:highlight w:val="yellow"/>
                <w:lang w:val="en-US"/>
                <w:rPrChange w:id="110" w:author="Steve" w:date="2015-09-06T09:10:00Z">
                  <w:rPr>
                    <w:rFonts w:eastAsia="Times New Roman"/>
                    <w:lang w:val="en-US"/>
                  </w:rPr>
                </w:rPrChange>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1"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2" w:author="Steve" w:date="2015-09-06T09:10:00Z">
                  <w:rPr>
                    <w:rFonts w:eastAsia="Times New Roman"/>
                    <w:lang w:val="en-US"/>
                  </w:rPr>
                </w:rPrChange>
              </w:rPr>
            </w:pPr>
            <w:r w:rsidRPr="007F47A9">
              <w:rPr>
                <w:rFonts w:eastAsia="Times New Roman"/>
                <w:b/>
                <w:bCs/>
                <w:highlight w:val="yellow"/>
                <w:lang w:val="en-US"/>
                <w:rPrChange w:id="113" w:author="Steve" w:date="2015-09-06T09:10:00Z">
                  <w:rPr>
                    <w:rFonts w:eastAsia="Times New Roman"/>
                    <w:b/>
                    <w:bCs/>
                    <w:lang w:val="en-US"/>
                  </w:rPr>
                </w:rPrChange>
              </w:rPr>
              <w:t xml:space="preserve">Source: </w:t>
            </w:r>
            <w:r w:rsidRPr="007F47A9">
              <w:rPr>
                <w:rFonts w:eastAsia="Times New Roman"/>
                <w:highlight w:val="yellow"/>
                <w:lang w:val="en-US"/>
                <w:rPrChange w:id="114" w:author="Steve" w:date="2015-09-06T09:10:00Z">
                  <w:rPr>
                    <w:rFonts w:eastAsia="Times New Roman"/>
                    <w:lang w:val="en-US"/>
                  </w:rPr>
                </w:rPrChange>
              </w:rPr>
              <w:t xml:space="preserve">the signature of an automated data source. (Examples: (1) the signature for an image that is generated by a device for inclusion in the patient record; (2) the </w:t>
            </w:r>
            <w:r w:rsidRPr="007F47A9">
              <w:rPr>
                <w:rFonts w:eastAsia="Times New Roman"/>
                <w:highlight w:val="yellow"/>
                <w:lang w:val="en-US"/>
                <w:rPrChange w:id="115" w:author="Steve" w:date="2015-09-06T09:10:00Z">
                  <w:rPr>
                    <w:rFonts w:eastAsia="Times New Roman"/>
                    <w:lang w:val="en-US"/>
                  </w:rPr>
                </w:rPrChange>
              </w:rPr>
              <w:lastRenderedPageBreak/>
              <w:t xml:space="preserve">signature for an ECG derived by an ECG system for inclusion in the patient record; (3) the data from a biomedical monitoring device or system that is for inclusion in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7" w:author="Steve" w:date="2015-09-06T09:10:00Z">
                  <w:rPr>
                    <w:rFonts w:eastAsia="Times New Roman"/>
                    <w:lang w:val="en-US"/>
                  </w:rPr>
                </w:rPrChange>
              </w:rPr>
            </w:pPr>
            <w:r w:rsidRPr="007F47A9">
              <w:rPr>
                <w:rFonts w:eastAsia="Times New Roman"/>
                <w:b/>
                <w:bCs/>
                <w:highlight w:val="yellow"/>
                <w:lang w:val="en-US"/>
                <w:rPrChange w:id="118" w:author="Steve" w:date="2015-09-06T09:10:00Z">
                  <w:rPr>
                    <w:rFonts w:eastAsia="Times New Roman"/>
                    <w:b/>
                    <w:bCs/>
                    <w:lang w:val="en-US"/>
                  </w:rPr>
                </w:rPrChange>
              </w:rPr>
              <w:t xml:space="preserve">Addendum: </w:t>
            </w:r>
            <w:r w:rsidRPr="007F47A9">
              <w:rPr>
                <w:rFonts w:eastAsia="Times New Roman"/>
                <w:highlight w:val="yellow"/>
                <w:lang w:val="en-US"/>
                <w:rPrChange w:id="119" w:author="Steve" w:date="2015-09-06T09:10:00Z">
                  <w:rPr>
                    <w:rFonts w:eastAsia="Times New Roman"/>
                    <w:lang w:val="en-US"/>
                  </w:rPr>
                </w:rPrChange>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21" w:author="Steve" w:date="2015-09-06T09:10:00Z">
                  <w:rPr>
                    <w:rFonts w:eastAsia="Times New Roman"/>
                    <w:lang w:val="en-US"/>
                  </w:rPr>
                </w:rPrChange>
              </w:rPr>
            </w:pPr>
            <w:r w:rsidRPr="007F47A9">
              <w:rPr>
                <w:rFonts w:eastAsia="Times New Roman"/>
                <w:b/>
                <w:bCs/>
                <w:highlight w:val="yellow"/>
                <w:lang w:val="en-US"/>
                <w:rPrChange w:id="122" w:author="Steve" w:date="2015-09-06T09:10:00Z">
                  <w:rPr>
                    <w:rFonts w:eastAsia="Times New Roman"/>
                    <w:b/>
                    <w:bCs/>
                    <w:lang w:val="en-US"/>
                  </w:rPr>
                </w:rPrChange>
              </w:rPr>
              <w:t xml:space="preserve">Administrative: </w:t>
            </w:r>
            <w:r w:rsidRPr="007F47A9">
              <w:rPr>
                <w:rFonts w:eastAsia="Times New Roman"/>
                <w:highlight w:val="yellow"/>
                <w:lang w:val="en-US"/>
                <w:rPrChange w:id="123" w:author="Steve" w:date="2015-09-06T09:10:00Z">
                  <w:rPr>
                    <w:rFonts w:eastAsia="Times New Roman"/>
                    <w:lang w:val="en-US"/>
                  </w:rPr>
                </w:rPrChange>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4" w:author="Steve" w:date="2015-09-06T09:10: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5" w:author="Steve" w:date="2015-09-06T09:10:00Z">
                  <w:rPr>
                    <w:rFonts w:eastAsia="Times New Roman"/>
                    <w:b/>
                    <w:bCs/>
                    <w:lang w:val="en-US"/>
                  </w:rPr>
                </w:rPrChange>
              </w:rPr>
              <w:t xml:space="preserve">Timestamp: </w:t>
            </w:r>
            <w:r w:rsidRPr="007F47A9">
              <w:rPr>
                <w:rFonts w:eastAsia="Times New Roman"/>
                <w:highlight w:val="yellow"/>
                <w:lang w:val="en-US"/>
                <w:rPrChange w:id="126" w:author="Steve" w:date="2015-09-06T09:10:00Z">
                  <w:rPr>
                    <w:rFonts w:eastAsia="Times New Roman"/>
                    <w:lang w:val="en-US"/>
                  </w:rPr>
                </w:rPrChange>
              </w:rPr>
              <w:t>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r w:rsidR="005B11EB">
              <w:rPr>
                <w:rFonts w:eastAsia="Times New Roman"/>
                <w:lang w:val="en-US"/>
              </w:rPr>
              <w:t xml:space="preserve"> </w:t>
            </w:r>
          </w:p>
        </w:tc>
      </w:tr>
    </w:tbl>
    <w:p w:rsidR="00292EEA" w:rsidRDefault="005B11EB">
      <w:pPr>
        <w:pStyle w:val="Heading1"/>
        <w:divId w:val="1659267375"/>
        <w:rPr>
          <w:rFonts w:eastAsia="Times New Roman"/>
          <w:lang w:val="en-US"/>
        </w:rPr>
      </w:pPr>
      <w:r>
        <w:rPr>
          <w:rFonts w:eastAsia="Times New Roman"/>
          <w:lang w:val="en-US"/>
        </w:rPr>
        <w:t>Australian Bureau of Statistics</w:t>
      </w:r>
    </w:p>
    <w:p w:rsidR="00292EEA"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053270">
            <w:pPr>
              <w:rPr>
                <w:rFonts w:eastAsia="Times New Roman"/>
                <w:lang w:val="en-US"/>
              </w:rPr>
            </w:pPr>
            <w:r>
              <w:rPr>
                <w:rFonts w:eastAsia="Times New Roman"/>
                <w:lang w:val="en-US"/>
              </w:rPr>
              <w:t>ANZSCO -- Australian and New Zealand Standard Classification of Occupations, 2013, Version 1.2 (</w:t>
            </w:r>
            <w:del w:id="127" w:author="Steve" w:date="2015-09-06T09:11:00Z">
              <w:r w:rsidDel="00053270">
                <w:rPr>
                  <w:rFonts w:eastAsia="Times New Roman"/>
                  <w:lang w:val="en-US"/>
                </w:rPr>
                <w:delText>A N Z S C O</w:delText>
              </w:r>
            </w:del>
            <w:ins w:id="128" w:author="Steve" w:date="2015-09-06T09:11:00Z">
              <w:r w:rsidR="00053270">
                <w:rPr>
                  <w:rFonts w:eastAsia="Times New Roman"/>
                  <w:lang w:val="en-US"/>
                </w:rPr>
                <w:t>ANZSCO</w:t>
              </w:r>
            </w:ins>
            <w:r>
              <w:rPr>
                <w:rFonts w:eastAsia="Times New Roman"/>
                <w:lang w:val="en-US"/>
              </w:rPr>
              <w:t xml:space="preserve"> -- Australian and New Zealand Standard Classification of Occupations, 2013, Version 1.2) </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Copyright Australian Bureau of Statistics</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Managers nfd: </w:t>
            </w:r>
            <w:r>
              <w:rPr>
                <w:rFonts w:eastAsia="Times New Roman"/>
                <w:lang w:val="en-US"/>
              </w:rPr>
              <w:t>Managers nfd</w:t>
            </w:r>
            <w:del w:id="129" w:author="Steve" w:date="2015-09-06T09:12:00Z">
              <w:r w:rsidDel="00053270">
                <w:rPr>
                  <w:rFonts w:eastAsia="Times New Roman"/>
                  <w:lang w:val="en-US"/>
                </w:rPr>
                <w:delText xml:space="preserve"> </w:delText>
              </w:r>
            </w:del>
            <w:ins w:id="130" w:author="Steve" w:date="2015-09-06T09:12:00Z">
              <w:r w:rsidR="00053270">
                <w:rPr>
                  <w:rFonts w:eastAsia="Times New Roman"/>
                  <w:lang w:val="en-US"/>
                </w:rPr>
                <w:t>(not further defined)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ins w:id="131" w:author="Steve" w:date="2015-09-06T09:18:00Z">
              <w:r w:rsidR="00185D0A">
                <w:rPr>
                  <w:rFonts w:eastAsia="Times New Roman"/>
                  <w:lang w:val="en-US"/>
                </w:rPr>
                <w:t>(not elsewhere classified)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2" w:author="Steve" w:date="2015-09-06T09:21:00Z">
              <w:r w:rsidRPr="007F47A9">
                <w:rPr>
                  <w:rFonts w:eastAsia="Times New Roman"/>
                  <w:b/>
                  <w:lang w:val="en-US"/>
                  <w:rPrChange w:id="133" w:author="Steve" w:date="2015-09-06T09:21:00Z">
                    <w:rPr>
                      <w:rFonts w:eastAsia="Times New Roman"/>
                      <w:lang w:val="en-US"/>
                    </w:rPr>
                  </w:rPrChange>
                </w:rPr>
                <w:t>Music Professionals nfd</w:t>
              </w:r>
              <w:r w:rsidR="00185D0A">
                <w:rPr>
                  <w:rFonts w:eastAsia="Times New Roman"/>
                  <w:lang w:val="en-US"/>
                </w:rPr>
                <w:t xml:space="preserve"> </w:t>
              </w:r>
            </w:ins>
            <w:r w:rsidR="005B11EB">
              <w:rPr>
                <w:rFonts w:eastAsia="Times New Roman"/>
                <w:b/>
                <w:bCs/>
                <w:lang w:val="en-US"/>
              </w:rPr>
              <w:t xml:space="preserve">: </w:t>
            </w:r>
            <w:r w:rsidR="005B11EB">
              <w:rPr>
                <w:rFonts w:eastAsia="Times New Roman"/>
                <w:lang w:val="en-US"/>
              </w:rPr>
              <w:t xml:space="preserve">Music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4" w:author="Steve" w:date="2015-09-06T09:22:00Z">
              <w:r w:rsidRPr="007F47A9">
                <w:rPr>
                  <w:rFonts w:eastAsia="Times New Roman"/>
                  <w:b/>
                  <w:lang w:val="en-US"/>
                  <w:rPrChange w:id="135" w:author="Steve" w:date="2015-09-06T09:22:00Z">
                    <w:rPr>
                      <w:rFonts w:eastAsia="Times New Roman"/>
                      <w:lang w:val="en-US"/>
                    </w:rPr>
                  </w:rPrChange>
                </w:rPr>
                <w:t>Painter (Visual Arts)</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Painter (Visual Arts)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6" w:author="Steve" w:date="2015-09-06T09:23:00Z">
              <w:r w:rsidRPr="007F47A9">
                <w:rPr>
                  <w:rFonts w:eastAsia="Times New Roman"/>
                  <w:b/>
                  <w:lang w:val="en-US"/>
                  <w:rPrChange w:id="137" w:author="Steve" w:date="2015-09-06T09:23:00Z">
                    <w:rPr>
                      <w:rFonts w:eastAsia="Times New Roman"/>
                      <w:lang w:val="en-US"/>
                    </w:rPr>
                  </w:rPrChange>
                </w:rPr>
                <w:t>Futures Trader</w:t>
              </w:r>
            </w:ins>
            <w:r w:rsidR="005B11EB">
              <w:rPr>
                <w:rFonts w:eastAsia="Times New Roman"/>
                <w:b/>
                <w:bCs/>
                <w:lang w:val="en-US"/>
              </w:rPr>
              <w:t xml:space="preserve">: </w:t>
            </w:r>
            <w:r w:rsidR="005B11EB">
              <w:rPr>
                <w:rFonts w:eastAsia="Times New Roman"/>
                <w:lang w:val="en-US"/>
              </w:rPr>
              <w:t xml:space="preserve">Futures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8" w:author="Steve" w:date="2015-09-06T09:23:00Z">
              <w:r w:rsidRPr="007F47A9">
                <w:rPr>
                  <w:rFonts w:eastAsia="Times New Roman"/>
                  <w:b/>
                  <w:lang w:val="en-US"/>
                  <w:rPrChange w:id="139" w:author="Steve" w:date="2015-09-06T09:24:00Z">
                    <w:rPr>
                      <w:rFonts w:eastAsia="Times New Roman"/>
                      <w:lang w:val="en-US"/>
                    </w:rPr>
                  </w:rPrChange>
                </w:rPr>
                <w:t>Recruitment Consultant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Recruitment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0" w:author="Steve" w:date="2015-09-06T09:27:00Z">
              <w:r w:rsidRPr="007F47A9">
                <w:rPr>
                  <w:rFonts w:eastAsia="Times New Roman"/>
                  <w:b/>
                  <w:lang w:val="en-US"/>
                  <w:rPrChange w:id="141" w:author="Steve" w:date="2015-09-06T09:27:00Z">
                    <w:rPr>
                      <w:rFonts w:eastAsia="Times New Roman"/>
                      <w:lang w:val="en-US"/>
                    </w:rPr>
                  </w:rPrChange>
                </w:rPr>
                <w:t>Drama Teacher (Private Tuition)</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Drama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2" w:author="Steve" w:date="2015-09-06T09:29:00Z">
              <w:r w:rsidRPr="007F47A9">
                <w:rPr>
                  <w:rFonts w:eastAsia="Times New Roman"/>
                  <w:b/>
                  <w:lang w:val="en-US"/>
                  <w:rPrChange w:id="143" w:author="Steve" w:date="2015-09-06T09:29:00Z">
                    <w:rPr>
                      <w:rFonts w:eastAsia="Times New Roman"/>
                      <w:lang w:val="en-US"/>
                    </w:rPr>
                  </w:rPrChange>
                </w:rPr>
                <w:t>Occupational Therapist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Occupational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4" w:author="Steve" w:date="2015-09-06T09:30:00Z">
              <w:r w:rsidRPr="007F47A9">
                <w:rPr>
                  <w:rFonts w:eastAsia="Times New Roman"/>
                  <w:b/>
                  <w:lang w:val="en-US"/>
                  <w:rPrChange w:id="145" w:author="Steve" w:date="2015-09-06T09:30:00Z">
                    <w:rPr>
                      <w:rFonts w:eastAsia="Times New Roman"/>
                      <w:lang w:val="en-US"/>
                    </w:rPr>
                  </w:rPrChange>
                </w:rPr>
                <w:t>Audiologist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Audiologist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6" w:author="Steve" w:date="2015-09-06T09:30:00Z">
              <w:r w:rsidRPr="007F47A9">
                <w:rPr>
                  <w:rFonts w:eastAsia="Times New Roman"/>
                  <w:b/>
                  <w:lang w:val="en-US"/>
                  <w:rPrChange w:id="147" w:author="Steve" w:date="2015-09-06T09:30:00Z">
                    <w:rPr>
                      <w:rFonts w:eastAsia="Times New Roman"/>
                      <w:lang w:val="en-US"/>
                    </w:rPr>
                  </w:rPrChange>
                </w:rPr>
                <w:t>Clinical Oncologist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Clinical Oncologist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8" w:author="Steve" w:date="2015-09-06T09:32:00Z">
              <w:r w:rsidRPr="007F47A9">
                <w:rPr>
                  <w:rFonts w:eastAsia="Times New Roman"/>
                  <w:b/>
                  <w:lang w:val="en-US"/>
                  <w:rPrChange w:id="149" w:author="Steve" w:date="2015-09-06T09:32:00Z">
                    <w:rPr>
                      <w:rFonts w:eastAsia="Times New Roman"/>
                      <w:lang w:val="en-US"/>
                    </w:rPr>
                  </w:rPrChange>
                </w:rPr>
                <w:t>Emergency Medicine Specialist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Emergency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0" w:author="Steve" w:date="2015-09-06T09:32:00Z">
              <w:r w:rsidRPr="007F47A9">
                <w:rPr>
                  <w:rFonts w:eastAsia="Times New Roman"/>
                  <w:b/>
                  <w:lang w:val="en-US"/>
                  <w:rPrChange w:id="151" w:author="Steve" w:date="2015-09-06T09:32:00Z">
                    <w:rPr>
                      <w:rFonts w:eastAsia="Times New Roman"/>
                      <w:lang w:val="en-US"/>
                    </w:rPr>
                  </w:rPrChange>
                </w:rPr>
                <w:t>Registered Nurse (Critical Care and Emergency)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Registered Nurse (Critical Care and Emergency)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2" w:author="Steve" w:date="2015-09-06T09:36:00Z">
              <w:r w:rsidRPr="007F47A9">
                <w:rPr>
                  <w:rFonts w:eastAsia="Times New Roman"/>
                  <w:b/>
                  <w:lang w:val="en-US"/>
                  <w:rPrChange w:id="153" w:author="Steve" w:date="2015-09-06T09:36:00Z">
                    <w:rPr>
                      <w:rFonts w:eastAsia="Times New Roman"/>
                      <w:lang w:val="en-US"/>
                    </w:rPr>
                  </w:rPrChange>
                </w:rPr>
                <w:t>Mine Deputy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Mine Deputy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4" w:author="Steve" w:date="2015-09-06T09:38:00Z">
              <w:r w:rsidRPr="007F47A9">
                <w:rPr>
                  <w:rFonts w:eastAsia="Times New Roman"/>
                  <w:b/>
                  <w:lang w:val="en-US"/>
                  <w:rPrChange w:id="155" w:author="Steve" w:date="2015-09-06T09:38:00Z">
                    <w:rPr>
                      <w:rFonts w:eastAsia="Times New Roman"/>
                      <w:lang w:val="en-US"/>
                    </w:rPr>
                  </w:rPrChange>
                </w:rPr>
                <w:t>Painting Trades Worker</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6" w:author="Steve" w:date="2015-09-06T09:38:00Z">
              <w:r w:rsidRPr="007F47A9">
                <w:rPr>
                  <w:rFonts w:eastAsia="Times New Roman"/>
                  <w:b/>
                  <w:lang w:val="en-US"/>
                  <w:rPrChange w:id="157" w:author="Steve" w:date="2015-09-06T09:39:00Z">
                    <w:rPr>
                      <w:rFonts w:eastAsia="Times New Roman"/>
                      <w:lang w:val="en-US"/>
                    </w:rPr>
                  </w:rPrChange>
                </w:rPr>
                <w:t>Electrical Distribution Trades Workers nfd</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Electrical Distribution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w:t>
            </w:r>
            <w:r>
              <w:rPr>
                <w:rFonts w:eastAsia="Times New Roman"/>
                <w:lang w:val="en-US"/>
              </w:rPr>
              <w:lastRenderedPageBreak/>
              <w:t xml:space="preserve">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w:t>
            </w:r>
            <w:r>
              <w:rPr>
                <w:rFonts w:eastAsia="Times New Roman"/>
                <w:lang w:val="en-US"/>
              </w:rPr>
              <w:lastRenderedPageBreak/>
              <w:t xml:space="preserve">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8" w:author="Steve" w:date="2015-09-06T09:52:00Z">
              <w:r w:rsidRPr="007F47A9">
                <w:rPr>
                  <w:rFonts w:eastAsia="Times New Roman"/>
                  <w:b/>
                  <w:lang w:val="en-US"/>
                  <w:rPrChange w:id="159" w:author="Steve" w:date="2015-09-06T09:52:00Z">
                    <w:rPr>
                      <w:rFonts w:eastAsia="Times New Roman"/>
                      <w:lang w:val="en-US"/>
                    </w:rPr>
                  </w:rPrChange>
                </w:rPr>
                <w:t>Sales Clerk</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Sales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Station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0" w:author="Steve" w:date="2015-09-06T09:56:00Z">
              <w:r w:rsidRPr="007F47A9">
                <w:rPr>
                  <w:rFonts w:eastAsia="Times New Roman"/>
                  <w:b/>
                  <w:lang w:val="en-US"/>
                  <w:rPrChange w:id="161" w:author="Steve" w:date="2015-09-06T09:56:00Z">
                    <w:rPr>
                      <w:rFonts w:eastAsia="Times New Roman"/>
                      <w:lang w:val="en-US"/>
                    </w:rPr>
                  </w:rPrChange>
                </w:rPr>
                <w:t>Bulk Materials Handling Plant Operator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Bulk Materials Handling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2" w:author="Steve" w:date="2015-09-06T09:59:00Z">
              <w:r w:rsidRPr="007F47A9">
                <w:rPr>
                  <w:rFonts w:eastAsia="Times New Roman"/>
                  <w:b/>
                  <w:lang w:val="en-US"/>
                  <w:rPrChange w:id="163" w:author="Steve" w:date="2015-09-06T09:59:00Z">
                    <w:rPr>
                      <w:rFonts w:eastAsia="Times New Roman"/>
                      <w:lang w:val="en-US"/>
                    </w:rPr>
                  </w:rPrChange>
                </w:rPr>
                <w:t>Pest or Weed Controller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Pest or Weed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4" w:author="Steve" w:date="2015-09-06T10:00:00Z">
              <w:r w:rsidRPr="007F47A9">
                <w:rPr>
                  <w:rFonts w:eastAsia="Times New Roman"/>
                  <w:b/>
                  <w:lang w:val="en-US"/>
                  <w:rPrChange w:id="165" w:author="Steve" w:date="2015-09-06T10:00:00Z">
                    <w:rPr>
                      <w:rFonts w:eastAsia="Times New Roman"/>
                      <w:lang w:val="en-US"/>
                    </w:rPr>
                  </w:rPrChange>
                </w:rPr>
                <w:t>Kitchenhand</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Kitchenhand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6" w:author="Steve" w:date="2015-09-06T10:00:00Z">
              <w:r w:rsidRPr="007F47A9">
                <w:rPr>
                  <w:rFonts w:eastAsia="Times New Roman"/>
                  <w:b/>
                  <w:lang w:val="en-US"/>
                  <w:rPrChange w:id="167" w:author="Steve" w:date="2015-09-06T10:00:00Z">
                    <w:rPr>
                      <w:rFonts w:eastAsia="Times New Roman"/>
                      <w:lang w:val="en-US"/>
                    </w:rPr>
                  </w:rPrChange>
                </w:rPr>
                <w:t>Truck Driver's Offsider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Truck Driver's Offsider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58FA">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292EEA" w:rsidRDefault="007F47A9">
      <w:pPr>
        <w:pStyle w:val="Heading1"/>
        <w:divId w:val="1787694692"/>
        <w:rPr>
          <w:rFonts w:eastAsia="Times New Roman"/>
          <w:lang w:val="en-US"/>
        </w:rPr>
      </w:pPr>
      <w:commentRangeStart w:id="168"/>
      <w:r w:rsidRPr="007F47A9">
        <w:rPr>
          <w:rFonts w:eastAsia="Times New Roman"/>
          <w:highlight w:val="yellow"/>
          <w:lang w:val="en-US"/>
          <w:rPrChange w:id="169" w:author="Steve" w:date="2015-09-07T09:51:00Z">
            <w:rPr>
              <w:rFonts w:eastAsia="Times New Roman"/>
              <w:lang w:val="en-US"/>
            </w:rPr>
          </w:rPrChange>
        </w:rPr>
        <w:t>CBCC</w:t>
      </w:r>
      <w:commentRangeEnd w:id="168"/>
      <w:r w:rsidR="002E6CA3">
        <w:rPr>
          <w:rStyle w:val="CommentReference"/>
          <w:b w:val="0"/>
          <w:bCs w:val="0"/>
          <w:kern w:val="0"/>
        </w:rPr>
        <w:commentReference w:id="168"/>
      </w:r>
      <w:ins w:id="170" w:author="Steve" w:date="2015-09-07T09:51:00Z">
        <w:r w:rsidR="00C92999">
          <w:rPr>
            <w:rFonts w:eastAsia="Times New Roman"/>
            <w:lang w:val="en-US"/>
          </w:rPr>
          <w:t xml:space="preserve"> </w:t>
        </w:r>
      </w:ins>
    </w:p>
    <w:p w:rsidR="00292EEA" w:rsidRPr="00C92999" w:rsidRDefault="007F47A9">
      <w:pPr>
        <w:pStyle w:val="Heading2"/>
        <w:divId w:val="1787694692"/>
        <w:rPr>
          <w:rFonts w:eastAsia="Times New Roman"/>
          <w:highlight w:val="yellow"/>
          <w:lang w:val="en-US"/>
          <w:rPrChange w:id="171" w:author="Steve" w:date="2015-09-07T09:51:00Z">
            <w:rPr>
              <w:rFonts w:eastAsia="Times New Roman"/>
              <w:lang w:val="en-US"/>
            </w:rPr>
          </w:rPrChange>
        </w:rPr>
      </w:pPr>
      <w:r w:rsidRPr="007F47A9">
        <w:rPr>
          <w:rFonts w:eastAsia="Times New Roman"/>
          <w:highlight w:val="yellow"/>
          <w:lang w:val="en-US"/>
          <w:rPrChange w:id="172" w:author="Steve" w:date="2015-09-07T09:51:00Z">
            <w:rPr>
              <w:rFonts w:eastAsia="Times New Roman"/>
              <w:lang w:val="en-US"/>
            </w:rPr>
          </w:rPrChange>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3" w:author="Steve" w:date="2015-09-07T09:51:00Z">
                  <w:rPr>
                    <w:rFonts w:eastAsia="Times New Roman"/>
                    <w:lang w:val="en-US"/>
                  </w:rPr>
                </w:rPrChange>
              </w:rPr>
            </w:pPr>
            <w:r w:rsidRPr="007F47A9">
              <w:rPr>
                <w:rFonts w:eastAsia="Times New Roman"/>
                <w:highlight w:val="yellow"/>
                <w:lang w:val="en-US"/>
                <w:rPrChange w:id="174" w:author="Steve" w:date="2015-09-07T09:51:00Z">
                  <w:rPr>
                    <w:rFonts w:eastAsia="Times New Roman"/>
                    <w:lang w:val="en-US"/>
                  </w:rPr>
                </w:rPrChange>
              </w:rPr>
              <w:t>Name</w:t>
            </w:r>
          </w:p>
        </w:tc>
        <w:tc>
          <w:tcPr>
            <w:tcW w:w="0" w:type="auto"/>
            <w:vAlign w:val="center"/>
            <w:hideMark/>
          </w:tcPr>
          <w:p w:rsidR="00292EEA" w:rsidRPr="00C92999" w:rsidRDefault="007F47A9">
            <w:pPr>
              <w:rPr>
                <w:rFonts w:eastAsia="Times New Roman"/>
                <w:highlight w:val="yellow"/>
                <w:lang w:val="en-US"/>
                <w:rPrChange w:id="175" w:author="Steve" w:date="2015-09-07T09:51:00Z">
                  <w:rPr>
                    <w:rFonts w:eastAsia="Times New Roman"/>
                    <w:lang w:val="en-US"/>
                  </w:rPr>
                </w:rPrChange>
              </w:rPr>
            </w:pPr>
            <w:r w:rsidRPr="007F47A9">
              <w:rPr>
                <w:rFonts w:eastAsia="Times New Roman"/>
                <w:highlight w:val="yellow"/>
                <w:lang w:val="en-US"/>
                <w:rPrChange w:id="176" w:author="Steve" w:date="2015-09-07T09:51:00Z">
                  <w:rPr>
                    <w:rFonts w:eastAsia="Times New Roman"/>
                    <w:lang w:val="en-US"/>
                  </w:rPr>
                </w:rPrChange>
              </w:rPr>
              <w:t xml:space="preserve">Contract Actor Role Codes (Contract Actor Role Codes) </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7" w:author="Steve" w:date="2015-09-07T09:51:00Z">
                  <w:rPr>
                    <w:rFonts w:eastAsia="Times New Roman"/>
                    <w:lang w:val="en-US"/>
                  </w:rPr>
                </w:rPrChange>
              </w:rPr>
            </w:pPr>
            <w:r w:rsidRPr="007F47A9">
              <w:rPr>
                <w:rFonts w:eastAsia="Times New Roman"/>
                <w:highlight w:val="yellow"/>
                <w:lang w:val="en-US"/>
                <w:rPrChange w:id="178" w:author="Steve" w:date="2015-09-07T09:51:00Z">
                  <w:rPr>
                    <w:rFonts w:eastAsia="Times New Roman"/>
                    <w:lang w:val="en-US"/>
                  </w:rPr>
                </w:rPrChange>
              </w:rPr>
              <w:t>Description</w:t>
            </w:r>
          </w:p>
        </w:tc>
        <w:tc>
          <w:tcPr>
            <w:tcW w:w="0" w:type="auto"/>
            <w:vAlign w:val="center"/>
            <w:hideMark/>
          </w:tcPr>
          <w:p w:rsidR="00292EEA" w:rsidRPr="00C92999" w:rsidRDefault="007F47A9">
            <w:pPr>
              <w:rPr>
                <w:rFonts w:eastAsia="Times New Roman"/>
                <w:highlight w:val="yellow"/>
                <w:lang w:val="en-US"/>
                <w:rPrChange w:id="179" w:author="Steve" w:date="2015-09-07T09:51:00Z">
                  <w:rPr>
                    <w:rFonts w:eastAsia="Times New Roman"/>
                    <w:lang w:val="en-US"/>
                  </w:rPr>
                </w:rPrChange>
              </w:rPr>
            </w:pPr>
            <w:r w:rsidRPr="007F47A9">
              <w:rPr>
                <w:rFonts w:eastAsia="Times New Roman"/>
                <w:highlight w:val="yellow"/>
                <w:lang w:val="en-US"/>
                <w:rPrChange w:id="180" w:author="Steve" w:date="2015-09-07T09:51:00Z">
                  <w:rPr>
                    <w:rFonts w:eastAsia="Times New Roman"/>
                    <w:lang w:val="en-US"/>
                  </w:rPr>
                </w:rPrChange>
              </w:rPr>
              <w:t>This value set includes sample Contract Actor Role codes.</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1" w:author="Steve" w:date="2015-09-07T09:51:00Z">
                  <w:rPr>
                    <w:rFonts w:eastAsia="Times New Roman"/>
                    <w:lang w:val="en-US"/>
                  </w:rPr>
                </w:rPrChange>
              </w:rPr>
            </w:pPr>
            <w:r w:rsidRPr="007F47A9">
              <w:rPr>
                <w:rFonts w:eastAsia="Times New Roman"/>
                <w:highlight w:val="yellow"/>
                <w:lang w:val="en-US"/>
                <w:rPrChange w:id="182" w:author="Steve" w:date="2015-09-07T09:51:00Z">
                  <w:rPr>
                    <w:rFonts w:eastAsia="Times New Roman"/>
                    <w:lang w:val="en-US"/>
                  </w:rPr>
                </w:rPrChange>
              </w:rPr>
              <w:t>Copyright</w:t>
            </w:r>
          </w:p>
        </w:tc>
        <w:tc>
          <w:tcPr>
            <w:tcW w:w="0" w:type="auto"/>
            <w:vAlign w:val="center"/>
            <w:hideMark/>
          </w:tcPr>
          <w:p w:rsidR="00292EEA" w:rsidRPr="00C92999" w:rsidRDefault="007F47A9">
            <w:pPr>
              <w:rPr>
                <w:rFonts w:eastAsia="Times New Roman"/>
                <w:highlight w:val="yellow"/>
                <w:lang w:val="en-US"/>
                <w:rPrChange w:id="183" w:author="Steve" w:date="2015-09-07T09:51:00Z">
                  <w:rPr>
                    <w:rFonts w:eastAsia="Times New Roman"/>
                    <w:lang w:val="en-US"/>
                  </w:rPr>
                </w:rPrChange>
              </w:rPr>
            </w:pPr>
            <w:r w:rsidRPr="007F47A9">
              <w:rPr>
                <w:rFonts w:eastAsia="Times New Roman"/>
                <w:highlight w:val="yellow"/>
                <w:lang w:val="en-US"/>
                <w:rPrChange w:id="184" w:author="Steve" w:date="2015-09-07T09:51:00Z">
                  <w:rPr>
                    <w:rFonts w:eastAsia="Times New Roman"/>
                    <w:lang w:val="en-US"/>
                  </w:rPr>
                </w:rPrChange>
              </w:rPr>
              <w:t>This is an example set</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5" w:author="Steve" w:date="2015-09-07T09:51:00Z">
                  <w:rPr>
                    <w:rFonts w:eastAsia="Times New Roman"/>
                    <w:lang w:val="en-US"/>
                  </w:rPr>
                </w:rPrChange>
              </w:rPr>
            </w:pPr>
            <w:r w:rsidRPr="007F47A9">
              <w:rPr>
                <w:rFonts w:eastAsia="Times New Roman"/>
                <w:highlight w:val="yellow"/>
                <w:lang w:val="en-US"/>
                <w:rPrChange w:id="186" w:author="Steve" w:date="2015-09-07T09:51: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187" w:author="Steve" w:date="2015-09-07T09:51:00Z">
                  <w:rPr>
                    <w:rFonts w:eastAsia="Times New Roman"/>
                    <w:lang w:val="en-US"/>
                  </w:rPr>
                </w:rPrChange>
              </w:rPr>
            </w:pPr>
            <w:r w:rsidRPr="007F47A9">
              <w:rPr>
                <w:rFonts w:eastAsia="Times New Roman"/>
                <w:b/>
                <w:bCs/>
                <w:highlight w:val="yellow"/>
                <w:lang w:val="en-US"/>
                <w:rPrChange w:id="188" w:author="Steve" w:date="2015-09-07T09:51:00Z">
                  <w:rPr>
                    <w:rFonts w:eastAsia="Times New Roman"/>
                    <w:b/>
                    <w:bCs/>
                    <w:lang w:val="en-US"/>
                  </w:rPr>
                </w:rPrChange>
              </w:rPr>
              <w:t xml:space="preserve">: </w:t>
            </w:r>
          </w:p>
        </w:tc>
      </w:tr>
      <w:tr w:rsidR="00292EEA" w:rsidRPr="00C92999">
        <w:trPr>
          <w:divId w:val="1787694692"/>
          <w:tblCellSpacing w:w="15" w:type="dxa"/>
        </w:trPr>
        <w:tc>
          <w:tcPr>
            <w:tcW w:w="0" w:type="auto"/>
            <w:vAlign w:val="center"/>
            <w:hideMark/>
          </w:tcPr>
          <w:p w:rsidR="00292EEA" w:rsidRPr="00C92999" w:rsidRDefault="00292EEA">
            <w:pPr>
              <w:rPr>
                <w:rFonts w:eastAsia="Times New Roman"/>
                <w:highlight w:val="yellow"/>
                <w:lang w:val="en-US"/>
                <w:rPrChange w:id="189" w:author="Steve" w:date="2015-09-07T09:51: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190" w:author="Steve" w:date="2015-09-07T09:51:00Z">
                  <w:rPr>
                    <w:rFonts w:eastAsia="Times New Roman"/>
                    <w:lang w:val="en-US"/>
                  </w:rPr>
                </w:rPrChange>
              </w:rPr>
            </w:pPr>
            <w:r w:rsidRPr="007F47A9">
              <w:rPr>
                <w:rFonts w:eastAsia="Times New Roman"/>
                <w:b/>
                <w:bCs/>
                <w:highlight w:val="yellow"/>
                <w:lang w:val="en-US"/>
                <w:rPrChange w:id="191" w:author="Steve" w:date="2015-09-07T09:51:00Z">
                  <w:rPr>
                    <w:rFonts w:eastAsia="Times New Roman"/>
                    <w:b/>
                    <w:bCs/>
                    <w:lang w:val="en-US"/>
                  </w:rPr>
                </w:rPrChange>
              </w:rPr>
              <w:t xml:space="preserve">: </w:t>
            </w:r>
          </w:p>
        </w:tc>
      </w:tr>
    </w:tbl>
    <w:p w:rsidR="00292EEA" w:rsidRDefault="007F47A9">
      <w:pPr>
        <w:pStyle w:val="Heading1"/>
        <w:divId w:val="198932570"/>
        <w:rPr>
          <w:ins w:id="192" w:author="Richard J. Ettema (AEGIS.net)" w:date="2015-09-09T12:46:00Z"/>
          <w:rFonts w:eastAsia="Times New Roman"/>
          <w:highlight w:val="yellow"/>
          <w:lang w:val="en-US"/>
        </w:rPr>
      </w:pPr>
      <w:r w:rsidRPr="007F47A9">
        <w:rPr>
          <w:rFonts w:eastAsia="Times New Roman"/>
          <w:highlight w:val="yellow"/>
          <w:lang w:val="en-US"/>
          <w:rPrChange w:id="193" w:author="Steve" w:date="2015-09-07T09:51:00Z">
            <w:rPr>
              <w:rFonts w:eastAsia="Times New Roman"/>
              <w:lang w:val="en-US"/>
            </w:rPr>
          </w:rPrChange>
        </w:rPr>
        <w:t>CDC via PHIN VADS</w:t>
      </w:r>
    </w:p>
    <w:p w:rsidR="008C42F2" w:rsidRPr="008C42F2" w:rsidRDefault="008C42F2" w:rsidP="008C42F2">
      <w:pPr>
        <w:pStyle w:val="Heading2"/>
        <w:divId w:val="198932570"/>
        <w:rPr>
          <w:ins w:id="194" w:author="Richard J. Ettema (AEGIS.net)" w:date="2015-09-09T12:47:00Z"/>
          <w:rFonts w:eastAsia="Times New Roman"/>
          <w:lang w:val="en-US"/>
        </w:rPr>
      </w:pPr>
      <w:commentRangeStart w:id="195"/>
      <w:ins w:id="196" w:author="Richard J. Ettema (AEGIS.net)" w:date="2015-09-09T12:47:00Z">
        <w:r w:rsidRPr="008C42F2">
          <w:rPr>
            <w:rFonts w:eastAsia="Times New Roman"/>
            <w:lang w:val="en-US"/>
          </w:rPr>
          <w:t>ValueSet: Ethnicity group</w:t>
        </w:r>
      </w:ins>
      <w:ins w:id="197" w:author="Richard J. Ettema (AEGIS.net)" w:date="2015-09-09T12:48:00Z">
        <w:r>
          <w:rPr>
            <w:rFonts w:eastAsia="Times New Roman"/>
            <w:lang w:val="en-US"/>
          </w:rPr>
          <w:t xml:space="preserve"> – guides/daf/profiles</w:t>
        </w:r>
      </w:ins>
    </w:p>
    <w:p w:rsidR="008C42F2" w:rsidRPr="008C42F2" w:rsidRDefault="008C42F2" w:rsidP="008C42F2">
      <w:pPr>
        <w:pStyle w:val="Heading2"/>
        <w:divId w:val="198932570"/>
        <w:rPr>
          <w:ins w:id="198" w:author="Richard J. Ettema (AEGIS.net)" w:date="2015-09-09T12:48:00Z"/>
          <w:rFonts w:eastAsia="Times New Roman"/>
          <w:lang w:val="en-US"/>
        </w:rPr>
      </w:pPr>
      <w:ins w:id="199" w:author="Richard J. Ettema (AEGIS.net)" w:date="2015-09-09T12:48:00Z">
        <w:r w:rsidRPr="008C42F2">
          <w:rPr>
            <w:rFonts w:eastAsia="Times New Roman"/>
            <w:lang w:val="en-US"/>
          </w:rPr>
          <w:t>ValueSet: Ethnicity group</w:t>
        </w:r>
        <w:r>
          <w:rPr>
            <w:rFonts w:eastAsia="Times New Roman"/>
            <w:lang w:val="en-US"/>
          </w:rPr>
          <w:t xml:space="preserve"> – guides/</w:t>
        </w:r>
      </w:ins>
      <w:ins w:id="200" w:author="Richard J. Ettema (AEGIS.net)" w:date="2015-09-09T12:49:00Z">
        <w:r>
          <w:rPr>
            <w:rFonts w:eastAsia="Times New Roman"/>
            <w:lang w:val="en-US"/>
          </w:rPr>
          <w:t>hspc</w:t>
        </w:r>
      </w:ins>
    </w:p>
    <w:p w:rsidR="008C42F2" w:rsidRPr="008C42F2" w:rsidDel="008C42F2" w:rsidRDefault="008C42F2">
      <w:pPr>
        <w:pStyle w:val="Heading2"/>
        <w:divId w:val="198932570"/>
        <w:rPr>
          <w:del w:id="201" w:author="Richard J. Ettema (AEGIS.net)" w:date="2015-09-09T12:47:00Z"/>
          <w:rFonts w:eastAsia="Times New Roman"/>
          <w:lang w:val="en-US"/>
        </w:rPr>
        <w:pPrChange w:id="202" w:author="Richard J. Ettema (AEGIS.net)" w:date="2015-09-09T12:49:00Z">
          <w:pPr>
            <w:pStyle w:val="Heading1"/>
            <w:divId w:val="198932570"/>
          </w:pPr>
        </w:pPrChange>
      </w:pPr>
      <w:ins w:id="203" w:author="Richard J. Ettema (AEGIS.net)" w:date="2015-09-09T12:48:00Z">
        <w:r w:rsidRPr="008C42F2">
          <w:rPr>
            <w:rFonts w:eastAsia="Times New Roman"/>
            <w:lang w:val="en-US"/>
          </w:rPr>
          <w:t>ValueSet: Ethnicity group</w:t>
        </w:r>
        <w:r>
          <w:rPr>
            <w:rFonts w:eastAsia="Times New Roman"/>
            <w:lang w:val="en-US"/>
          </w:rPr>
          <w:t xml:space="preserve"> – guides/</w:t>
        </w:r>
      </w:ins>
      <w:ins w:id="204" w:author="Richard J. Ettema (AEGIS.net)" w:date="2015-09-09T12:49:00Z">
        <w:r>
          <w:rPr>
            <w:rFonts w:eastAsia="Times New Roman"/>
            <w:lang w:val="en-US"/>
          </w:rPr>
          <w:t>uslab</w:t>
        </w:r>
      </w:ins>
      <w:ins w:id="205" w:author="Richard J. Ettema (AEGIS.net)" w:date="2015-09-09T12:48:00Z">
        <w:r>
          <w:rPr>
            <w:rFonts w:eastAsia="Times New Roman"/>
            <w:lang w:val="en-US"/>
          </w:rPr>
          <w:t>/profiles</w:t>
        </w:r>
      </w:ins>
      <w:commentRangeEnd w:id="195"/>
      <w:ins w:id="206" w:author="Richard J. Ettema (AEGIS.net)" w:date="2015-09-09T12:49:00Z">
        <w:r>
          <w:rPr>
            <w:rStyle w:val="CommentReference"/>
            <w:b w:val="0"/>
            <w:bCs w:val="0"/>
          </w:rPr>
          <w:commentReference w:id="195"/>
        </w:r>
      </w:ins>
    </w:p>
    <w:p w:rsidR="00292EEA" w:rsidRDefault="007F47A9">
      <w:pPr>
        <w:pStyle w:val="Heading1"/>
        <w:divId w:val="821233667"/>
        <w:rPr>
          <w:ins w:id="207" w:author="Richard J. Ettema (AEGIS.net)" w:date="2015-09-09T12:50:00Z"/>
          <w:rFonts w:eastAsia="Times New Roman"/>
          <w:highlight w:val="yellow"/>
          <w:lang w:val="en-US"/>
        </w:rPr>
      </w:pPr>
      <w:r w:rsidRPr="007F47A9">
        <w:rPr>
          <w:rFonts w:eastAsia="Times New Roman"/>
          <w:highlight w:val="yellow"/>
          <w:lang w:val="en-US"/>
          <w:rPrChange w:id="208" w:author="Steve" w:date="2015-09-07T09:51:00Z">
            <w:rPr>
              <w:rFonts w:eastAsia="Times New Roman"/>
              <w:lang w:val="en-US"/>
            </w:rPr>
          </w:rPrChange>
        </w:rPr>
        <w:t>DAF Project</w:t>
      </w:r>
    </w:p>
    <w:p w:rsidR="008C42F2" w:rsidRDefault="008C42F2">
      <w:pPr>
        <w:pStyle w:val="Heading2"/>
        <w:divId w:val="821233667"/>
        <w:rPr>
          <w:ins w:id="209" w:author="Richard J. Ettema (AEGIS.net)" w:date="2015-09-09T12:51:00Z"/>
          <w:rFonts w:eastAsia="Times New Roman"/>
          <w:lang w:val="en-US"/>
        </w:rPr>
        <w:pPrChange w:id="210" w:author="Richard J. Ettema (AEGIS.net)" w:date="2015-09-09T12:51:00Z">
          <w:pPr>
            <w:pStyle w:val="Heading1"/>
            <w:divId w:val="821233667"/>
          </w:pPr>
        </w:pPrChange>
      </w:pPr>
      <w:commentRangeStart w:id="211"/>
      <w:ins w:id="212" w:author="Richard J. Ettema (AEGIS.net)" w:date="2015-09-09T12:50:00Z">
        <w:r w:rsidRPr="008C42F2">
          <w:rPr>
            <w:rFonts w:eastAsia="Times New Roman"/>
            <w:lang w:val="en-US"/>
          </w:rPr>
          <w:t xml:space="preserve">ValueSet: </w:t>
        </w:r>
      </w:ins>
      <w:ins w:id="213" w:author="Richard J. Ettema (AEGIS.net)" w:date="2015-09-09T12:51:00Z">
        <w:r w:rsidRPr="008C42F2">
          <w:rPr>
            <w:rFonts w:eastAsia="Times New Roman"/>
            <w:lang w:val="en-US"/>
          </w:rPr>
          <w:t>MU Race Value Set</w:t>
        </w:r>
      </w:ins>
      <w:ins w:id="214" w:author="Richard J. Ettema (AEGIS.net)" w:date="2015-09-09T12:50:00Z">
        <w:r>
          <w:rPr>
            <w:rFonts w:eastAsia="Times New Roman"/>
            <w:lang w:val="en-US"/>
          </w:rPr>
          <w:t xml:space="preserve"> – guides/daf/profiles</w:t>
        </w:r>
      </w:ins>
    </w:p>
    <w:p w:rsidR="008C42F2" w:rsidRPr="008C42F2" w:rsidRDefault="008C42F2">
      <w:pPr>
        <w:pStyle w:val="Heading2"/>
        <w:divId w:val="821233667"/>
        <w:rPr>
          <w:rFonts w:eastAsia="Times New Roman"/>
          <w:lang w:val="en-US"/>
        </w:rPr>
        <w:pPrChange w:id="215" w:author="Richard J. Ettema (AEGIS.net)" w:date="2015-09-09T12:51:00Z">
          <w:pPr>
            <w:pStyle w:val="Heading1"/>
            <w:divId w:val="821233667"/>
          </w:pPr>
        </w:pPrChange>
      </w:pPr>
      <w:ins w:id="216" w:author="Richard J. Ettema (AEGIS.net)" w:date="2015-09-09T12:51:00Z">
        <w:r w:rsidRPr="008C42F2">
          <w:rPr>
            <w:rFonts w:eastAsia="Times New Roman"/>
            <w:lang w:val="en-US"/>
          </w:rPr>
          <w:t>ValueSet: MU Race Value Set</w:t>
        </w:r>
        <w:r>
          <w:rPr>
            <w:rFonts w:eastAsia="Times New Roman"/>
            <w:lang w:val="en-US"/>
          </w:rPr>
          <w:t xml:space="preserve"> – guides/uslab/profiles</w:t>
        </w:r>
      </w:ins>
      <w:commentRangeEnd w:id="211"/>
      <w:ins w:id="217" w:author="Richard J. Ettema (AEGIS.net)" w:date="2015-09-09T12:52:00Z">
        <w:r>
          <w:rPr>
            <w:rStyle w:val="CommentReference"/>
            <w:b w:val="0"/>
            <w:bCs w:val="0"/>
          </w:rPr>
          <w:commentReference w:id="211"/>
        </w:r>
      </w:ins>
    </w:p>
    <w:p w:rsidR="00292EEA" w:rsidRPr="00C92999" w:rsidRDefault="007F47A9">
      <w:pPr>
        <w:pStyle w:val="Heading1"/>
        <w:divId w:val="1606227093"/>
        <w:rPr>
          <w:rFonts w:eastAsia="Times New Roman"/>
          <w:highlight w:val="yellow"/>
          <w:lang w:val="en-US"/>
          <w:rPrChange w:id="218" w:author="Steve" w:date="2015-09-07T09:51:00Z">
            <w:rPr>
              <w:rFonts w:eastAsia="Times New Roman"/>
              <w:lang w:val="en-US"/>
            </w:rPr>
          </w:rPrChange>
        </w:rPr>
      </w:pPr>
      <w:r w:rsidRPr="007F47A9">
        <w:rPr>
          <w:rFonts w:eastAsia="Times New Roman"/>
          <w:highlight w:val="yellow"/>
          <w:lang w:val="en-US"/>
          <w:rPrChange w:id="219" w:author="Steve" w:date="2015-09-07T09:51:00Z">
            <w:rPr>
              <w:rFonts w:eastAsia="Times New Roman"/>
              <w:lang w:val="en-US"/>
            </w:rPr>
          </w:rPrChange>
        </w:rPr>
        <w:t>DAF Project team</w:t>
      </w:r>
    </w:p>
    <w:p w:rsidR="00583459" w:rsidRDefault="00583459" w:rsidP="00583459">
      <w:pPr>
        <w:pStyle w:val="Heading2"/>
        <w:divId w:val="831028757"/>
        <w:rPr>
          <w:ins w:id="220" w:author="Richard J. Ettema (AEGIS.net)" w:date="2015-09-09T13:11:00Z"/>
          <w:rFonts w:eastAsia="Times New Roman"/>
          <w:lang w:val="en-US"/>
        </w:rPr>
      </w:pPr>
      <w:commentRangeStart w:id="221"/>
      <w:ins w:id="222" w:author="Richard J. Ettema (AEGIS.net)" w:date="2015-09-09T13:11:00Z">
        <w:r w:rsidRPr="008C42F2">
          <w:rPr>
            <w:rFonts w:eastAsia="Times New Roman"/>
            <w:lang w:val="en-US"/>
          </w:rPr>
          <w:t xml:space="preserve">ValueSet: </w:t>
        </w:r>
        <w:r w:rsidRPr="00583459">
          <w:rPr>
            <w:rFonts w:eastAsia="Times New Roman"/>
            <w:lang w:val="en-US"/>
          </w:rPr>
          <w:t>Manifestation C-CDA codes</w:t>
        </w:r>
        <w:r>
          <w:rPr>
            <w:rFonts w:eastAsia="Times New Roman"/>
            <w:lang w:val="en-US"/>
          </w:rPr>
          <w:t xml:space="preserve"> – guides/daf/profiles</w:t>
        </w:r>
        <w:commentRangeEnd w:id="221"/>
        <w:r>
          <w:rPr>
            <w:rStyle w:val="CommentReference"/>
            <w:b w:val="0"/>
            <w:bCs w:val="0"/>
          </w:rPr>
          <w:commentReference w:id="221"/>
        </w:r>
      </w:ins>
    </w:p>
    <w:p w:rsidR="00292EEA" w:rsidRDefault="007F47A9">
      <w:pPr>
        <w:pStyle w:val="Heading1"/>
        <w:divId w:val="831028757"/>
        <w:rPr>
          <w:ins w:id="223" w:author="Richard J. Ettema (AEGIS.net)" w:date="2015-09-09T13:57:00Z"/>
          <w:rFonts w:eastAsia="Times New Roman"/>
          <w:lang w:val="en-US"/>
        </w:rPr>
      </w:pPr>
      <w:r w:rsidRPr="007F47A9">
        <w:rPr>
          <w:rFonts w:eastAsia="Times New Roman"/>
          <w:highlight w:val="yellow"/>
          <w:lang w:val="en-US"/>
          <w:rPrChange w:id="224" w:author="Steve" w:date="2015-09-07T09:51:00Z">
            <w:rPr>
              <w:rFonts w:eastAsia="Times New Roman"/>
              <w:lang w:val="en-US"/>
            </w:rPr>
          </w:rPrChange>
        </w:rPr>
        <w:t>DAF</w:t>
      </w:r>
    </w:p>
    <w:p w:rsidR="001075F6" w:rsidRDefault="001075F6">
      <w:pPr>
        <w:pStyle w:val="Heading2"/>
        <w:divId w:val="831028757"/>
        <w:rPr>
          <w:rFonts w:eastAsia="Times New Roman"/>
          <w:lang w:val="en-US"/>
        </w:rPr>
        <w:pPrChange w:id="225" w:author="Richard J. Ettema (AEGIS.net)" w:date="2015-09-09T13:57:00Z">
          <w:pPr>
            <w:pStyle w:val="Heading1"/>
            <w:divId w:val="831028757"/>
          </w:pPr>
        </w:pPrChange>
      </w:pPr>
      <w:commentRangeStart w:id="226"/>
      <w:ins w:id="227" w:author="Richard J. Ettema (AEGIS.net)" w:date="2015-09-09T13:57:00Z">
        <w:r>
          <w:rPr>
            <w:rFonts w:eastAsia="Times New Roman"/>
            <w:lang w:val="en-US"/>
          </w:rPr>
          <w:t>N/A</w:t>
        </w:r>
        <w:commentRangeEnd w:id="226"/>
        <w:r>
          <w:rPr>
            <w:rStyle w:val="CommentReference"/>
            <w:b w:val="0"/>
            <w:bCs w:val="0"/>
          </w:rPr>
          <w:commentReference w:id="226"/>
        </w:r>
      </w:ins>
    </w:p>
    <w:p w:rsidR="00292EEA" w:rsidRDefault="005B11EB">
      <w:pPr>
        <w:pStyle w:val="Heading1"/>
        <w:divId w:val="588392973"/>
        <w:rPr>
          <w:rFonts w:eastAsia="Times New Roman"/>
          <w:lang w:val="en-US"/>
        </w:rPr>
      </w:pPr>
      <w:r>
        <w:rPr>
          <w:rFonts w:eastAsia="Times New Roman"/>
          <w:lang w:val="en-US"/>
        </w:rPr>
        <w:lastRenderedPageBreak/>
        <w:t>FHIR NutritionOrder team</w:t>
      </w:r>
    </w:p>
    <w:p w:rsidR="00292EEA"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Codes (Diet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DietCode :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28" w:author="Steve" w:date="2015-09-07T09:53: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588392973"/>
        <w:rPr>
          <w:rFonts w:eastAsia="Times New Roman"/>
          <w:lang w:val="en-US"/>
        </w:rPr>
      </w:pPr>
      <w:r>
        <w:rPr>
          <w:rFonts w:eastAsia="Times New Roman"/>
          <w:lang w:val="en-US"/>
        </w:rPr>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Additive Type Code (Enteral Formula Additive Type Code)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EnteralFormulaAdditiveType : Codes for the type of modular component such as protein, carbohydrate or fiber to be provided in addition to or mixed with the base formula. </w:t>
            </w:r>
            <w:commentRangeStart w:id="229"/>
            <w:r>
              <w:rPr>
                <w:rFonts w:eastAsia="Times New Roman"/>
                <w:lang w:val="en-US"/>
              </w:rPr>
              <w:t>This value set is provided as a suggestive example</w:t>
            </w:r>
            <w:ins w:id="230" w:author="Steve" w:date="2015-09-07T10:01:00Z">
              <w:r w:rsidR="00480FA7">
                <w:rPr>
                  <w:rFonts w:eastAsia="Times New Roman"/>
                  <w:lang w:val="en-US"/>
                </w:rPr>
                <w:t>.</w:t>
              </w:r>
            </w:ins>
            <w:commentRangeEnd w:id="229"/>
            <w:r w:rsidR="001A7D1A">
              <w:rPr>
                <w:rStyle w:val="CommentReference"/>
              </w:rPr>
              <w:commentReference w:id="229"/>
            </w:r>
            <w:r>
              <w:rPr>
                <w:rFonts w:eastAsia="Times New Roman"/>
                <w:lang w:val="en-US"/>
              </w:rPr>
              <w:t xml:space="preserve"> </w:t>
            </w:r>
          </w:p>
        </w:tc>
      </w:tr>
      <w:tr w:rsidR="00292EEA">
        <w:trPr>
          <w:divId w:val="588392973"/>
          <w:tblCellSpacing w:w="15" w:type="dxa"/>
        </w:trPr>
        <w:tc>
          <w:tcPr>
            <w:tcW w:w="0" w:type="auto"/>
            <w:vAlign w:val="center"/>
            <w:hideMark/>
          </w:tcPr>
          <w:p w:rsidR="00292EEA" w:rsidRPr="00C92999" w:rsidRDefault="007F47A9">
            <w:pPr>
              <w:rPr>
                <w:rFonts w:eastAsia="Times New Roman"/>
                <w:highlight w:val="yellow"/>
                <w:lang w:val="en-US"/>
                <w:rPrChange w:id="231" w:author="Steve" w:date="2015-09-07T09:54:00Z">
                  <w:rPr>
                    <w:rFonts w:eastAsia="Times New Roman"/>
                    <w:lang w:val="en-US"/>
                  </w:rPr>
                </w:rPrChange>
              </w:rPr>
            </w:pPr>
            <w:r w:rsidRPr="007F47A9">
              <w:rPr>
                <w:rFonts w:eastAsia="Times New Roman"/>
                <w:highlight w:val="yellow"/>
                <w:lang w:val="en-US"/>
                <w:rPrChange w:id="232" w:author="Steve" w:date="2015-09-07T09:54: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233" w:author="Steve" w:date="2015-09-07T09:54:00Z">
                  <w:rPr>
                    <w:rFonts w:eastAsia="Times New Roman"/>
                    <w:lang w:val="en-US"/>
                  </w:rPr>
                </w:rPrChange>
              </w:rPr>
            </w:pPr>
            <w:r w:rsidRPr="007F47A9">
              <w:rPr>
                <w:rFonts w:eastAsia="Times New Roman"/>
                <w:b/>
                <w:bCs/>
                <w:highlight w:val="yellow"/>
                <w:lang w:val="en-US"/>
                <w:rPrChange w:id="234" w:author="Steve" w:date="2015-09-07T09:54:00Z">
                  <w:rPr>
                    <w:rFonts w:eastAsia="Times New Roman"/>
                    <w:b/>
                    <w:bCs/>
                    <w:lang w:val="en-US"/>
                  </w:rPr>
                </w:rPrChange>
              </w:rPr>
              <w:t>Modular lipid enteral formula component:</w:t>
            </w:r>
            <w:ins w:id="235" w:author="Steve" w:date="2015-09-07T10:00:00Z">
              <w:r w:rsidR="00480FA7">
                <w:rPr>
                  <w:rFonts w:eastAsia="Times New Roman"/>
                  <w:b/>
                  <w:bCs/>
                  <w:highlight w:val="yellow"/>
                  <w:lang w:val="en-US"/>
                </w:rPr>
                <w:t xml:space="preserve"> </w:t>
              </w:r>
              <w:r w:rsidRPr="007F47A9">
                <w:rPr>
                  <w:rFonts w:eastAsia="Times New Roman"/>
                  <w:b/>
                  <w:bCs/>
                  <w:lang w:val="en-US"/>
                  <w:rPrChange w:id="236" w:author="Steve" w:date="2015-09-07T10:00:00Z">
                    <w:rPr>
                      <w:rFonts w:eastAsia="Times New Roman"/>
                      <w:b/>
                      <w:bCs/>
                      <w:highlight w:val="yellow"/>
                      <w:lang w:val="en-US"/>
                    </w:rPr>
                  </w:rPrChange>
                </w:rPr>
                <w:t>incomplete?</w:t>
              </w:r>
            </w:ins>
            <w:r w:rsidRPr="007F47A9">
              <w:rPr>
                <w:rFonts w:eastAsia="Times New Roman"/>
                <w:b/>
                <w:bCs/>
                <w:highlight w:val="yellow"/>
                <w:lang w:val="en-US"/>
                <w:rPrChange w:id="237" w:author="Steve" w:date="2015-09-07T09:54:00Z">
                  <w:rPr>
                    <w:rFonts w:eastAsia="Times New Roman"/>
                    <w:b/>
                    <w:bCs/>
                    <w:lang w:val="en-US"/>
                  </w:rPr>
                </w:rPrChange>
              </w:rPr>
              <w:t xml:space="preserve">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38"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39" w:author="Steve" w:date="2015-09-07T09:54:00Z">
                  <w:rPr>
                    <w:rFonts w:eastAsia="Times New Roman"/>
                    <w:lang w:val="en-US"/>
                  </w:rPr>
                </w:rPrChange>
              </w:rPr>
            </w:pPr>
            <w:r w:rsidRPr="007F47A9">
              <w:rPr>
                <w:rFonts w:eastAsia="Times New Roman"/>
                <w:b/>
                <w:bCs/>
                <w:highlight w:val="yellow"/>
                <w:lang w:val="en-US"/>
                <w:rPrChange w:id="240" w:author="Steve" w:date="2015-09-07T09:54:00Z">
                  <w:rPr>
                    <w:rFonts w:eastAsia="Times New Roman"/>
                    <w:b/>
                    <w:bCs/>
                    <w:lang w:val="en-US"/>
                  </w:rPr>
                </w:rPrChange>
              </w:rPr>
              <w:t xml:space="preserve">Modular protein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1"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2" w:author="Steve" w:date="2015-09-07T09:54:00Z">
                  <w:rPr>
                    <w:rFonts w:eastAsia="Times New Roman"/>
                    <w:lang w:val="en-US"/>
                  </w:rPr>
                </w:rPrChange>
              </w:rPr>
            </w:pPr>
            <w:r w:rsidRPr="007F47A9">
              <w:rPr>
                <w:rFonts w:eastAsia="Times New Roman"/>
                <w:b/>
                <w:bCs/>
                <w:highlight w:val="yellow"/>
                <w:lang w:val="en-US"/>
                <w:rPrChange w:id="243" w:author="Steve" w:date="2015-09-07T09:54:00Z">
                  <w:rPr>
                    <w:rFonts w:eastAsia="Times New Roman"/>
                    <w:b/>
                    <w:bCs/>
                    <w:lang w:val="en-US"/>
                  </w:rPr>
                </w:rPrChange>
              </w:rPr>
              <w:t xml:space="preserve">Modular carbohydrate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4"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5" w:author="Steve" w:date="2015-09-07T09:54:00Z">
                  <w:rPr>
                    <w:rFonts w:eastAsia="Times New Roman"/>
                    <w:lang w:val="en-US"/>
                  </w:rPr>
                </w:rPrChange>
              </w:rPr>
            </w:pPr>
            <w:r w:rsidRPr="007F47A9">
              <w:rPr>
                <w:rFonts w:eastAsia="Times New Roman"/>
                <w:b/>
                <w:bCs/>
                <w:highlight w:val="yellow"/>
                <w:lang w:val="en-US"/>
                <w:rPrChange w:id="246" w:author="Steve" w:date="2015-09-07T09:54:00Z">
                  <w:rPr>
                    <w:rFonts w:eastAsia="Times New Roman"/>
                    <w:b/>
                    <w:bCs/>
                    <w:lang w:val="en-US"/>
                  </w:rPr>
                </w:rPrChange>
              </w:rPr>
              <w:t xml:space="preserve">Modular fiber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7"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8" w:author="Steve" w:date="2015-09-07T09:54:00Z">
                  <w:rPr>
                    <w:rFonts w:eastAsia="Times New Roman"/>
                    <w:lang w:val="en-US"/>
                  </w:rPr>
                </w:rPrChange>
              </w:rPr>
            </w:pPr>
            <w:r w:rsidRPr="007F47A9">
              <w:rPr>
                <w:rFonts w:eastAsia="Times New Roman"/>
                <w:b/>
                <w:bCs/>
                <w:highlight w:val="yellow"/>
                <w:lang w:val="en-US"/>
                <w:rPrChange w:id="249" w:author="Steve" w:date="2015-09-07T09:54:00Z">
                  <w:rPr>
                    <w:rFonts w:eastAsia="Times New Roman"/>
                    <w:b/>
                    <w:bCs/>
                    <w:lang w:val="en-US"/>
                  </w:rPr>
                </w:rPrChange>
              </w:rPr>
              <w:t xml:space="preserve">Added water: </w:t>
            </w:r>
          </w:p>
        </w:tc>
      </w:tr>
    </w:tbl>
    <w:p w:rsidR="00292EEA"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Type Codes (Enteral Formula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EnteralFormulaType : Codes for type of enteral formula to be administered to patient. This value set is </w:t>
            </w:r>
            <w:del w:id="250"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51" w:author="Steve" w:date="2015-09-07T10:00:00Z">
              <w:r w:rsidDel="00C92999">
                <w:rPr>
                  <w:rFonts w:eastAsia="Times New Roman"/>
                  <w:lang w:val="en-US"/>
                </w:rPr>
                <w:delText>heirarchy</w:delText>
              </w:r>
            </w:del>
            <w:ins w:id="252" w:author="Steve" w:date="2015-09-07T10:00:00Z">
              <w:r w:rsidR="00C92999">
                <w:rPr>
                  <w:rFonts w:eastAsia="Times New Roman"/>
                  <w:lang w:val="en-US"/>
                </w:rPr>
                <w:t>hierarchy</w:t>
              </w:r>
            </w:ins>
            <w:r>
              <w:rPr>
                <w:rFonts w:eastAsia="Times New Roman"/>
                <w:lang w:val="en-US"/>
              </w:rPr>
              <w:t xml:space="preserve"> and is provided as a suggestive example</w:t>
            </w:r>
            <w:ins w:id="253" w:author="Steve" w:date="2015-09-07T09:59: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54" w:author="Steve" w:date="2015-09-07T09:5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55"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Route Codes (Enteral Route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EnteralRouteOfAdministration: Codes specifying the route of administration of enteral formula. This value set is composed of HL7 V3 codes and is provided as a suggestive example</w:t>
            </w:r>
            <w:ins w:id="256"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Fluid Consistency Type Codes (Fluid Consistency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FluidConsistencyType : Codes used to represent the consistency of fluids and liquids provided to the patient. This value set includes all the children of SNOMED CT Concepts from SCTID</w:t>
            </w:r>
            <w:ins w:id="257" w:author="Steve" w:date="2015-09-07T09:59:00Z">
              <w:r w:rsidR="00C92999">
                <w:rPr>
                  <w:rFonts w:eastAsia="Times New Roman"/>
                  <w:lang w:val="en-US"/>
                </w:rPr>
                <w:t xml:space="preserve"> </w:t>
              </w:r>
            </w:ins>
            <w:r>
              <w:rPr>
                <w:rFonts w:eastAsia="Times New Roman"/>
                <w:lang w:val="en-US"/>
              </w:rPr>
              <w:t>(US Extension): 435681000124103 Dietary liquid consistency diet (regime/therapy) and is provided as a suggestive example</w:t>
            </w:r>
            <w:ins w:id="258"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59"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0"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Food Type Codes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FoodType : This value set represents SNOMED CT codes for types of foods. This value set includes all the children of SNOMED CT Concepts from SCTID 255620007 Foods (substance) and is provided as a suggestive example</w:t>
            </w:r>
            <w:ins w:id="261"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62"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3"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Nutrient Modifier Codes (Nutrient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NutrientModifier : Codes for types of nutrient that is being modified such as carbohydrate or sodium. This value set includes all the children of SNOMED CT Concepts from SCTID 226355009 Nutrients (substance), Sodium, Potassium and Fluid and is provided as a suggestive example</w:t>
            </w:r>
            <w:ins w:id="264"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65"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6"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Supplement Type Codes (Supplement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SupplementType : Codes for nutritional supplements to be provided to the patient. This value set is </w:t>
            </w:r>
            <w:del w:id="267"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68" w:author="Steve" w:date="2015-09-07T09:57:00Z">
              <w:r w:rsidDel="00C92999">
                <w:rPr>
                  <w:rFonts w:eastAsia="Times New Roman"/>
                  <w:lang w:val="en-US"/>
                </w:rPr>
                <w:delText>heirarchy</w:delText>
              </w:r>
            </w:del>
            <w:ins w:id="269" w:author="Steve" w:date="2015-09-07T09:57:00Z">
              <w:r w:rsidR="00C92999">
                <w:rPr>
                  <w:rFonts w:eastAsia="Times New Roman"/>
                  <w:lang w:val="en-US"/>
                </w:rPr>
                <w:t>hierarchy</w:t>
              </w:r>
            </w:ins>
            <w:r>
              <w:rPr>
                <w:rFonts w:eastAsia="Times New Roman"/>
                <w:lang w:val="en-US"/>
              </w:rPr>
              <w:t xml:space="preserve"> and is provided as a suggestive example</w:t>
            </w:r>
            <w:ins w:id="270"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1" w:author="Steve" w:date="2015-09-07T09:5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72"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Modified Food Type Codes (Texture Modified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TextureModifiedFoodType: Codes for types of foods that are texture modified. This value set is composed SNOMED CT Concepts from SCTID 255620007 Foods (substance) and is provided as a suggestive example</w:t>
            </w:r>
            <w:ins w:id="273" w:author="Steve" w:date="2015-09-07T09:56: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4"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75" w:author="Steve" w:date="2015-09-07T09:56: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Modifier Codes (Texture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w:t>
            </w:r>
            <w:del w:id="276" w:author="Steve" w:date="2015-09-07T09:55:00Z">
              <w:r w:rsidDel="00C92999">
                <w:rPr>
                  <w:rFonts w:eastAsia="Times New Roman"/>
                  <w:lang w:val="en-US"/>
                </w:rPr>
                <w:delText>heirarchy</w:delText>
              </w:r>
            </w:del>
            <w:ins w:id="277" w:author="Steve" w:date="2015-09-07T09:55:00Z">
              <w:r w:rsidR="00C92999">
                <w:rPr>
                  <w:rFonts w:eastAsia="Times New Roman"/>
                  <w:lang w:val="en-US"/>
                </w:rPr>
                <w:t>hierarchy</w:t>
              </w:r>
            </w:ins>
            <w:r>
              <w:rPr>
                <w:rFonts w:eastAsia="Times New Roman"/>
                <w:lang w:val="en-US"/>
              </w:rPr>
              <w:t xml:space="preserve"> and is provided as a suggestive example</w:t>
            </w:r>
            <w:ins w:id="278" w:author="Steve" w:date="2015-09-07T09:55: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9"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80" w:author="Steve" w:date="2015-09-07T09:55:00Z">
              <w:r w:rsidR="00C92999">
                <w:rPr>
                  <w:rFonts w:eastAsia="Times New Roman"/>
                  <w:lang w:val="en-US"/>
                </w:rPr>
                <w:t>.</w:t>
              </w:r>
            </w:ins>
            <w:r>
              <w:rPr>
                <w:rFonts w:eastAsia="Times New Roman"/>
                <w:lang w:val="en-US"/>
              </w:rPr>
              <w:t xml:space="preserve"> </w:t>
            </w:r>
          </w:p>
        </w:tc>
      </w:tr>
    </w:tbl>
    <w:p w:rsidR="00292EEA" w:rsidRDefault="005B11EB">
      <w:pPr>
        <w:pStyle w:val="Heading1"/>
        <w:divId w:val="1511137374"/>
        <w:rPr>
          <w:rFonts w:eastAsia="Times New Roman"/>
          <w:lang w:val="en-US"/>
        </w:rPr>
      </w:pPr>
      <w:r>
        <w:rPr>
          <w:rFonts w:eastAsia="Times New Roman"/>
          <w:lang w:val="en-US"/>
        </w:rPr>
        <w:t>FHIR OO CDA Template team</w:t>
      </w:r>
    </w:p>
    <w:p w:rsidR="00292EEA" w:rsidRDefault="005B11EB">
      <w:pPr>
        <w:pStyle w:val="Heading1"/>
        <w:divId w:val="1387684731"/>
        <w:rPr>
          <w:rFonts w:eastAsia="Times New Roman"/>
          <w:lang w:val="en-US"/>
        </w:rPr>
      </w:pPr>
      <w:r>
        <w:rPr>
          <w:rFonts w:eastAsia="Times New Roman"/>
          <w:lang w:val="en-US"/>
        </w:rPr>
        <w:t>FHIR Project</w:t>
      </w:r>
    </w:p>
    <w:p w:rsidR="00292EEA"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Activity (Care Plan Activity)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Example Codes for types of activities that can appear in a care plan</w:t>
            </w:r>
            <w:ins w:id="281" w:author="Steve" w:date="2015-09-07T10:01: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82" w:author="Steve" w:date="2015-09-07T10:0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83" w:author="Steve" w:date="2015-09-07T10:01: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480FA7">
            <w:pPr>
              <w:rPr>
                <w:rFonts w:eastAsia="Times New Roman"/>
                <w:lang w:val="en-US"/>
              </w:rPr>
            </w:pPr>
            <w:r>
              <w:rPr>
                <w:rFonts w:eastAsia="Times New Roman"/>
                <w:lang w:val="en-US"/>
              </w:rPr>
              <w:t xml:space="preserve">Common UCUM units (Common </w:t>
            </w:r>
            <w:del w:id="284" w:author="Steve" w:date="2015-09-07T10:02:00Z">
              <w:r w:rsidDel="00480FA7">
                <w:rPr>
                  <w:rFonts w:eastAsia="Times New Roman"/>
                  <w:lang w:val="en-US"/>
                </w:rPr>
                <w:delText>U C U M</w:delText>
              </w:r>
            </w:del>
            <w:ins w:id="285" w:author="Steve" w:date="2015-09-07T10:02:00Z">
              <w:r w:rsidR="00480FA7">
                <w:rPr>
                  <w:rFonts w:eastAsia="Times New Roman"/>
                  <w:lang w:val="en-US"/>
                </w:rPr>
                <w:t>UCUM</w:t>
              </w:r>
            </w:ins>
            <w:r>
              <w:rPr>
                <w:rFonts w:eastAsia="Times New Roman"/>
                <w:lang w:val="en-US"/>
              </w:rPr>
              <w:t xml:space="preserve"> units)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Commonly encountered UCUM units (for purposes of helping populate look ups</w:t>
            </w:r>
            <w:ins w:id="286" w:author="Steve" w:date="2015-09-07T10:03: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w:t>
            </w:r>
            <w:r w:rsidR="007F47A9" w:rsidRPr="007F47A9">
              <w:rPr>
                <w:rFonts w:eastAsia="Times New Roman"/>
                <w:highlight w:val="yellow"/>
                <w:lang w:val="en-US"/>
                <w:rPrChange w:id="287" w:author="Steve" w:date="2015-09-07T10:01:00Z">
                  <w:rPr>
                    <w:rFonts w:eastAsia="Times New Roman"/>
                    <w:lang w:val="en-US"/>
                  </w:rPr>
                </w:rPrChange>
              </w:rPr>
              <w:t>Â</w:t>
            </w:r>
            <w:r>
              <w:rPr>
                <w:rFonts w:eastAsia="Times New Roman"/>
                <w:lang w:val="en-US"/>
              </w:rPr>
              <w:t>© 1999-2013 Regenstrief Institute, Inc. and The UCUM Organization, Indianapolis, IN. All rights reserved. See http://unitsofmeasure.org/trac/</w:t>
            </w:r>
            <w:del w:id="288" w:author="Steve" w:date="2015-09-07T10:03:00Z">
              <w:r w:rsidDel="00480FA7">
                <w:rPr>
                  <w:rFonts w:eastAsia="Times New Roman"/>
                  <w:lang w:val="en-US"/>
                </w:rPr>
                <w:delText>/</w:delText>
              </w:r>
            </w:del>
            <w:r>
              <w:rPr>
                <w:rFonts w:eastAsia="Times New Roman"/>
                <w:lang w:val="en-US"/>
              </w:rPr>
              <w:t>wiki/TermsOfUse for details</w:t>
            </w:r>
            <w:ins w:id="289" w:author="Steve" w:date="2015-09-07T10:03: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Designation Use (Designation Use)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Details of how a designation would be used</w:t>
            </w:r>
            <w:ins w:id="290"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91" w:author="Steve" w:date="2015-09-07T10:0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92"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Message Reason Codes (Example Message Reason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Message Reasons. These are the set of codes that might be used an updating an encounter using admin-update</w:t>
            </w:r>
            <w:ins w:id="293"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Admit: </w:t>
            </w:r>
            <w:r>
              <w:rPr>
                <w:rFonts w:eastAsia="Times New Roman"/>
                <w:lang w:val="en-US"/>
              </w:rPr>
              <w:t>The patient has been admitted</w:t>
            </w:r>
            <w:ins w:id="294"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w:t>
            </w:r>
            <w:r>
              <w:rPr>
                <w:rFonts w:eastAsia="Times New Roman"/>
                <w:lang w:val="en-US"/>
              </w:rPr>
              <w:t>The patient has been discharged</w:t>
            </w:r>
            <w:ins w:id="295"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r>
              <w:rPr>
                <w:rFonts w:eastAsia="Times New Roman"/>
                <w:lang w:val="en-US"/>
              </w:rPr>
              <w:t>The patient has temporarily left the institution</w:t>
            </w:r>
            <w:ins w:id="296"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Returned: </w:t>
            </w:r>
            <w:r>
              <w:rPr>
                <w:rFonts w:eastAsia="Times New Roman"/>
                <w:lang w:val="en-US"/>
              </w:rPr>
              <w:t>The patient has returned from a temporary absence</w:t>
            </w:r>
            <w:ins w:id="297"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Moved: </w:t>
            </w:r>
            <w:r>
              <w:rPr>
                <w:rFonts w:eastAsia="Times New Roman"/>
                <w:lang w:val="en-US"/>
              </w:rPr>
              <w:t>The patient has been moved to a new location</w:t>
            </w:r>
            <w:ins w:id="298"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w:t>
            </w:r>
            <w:r>
              <w:rPr>
                <w:rFonts w:eastAsia="Times New Roman"/>
                <w:lang w:val="en-US"/>
              </w:rPr>
              <w:t>Encounter details have been updated (e.g. to correct a coding error)</w:t>
            </w:r>
            <w:ins w:id="299"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List (Example Use Codes for List)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the List resource - typical kinds of use. </w:t>
            </w:r>
            <w:commentRangeStart w:id="300"/>
            <w:r w:rsidR="007F47A9" w:rsidRPr="007F47A9">
              <w:rPr>
                <w:rFonts w:eastAsia="Times New Roman"/>
                <w:highlight w:val="yellow"/>
                <w:lang w:val="en-US"/>
                <w:rPrChange w:id="301" w:author="Steve" w:date="2015-09-07T10:05:00Z">
                  <w:rPr>
                    <w:rFonts w:eastAsia="Times New Roman"/>
                    <w:lang w:val="en-US"/>
                  </w:rPr>
                </w:rPrChange>
              </w:rPr>
              <w:t>TODO: Does LOINC define useful codes?</w:t>
            </w:r>
            <w:ins w:id="302" w:author="Steve" w:date="2015-09-07T10:05:00Z">
              <w:r w:rsidR="00480FA7">
                <w:rPr>
                  <w:rFonts w:eastAsia="Times New Roman"/>
                  <w:lang w:val="en-US"/>
                </w:rPr>
                <w:t xml:space="preserve"> </w:t>
              </w:r>
            </w:ins>
            <w:commentRangeEnd w:id="300"/>
            <w:ins w:id="303" w:author="Steve" w:date="2015-09-09T18:52:00Z">
              <w:r w:rsidR="002E6CA3">
                <w:rPr>
                  <w:rStyle w:val="CommentReference"/>
                </w:rPr>
                <w:commentReference w:id="300"/>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Alerts: </w:t>
            </w:r>
            <w:r>
              <w:rPr>
                <w:rFonts w:eastAsia="Times New Roman"/>
                <w:lang w:val="en-US"/>
              </w:rPr>
              <w:t>A list of alerts for the patient</w:t>
            </w:r>
            <w:ins w:id="304"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Reactions: </w:t>
            </w:r>
            <w:r>
              <w:rPr>
                <w:rFonts w:eastAsia="Times New Roman"/>
                <w:lang w:val="en-US"/>
              </w:rPr>
              <w:t>A list of part adverse reactions</w:t>
            </w:r>
            <w:ins w:id="305"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Allergies: </w:t>
            </w:r>
            <w:r>
              <w:rPr>
                <w:rFonts w:eastAsia="Times New Roman"/>
                <w:lang w:val="en-US"/>
              </w:rPr>
              <w:t>A list of Allergies for the patient</w:t>
            </w:r>
            <w:ins w:id="306"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List: </w:t>
            </w:r>
            <w:r>
              <w:rPr>
                <w:rFonts w:eastAsia="Times New Roman"/>
                <w:lang w:val="en-US"/>
              </w:rPr>
              <w:t>A list of medication statements for the patient</w:t>
            </w:r>
            <w:ins w:id="307"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Problem List: </w:t>
            </w:r>
            <w:r>
              <w:rPr>
                <w:rFonts w:eastAsia="Times New Roman"/>
                <w:lang w:val="en-US"/>
              </w:rPr>
              <w:t>A list of problems that the patient is known of have (or have had in the past)</w:t>
            </w:r>
            <w:ins w:id="308"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w:t>
            </w:r>
            <w:del w:id="309" w:author="Steve" w:date="2015-09-09T19:11:00Z">
              <w:r w:rsidDel="002E6CA3">
                <w:rPr>
                  <w:rFonts w:eastAsia="Times New Roman"/>
                  <w:lang w:val="en-US"/>
                </w:rPr>
                <w:delText>specialised</w:delText>
              </w:r>
            </w:del>
            <w:ins w:id="310" w:author="Steve" w:date="2015-09-09T19:11:00Z">
              <w:r w:rsidR="002E6CA3">
                <w:rPr>
                  <w:rFonts w:eastAsia="Times New Roman"/>
                  <w:lang w:val="en-US"/>
                </w:rPr>
                <w:t>specialized</w:t>
              </w:r>
            </w:ins>
            <w:r>
              <w:rPr>
                <w:rFonts w:eastAsia="Times New Roman"/>
                <w:lang w:val="en-US"/>
              </w:rPr>
              <w:t xml:space="preserve"> for more specific uses, such as a ward round list)</w:t>
            </w:r>
            <w:ins w:id="311" w:author="Steve" w:date="2015-09-07T10:26: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Waiting List: </w:t>
            </w:r>
            <w:r>
              <w:rPr>
                <w:rFonts w:eastAsia="Times New Roman"/>
                <w:lang w:val="en-US"/>
              </w:rPr>
              <w:t>A list of items waiting for an event (perhaps a surgical patient waiting list)</w:t>
            </w:r>
            <w:ins w:id="31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Protocols: </w:t>
            </w:r>
            <w:r>
              <w:rPr>
                <w:rFonts w:eastAsia="Times New Roman"/>
                <w:lang w:val="en-US"/>
              </w:rPr>
              <w:t>A set of protocols to be followed</w:t>
            </w:r>
            <w:ins w:id="313" w:author="Steve" w:date="2015-09-07T10:05: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 Plans: </w:t>
            </w:r>
            <w:r>
              <w:rPr>
                <w:rFonts w:eastAsia="Times New Roman"/>
                <w:lang w:val="en-US"/>
              </w:rPr>
              <w:t>A set of care plans that apply in a particular context of care</w:t>
            </w:r>
            <w:ins w:id="314" w:author="Steve" w:date="2015-09-07T10:05: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C205BF">
            <w:pPr>
              <w:rPr>
                <w:rFonts w:eastAsia="Times New Roman"/>
                <w:lang w:val="en-US"/>
              </w:rPr>
            </w:pPr>
            <w:r>
              <w:rPr>
                <w:rFonts w:eastAsia="Times New Roman"/>
                <w:lang w:val="en-US"/>
              </w:rPr>
              <w:t>FHIR Restful Interactions (</w:t>
            </w:r>
            <w:del w:id="315" w:author="Steve" w:date="2015-09-07T10:28:00Z">
              <w:r w:rsidDel="00C205BF">
                <w:rPr>
                  <w:rFonts w:eastAsia="Times New Roman"/>
                  <w:lang w:val="en-US"/>
                </w:rPr>
                <w:delText>F H I R</w:delText>
              </w:r>
            </w:del>
            <w:ins w:id="316" w:author="Steve" w:date="2015-09-07T10:28:00Z">
              <w:r w:rsidR="00C205BF">
                <w:rPr>
                  <w:rFonts w:eastAsia="Times New Roman"/>
                  <w:lang w:val="en-US"/>
                </w:rPr>
                <w:t>FHIR</w:t>
              </w:r>
            </w:ins>
            <w:r>
              <w:rPr>
                <w:rFonts w:eastAsia="Times New Roman"/>
                <w:lang w:val="en-US"/>
              </w:rPr>
              <w:t xml:space="preserve"> Restful Interactions)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set of interactions defined by the RESTful part of the FHIR specification</w:t>
            </w:r>
            <w:ins w:id="317" w:author="Steve" w:date="2015-09-07T10:29: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31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vread: </w:t>
            </w:r>
            <w:r>
              <w:rPr>
                <w:rFonts w:eastAsia="Times New Roman"/>
                <w:lang w:val="en-US"/>
              </w:rPr>
              <w:t>Read the state of a specific version of the resource</w:t>
            </w:r>
            <w:ins w:id="31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32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32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type of resource, or the entire system</w:t>
            </w:r>
            <w:ins w:id="322"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history-instance: </w:t>
            </w:r>
            <w:r>
              <w:rPr>
                <w:rFonts w:eastAsia="Times New Roman"/>
                <w:lang w:val="en-US"/>
              </w:rPr>
              <w:t>Retrieve the update history for a particular resource</w:t>
            </w:r>
            <w:ins w:id="323"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history-type: </w:t>
            </w:r>
            <w:r>
              <w:rPr>
                <w:rFonts w:eastAsia="Times New Roman"/>
                <w:lang w:val="en-US"/>
              </w:rPr>
              <w:t>Retrieve the update history for a all resources of a particular type</w:t>
            </w:r>
            <w:ins w:id="324"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history-system: </w:t>
            </w:r>
            <w:r>
              <w:rPr>
                <w:rFonts w:eastAsia="Times New Roman"/>
                <w:lang w:val="en-US"/>
              </w:rPr>
              <w:t>Retrieve the update history for all resources on a system</w:t>
            </w:r>
            <w:ins w:id="325"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326"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a resource type or all resources based on some filter criteria</w:t>
            </w:r>
            <w:ins w:id="327"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search-type: </w:t>
            </w:r>
            <w:r>
              <w:rPr>
                <w:rFonts w:eastAsia="Times New Roman"/>
                <w:lang w:val="en-US"/>
              </w:rPr>
              <w:t>Search all resources of the specified type based on some filter criteria</w:t>
            </w:r>
            <w:ins w:id="32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search-system: </w:t>
            </w:r>
            <w:r>
              <w:rPr>
                <w:rFonts w:eastAsia="Times New Roman"/>
                <w:lang w:val="en-US"/>
              </w:rPr>
              <w:t>Search all resources based on some filter criteria</w:t>
            </w:r>
            <w:ins w:id="32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Check that the content would be acceptable as an update</w:t>
            </w:r>
            <w:ins w:id="33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33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33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Perform an operation as defined by an OperationDefinition</w:t>
            </w:r>
            <w:ins w:id="333" w:author="Steve" w:date="2015-09-07T10:28: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Empty Reasons (List Empty Reasons)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General reasons for a list to be empty. Reasons are either related to a summary list (i.e. problem or medication list) or to a workflow related list (i.e. consultation list)</w:t>
            </w:r>
            <w:ins w:id="334" w:author="Steve" w:date="2015-09-07T10:31: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w:t>
            </w:r>
            <w:del w:id="335" w:author="Steve" w:date="2015-09-09T19:11:00Z">
              <w:r w:rsidDel="002E6CA3">
                <w:rPr>
                  <w:rFonts w:eastAsia="Times New Roman"/>
                  <w:lang w:val="en-US"/>
                </w:rPr>
                <w:delText>judgement</w:delText>
              </w:r>
            </w:del>
            <w:ins w:id="336" w:author="Steve" w:date="2015-09-09T19:11:00Z">
              <w:r w:rsidR="002E6CA3">
                <w:rPr>
                  <w:rFonts w:eastAsia="Times New Roman"/>
                  <w:lang w:val="en-US"/>
                </w:rPr>
                <w:t>judgment</w:t>
              </w:r>
            </w:ins>
            <w:r>
              <w:rPr>
                <w:rFonts w:eastAsia="Times New Roman"/>
                <w:lang w:val="en-US"/>
              </w:rPr>
              <w:t xml:space="preserve">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05BF">
            <w:pPr>
              <w:rPr>
                <w:rFonts w:eastAsia="Times New Roman"/>
                <w:lang w:val="en-US"/>
              </w:rPr>
            </w:pPr>
            <w:r>
              <w:rPr>
                <w:rFonts w:eastAsia="Times New Roman"/>
                <w:b/>
                <w:bCs/>
                <w:lang w:val="en-US"/>
              </w:rPr>
              <w:t xml:space="preserve">Not Asked: </w:t>
            </w:r>
            <w:del w:id="337" w:author="Steve" w:date="2015-09-07T10:32:00Z">
              <w:r w:rsidDel="00C205BF">
                <w:rPr>
                  <w:rFonts w:eastAsia="Times New Roman"/>
                  <w:lang w:val="en-US"/>
                </w:rPr>
                <w:delText xml:space="preserve">THe </w:delText>
              </w:r>
            </w:del>
            <w:ins w:id="338" w:author="Steve" w:date="2015-09-07T10:32:00Z">
              <w:r w:rsidR="00C205BF">
                <w:rPr>
                  <w:rFonts w:eastAsia="Times New Roman"/>
                  <w:lang w:val="en-US"/>
                </w:rPr>
                <w:t xml:space="preserve">The </w:t>
              </w:r>
            </w:ins>
            <w:r>
              <w:rPr>
                <w:rFonts w:eastAsia="Times New Roman"/>
                <w:lang w:val="en-US"/>
              </w:rPr>
              <w:t>investigation to find out whether there are items for this list has not occurred</w:t>
            </w:r>
            <w:ins w:id="339"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Withheld: </w:t>
            </w:r>
            <w:r>
              <w:rPr>
                <w:rFonts w:eastAsia="Times New Roman"/>
                <w:lang w:val="en-US"/>
              </w:rPr>
              <w:t>The content of the list was not provided due to privacy or confidentiality concerns. Note that it should not be assumed that this means that the particular information in question was withheld due to its contents - it can also be a policy decision</w:t>
            </w:r>
            <w:ins w:id="340"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Information to populate this list cannot be obtained. E.g. unconscious patient</w:t>
            </w:r>
            <w:ins w:id="341"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The work to populate this list has not yet begun</w:t>
            </w:r>
            <w:ins w:id="342"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This list has now closed or has ceased to be relevant or useful</w:t>
            </w:r>
            <w:ins w:id="343" w:author="Steve" w:date="2015-09-07T10:32: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Order Codes (List Order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Base values for the order of the items in a list resource</w:t>
            </w:r>
            <w:ins w:id="344" w:author="Steve" w:date="2015-09-07T10:33: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Sorted by User: </w:t>
            </w:r>
            <w:r>
              <w:rPr>
                <w:rFonts w:eastAsia="Times New Roman"/>
                <w:lang w:val="en-US"/>
              </w:rPr>
              <w:t>The list was sorted by a user. The criteria the user used are not specified</w:t>
            </w:r>
            <w:ins w:id="345" w:author="Steve" w:date="2015-09-07T10:33: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System: </w:t>
            </w:r>
            <w:r>
              <w:rPr>
                <w:rFonts w:eastAsia="Times New Roman"/>
                <w:lang w:val="en-US"/>
              </w:rPr>
              <w:t>The list was sorted by the system. The criteria the user used are not specified; define additional codes to specify a particular order (or use other defined codes)</w:t>
            </w:r>
            <w:ins w:id="346"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Event Date: </w:t>
            </w:r>
            <w:r>
              <w:rPr>
                <w:rFonts w:eastAsia="Times New Roman"/>
                <w:lang w:val="en-US"/>
              </w:rPr>
              <w:t>The list is sorted by the data of the event. This can be used when the list has items which are dates with past or future events</w:t>
            </w:r>
            <w:ins w:id="347"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Item Date: </w:t>
            </w:r>
            <w:r>
              <w:rPr>
                <w:rFonts w:eastAsia="Times New Roman"/>
                <w:lang w:val="en-US"/>
              </w:rPr>
              <w:t>The list is sorted by the date the item was added to the list. Note that the date added to the list is not explicit in the list itself</w:t>
            </w:r>
            <w:ins w:id="348"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Priority: </w:t>
            </w:r>
            <w:r>
              <w:rPr>
                <w:rFonts w:eastAsia="Times New Roman"/>
                <w:lang w:val="en-US"/>
              </w:rPr>
              <w:t>The list is sorted by priority. The exact method in which priority has been determined is not specified</w:t>
            </w:r>
            <w:ins w:id="349"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Alphabetically: </w:t>
            </w:r>
            <w:r>
              <w:rPr>
                <w:rFonts w:eastAsia="Times New Roman"/>
                <w:lang w:val="en-US"/>
              </w:rPr>
              <w:t>The list is sorted alphabetically by an unspecified property of the items in the list</w:t>
            </w:r>
            <w:ins w:id="350"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Category: </w:t>
            </w:r>
            <w:r>
              <w:rPr>
                <w:rFonts w:eastAsia="Times New Roman"/>
                <w:lang w:val="en-US"/>
              </w:rPr>
              <w:t>The list is sorted categorically by an unspecified property of the items in the list</w:t>
            </w:r>
            <w:ins w:id="351"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w:t>
            </w:r>
            <w:r>
              <w:rPr>
                <w:rFonts w:eastAsia="Times New Roman"/>
                <w:lang w:val="en-US"/>
              </w:rPr>
              <w:lastRenderedPageBreak/>
              <w:t>together</w:t>
            </w:r>
            <w:ins w:id="352" w:author="Steve" w:date="2015-09-07T10:34: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lastRenderedPageBreak/>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 Roles (Participant Roles)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C205BF">
            <w:pPr>
              <w:rPr>
                <w:rFonts w:eastAsia="Times New Roman"/>
                <w:lang w:val="en-US"/>
              </w:rPr>
            </w:pPr>
            <w:r>
              <w:rPr>
                <w:rFonts w:eastAsia="Times New Roman"/>
                <w:lang w:val="en-US"/>
              </w:rPr>
              <w:t>Roles of Participants that may be included in a CarePlan.Participants, or in an EpisodeOfCare.CareTeam. Defined as: Is a Person, Healthcare professional (occupation) or Healthcare related organization (qualifier value)</w:t>
            </w:r>
            <w:ins w:id="353"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354" w:author="Steve" w:date="2015-09-07T10:3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355" w:author="Steve" w:date="2015-09-07T10:35:00Z">
              <w:r w:rsidR="00C205BF">
                <w:rPr>
                  <w:rFonts w:eastAsia="Times New Roman"/>
                  <w:lang w:val="en-US"/>
                </w:rPr>
                <w:t>.</w:t>
              </w:r>
            </w:ins>
            <w:r>
              <w:rPr>
                <w:rFonts w:eastAsia="Times New Roman"/>
                <w:lang w:val="en-US"/>
              </w:rPr>
              <w:t xml:space="preserve"> </w:t>
            </w:r>
            <w:ins w:id="356" w:author="Steve" w:date="2015-09-07T10:40:00Z">
              <w:r w:rsidR="007F47A9" w:rsidRPr="007F47A9">
                <w:rPr>
                  <w:rFonts w:eastAsia="Times New Roman"/>
                  <w:highlight w:val="yellow"/>
                  <w:lang w:val="en-US"/>
                  <w:rPrChange w:id="357" w:author="Steve" w:date="2015-09-07T10:40:00Z">
                    <w:rPr>
                      <w:rFonts w:eastAsia="Times New Roman"/>
                      <w:lang w:val="en-US"/>
                    </w:rPr>
                  </w:rPrChange>
                </w:rPr>
                <w:t>Incomplete?</w:t>
              </w:r>
            </w:ins>
          </w:p>
        </w:tc>
      </w:tr>
    </w:tbl>
    <w:p w:rsidR="00292EEA" w:rsidRDefault="005B11EB">
      <w:pPr>
        <w:pStyle w:val="Heading1"/>
        <w:divId w:val="330329585"/>
        <w:rPr>
          <w:rFonts w:eastAsia="Times New Roman"/>
          <w:lang w:val="en-US"/>
        </w:rPr>
      </w:pPr>
      <w:r>
        <w:rPr>
          <w:rFonts w:eastAsia="Times New Roman"/>
          <w:lang w:val="en-US"/>
        </w:rPr>
        <w:t>FHIR Project team</w:t>
      </w:r>
    </w:p>
    <w:p w:rsidR="00292EEA"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47"/>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Codes (Adjudication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ins w:id="358" w:author="Steve" w:date="2015-09-07T10:35:00Z">
              <w:r w:rsidR="00CB3EEA">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59" w:author="Steve" w:date="2015-09-07T10:35:00Z">
                  <w:rPr>
                    <w:rFonts w:eastAsia="Times New Roman"/>
                    <w:lang w:val="en-US"/>
                  </w:rPr>
                </w:rPrChange>
              </w:rPr>
            </w:pPr>
            <w:r w:rsidRPr="007F47A9">
              <w:rPr>
                <w:rFonts w:eastAsia="Times New Roman"/>
                <w:highlight w:val="yellow"/>
                <w:lang w:val="en-US"/>
                <w:rPrChange w:id="360" w:author="Steve" w:date="2015-09-07T10:35:00Z">
                  <w:rPr>
                    <w:rFonts w:eastAsia="Times New Roman"/>
                    <w:lang w:val="en-US"/>
                  </w:rPr>
                </w:rPrChange>
              </w:rPr>
              <w:t>Content</w:t>
            </w:r>
          </w:p>
        </w:tc>
        <w:tc>
          <w:tcPr>
            <w:tcW w:w="0" w:type="auto"/>
            <w:vAlign w:val="center"/>
            <w:hideMark/>
          </w:tcPr>
          <w:p w:rsidR="00292EEA" w:rsidRPr="00CB3EEA" w:rsidRDefault="00CB3EEA">
            <w:pPr>
              <w:rPr>
                <w:rFonts w:eastAsia="Times New Roman"/>
                <w:highlight w:val="yellow"/>
                <w:lang w:val="en-US"/>
                <w:rPrChange w:id="361" w:author="Steve" w:date="2015-09-07T10:35:00Z">
                  <w:rPr>
                    <w:rFonts w:eastAsia="Times New Roman"/>
                    <w:lang w:val="en-US"/>
                  </w:rPr>
                </w:rPrChange>
              </w:rPr>
            </w:pPr>
            <w:ins w:id="362" w:author="Steve" w:date="2015-09-07T10:39:00Z">
              <w:r>
                <w:rPr>
                  <w:rFonts w:eastAsia="Times New Roman"/>
                  <w:b/>
                  <w:bCs/>
                  <w:highlight w:val="yellow"/>
                  <w:lang w:val="en-US"/>
                </w:rPr>
                <w:t>Incomplete or strike?</w:t>
              </w:r>
            </w:ins>
            <w:r w:rsidR="007F47A9" w:rsidRPr="007F47A9">
              <w:rPr>
                <w:rFonts w:eastAsia="Times New Roman"/>
                <w:b/>
                <w:bCs/>
                <w:highlight w:val="yellow"/>
                <w:lang w:val="en-US"/>
                <w:rPrChange w:id="363"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4"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5" w:author="Steve" w:date="2015-09-07T10:35:00Z">
                  <w:rPr>
                    <w:rFonts w:eastAsia="Times New Roman"/>
                    <w:lang w:val="en-US"/>
                  </w:rPr>
                </w:rPrChange>
              </w:rPr>
            </w:pPr>
            <w:r w:rsidRPr="007F47A9">
              <w:rPr>
                <w:rFonts w:eastAsia="Times New Roman"/>
                <w:b/>
                <w:bCs/>
                <w:highlight w:val="yellow"/>
                <w:lang w:val="en-US"/>
                <w:rPrChange w:id="366"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7"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8" w:author="Steve" w:date="2015-09-07T10:35:00Z">
                  <w:rPr>
                    <w:rFonts w:eastAsia="Times New Roman"/>
                    <w:lang w:val="en-US"/>
                  </w:rPr>
                </w:rPrChange>
              </w:rPr>
            </w:pPr>
            <w:r w:rsidRPr="007F47A9">
              <w:rPr>
                <w:rFonts w:eastAsia="Times New Roman"/>
                <w:b/>
                <w:bCs/>
                <w:highlight w:val="yellow"/>
                <w:lang w:val="en-US"/>
                <w:rPrChange w:id="369"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0"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1" w:author="Steve" w:date="2015-09-07T10:35:00Z">
                  <w:rPr>
                    <w:rFonts w:eastAsia="Times New Roman"/>
                    <w:lang w:val="en-US"/>
                  </w:rPr>
                </w:rPrChange>
              </w:rPr>
            </w:pPr>
            <w:r w:rsidRPr="007F47A9">
              <w:rPr>
                <w:rFonts w:eastAsia="Times New Roman"/>
                <w:b/>
                <w:bCs/>
                <w:highlight w:val="yellow"/>
                <w:lang w:val="en-US"/>
                <w:rPrChange w:id="372"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3"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4" w:author="Steve" w:date="2015-09-07T10:35:00Z">
                  <w:rPr>
                    <w:rFonts w:eastAsia="Times New Roman"/>
                    <w:lang w:val="en-US"/>
                  </w:rPr>
                </w:rPrChange>
              </w:rPr>
            </w:pPr>
            <w:r w:rsidRPr="007F47A9">
              <w:rPr>
                <w:rFonts w:eastAsia="Times New Roman"/>
                <w:b/>
                <w:bCs/>
                <w:highlight w:val="yellow"/>
                <w:lang w:val="en-US"/>
                <w:rPrChange w:id="375"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6"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7" w:author="Steve" w:date="2015-09-07T10:35:00Z">
                  <w:rPr>
                    <w:rFonts w:eastAsia="Times New Roman"/>
                    <w:lang w:val="en-US"/>
                  </w:rPr>
                </w:rPrChange>
              </w:rPr>
            </w:pPr>
            <w:r w:rsidRPr="007F47A9">
              <w:rPr>
                <w:rFonts w:eastAsia="Times New Roman"/>
                <w:b/>
                <w:bCs/>
                <w:highlight w:val="yellow"/>
                <w:lang w:val="en-US"/>
                <w:rPrChange w:id="378" w:author="Steve" w:date="2015-09-07T10:35:00Z">
                  <w:rPr>
                    <w:rFonts w:eastAsia="Times New Roman"/>
                    <w:b/>
                    <w:bCs/>
                    <w:lang w:val="en-US"/>
                  </w:rPr>
                </w:rPrChange>
              </w:rPr>
              <w:t xml:space="preserve">: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9" w:author="Steve" w:date="2015-09-07T10:35: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380" w:author="Steve" w:date="2015-09-07T10:35:00Z">
                  <w:rPr>
                    <w:rFonts w:eastAsia="Times New Roman"/>
                    <w:b/>
                    <w:bCs/>
                    <w:lang w:val="en-US"/>
                  </w:rPr>
                </w:rPrChange>
              </w:rPr>
              <w:t>:</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381"/>
      <w:r>
        <w:rPr>
          <w:rFonts w:eastAsia="Times New Roman"/>
          <w:lang w:val="en-US"/>
        </w:rPr>
        <w:t>AdmitSource</w:t>
      </w:r>
      <w:commentRangeEnd w:id="381"/>
      <w:r w:rsidR="008B3953">
        <w:rPr>
          <w:rStyle w:val="CommentReference"/>
          <w:b w:val="0"/>
          <w:bCs w:val="0"/>
        </w:rPr>
        <w:commentReference w:id="38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AdmitSource (Admit Source)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82" w:author="Steve" w:date="2015-09-07T10:39:00Z">
                  <w:rPr>
                    <w:rFonts w:eastAsia="Times New Roman"/>
                    <w:lang w:val="en-US"/>
                  </w:rPr>
                </w:rPrChange>
              </w:rPr>
            </w:pPr>
            <w:r w:rsidRPr="007F47A9">
              <w:rPr>
                <w:rFonts w:eastAsia="Times New Roman"/>
                <w:highlight w:val="yellow"/>
                <w:lang w:val="en-US"/>
                <w:rPrChange w:id="383"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384" w:author="Steve" w:date="2015-09-07T10:39:00Z">
                  <w:rPr>
                    <w:rFonts w:eastAsia="Times New Roman"/>
                    <w:lang w:val="en-US"/>
                  </w:rPr>
                </w:rPrChange>
              </w:rPr>
            </w:pPr>
            <w:r w:rsidRPr="007F47A9">
              <w:rPr>
                <w:rFonts w:eastAsia="Times New Roman"/>
                <w:b/>
                <w:bCs/>
                <w:highlight w:val="yellow"/>
                <w:lang w:val="en-US"/>
                <w:rPrChange w:id="385" w:author="Steve" w:date="2015-09-07T10:39:00Z">
                  <w:rPr>
                    <w:rFonts w:eastAsia="Times New Roman"/>
                    <w:b/>
                    <w:bCs/>
                    <w:lang w:val="en-US"/>
                  </w:rPr>
                </w:rPrChange>
              </w:rPr>
              <w:t xml:space="preserve">Transferred from other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86"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87" w:author="Steve" w:date="2015-09-07T10:39:00Z">
                  <w:rPr>
                    <w:rFonts w:eastAsia="Times New Roman"/>
                    <w:lang w:val="en-US"/>
                  </w:rPr>
                </w:rPrChange>
              </w:rPr>
            </w:pPr>
            <w:r w:rsidRPr="007F47A9">
              <w:rPr>
                <w:rFonts w:eastAsia="Times New Roman"/>
                <w:b/>
                <w:bCs/>
                <w:highlight w:val="yellow"/>
                <w:lang w:val="en-US"/>
                <w:rPrChange w:id="388" w:author="Steve" w:date="2015-09-07T10:39:00Z">
                  <w:rPr>
                    <w:rFonts w:eastAsia="Times New Roman"/>
                    <w:b/>
                    <w:bCs/>
                    <w:lang w:val="en-US"/>
                  </w:rPr>
                </w:rPrChange>
              </w:rPr>
              <w:t xml:space="preserve">From accident/emergency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89"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0" w:author="Steve" w:date="2015-09-07T10:39:00Z">
                  <w:rPr>
                    <w:rFonts w:eastAsia="Times New Roman"/>
                    <w:lang w:val="en-US"/>
                  </w:rPr>
                </w:rPrChange>
              </w:rPr>
            </w:pPr>
            <w:r w:rsidRPr="007F47A9">
              <w:rPr>
                <w:rFonts w:eastAsia="Times New Roman"/>
                <w:b/>
                <w:bCs/>
                <w:highlight w:val="yellow"/>
                <w:lang w:val="en-US"/>
                <w:rPrChange w:id="391" w:author="Steve" w:date="2015-09-07T10:39:00Z">
                  <w:rPr>
                    <w:rFonts w:eastAsia="Times New Roman"/>
                    <w:b/>
                    <w:bCs/>
                    <w:lang w:val="en-US"/>
                  </w:rPr>
                </w:rPrChange>
              </w:rPr>
              <w:t xml:space="preserve">From outpatient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2"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3" w:author="Steve" w:date="2015-09-07T10:39:00Z">
                  <w:rPr>
                    <w:rFonts w:eastAsia="Times New Roman"/>
                    <w:lang w:val="en-US"/>
                  </w:rPr>
                </w:rPrChange>
              </w:rPr>
            </w:pPr>
            <w:r w:rsidRPr="007F47A9">
              <w:rPr>
                <w:rFonts w:eastAsia="Times New Roman"/>
                <w:b/>
                <w:bCs/>
                <w:highlight w:val="yellow"/>
                <w:lang w:val="en-US"/>
                <w:rPrChange w:id="394" w:author="Steve" w:date="2015-09-07T10:39:00Z">
                  <w:rPr>
                    <w:rFonts w:eastAsia="Times New Roman"/>
                    <w:b/>
                    <w:bCs/>
                    <w:lang w:val="en-US"/>
                  </w:rPr>
                </w:rPrChange>
              </w:rPr>
              <w:t xml:space="preserve">Born in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5"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6" w:author="Steve" w:date="2015-09-07T10:39:00Z">
                  <w:rPr>
                    <w:rFonts w:eastAsia="Times New Roman"/>
                    <w:lang w:val="en-US"/>
                  </w:rPr>
                </w:rPrChange>
              </w:rPr>
            </w:pPr>
            <w:r w:rsidRPr="007F47A9">
              <w:rPr>
                <w:rFonts w:eastAsia="Times New Roman"/>
                <w:b/>
                <w:bCs/>
                <w:highlight w:val="yellow"/>
                <w:lang w:val="en-US"/>
                <w:rPrChange w:id="397" w:author="Steve" w:date="2015-09-07T10:39:00Z">
                  <w:rPr>
                    <w:rFonts w:eastAsia="Times New Roman"/>
                    <w:b/>
                    <w:bCs/>
                    <w:lang w:val="en-US"/>
                  </w:rPr>
                </w:rPrChange>
              </w:rPr>
              <w:t xml:space="preserve">General Practitioner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8"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9" w:author="Steve" w:date="2015-09-07T10:39:00Z">
                  <w:rPr>
                    <w:rFonts w:eastAsia="Times New Roman"/>
                    <w:lang w:val="en-US"/>
                  </w:rPr>
                </w:rPrChange>
              </w:rPr>
            </w:pPr>
            <w:r w:rsidRPr="007F47A9">
              <w:rPr>
                <w:rFonts w:eastAsia="Times New Roman"/>
                <w:b/>
                <w:bCs/>
                <w:highlight w:val="yellow"/>
                <w:lang w:val="en-US"/>
                <w:rPrChange w:id="400" w:author="Steve" w:date="2015-09-07T10:39:00Z">
                  <w:rPr>
                    <w:rFonts w:eastAsia="Times New Roman"/>
                    <w:b/>
                    <w:bCs/>
                    <w:lang w:val="en-US"/>
                  </w:rPr>
                </w:rPrChange>
              </w:rPr>
              <w:t xml:space="preserve">Medical Practitioner/physician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1"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2" w:author="Steve" w:date="2015-09-07T10:39:00Z">
                  <w:rPr>
                    <w:rFonts w:eastAsia="Times New Roman"/>
                    <w:lang w:val="en-US"/>
                  </w:rPr>
                </w:rPrChange>
              </w:rPr>
            </w:pPr>
            <w:r w:rsidRPr="007F47A9">
              <w:rPr>
                <w:rFonts w:eastAsia="Times New Roman"/>
                <w:b/>
                <w:bCs/>
                <w:highlight w:val="yellow"/>
                <w:lang w:val="en-US"/>
                <w:rPrChange w:id="403" w:author="Steve" w:date="2015-09-07T10:39:00Z">
                  <w:rPr>
                    <w:rFonts w:eastAsia="Times New Roman"/>
                    <w:b/>
                    <w:bCs/>
                    <w:lang w:val="en-US"/>
                  </w:rPr>
                </w:rPrChange>
              </w:rPr>
              <w:t xml:space="preserve">From nursing home: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4"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5" w:author="Steve" w:date="2015-09-07T10:39:00Z">
                  <w:rPr>
                    <w:rFonts w:eastAsia="Times New Roman"/>
                    <w:lang w:val="en-US"/>
                  </w:rPr>
                </w:rPrChange>
              </w:rPr>
            </w:pPr>
            <w:r w:rsidRPr="007F47A9">
              <w:rPr>
                <w:rFonts w:eastAsia="Times New Roman"/>
                <w:b/>
                <w:bCs/>
                <w:highlight w:val="yellow"/>
                <w:lang w:val="en-US"/>
                <w:rPrChange w:id="406" w:author="Steve" w:date="2015-09-07T10:39:00Z">
                  <w:rPr>
                    <w:rFonts w:eastAsia="Times New Roman"/>
                    <w:b/>
                    <w:bCs/>
                    <w:lang w:val="en-US"/>
                  </w:rPr>
                </w:rPrChange>
              </w:rPr>
              <w:t xml:space="preserve">From psychiatric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7"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8" w:author="Steve" w:date="2015-09-07T10:39:00Z">
                  <w:rPr>
                    <w:rFonts w:eastAsia="Times New Roman"/>
                    <w:lang w:val="en-US"/>
                  </w:rPr>
                </w:rPrChange>
              </w:rPr>
            </w:pPr>
            <w:r w:rsidRPr="007F47A9">
              <w:rPr>
                <w:rFonts w:eastAsia="Times New Roman"/>
                <w:b/>
                <w:bCs/>
                <w:highlight w:val="yellow"/>
                <w:lang w:val="en-US"/>
                <w:rPrChange w:id="409" w:author="Steve" w:date="2015-09-07T10:39:00Z">
                  <w:rPr>
                    <w:rFonts w:eastAsia="Times New Roman"/>
                    <w:b/>
                    <w:bCs/>
                    <w:lang w:val="en-US"/>
                  </w:rPr>
                </w:rPrChange>
              </w:rPr>
              <w:t xml:space="preserve">From rehabilitation facility: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10"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411" w:author="Steve" w:date="2015-09-07T10:39: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12" w:author="Steve" w:date="2015-09-07T10:4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13" w:author="Steve" w:date="2015-09-07T10:40:00Z">
              <w:r w:rsidR="00CB3EEA">
                <w:rPr>
                  <w:rFonts w:eastAsia="Times New Roman"/>
                  <w:lang w:val="en-US"/>
                </w:rPr>
                <w:t xml:space="preserve">. </w:t>
              </w:r>
            </w:ins>
            <w:commentRangeStart w:id="414"/>
            <w:ins w:id="415" w:author="Steve" w:date="2015-09-07T10:41:00Z">
              <w:r w:rsidR="00CB3EEA">
                <w:rPr>
                  <w:rFonts w:eastAsia="Times New Roman"/>
                  <w:highlight w:val="yellow"/>
                  <w:lang w:val="en-US"/>
                </w:rPr>
                <w:t>No list here</w:t>
              </w:r>
            </w:ins>
            <w:ins w:id="416" w:author="Steve" w:date="2015-09-07T10:40:00Z">
              <w:r w:rsidR="007F47A9" w:rsidRPr="007F47A9">
                <w:rPr>
                  <w:rFonts w:eastAsia="Times New Roman"/>
                  <w:highlight w:val="yellow"/>
                  <w:lang w:val="en-US"/>
                  <w:rPrChange w:id="417" w:author="Steve" w:date="2015-09-07T10:40:00Z">
                    <w:rPr>
                      <w:rFonts w:eastAsia="Times New Roman"/>
                      <w:lang w:val="en-US"/>
                    </w:rPr>
                  </w:rPrChange>
                </w:rPr>
                <w:t>?</w:t>
              </w:r>
            </w:ins>
            <w:r>
              <w:rPr>
                <w:rFonts w:eastAsia="Times New Roman"/>
                <w:lang w:val="en-US"/>
              </w:rPr>
              <w:t xml:space="preserve"> </w:t>
            </w:r>
            <w:commentRangeEnd w:id="414"/>
            <w:r w:rsidR="008B3953">
              <w:rPr>
                <w:rStyle w:val="CommentReference"/>
              </w:rPr>
              <w:commentReference w:id="414"/>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418"/>
      <w:r>
        <w:rPr>
          <w:rFonts w:eastAsia="Times New Roman"/>
          <w:lang w:val="en-US"/>
        </w:rPr>
        <w:t>AnimalBreeds</w:t>
      </w:r>
      <w:commentRangeEnd w:id="418"/>
      <w:r w:rsidR="008B3953">
        <w:rPr>
          <w:rStyle w:val="CommentReference"/>
          <w:b w:val="0"/>
          <w:bCs w:val="0"/>
        </w:rPr>
        <w:commentReference w:id="418"/>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AnimalBreeds (Animal Breeds)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breeds of species.</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419" w:author="Steve" w:date="2015-09-07T10:39:00Z">
                  <w:rPr>
                    <w:rFonts w:eastAsia="Times New Roman"/>
                    <w:lang w:val="en-US"/>
                  </w:rPr>
                </w:rPrChange>
              </w:rPr>
            </w:pPr>
            <w:r w:rsidRPr="007F47A9">
              <w:rPr>
                <w:rFonts w:eastAsia="Times New Roman"/>
                <w:highlight w:val="yellow"/>
                <w:lang w:val="en-US"/>
                <w:rPrChange w:id="420"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421" w:author="Steve" w:date="2015-09-07T10:39:00Z">
                  <w:rPr>
                    <w:rFonts w:eastAsia="Times New Roman"/>
                    <w:lang w:val="en-US"/>
                  </w:rPr>
                </w:rPrChange>
              </w:rPr>
            </w:pPr>
            <w:r w:rsidRPr="007F47A9">
              <w:rPr>
                <w:rFonts w:eastAsia="Times New Roman"/>
                <w:b/>
                <w:bCs/>
                <w:highlight w:val="yellow"/>
                <w:lang w:val="en-US"/>
                <w:rPrChange w:id="422" w:author="Steve" w:date="2015-09-07T10:39:00Z">
                  <w:rPr>
                    <w:rFonts w:eastAsia="Times New Roman"/>
                    <w:b/>
                    <w:bCs/>
                    <w:lang w:val="en-US"/>
                  </w:rPr>
                </w:rPrChange>
              </w:rPr>
              <w:t xml:space="preserve">German Shepherd Dog: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3"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24" w:author="Steve" w:date="2015-09-07T10:39:00Z">
                  <w:rPr>
                    <w:rFonts w:eastAsia="Times New Roman"/>
                    <w:lang w:val="en-US"/>
                  </w:rPr>
                </w:rPrChange>
              </w:rPr>
            </w:pPr>
            <w:r w:rsidRPr="007F47A9">
              <w:rPr>
                <w:rFonts w:eastAsia="Times New Roman"/>
                <w:b/>
                <w:bCs/>
                <w:highlight w:val="yellow"/>
                <w:lang w:val="en-US"/>
                <w:rPrChange w:id="425" w:author="Steve" w:date="2015-09-07T10:39:00Z">
                  <w:rPr>
                    <w:rFonts w:eastAsia="Times New Roman"/>
                    <w:b/>
                    <w:bCs/>
                    <w:lang w:val="en-US"/>
                  </w:rPr>
                </w:rPrChange>
              </w:rPr>
              <w:t xml:space="preserve">Irish Terrier: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6"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27" w:author="Steve" w:date="2015-09-07T10:39:00Z">
                  <w:rPr>
                    <w:rFonts w:eastAsia="Times New Roman"/>
                    <w:lang w:val="en-US"/>
                  </w:rPr>
                </w:rPrChange>
              </w:rPr>
            </w:pPr>
            <w:r w:rsidRPr="007F47A9">
              <w:rPr>
                <w:rFonts w:eastAsia="Times New Roman"/>
                <w:b/>
                <w:bCs/>
                <w:highlight w:val="yellow"/>
                <w:lang w:val="en-US"/>
                <w:rPrChange w:id="428" w:author="Steve" w:date="2015-09-07T10:39:00Z">
                  <w:rPr>
                    <w:rFonts w:eastAsia="Times New Roman"/>
                    <w:b/>
                    <w:bCs/>
                    <w:lang w:val="en-US"/>
                  </w:rPr>
                </w:rPrChange>
              </w:rPr>
              <w:t xml:space="preserve">Tibetan Mastiff: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9"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430" w:author="Steve" w:date="2015-09-07T10:39:00Z">
                  <w:rPr>
                    <w:rFonts w:eastAsia="Times New Roman"/>
                    <w:b/>
                    <w:bCs/>
                    <w:lang w:val="en-US"/>
                  </w:rPr>
                </w:rPrChange>
              </w:rPr>
              <w:t>Golden Retriever: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431"/>
      <w:r>
        <w:rPr>
          <w:rFonts w:eastAsia="Times New Roman"/>
          <w:lang w:val="en-US"/>
        </w:rPr>
        <w:t>AnimalSpecies</w:t>
      </w:r>
      <w:commentRangeEnd w:id="431"/>
      <w:r w:rsidR="008B3953">
        <w:rPr>
          <w:rStyle w:val="CommentReference"/>
          <w:b w:val="0"/>
          <w:bCs w:val="0"/>
        </w:rPr>
        <w:commentReference w:id="43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AnimalSpecies (Animal Species)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Dog: </w:t>
            </w:r>
            <w:r>
              <w:rPr>
                <w:rFonts w:eastAsia="Times New Roman"/>
                <w:lang w:val="en-US"/>
              </w:rPr>
              <w:t>Canis lupus familiaris</w:t>
            </w:r>
            <w:ins w:id="432"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w:t>
            </w:r>
            <w:r>
              <w:rPr>
                <w:rFonts w:eastAsia="Times New Roman"/>
                <w:lang w:val="en-US"/>
              </w:rPr>
              <w:t>Ovis aries</w:t>
            </w:r>
            <w:ins w:id="433"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Canary: </w:t>
            </w:r>
            <w:r>
              <w:rPr>
                <w:rFonts w:eastAsia="Times New Roman"/>
                <w:lang w:val="en-US"/>
              </w:rPr>
              <w:t>Serinus canaria domestica</w:t>
            </w:r>
            <w:ins w:id="434" w:author="Steve" w:date="2015-09-07T10:38:00Z">
              <w:r w:rsidR="00CB3EEA">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Basic Resource Types (Basic Resource Types)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w:t>
            </w:r>
            <w:r>
              <w:rPr>
                <w:rFonts w:eastAsia="Times New Roman"/>
                <w:lang w:val="en-US"/>
              </w:rPr>
              <w:lastRenderedPageBreak/>
              <w:t xml:space="preserve">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Request: </w:t>
            </w:r>
            <w:r>
              <w:rPr>
                <w:rFonts w:eastAsia="Times New Roman"/>
                <w:lang w:val="en-US"/>
              </w:rPr>
              <w:t>A request that a time be scheduled for a type of service for a specified patient, potentially subject to other constraints</w:t>
            </w:r>
            <w:ins w:id="435"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Transfer: </w:t>
            </w:r>
            <w:r>
              <w:rPr>
                <w:rFonts w:eastAsia="Times New Roman"/>
                <w:lang w:val="en-US"/>
              </w:rPr>
              <w:t>The transition of a patient or set of material from one location to another</w:t>
            </w:r>
            <w:ins w:id="436"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w:t>
            </w:r>
            <w:del w:id="437" w:author="Steve" w:date="2015-09-07T10:44:00Z">
              <w:r w:rsidDel="00CB3EEA">
                <w:rPr>
                  <w:rFonts w:eastAsia="Times New Roman"/>
                  <w:lang w:val="en-US"/>
                </w:rPr>
                <w:delText>nutritonal</w:delText>
              </w:r>
            </w:del>
            <w:ins w:id="438" w:author="Steve" w:date="2015-09-07T10:44:00Z">
              <w:r w:rsidR="00CB3EEA">
                <w:rPr>
                  <w:rFonts w:eastAsia="Times New Roman"/>
                  <w:lang w:val="en-US"/>
                </w:rPr>
                <w:t>nutritional</w:t>
              </w:r>
            </w:ins>
            <w:r>
              <w:rPr>
                <w:rFonts w:eastAsia="Times New Roman"/>
                <w:lang w:val="en-US"/>
              </w:rPr>
              <w:t xml:space="preserve"> material to be delivered to a patient.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Investigation: </w:t>
            </w:r>
            <w:r>
              <w:rPr>
                <w:rFonts w:eastAsia="Times New Roman"/>
                <w:lang w:val="en-US"/>
              </w:rPr>
              <w:t>A formalized inquiry into the circumstances surrounding a particular unplanned event or potential event for the purposes of identifying possible causes and contributing factors for the event</w:t>
            </w:r>
            <w:ins w:id="439"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w:t>
            </w:r>
            <w:del w:id="440" w:author="Steve" w:date="2015-09-07T10:42:00Z">
              <w:r w:rsidDel="00CB3EEA">
                <w:rPr>
                  <w:rFonts w:eastAsia="Times New Roman"/>
                  <w:lang w:val="en-US"/>
                </w:rPr>
                <w:delText xml:space="preserve">predication </w:delText>
              </w:r>
            </w:del>
            <w:ins w:id="441" w:author="Steve" w:date="2015-09-07T10:42:00Z">
              <w:r w:rsidR="00CB3EEA">
                <w:rPr>
                  <w:rFonts w:eastAsia="Times New Roman"/>
                  <w:lang w:val="en-US"/>
                </w:rPr>
                <w:t xml:space="preserve">predetermination? </w:t>
              </w:r>
            </w:ins>
            <w:r>
              <w:rPr>
                <w:rFonts w:eastAsia="Times New Roman"/>
                <w:lang w:val="en-US"/>
              </w:rPr>
              <w:t>of the cost that would be paid under an insurance plan for a hypothetical claim for goods or services</w:t>
            </w:r>
            <w:ins w:id="442"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Predetermination: </w:t>
            </w:r>
            <w:r>
              <w:rPr>
                <w:rFonts w:eastAsia="Times New Roman"/>
                <w:lang w:val="en-US"/>
              </w:rPr>
              <w:t>An adjudication of what would be paid under an insurance plan for a hypothetical claim for goods or services</w:t>
            </w:r>
            <w:ins w:id="443"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An investigation to determine information about a particular therapy or product</w:t>
            </w:r>
            <w:ins w:id="444"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292EEA"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445" w:author="Steve" w:date="2015-09-07T10:47:00Z">
              <w:r w:rsidR="0085678B">
                <w:rPr>
                  <w:rFonts w:eastAsia="Times New Roman"/>
                  <w:lang w:val="en-US"/>
                </w:rPr>
                <w:t xml:space="preserve">. </w:t>
              </w:r>
              <w:commentRangeStart w:id="446"/>
              <w:r w:rsidR="007F47A9" w:rsidRPr="007F47A9">
                <w:rPr>
                  <w:rFonts w:eastAsia="Times New Roman"/>
                  <w:highlight w:val="yellow"/>
                  <w:lang w:val="en-US"/>
                  <w:rPrChange w:id="447" w:author="Steve" w:date="2015-09-07T10:47:00Z">
                    <w:rPr>
                      <w:rFonts w:eastAsia="Times New Roman"/>
                      <w:lang w:val="en-US"/>
                    </w:rPr>
                  </w:rPrChange>
                </w:rPr>
                <w:t>List missing?</w:t>
              </w:r>
            </w:ins>
            <w:commentRangeEnd w:id="446"/>
            <w:r w:rsidR="002C126D">
              <w:rPr>
                <w:rStyle w:val="CommentReference"/>
              </w:rPr>
              <w:commentReference w:id="446"/>
            </w:r>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Category Codes (Condition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Categories</w:t>
            </w:r>
            <w:ins w:id="448" w:author="Steve" w:date="2015-09-07T10:48: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Complaint: </w:t>
            </w:r>
            <w:r>
              <w:rPr>
                <w:rFonts w:eastAsia="Times New Roman"/>
                <w:lang w:val="en-US"/>
              </w:rPr>
              <w:t>The patient considers the condition an issue to be addressed</w:t>
            </w:r>
            <w:ins w:id="449"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Symptom: </w:t>
            </w:r>
            <w:r>
              <w:rPr>
                <w:rFonts w:eastAsia="Times New Roman"/>
                <w:lang w:val="en-US"/>
              </w:rPr>
              <w:t>A symptom of a condition (as might be mentioned in a review of systems)</w:t>
            </w:r>
            <w:ins w:id="450"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An observation made by a healthcare provider</w:t>
            </w:r>
            <w:ins w:id="451"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Diagnosis: </w:t>
            </w:r>
            <w:r>
              <w:rPr>
                <w:rFonts w:eastAsia="Times New Roman"/>
                <w:lang w:val="en-US"/>
              </w:rPr>
              <w:t>This is a judgment made by a healthcare provider that the patient has a particular disease or condition</w:t>
            </w:r>
            <w:ins w:id="452" w:author="Steve" w:date="2015-09-07T10:48: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Cause Codes (Condition Cause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Cause of Condition codes</w:t>
            </w:r>
            <w:ins w:id="453"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85678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54" w:author="Steve" w:date="2015-09-07T10:4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55" w:author="Steve" w:date="2015-09-07T10:49:00Z">
              <w:r w:rsidR="0085678B">
                <w:rPr>
                  <w:rFonts w:eastAsia="Times New Roman"/>
                  <w:lang w:val="en-US"/>
                </w:rPr>
                <w:t xml:space="preserve">. </w:t>
              </w:r>
              <w:commentRangeStart w:id="456"/>
              <w:r w:rsidR="0085678B">
                <w:rPr>
                  <w:rFonts w:eastAsia="Times New Roman"/>
                  <w:highlight w:val="yellow"/>
                  <w:lang w:val="en-US"/>
                </w:rPr>
                <w:t>No</w:t>
              </w:r>
              <w:r w:rsidR="007F47A9" w:rsidRPr="007F47A9">
                <w:rPr>
                  <w:rFonts w:eastAsia="Times New Roman"/>
                  <w:highlight w:val="yellow"/>
                  <w:lang w:val="en-US"/>
                  <w:rPrChange w:id="457" w:author="Steve" w:date="2015-09-07T10:49:00Z">
                    <w:rPr>
                      <w:rFonts w:eastAsia="Times New Roman"/>
                      <w:lang w:val="en-US"/>
                    </w:rPr>
                  </w:rPrChange>
                </w:rPr>
                <w:t xml:space="preserve"> list?</w:t>
              </w:r>
            </w:ins>
            <w:r>
              <w:rPr>
                <w:rFonts w:eastAsia="Times New Roman"/>
                <w:lang w:val="en-US"/>
              </w:rPr>
              <w:t xml:space="preserve"> </w:t>
            </w:r>
            <w:commentRangeEnd w:id="456"/>
            <w:r w:rsidR="002C126D">
              <w:rPr>
                <w:rStyle w:val="CommentReference"/>
              </w:rPr>
              <w:commentReference w:id="456"/>
            </w:r>
          </w:p>
        </w:tc>
      </w:tr>
    </w:tbl>
    <w:p w:rsidR="00292EEA"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Clinical Status Codes (Condition Clinical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Clinical Status</w:t>
            </w:r>
            <w:ins w:id="458"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The subject is currently experiencing the symptoms of the condition</w:t>
            </w:r>
            <w:ins w:id="459" w:author="Steve" w:date="2015-09-07T10:50: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E6CA3">
            <w:pPr>
              <w:rPr>
                <w:rFonts w:eastAsia="Times New Roman"/>
                <w:lang w:val="en-US"/>
              </w:rPr>
            </w:pPr>
            <w:r>
              <w:rPr>
                <w:rFonts w:eastAsia="Times New Roman"/>
                <w:b/>
                <w:bCs/>
                <w:lang w:val="en-US"/>
              </w:rPr>
              <w:t xml:space="preserve">Relapse: </w:t>
            </w:r>
            <w:r>
              <w:rPr>
                <w:rFonts w:eastAsia="Times New Roman"/>
                <w:lang w:val="en-US"/>
              </w:rPr>
              <w:t>The subject is re-experiencing the symptoms of the condition after a period of remission or presumed resolution</w:t>
            </w:r>
            <w:ins w:id="460" w:author="Steve" w:date="2015-09-09T18:54:00Z">
              <w:r w:rsidR="002E6CA3">
                <w:rPr>
                  <w:rFonts w:eastAsia="Times New Roman"/>
                  <w:lang w:val="en-US"/>
                </w:rPr>
                <w:t>.</w:t>
              </w:r>
            </w:ins>
            <w:del w:id="461" w:author="Steve" w:date="2015-09-09T18:54:00Z">
              <w:r w:rsidDel="002E6CA3">
                <w:rPr>
                  <w:rFonts w:eastAsia="Times New Roman"/>
                  <w:lang w:val="en-US"/>
                </w:rPr>
                <w:delText xml:space="preserve"> </w:delText>
              </w:r>
            </w:del>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Remission: </w:t>
            </w:r>
            <w:r>
              <w:rPr>
                <w:rFonts w:eastAsia="Times New Roman"/>
                <w:lang w:val="en-US"/>
              </w:rPr>
              <w:t>The subject is no longer experiencing the symptoms of the condition, but there is a risk of the symptoms returning</w:t>
            </w:r>
            <w:ins w:id="462" w:author="Steve" w:date="2015-09-07T10:49: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The subject is no longer experiencing the symptoms of the condition and there is no perceived risk of the symptoms returning</w:t>
            </w:r>
            <w:ins w:id="463" w:author="Steve" w:date="2015-09-07T10:49: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Outcome Codes (Condition Outcome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Outcomes</w:t>
            </w:r>
            <w:ins w:id="464" w:author="Steve" w:date="2015-09-07T10:50: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65" w:author="Steve" w:date="2015-09-07T10:5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66" w:author="Steve" w:date="2015-09-07T10:50:00Z">
              <w:r w:rsidR="0085678B">
                <w:rPr>
                  <w:rFonts w:eastAsia="Times New Roman"/>
                  <w:lang w:val="en-US"/>
                </w:rPr>
                <w:t xml:space="preserve">. </w:t>
              </w:r>
              <w:commentRangeStart w:id="467"/>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67"/>
            <w:r w:rsidR="000430A3">
              <w:rPr>
                <w:rStyle w:val="CommentReference"/>
              </w:rPr>
              <w:commentReference w:id="467"/>
            </w:r>
          </w:p>
        </w:tc>
      </w:tr>
    </w:tbl>
    <w:p w:rsidR="00292EEA"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Predecessor Codes (Condition Predecessor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Predecessor codes</w:t>
            </w:r>
            <w:ins w:id="468"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69" w:author="Steve" w:date="2015-09-07T10:51: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ins w:id="470" w:author="Steve" w:date="2015-09-07T10:51:00Z">
              <w:r w:rsidR="0085678B">
                <w:rPr>
                  <w:rFonts w:eastAsia="Times New Roman"/>
                  <w:lang w:val="en-US"/>
                </w:rPr>
                <w:t>.</w:t>
              </w:r>
              <w:r w:rsidR="0085678B">
                <w:rPr>
                  <w:rFonts w:eastAsia="Times New Roman"/>
                  <w:highlight w:val="yellow"/>
                  <w:lang w:val="en-US"/>
                </w:rPr>
                <w:t xml:space="preserve"> </w:t>
              </w:r>
              <w:commentRangeStart w:id="471"/>
              <w:r w:rsidR="0085678B">
                <w:rPr>
                  <w:rFonts w:eastAsia="Times New Roman"/>
                  <w:highlight w:val="yellow"/>
                  <w:lang w:val="en-US"/>
                </w:rPr>
                <w:t>No</w:t>
              </w:r>
              <w:r w:rsidR="0085678B" w:rsidRPr="0085678B">
                <w:rPr>
                  <w:rFonts w:eastAsia="Times New Roman"/>
                  <w:highlight w:val="yellow"/>
                  <w:lang w:val="en-US"/>
                </w:rPr>
                <w:t xml:space="preserve"> list?</w:t>
              </w:r>
            </w:ins>
            <w:commentRangeEnd w:id="471"/>
            <w:r w:rsidR="000430A3">
              <w:rPr>
                <w:rStyle w:val="CommentReference"/>
              </w:rPr>
              <w:commentReference w:id="471"/>
            </w:r>
          </w:p>
        </w:tc>
      </w:tr>
    </w:tbl>
    <w:p w:rsidR="00292EEA" w:rsidRDefault="005B11EB">
      <w:pPr>
        <w:pStyle w:val="Heading2"/>
        <w:divId w:val="330329585"/>
        <w:rPr>
          <w:rFonts w:eastAsia="Times New Roman"/>
          <w:lang w:val="en-US"/>
        </w:rPr>
      </w:pPr>
      <w:r>
        <w:rPr>
          <w:rFonts w:eastAsia="Times New Roman"/>
          <w:lang w:val="en-US"/>
        </w:rPr>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Certainty (Condition/ Diagnosis Certainty)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certainty</w:t>
            </w:r>
            <w:ins w:id="472"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73"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74" w:author="Steve" w:date="2015-09-07T10:51:00Z">
              <w:r w:rsidR="002E6CA3">
                <w:rPr>
                  <w:rFonts w:eastAsia="Times New Roman"/>
                  <w:lang w:val="en-US"/>
                </w:rPr>
                <w:t>.</w:t>
              </w:r>
              <w:r w:rsidR="0085678B">
                <w:rPr>
                  <w:rFonts w:eastAsia="Times New Roman"/>
                  <w:highlight w:val="yellow"/>
                  <w:lang w:val="en-US"/>
                </w:rPr>
                <w:t xml:space="preserve"> </w:t>
              </w:r>
              <w:commentRangeStart w:id="475"/>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75"/>
            <w:r w:rsidR="001B22E2">
              <w:rPr>
                <w:rStyle w:val="CommentReference"/>
              </w:rPr>
              <w:commentReference w:id="475"/>
            </w:r>
          </w:p>
        </w:tc>
      </w:tr>
    </w:tbl>
    <w:p w:rsidR="00292EEA"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Severity (Condition/ Diagnosis Severity)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Condition/Diagnosis severity grading</w:t>
            </w:r>
            <w:ins w:id="476"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77"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78" w:author="Steve" w:date="2015-09-07T10:52:00Z">
              <w:r w:rsidR="002E6CA3">
                <w:rPr>
                  <w:rFonts w:eastAsia="Times New Roman"/>
                  <w:lang w:val="en-US"/>
                </w:rPr>
                <w:t>.</w:t>
              </w:r>
              <w:r w:rsidR="0085678B">
                <w:rPr>
                  <w:rFonts w:eastAsia="Times New Roman"/>
                  <w:highlight w:val="yellow"/>
                  <w:lang w:val="en-US"/>
                </w:rPr>
                <w:t xml:space="preserve"> </w:t>
              </w:r>
              <w:commentRangeStart w:id="479"/>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79"/>
            <w:r w:rsidR="001B22E2">
              <w:rPr>
                <w:rStyle w:val="CommentReference"/>
              </w:rPr>
              <w:commentReference w:id="479"/>
            </w:r>
          </w:p>
        </w:tc>
      </w:tr>
    </w:tbl>
    <w:p w:rsidR="00292EEA"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Condition/Problem/Diagnosis Codes (Condition/ Problem/ Diagnosis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codes</w:t>
            </w:r>
            <w:ins w:id="480"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81" w:author="Steve" w:date="2015-09-07T10:5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82" w:author="Steve" w:date="2015-09-07T10:52:00Z">
              <w:r w:rsidR="002E6CA3">
                <w:rPr>
                  <w:rFonts w:eastAsia="Times New Roman"/>
                  <w:lang w:val="en-US"/>
                </w:rPr>
                <w:t>.</w:t>
              </w:r>
              <w:r w:rsidR="0085678B">
                <w:rPr>
                  <w:rFonts w:eastAsia="Times New Roman"/>
                  <w:highlight w:val="yellow"/>
                  <w:lang w:val="en-US"/>
                </w:rPr>
                <w:t xml:space="preserve"> </w:t>
              </w:r>
              <w:commentRangeStart w:id="483"/>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83"/>
            <w:r w:rsidR="001B22E2">
              <w:rPr>
                <w:rStyle w:val="CommentReference"/>
              </w:rPr>
              <w:commentReference w:id="483"/>
            </w:r>
          </w:p>
        </w:tc>
      </w:tr>
    </w:tbl>
    <w:p w:rsidR="00292EEA" w:rsidRDefault="005B11EB">
      <w:pPr>
        <w:pStyle w:val="Heading2"/>
        <w:divId w:val="330329585"/>
        <w:rPr>
          <w:rFonts w:eastAsia="Times New Roman"/>
          <w:lang w:val="en-US"/>
        </w:rPr>
      </w:pPr>
      <w:r>
        <w:rPr>
          <w:rFonts w:eastAsia="Times New Roman"/>
          <w:lang w:val="en-US"/>
        </w:rPr>
        <w:lastRenderedPageBreak/>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ContactEntityType (Contact Entity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Billing: </w:t>
            </w:r>
            <w:r>
              <w:rPr>
                <w:rFonts w:eastAsia="Times New Roman"/>
                <w:lang w:val="en-US"/>
              </w:rPr>
              <w:t>Contact details for information regarding to billing/general finance enquiries</w:t>
            </w:r>
            <w:ins w:id="484"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Contact details for administrative enquiries</w:t>
            </w:r>
            <w:ins w:id="485"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w:t>
            </w:r>
            <w:r>
              <w:rPr>
                <w:rFonts w:eastAsia="Times New Roman"/>
                <w:lang w:val="en-US"/>
              </w:rPr>
              <w:t>Contact details for issues related to Human Resources, such as staff matters, OH&amp;S etc</w:t>
            </w:r>
            <w:ins w:id="486"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Payor: </w:t>
            </w:r>
            <w:r>
              <w:rPr>
                <w:rFonts w:eastAsia="Times New Roman"/>
                <w:lang w:val="en-US"/>
              </w:rPr>
              <w:t>Contact details for dealing with issues related to insurance claims/adjudication/payment</w:t>
            </w:r>
            <w:ins w:id="487"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Generic information contact for patients</w:t>
            </w:r>
            <w:ins w:id="488"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 </w:t>
            </w:r>
            <w:r>
              <w:rPr>
                <w:rFonts w:eastAsia="Times New Roman"/>
                <w:lang w:val="en-US"/>
              </w:rPr>
              <w:t>Dedicated contact point for matters relating to press enquiries</w:t>
            </w:r>
            <w:ins w:id="489" w:author="Steve" w:date="2015-09-07T10:53: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Context of Use ValueSet (Context of Use Value Set)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base set of codes that can be used to indicate that the content in a resource was developed with a focus and intent of supporting use within particular contexts</w:t>
            </w:r>
            <w:ins w:id="490" w:author="Steve" w:date="2015-09-07T10:53:00Z">
              <w:r w:rsidR="002E6CA3">
                <w:rPr>
                  <w:rFonts w:eastAsia="Times New Roman"/>
                  <w:lang w:val="en-US"/>
                </w:rPr>
                <w:t>.</w:t>
              </w:r>
              <w:r w:rsidR="0085678B">
                <w:rPr>
                  <w:rFonts w:eastAsia="Times New Roman"/>
                  <w:highlight w:val="yellow"/>
                  <w:lang w:val="en-US"/>
                </w:rPr>
                <w:t xml:space="preserve"> </w:t>
              </w:r>
              <w:commentRangeStart w:id="491"/>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91"/>
            <w:r w:rsidR="001B22E2">
              <w:rPr>
                <w:rStyle w:val="CommentReference"/>
              </w:rPr>
              <w:commentReference w:id="491"/>
            </w:r>
          </w:p>
        </w:tc>
      </w:tr>
    </w:tbl>
    <w:p w:rsidR="00292EEA"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SNOMED CT Substances Other Than Clinical Drugs (</w:t>
            </w:r>
            <w:del w:id="492" w:author="Steve" w:date="2015-09-07T11:06:00Z">
              <w:r w:rsidDel="00DE34C6">
                <w:rPr>
                  <w:rFonts w:eastAsia="Times New Roman"/>
                  <w:lang w:val="en-US"/>
                </w:rPr>
                <w:delText>D A F S N O M E D C T</w:delText>
              </w:r>
            </w:del>
            <w:ins w:id="493" w:author="Steve" w:date="2015-09-07T11:06:00Z">
              <w:r w:rsidR="00DE34C6">
                <w:rPr>
                  <w:rFonts w:eastAsia="Times New Roman"/>
                  <w:lang w:val="en-US"/>
                </w:rPr>
                <w:t>DAF SNOMED CT</w:t>
              </w:r>
            </w:ins>
            <w:r>
              <w:rPr>
                <w:rFonts w:eastAsia="Times New Roman"/>
                <w:lang w:val="en-US"/>
              </w:rPr>
              <w:t xml:space="preserve"> Substances Other Than Clinical Drugs)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w:t>
            </w:r>
            <w:ins w:id="494" w:author="Steve" w:date="2015-09-07T11:08: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95" w:author="Steve" w:date="2015-09-07T11:0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96" w:author="Steve" w:date="2015-09-07T11:06:00Z">
              <w:r w:rsidR="00DE34C6">
                <w:rPr>
                  <w:rFonts w:eastAsia="Times New Roman"/>
                  <w:lang w:val="en-US"/>
                </w:rPr>
                <w:t xml:space="preserve">. </w:t>
              </w:r>
              <w:r w:rsidR="00DE34C6">
                <w:rPr>
                  <w:rFonts w:eastAsia="Times New Roman"/>
                  <w:highlight w:val="yellow"/>
                  <w:lang w:val="en-US"/>
                </w:rPr>
                <w:t xml:space="preserve"> </w:t>
              </w:r>
              <w:commentRangeStart w:id="497"/>
              <w:r w:rsidR="00DE34C6">
                <w:rPr>
                  <w:rFonts w:eastAsia="Times New Roman"/>
                  <w:highlight w:val="yellow"/>
                  <w:lang w:val="en-US"/>
                </w:rPr>
                <w:t>No</w:t>
              </w:r>
              <w:r w:rsidR="00DE34C6" w:rsidRPr="0085678B">
                <w:rPr>
                  <w:rFonts w:eastAsia="Times New Roman"/>
                  <w:highlight w:val="yellow"/>
                  <w:lang w:val="en-US"/>
                </w:rPr>
                <w:t xml:space="preserve"> list?</w:t>
              </w:r>
            </w:ins>
            <w:commentRangeEnd w:id="497"/>
            <w:r w:rsidR="001B22E2">
              <w:rPr>
                <w:rStyle w:val="CommentReference"/>
              </w:rPr>
              <w:commentReference w:id="497"/>
            </w:r>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ND-FRT codes (</w:t>
            </w:r>
            <w:del w:id="498" w:author="Steve" w:date="2015-09-07T11:09:00Z">
              <w:r w:rsidDel="00DE34C6">
                <w:rPr>
                  <w:rFonts w:eastAsia="Times New Roman"/>
                  <w:lang w:val="en-US"/>
                </w:rPr>
                <w:delText>D A F</w:delText>
              </w:r>
            </w:del>
            <w:ins w:id="499" w:author="Steve" w:date="2015-09-07T11:09:00Z">
              <w:r w:rsidR="00DE34C6">
                <w:rPr>
                  <w:rFonts w:eastAsia="Times New Roman"/>
                  <w:lang w:val="en-US"/>
                </w:rPr>
                <w:t>DAF</w:t>
              </w:r>
            </w:ins>
            <w:r>
              <w:rPr>
                <w:rFonts w:eastAsia="Times New Roman"/>
                <w:lang w:val="en-US"/>
              </w:rPr>
              <w:t xml:space="preserve"> Substance </w:t>
            </w:r>
            <w:del w:id="500" w:author="Steve" w:date="2015-09-07T11:09:00Z">
              <w:r w:rsidDel="00DE34C6">
                <w:rPr>
                  <w:rFonts w:eastAsia="Times New Roman"/>
                  <w:lang w:val="en-US"/>
                </w:rPr>
                <w:delText>N D- F R T</w:delText>
              </w:r>
            </w:del>
            <w:ins w:id="501" w:author="Steve" w:date="2015-09-07T11:09:00Z">
              <w:r w:rsidR="00DE34C6">
                <w:rPr>
                  <w:rFonts w:eastAsia="Times New Roman"/>
                  <w:lang w:val="en-US"/>
                </w:rPr>
                <w:t>ND-FRT</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All ND-FRT NUIs for concepts that are subsumed by 'Mechanism of Action - N0000000223', 'Physiologic Effect - N0000009802' or 'Chemical Structure - N0000000002'</w:t>
            </w:r>
            <w:ins w:id="502" w:author="Steve" w:date="2015-09-07T11:08:00Z">
              <w:r w:rsidR="00DE34C6">
                <w:rPr>
                  <w:rFonts w:eastAsia="Times New Roman"/>
                  <w:lang w:val="en-US"/>
                </w:rPr>
                <w:t xml:space="preserve">. </w:t>
              </w:r>
            </w:ins>
            <w:r>
              <w:rPr>
                <w:rFonts w:eastAsia="Times New Roman"/>
                <w:lang w:val="en-US"/>
              </w:rPr>
              <w:t xml:space="preserve"> </w:t>
            </w:r>
            <w:ins w:id="503" w:author="Steve" w:date="2015-09-07T11:09:00Z">
              <w:r w:rsidR="00DE34C6">
                <w:rPr>
                  <w:rFonts w:eastAsia="Times New Roman"/>
                  <w:highlight w:val="yellow"/>
                  <w:lang w:val="en-US"/>
                </w:rPr>
                <w:t>ok here</w:t>
              </w:r>
            </w:ins>
            <w:ins w:id="504" w:author="Steve" w:date="2015-09-07T11:08:00Z">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92"/>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RxNorm Codes (</w:t>
            </w:r>
            <w:del w:id="505" w:author="Steve" w:date="2015-09-07T11:10:00Z">
              <w:r w:rsidDel="00DE34C6">
                <w:rPr>
                  <w:rFonts w:eastAsia="Times New Roman"/>
                  <w:lang w:val="en-US"/>
                </w:rPr>
                <w:delText>D A F</w:delText>
              </w:r>
            </w:del>
            <w:ins w:id="506" w:author="Steve" w:date="2015-09-07T11:10:00Z">
              <w:r w:rsidR="00DE34C6">
                <w:rPr>
                  <w:rFonts w:eastAsia="Times New Roman"/>
                  <w:lang w:val="en-US"/>
                </w:rPr>
                <w:t>DAF</w:t>
              </w:r>
            </w:ins>
            <w:r>
              <w:rPr>
                <w:rFonts w:eastAsia="Times New Roman"/>
                <w:lang w:val="en-US"/>
              </w:rPr>
              <w:t xml:space="preserve"> Substance Rx Norm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DE34C6">
            <w:pPr>
              <w:rPr>
                <w:rFonts w:eastAsia="Times New Roman"/>
                <w:lang w:val="en-US"/>
              </w:rPr>
            </w:pPr>
            <w:r>
              <w:rPr>
                <w:rFonts w:eastAsia="Times New Roman"/>
                <w:lang w:val="en-US"/>
              </w:rPr>
              <w:t>All RxNorm codes that have TTY = IN,PIN,MIN,BN, but TTY != OCD</w:t>
            </w:r>
            <w:ins w:id="507" w:author="Steve" w:date="2015-09-07T11:10: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r w:rsidR="00DE34C6">
                <w:rPr>
                  <w:rFonts w:eastAsia="Times New Roman"/>
                  <w:lang w:val="en-US"/>
                </w:rPr>
                <w:t xml:space="preserve"> </w:t>
              </w:r>
            </w:ins>
          </w:p>
        </w:tc>
      </w:tr>
    </w:tbl>
    <w:p w:rsidR="00292EEA"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61"/>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UNII Codes (</w:t>
            </w:r>
            <w:del w:id="508" w:author="Steve" w:date="2015-09-07T11:11:00Z">
              <w:r w:rsidDel="00DE34C6">
                <w:rPr>
                  <w:rFonts w:eastAsia="Times New Roman"/>
                  <w:lang w:val="en-US"/>
                </w:rPr>
                <w:delText>D A F</w:delText>
              </w:r>
            </w:del>
            <w:ins w:id="509" w:author="Steve" w:date="2015-09-07T11:11:00Z">
              <w:r w:rsidR="00DE34C6">
                <w:rPr>
                  <w:rFonts w:eastAsia="Times New Roman"/>
                  <w:lang w:val="en-US"/>
                </w:rPr>
                <w:t>DAF</w:t>
              </w:r>
            </w:ins>
            <w:r>
              <w:rPr>
                <w:rFonts w:eastAsia="Times New Roman"/>
                <w:lang w:val="en-US"/>
              </w:rPr>
              <w:t xml:space="preserve"> Substance </w:t>
            </w:r>
            <w:del w:id="510" w:author="Steve" w:date="2015-09-07T11:11:00Z">
              <w:r w:rsidDel="00DE34C6">
                <w:rPr>
                  <w:rFonts w:eastAsia="Times New Roman"/>
                  <w:lang w:val="en-US"/>
                </w:rPr>
                <w:delText>U N I I</w:delText>
              </w:r>
            </w:del>
            <w:ins w:id="511" w:author="Steve" w:date="2015-09-07T11:11:00Z">
              <w:r w:rsidR="00DE34C6">
                <w:rPr>
                  <w:rFonts w:eastAsia="Times New Roman"/>
                  <w:lang w:val="en-US"/>
                </w:rPr>
                <w:t>UNII</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All UNII codes</w:t>
            </w:r>
            <w:ins w:id="512" w:author="Steve" w:date="2015-09-07T11:11: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Service Section Codes (Diagnostic Service Section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codes in HL7 v2 table 0074</w:t>
            </w:r>
            <w:ins w:id="513" w:author="Steve" w:date="2015-09-07T11:11:00Z">
              <w:r w:rsidR="00DE34C6">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(Diet)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Vegetarian: </w:t>
            </w:r>
            <w:r>
              <w:rPr>
                <w:rFonts w:eastAsia="Times New Roman"/>
                <w:lang w:val="en-US"/>
              </w:rPr>
              <w:t>Food without meat, poultry or seafood</w:t>
            </w:r>
            <w:ins w:id="514" w:author="Steve" w:date="2015-09-07T11:11: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DE34C6">
            <w:pPr>
              <w:rPr>
                <w:rFonts w:eastAsia="Times New Roman"/>
                <w:lang w:val="en-US"/>
              </w:rPr>
            </w:pPr>
            <w:r>
              <w:rPr>
                <w:rFonts w:eastAsia="Times New Roman"/>
                <w:b/>
                <w:bCs/>
                <w:lang w:val="en-US"/>
              </w:rPr>
              <w:t xml:space="preserve">Dairy Free: </w:t>
            </w:r>
            <w:del w:id="515" w:author="Steve" w:date="2015-09-07T11:12:00Z">
              <w:r w:rsidDel="00DE34C6">
                <w:rPr>
                  <w:rFonts w:eastAsia="Times New Roman"/>
                  <w:lang w:val="en-US"/>
                </w:rPr>
                <w:delText xml:space="preserve">Exludes </w:delText>
              </w:r>
            </w:del>
            <w:ins w:id="516" w:author="Steve" w:date="2015-09-07T11:12:00Z">
              <w:r w:rsidR="00DE34C6">
                <w:rPr>
                  <w:rFonts w:eastAsia="Times New Roman"/>
                  <w:lang w:val="en-US"/>
                </w:rPr>
                <w:t xml:space="preserve">Excludes </w:t>
              </w:r>
            </w:ins>
            <w:r>
              <w:rPr>
                <w:rFonts w:eastAsia="Times New Roman"/>
                <w:lang w:val="en-US"/>
              </w:rPr>
              <w:t>dairy products</w:t>
            </w:r>
            <w:ins w:id="517"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 Free: </w:t>
            </w:r>
            <w:r>
              <w:rPr>
                <w:rFonts w:eastAsia="Times New Roman"/>
                <w:lang w:val="en-US"/>
              </w:rPr>
              <w:t>Excludes ingredients containing nuts</w:t>
            </w:r>
            <w:ins w:id="518"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Gluten Free: </w:t>
            </w:r>
            <w:r>
              <w:rPr>
                <w:rFonts w:eastAsia="Times New Roman"/>
                <w:lang w:val="en-US"/>
              </w:rPr>
              <w:t>Excludes ingredients containing gluten</w:t>
            </w:r>
            <w:ins w:id="519"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Vegan: </w:t>
            </w:r>
            <w:r>
              <w:rPr>
                <w:rFonts w:eastAsia="Times New Roman"/>
                <w:lang w:val="en-US"/>
              </w:rPr>
              <w:t>Food without meat, poultry, seafood, eggs, dairy products and other animal-derived substances</w:t>
            </w:r>
            <w:ins w:id="520"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Halal: </w:t>
            </w:r>
            <w:r>
              <w:rPr>
                <w:rFonts w:eastAsia="Times New Roman"/>
                <w:lang w:val="en-US"/>
              </w:rPr>
              <w:t>Foods that conform to Islamic law</w:t>
            </w:r>
            <w:ins w:id="521"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Kosher: </w:t>
            </w:r>
            <w:r>
              <w:rPr>
                <w:rFonts w:eastAsia="Times New Roman"/>
                <w:lang w:val="en-US"/>
              </w:rPr>
              <w:t>foods that conform to Jewish dietary law</w:t>
            </w:r>
            <w:ins w:id="522" w:author="Steve" w:date="2015-09-07T11:12: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523"/>
      <w:r>
        <w:rPr>
          <w:rFonts w:eastAsia="Times New Roman"/>
          <w:lang w:val="en-US"/>
        </w:rPr>
        <w:t>DischargeDisposition</w:t>
      </w:r>
      <w:commentRangeEnd w:id="523"/>
      <w:r w:rsidR="005E2B5A">
        <w:rPr>
          <w:rStyle w:val="CommentReference"/>
          <w:b w:val="0"/>
          <w:bCs w:val="0"/>
        </w:rPr>
        <w:commentReference w:id="523"/>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DischargeDisposition (Discharge Disposition)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where the patient left the hospital</w:t>
            </w:r>
            <w:ins w:id="524" w:author="Steve" w:date="2015-09-07T11:14:00Z">
              <w:r w:rsidR="00DE34C6">
                <w:rPr>
                  <w:rFonts w:eastAsia="Times New Roman"/>
                  <w:lang w:val="en-US"/>
                </w:rPr>
                <w:t>.</w:t>
              </w:r>
            </w:ins>
          </w:p>
        </w:tc>
      </w:tr>
      <w:tr w:rsidR="00292EEA" w:rsidRPr="00DE34C6">
        <w:trPr>
          <w:divId w:val="330329585"/>
          <w:tblCellSpacing w:w="15" w:type="dxa"/>
        </w:trPr>
        <w:tc>
          <w:tcPr>
            <w:tcW w:w="0" w:type="auto"/>
            <w:vAlign w:val="center"/>
            <w:hideMark/>
          </w:tcPr>
          <w:p w:rsidR="00292EEA" w:rsidRPr="00DE34C6" w:rsidRDefault="007F47A9">
            <w:pPr>
              <w:rPr>
                <w:rFonts w:eastAsia="Times New Roman"/>
                <w:highlight w:val="yellow"/>
                <w:lang w:val="en-US"/>
                <w:rPrChange w:id="525" w:author="Steve" w:date="2015-09-07T11:14:00Z">
                  <w:rPr>
                    <w:rFonts w:eastAsia="Times New Roman"/>
                    <w:lang w:val="en-US"/>
                  </w:rPr>
                </w:rPrChange>
              </w:rPr>
            </w:pPr>
            <w:r w:rsidRPr="007F47A9">
              <w:rPr>
                <w:rFonts w:eastAsia="Times New Roman"/>
                <w:highlight w:val="yellow"/>
                <w:lang w:val="en-US"/>
                <w:rPrChange w:id="526" w:author="Steve" w:date="2015-09-07T11:14:00Z">
                  <w:rPr>
                    <w:rFonts w:eastAsia="Times New Roman"/>
                    <w:lang w:val="en-US"/>
                  </w:rPr>
                </w:rPrChange>
              </w:rPr>
              <w:t>Content</w:t>
            </w:r>
          </w:p>
        </w:tc>
        <w:tc>
          <w:tcPr>
            <w:tcW w:w="0" w:type="auto"/>
            <w:vAlign w:val="center"/>
            <w:hideMark/>
          </w:tcPr>
          <w:p w:rsidR="00292EEA" w:rsidRPr="00DE34C6" w:rsidRDefault="007F47A9">
            <w:pPr>
              <w:rPr>
                <w:rFonts w:eastAsia="Times New Roman"/>
                <w:highlight w:val="yellow"/>
                <w:lang w:val="en-US"/>
                <w:rPrChange w:id="527" w:author="Steve" w:date="2015-09-07T11:14:00Z">
                  <w:rPr>
                    <w:rFonts w:eastAsia="Times New Roman"/>
                    <w:lang w:val="en-US"/>
                  </w:rPr>
                </w:rPrChange>
              </w:rPr>
            </w:pPr>
            <w:r w:rsidRPr="007F47A9">
              <w:rPr>
                <w:rFonts w:eastAsia="Times New Roman"/>
                <w:b/>
                <w:bCs/>
                <w:highlight w:val="yellow"/>
                <w:lang w:val="en-US"/>
                <w:rPrChange w:id="528" w:author="Steve" w:date="2015-09-07T11:14:00Z">
                  <w:rPr>
                    <w:rFonts w:eastAsia="Times New Roman"/>
                    <w:b/>
                    <w:bCs/>
                    <w:lang w:val="en-US"/>
                  </w:rPr>
                </w:rPrChange>
              </w:rPr>
              <w:t xml:space="preserve">Home: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29"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0" w:author="Steve" w:date="2015-09-07T11:14:00Z">
                  <w:rPr>
                    <w:rFonts w:eastAsia="Times New Roman"/>
                    <w:lang w:val="en-US"/>
                  </w:rPr>
                </w:rPrChange>
              </w:rPr>
            </w:pPr>
            <w:r w:rsidRPr="007F47A9">
              <w:rPr>
                <w:rFonts w:eastAsia="Times New Roman"/>
                <w:b/>
                <w:bCs/>
                <w:highlight w:val="yellow"/>
                <w:lang w:val="en-US"/>
                <w:rPrChange w:id="531" w:author="Steve" w:date="2015-09-07T11:14:00Z">
                  <w:rPr>
                    <w:rFonts w:eastAsia="Times New Roman"/>
                    <w:b/>
                    <w:bCs/>
                    <w:lang w:val="en-US"/>
                  </w:rPr>
                </w:rPrChange>
              </w:rPr>
              <w:t xml:space="preserve">Other healthcare facility: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2"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3" w:author="Steve" w:date="2015-09-07T11:14:00Z">
                  <w:rPr>
                    <w:rFonts w:eastAsia="Times New Roman"/>
                    <w:lang w:val="en-US"/>
                  </w:rPr>
                </w:rPrChange>
              </w:rPr>
            </w:pPr>
            <w:r w:rsidRPr="007F47A9">
              <w:rPr>
                <w:rFonts w:eastAsia="Times New Roman"/>
                <w:b/>
                <w:bCs/>
                <w:highlight w:val="yellow"/>
                <w:lang w:val="en-US"/>
                <w:rPrChange w:id="534" w:author="Steve" w:date="2015-09-07T11:14:00Z">
                  <w:rPr>
                    <w:rFonts w:eastAsia="Times New Roman"/>
                    <w:b/>
                    <w:bCs/>
                    <w:lang w:val="en-US"/>
                  </w:rPr>
                </w:rPrChange>
              </w:rPr>
              <w:t xml:space="preserve">Hospice: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5"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6" w:author="Steve" w:date="2015-09-07T11:14:00Z">
                  <w:rPr>
                    <w:rFonts w:eastAsia="Times New Roman"/>
                    <w:lang w:val="en-US"/>
                  </w:rPr>
                </w:rPrChange>
              </w:rPr>
            </w:pPr>
            <w:r w:rsidRPr="007F47A9">
              <w:rPr>
                <w:rFonts w:eastAsia="Times New Roman"/>
                <w:b/>
                <w:bCs/>
                <w:highlight w:val="yellow"/>
                <w:lang w:val="en-US"/>
                <w:rPrChange w:id="537" w:author="Steve" w:date="2015-09-07T11:14:00Z">
                  <w:rPr>
                    <w:rFonts w:eastAsia="Times New Roman"/>
                    <w:b/>
                    <w:bCs/>
                    <w:lang w:val="en-US"/>
                  </w:rPr>
                </w:rPrChange>
              </w:rPr>
              <w:t xml:space="preserve">Long-term care: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8"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9" w:author="Steve" w:date="2015-09-07T11:14:00Z">
                  <w:rPr>
                    <w:rFonts w:eastAsia="Times New Roman"/>
                    <w:lang w:val="en-US"/>
                  </w:rPr>
                </w:rPrChange>
              </w:rPr>
            </w:pPr>
            <w:r w:rsidRPr="007F47A9">
              <w:rPr>
                <w:rFonts w:eastAsia="Times New Roman"/>
                <w:b/>
                <w:bCs/>
                <w:highlight w:val="yellow"/>
                <w:lang w:val="en-US"/>
                <w:rPrChange w:id="540" w:author="Steve" w:date="2015-09-07T11:14:00Z">
                  <w:rPr>
                    <w:rFonts w:eastAsia="Times New Roman"/>
                    <w:b/>
                    <w:bCs/>
                    <w:lang w:val="en-US"/>
                  </w:rPr>
                </w:rPrChange>
              </w:rPr>
              <w:t xml:space="preserve">Left against advice: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1"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2" w:author="Steve" w:date="2015-09-07T11:14:00Z">
                  <w:rPr>
                    <w:rFonts w:eastAsia="Times New Roman"/>
                    <w:lang w:val="en-US"/>
                  </w:rPr>
                </w:rPrChange>
              </w:rPr>
            </w:pPr>
            <w:r w:rsidRPr="007F47A9">
              <w:rPr>
                <w:rFonts w:eastAsia="Times New Roman"/>
                <w:b/>
                <w:bCs/>
                <w:highlight w:val="yellow"/>
                <w:lang w:val="en-US"/>
                <w:rPrChange w:id="543" w:author="Steve" w:date="2015-09-07T11:14:00Z">
                  <w:rPr>
                    <w:rFonts w:eastAsia="Times New Roman"/>
                    <w:b/>
                    <w:bCs/>
                    <w:lang w:val="en-US"/>
                  </w:rPr>
                </w:rPrChange>
              </w:rPr>
              <w:t xml:space="preserve">Expired: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4"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5" w:author="Steve" w:date="2015-09-07T11:14:00Z">
                  <w:rPr>
                    <w:rFonts w:eastAsia="Times New Roman"/>
                    <w:lang w:val="en-US"/>
                  </w:rPr>
                </w:rPrChange>
              </w:rPr>
            </w:pPr>
            <w:r w:rsidRPr="007F47A9">
              <w:rPr>
                <w:rFonts w:eastAsia="Times New Roman"/>
                <w:b/>
                <w:bCs/>
                <w:highlight w:val="yellow"/>
                <w:lang w:val="en-US"/>
                <w:rPrChange w:id="546" w:author="Steve" w:date="2015-09-07T11:14:00Z">
                  <w:rPr>
                    <w:rFonts w:eastAsia="Times New Roman"/>
                    <w:b/>
                    <w:bCs/>
                    <w:lang w:val="en-US"/>
                  </w:rPr>
                </w:rPrChange>
              </w:rPr>
              <w:t xml:space="preserve">Psychiatric hospital: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7"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8" w:author="Steve" w:date="2015-09-07T11:14:00Z">
                  <w:rPr>
                    <w:rFonts w:eastAsia="Times New Roman"/>
                    <w:lang w:val="en-US"/>
                  </w:rPr>
                </w:rPrChange>
              </w:rPr>
            </w:pPr>
            <w:r w:rsidRPr="007F47A9">
              <w:rPr>
                <w:rFonts w:eastAsia="Times New Roman"/>
                <w:b/>
                <w:bCs/>
                <w:highlight w:val="yellow"/>
                <w:lang w:val="en-US"/>
                <w:rPrChange w:id="549" w:author="Steve" w:date="2015-09-07T11:14:00Z">
                  <w:rPr>
                    <w:rFonts w:eastAsia="Times New Roman"/>
                    <w:b/>
                    <w:bCs/>
                    <w:lang w:val="en-US"/>
                  </w:rPr>
                </w:rPrChange>
              </w:rPr>
              <w:t xml:space="preserve">Rehabilitation: </w:t>
            </w:r>
          </w:p>
        </w:tc>
      </w:tr>
      <w:tr w:rsidR="00292EEA">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50" w:author="Steve" w:date="2015-09-07T11:14: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51" w:author="Steve" w:date="2015-09-07T11:14: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Priority (Encounter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an example value set defined by the FHIR project, that could be used in Emergency to indicate the encounter priority as determined by triage.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Within seconds</w:t>
            </w:r>
            <w:ins w:id="552"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Within 10 minutes</w:t>
            </w:r>
            <w:ins w:id="553"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Within 30 minutes</w:t>
            </w:r>
            <w:ins w:id="554"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Semi-urgent: </w:t>
            </w:r>
            <w:r>
              <w:rPr>
                <w:rFonts w:eastAsia="Times New Roman"/>
                <w:lang w:val="en-US"/>
              </w:rPr>
              <w:t>Within 60 minutes</w:t>
            </w:r>
            <w:ins w:id="555"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Non-urgent: </w:t>
            </w:r>
            <w:r>
              <w:rPr>
                <w:rFonts w:eastAsia="Times New Roman"/>
                <w:lang w:val="en-US"/>
              </w:rPr>
              <w:t>Within 120 minutes</w:t>
            </w:r>
            <w:ins w:id="556"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Reason Codes (Encounter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examples value set defines the set of codes that can be used to indicate reasons for an encounter</w:t>
            </w:r>
            <w:ins w:id="557" w:author="Steve" w:date="2015-09-07T11:15:00Z">
              <w:r w:rsidR="00DE34C6">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58" w:author="Steve" w:date="2015-09-07T11:1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59"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EncounterType (Encounter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type of encounter: a specific code indicating type of service provided</w:t>
            </w:r>
            <w:del w:id="560" w:author="Steve" w:date="2015-09-07T11:16:00Z">
              <w:r w:rsidDel="003C7B67">
                <w:rPr>
                  <w:rFonts w:eastAsia="Times New Roman"/>
                  <w:lang w:val="en-US"/>
                </w:rPr>
                <w:delText xml:space="preserve"> </w:delText>
              </w:r>
            </w:del>
            <w:r>
              <w:rPr>
                <w:rFonts w:eastAsia="Times New Roman"/>
                <w:lang w:val="en-US"/>
              </w:rPr>
              <w:t xml:space="preserve">. </w:t>
            </w:r>
          </w:p>
        </w:tc>
      </w:tr>
      <w:tr w:rsidR="00292EEA" w:rsidRPr="003C7B67">
        <w:trPr>
          <w:divId w:val="330329585"/>
          <w:tblCellSpacing w:w="15" w:type="dxa"/>
        </w:trPr>
        <w:tc>
          <w:tcPr>
            <w:tcW w:w="0" w:type="auto"/>
            <w:vAlign w:val="center"/>
            <w:hideMark/>
          </w:tcPr>
          <w:p w:rsidR="00292EEA" w:rsidRPr="003C7B67" w:rsidRDefault="007F47A9">
            <w:pPr>
              <w:rPr>
                <w:rFonts w:eastAsia="Times New Roman"/>
                <w:highlight w:val="yellow"/>
                <w:lang w:val="en-US"/>
                <w:rPrChange w:id="561" w:author="Steve" w:date="2015-09-07T11:16:00Z">
                  <w:rPr>
                    <w:rFonts w:eastAsia="Times New Roman"/>
                    <w:lang w:val="en-US"/>
                  </w:rPr>
                </w:rPrChange>
              </w:rPr>
            </w:pPr>
            <w:r w:rsidRPr="007F47A9">
              <w:rPr>
                <w:rFonts w:eastAsia="Times New Roman"/>
                <w:highlight w:val="yellow"/>
                <w:lang w:val="en-US"/>
                <w:rPrChange w:id="562" w:author="Steve" w:date="2015-09-07T11:16:00Z">
                  <w:rPr>
                    <w:rFonts w:eastAsia="Times New Roman"/>
                    <w:lang w:val="en-US"/>
                  </w:rPr>
                </w:rPrChange>
              </w:rPr>
              <w:t>Content</w:t>
            </w:r>
          </w:p>
        </w:tc>
        <w:tc>
          <w:tcPr>
            <w:tcW w:w="0" w:type="auto"/>
            <w:vAlign w:val="center"/>
            <w:hideMark/>
          </w:tcPr>
          <w:p w:rsidR="00292EEA" w:rsidRPr="003C7B67" w:rsidRDefault="007F47A9">
            <w:pPr>
              <w:rPr>
                <w:rFonts w:eastAsia="Times New Roman"/>
                <w:highlight w:val="yellow"/>
                <w:lang w:val="en-US"/>
                <w:rPrChange w:id="563" w:author="Steve" w:date="2015-09-07T11:16:00Z">
                  <w:rPr>
                    <w:rFonts w:eastAsia="Times New Roman"/>
                    <w:lang w:val="en-US"/>
                  </w:rPr>
                </w:rPrChange>
              </w:rPr>
            </w:pPr>
            <w:r w:rsidRPr="007F47A9">
              <w:rPr>
                <w:rFonts w:eastAsia="Times New Roman"/>
                <w:b/>
                <w:bCs/>
                <w:highlight w:val="yellow"/>
                <w:lang w:val="en-US"/>
                <w:rPrChange w:id="564" w:author="Steve" w:date="2015-09-07T11:16:00Z">
                  <w:rPr>
                    <w:rFonts w:eastAsia="Times New Roman"/>
                    <w:b/>
                    <w:bCs/>
                    <w:lang w:val="en-US"/>
                  </w:rPr>
                </w:rPrChange>
              </w:rPr>
              <w:t xml:space="preserve">Annual diabetes mellitus screening: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65"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66" w:author="Steve" w:date="2015-09-07T11:16:00Z">
                  <w:rPr>
                    <w:rFonts w:eastAsia="Times New Roman"/>
                    <w:lang w:val="en-US"/>
                  </w:rPr>
                </w:rPrChange>
              </w:rPr>
            </w:pPr>
            <w:r w:rsidRPr="007F47A9">
              <w:rPr>
                <w:rFonts w:eastAsia="Times New Roman"/>
                <w:b/>
                <w:bCs/>
                <w:highlight w:val="yellow"/>
                <w:lang w:val="en-US"/>
                <w:rPrChange w:id="567" w:author="Steve" w:date="2015-09-07T11:16:00Z">
                  <w:rPr>
                    <w:rFonts w:eastAsia="Times New Roman"/>
                    <w:b/>
                    <w:bCs/>
                    <w:lang w:val="en-US"/>
                  </w:rPr>
                </w:rPrChange>
              </w:rPr>
              <w:t xml:space="preserve">Bone drilling/bone marrow punction in clinic: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68"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69" w:author="Steve" w:date="2015-09-07T11:16:00Z">
                  <w:rPr>
                    <w:rFonts w:eastAsia="Times New Roman"/>
                    <w:lang w:val="en-US"/>
                  </w:rPr>
                </w:rPrChange>
              </w:rPr>
            </w:pPr>
            <w:r w:rsidRPr="007F47A9">
              <w:rPr>
                <w:rFonts w:eastAsia="Times New Roman"/>
                <w:b/>
                <w:bCs/>
                <w:highlight w:val="yellow"/>
                <w:lang w:val="en-US"/>
                <w:rPrChange w:id="570" w:author="Steve" w:date="2015-09-07T11:16:00Z">
                  <w:rPr>
                    <w:rFonts w:eastAsia="Times New Roman"/>
                    <w:b/>
                    <w:bCs/>
                    <w:lang w:val="en-US"/>
                  </w:rPr>
                </w:rPrChange>
              </w:rPr>
              <w:t xml:space="preserve">Infant colon screening - 60 minutes: </w:t>
            </w:r>
          </w:p>
        </w:tc>
      </w:tr>
      <w:tr w:rsidR="00292EEA">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71" w:author="Steve" w:date="2015-09-07T11:16: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72" w:author="Steve" w:date="2015-09-07T11:16:00Z">
                  <w:rPr>
                    <w:rFonts w:eastAsia="Times New Roman"/>
                    <w:b/>
                    <w:bCs/>
                    <w:lang w:val="en-US"/>
                  </w:rPr>
                </w:rPrChange>
              </w:rPr>
              <w:t>Outpatient Kenacort injection:</w:t>
            </w:r>
            <w:r w:rsidR="005B11EB">
              <w:rPr>
                <w:rFonts w:eastAsia="Times New Roman"/>
                <w:b/>
                <w:bCs/>
                <w:lang w:val="en-US"/>
              </w:rPr>
              <w:t xml:space="preserve"> </w:t>
            </w:r>
            <w:ins w:id="573" w:author="Steve" w:date="2015-09-07T11:16:00Z">
              <w:r w:rsidR="003C7B67">
                <w:rPr>
                  <w:rFonts w:eastAsia="Times New Roman"/>
                  <w:b/>
                  <w:bCs/>
                  <w:lang w:val="en-US"/>
                </w:rPr>
                <w:t>list minimal?</w:t>
              </w:r>
            </w:ins>
          </w:p>
        </w:tc>
      </w:tr>
    </w:tbl>
    <w:p w:rsidR="00292EEA" w:rsidRDefault="005B11EB">
      <w:pPr>
        <w:pStyle w:val="Heading2"/>
        <w:divId w:val="330329585"/>
        <w:rPr>
          <w:rFonts w:eastAsia="Times New Roman"/>
          <w:lang w:val="en-US"/>
        </w:rPr>
      </w:pPr>
      <w:r>
        <w:rPr>
          <w:rFonts w:eastAsia="Times New Roman"/>
          <w:lang w:val="en-US"/>
        </w:rPr>
        <w:lastRenderedPageBreak/>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Priority Codes (Flag Priority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is driven by IHE Table B.8-4: Abnormal Flags, Alert Priority</w:t>
            </w:r>
            <w:ins w:id="574" w:author="Steve" w:date="2015-09-07T11:1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alarm: </w:t>
            </w:r>
            <w:r>
              <w:rPr>
                <w:rFonts w:eastAsia="Times New Roman"/>
                <w:lang w:val="en-US"/>
              </w:rPr>
              <w:t>No alarm</w:t>
            </w:r>
            <w:ins w:id="575"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priority: </w:t>
            </w:r>
            <w:r>
              <w:rPr>
                <w:rFonts w:eastAsia="Times New Roman"/>
                <w:lang w:val="en-US"/>
              </w:rPr>
              <w:t>Low priority</w:t>
            </w:r>
            <w:ins w:id="576"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priority: </w:t>
            </w:r>
            <w:r>
              <w:rPr>
                <w:rFonts w:eastAsia="Times New Roman"/>
                <w:lang w:val="en-US"/>
              </w:rPr>
              <w:t>Medium priority</w:t>
            </w:r>
            <w:ins w:id="577"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priority: </w:t>
            </w:r>
            <w:r>
              <w:rPr>
                <w:rFonts w:eastAsia="Times New Roman"/>
                <w:lang w:val="en-US"/>
              </w:rPr>
              <w:t>High priority</w:t>
            </w:r>
            <w:ins w:id="578" w:author="Steve" w:date="2015-09-07T11:16: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GenderStatus (Gender Status)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Neutered: </w:t>
            </w:r>
            <w:r>
              <w:rPr>
                <w:rFonts w:eastAsia="Times New Roman"/>
                <w:lang w:val="en-US"/>
              </w:rPr>
              <w:t>The animal has been sterilized, castrated or otherwise made infertile</w:t>
            </w:r>
            <w:ins w:id="579"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Intact: </w:t>
            </w:r>
            <w:r>
              <w:rPr>
                <w:rFonts w:eastAsia="Times New Roman"/>
                <w:lang w:val="en-US"/>
              </w:rPr>
              <w:t>The animal's reproductive organs are intact</w:t>
            </w:r>
            <w:ins w:id="580"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Unable to determine whether the animal has been neutered</w:t>
            </w:r>
            <w:ins w:id="581"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 Codes (Immunization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82"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83" w:author="Steve" w:date="2015-09-07T11: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84"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85"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86" w:author="Steve" w:date="2015-09-07T11:18:00Z">
                  <w:rPr>
                    <w:rFonts w:eastAsia="Times New Roman"/>
                    <w:lang w:val="en-US"/>
                  </w:rPr>
                </w:rPrChange>
              </w:rPr>
              <w:t>Â</w:t>
            </w:r>
            <w:r>
              <w:rPr>
                <w:rFonts w:eastAsia="Times New Roman"/>
                <w:lang w:val="en-US"/>
              </w:rPr>
              <w:t xml:space="preserve">© 2002+ </w:t>
            </w:r>
            <w:r>
              <w:rPr>
                <w:rFonts w:eastAsia="Times New Roman"/>
                <w:lang w:val="en-US"/>
              </w:rPr>
              <w:lastRenderedPageBreak/>
              <w:t>International Health Terminology Standards Development Organisation (IHTSDO), and distributed by agreement between IHTSDO and HL7. Implementer use of SNOMED CT is not covered by this agreement</w:t>
            </w:r>
            <w:ins w:id="587" w:author="Steve" w:date="2015-09-07T11:18:00Z">
              <w:r w:rsidR="003C7B67">
                <w:rPr>
                  <w:rFonts w:eastAsia="Times New Roman"/>
                  <w:lang w:val="en-US"/>
                </w:rPr>
                <w:t>.</w:t>
              </w:r>
            </w:ins>
            <w:r>
              <w:rPr>
                <w:rFonts w:eastAsia="Times New Roman"/>
                <w:lang w:val="en-US"/>
              </w:rPr>
              <w:t xml:space="preserve"> </w:t>
            </w:r>
            <w:commentRangeStart w:id="588"/>
            <w:ins w:id="589" w:author="Steve" w:date="2015-09-07T11:18:00Z">
              <w:r w:rsidR="007F47A9" w:rsidRPr="007F47A9">
                <w:rPr>
                  <w:rFonts w:eastAsia="Times New Roman"/>
                  <w:highlight w:val="yellow"/>
                  <w:lang w:val="en-US"/>
                  <w:rPrChange w:id="590" w:author="Steve" w:date="2015-09-07T11:18:00Z">
                    <w:rPr>
                      <w:rFonts w:eastAsia="Times New Roman"/>
                      <w:lang w:val="en-US"/>
                    </w:rPr>
                  </w:rPrChange>
                </w:rPr>
                <w:t>No list?</w:t>
              </w:r>
            </w:ins>
            <w:commentRangeEnd w:id="588"/>
            <w:r w:rsidR="00577342">
              <w:rPr>
                <w:rStyle w:val="CommentReference"/>
              </w:rPr>
              <w:commentReference w:id="588"/>
            </w:r>
          </w:p>
        </w:tc>
      </w:tr>
    </w:tbl>
    <w:p w:rsidR="00292EEA" w:rsidRDefault="005B11EB">
      <w:pPr>
        <w:pStyle w:val="Heading2"/>
        <w:divId w:val="330329585"/>
        <w:rPr>
          <w:rFonts w:eastAsia="Times New Roman"/>
          <w:lang w:val="en-US"/>
        </w:rPr>
      </w:pPr>
      <w:r>
        <w:rPr>
          <w:rFonts w:eastAsia="Times New Roman"/>
          <w:lang w:val="en-US"/>
        </w:rPr>
        <w:lastRenderedPageBreak/>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591" w:author="Steve" w:date="2015-09-07T11:19:00Z">
              <w:r w:rsidDel="003C7B67">
                <w:rPr>
                  <w:rFonts w:eastAsia="Times New Roman"/>
                  <w:b/>
                  <w:bCs/>
                  <w:lang w:val="en-US"/>
                </w:rPr>
                <w:delText>due</w:delText>
              </w:r>
            </w:del>
            <w:ins w:id="592"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Date the next dose is considered due</w:t>
            </w:r>
            <w:ins w:id="593"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94" w:author="Steve" w:date="2015-09-07T11:19:00Z">
              <w:r w:rsidDel="003C7B67">
                <w:rPr>
                  <w:rFonts w:eastAsia="Times New Roman"/>
                  <w:b/>
                  <w:bCs/>
                  <w:lang w:val="en-US"/>
                </w:rPr>
                <w:delText>recommended</w:delText>
              </w:r>
            </w:del>
            <w:ins w:id="595" w:author="Steve" w:date="2015-09-07T11:19:00Z">
              <w:r w:rsidR="003C7B67">
                <w:rPr>
                  <w:rFonts w:eastAsia="Times New Roman"/>
                  <w:b/>
                  <w:bCs/>
                  <w:lang w:val="en-US"/>
                </w:rPr>
                <w:t>Recommended</w:t>
              </w:r>
            </w:ins>
            <w:r>
              <w:rPr>
                <w:rFonts w:eastAsia="Times New Roman"/>
                <w:b/>
                <w:bCs/>
                <w:lang w:val="en-US"/>
              </w:rPr>
              <w:t xml:space="preserve">: </w:t>
            </w:r>
            <w:r>
              <w:rPr>
                <w:rFonts w:eastAsia="Times New Roman"/>
                <w:lang w:val="en-US"/>
              </w:rPr>
              <w:t>At the recommended date</w:t>
            </w:r>
            <w:ins w:id="596"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Earliest Date: </w:t>
            </w:r>
            <w:r>
              <w:rPr>
                <w:rFonts w:eastAsia="Times New Roman"/>
                <w:lang w:val="en-US"/>
              </w:rPr>
              <w:t>As early as possible</w:t>
            </w:r>
            <w:ins w:id="597"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 Due Date: </w:t>
            </w:r>
            <w:r>
              <w:rPr>
                <w:rFonts w:eastAsia="Times New Roman"/>
                <w:lang w:val="en-US"/>
              </w:rPr>
              <w:t>Date the next dose is considered overdue</w:t>
            </w:r>
            <w:ins w:id="598"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99" w:author="Steve" w:date="2015-09-07T11:19:00Z">
              <w:r w:rsidDel="003C7B67">
                <w:rPr>
                  <w:rFonts w:eastAsia="Times New Roman"/>
                  <w:b/>
                  <w:bCs/>
                  <w:lang w:val="en-US"/>
                </w:rPr>
                <w:delText>latest</w:delText>
              </w:r>
            </w:del>
            <w:ins w:id="600" w:author="Steve" w:date="2015-09-07T11:19:00Z">
              <w:r w:rsidR="003C7B67">
                <w:rPr>
                  <w:rFonts w:eastAsia="Times New Roman"/>
                  <w:b/>
                  <w:bCs/>
                  <w:lang w:val="en-US"/>
                </w:rPr>
                <w:t>Latest</w:t>
              </w:r>
            </w:ins>
            <w:r>
              <w:rPr>
                <w:rFonts w:eastAsia="Times New Roman"/>
                <w:b/>
                <w:bCs/>
                <w:lang w:val="en-US"/>
              </w:rPr>
              <w:t xml:space="preserve">: </w:t>
            </w:r>
            <w:r>
              <w:rPr>
                <w:rFonts w:eastAsia="Times New Roman"/>
                <w:lang w:val="en-US"/>
              </w:rPr>
              <w:t>The latest date the next dose is to be given</w:t>
            </w:r>
            <w:ins w:id="601"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602"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603" w:author="Steve" w:date="2015-09-07T11:19:00Z">
              <w:r w:rsidDel="003C7B67">
                <w:rPr>
                  <w:rFonts w:eastAsia="Times New Roman"/>
                  <w:b/>
                  <w:bCs/>
                  <w:lang w:val="en-US"/>
                </w:rPr>
                <w:delText>due</w:delText>
              </w:r>
            </w:del>
            <w:ins w:id="604"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The patient is due for their next vaccination</w:t>
            </w:r>
            <w:ins w:id="605"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06" w:author="Steve" w:date="2015-09-07T11:19:00Z">
              <w:r w:rsidDel="003C7B67">
                <w:rPr>
                  <w:rFonts w:eastAsia="Times New Roman"/>
                  <w:b/>
                  <w:bCs/>
                  <w:lang w:val="en-US"/>
                </w:rPr>
                <w:delText>overdue</w:delText>
              </w:r>
            </w:del>
            <w:ins w:id="607" w:author="Steve" w:date="2015-09-07T11:19:00Z">
              <w:r w:rsidR="003C7B67">
                <w:rPr>
                  <w:rFonts w:eastAsia="Times New Roman"/>
                  <w:b/>
                  <w:bCs/>
                  <w:lang w:val="en-US"/>
                </w:rPr>
                <w:t>Overdue</w:t>
              </w:r>
            </w:ins>
            <w:r>
              <w:rPr>
                <w:rFonts w:eastAsia="Times New Roman"/>
                <w:b/>
                <w:bCs/>
                <w:lang w:val="en-US"/>
              </w:rPr>
              <w:t xml:space="preserve">: </w:t>
            </w:r>
            <w:r>
              <w:rPr>
                <w:rFonts w:eastAsia="Times New Roman"/>
                <w:lang w:val="en-US"/>
              </w:rPr>
              <w:t>The patient is considered overdue for their next vaccination</w:t>
            </w:r>
            <w:ins w:id="608"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Route Codes (Immunization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609" w:author="Steve" w:date="2015-09-07T11:20:00Z">
              <w:r w:rsidR="003C7B67">
                <w:rPr>
                  <w:rFonts w:eastAsia="Times New Roman"/>
                  <w:lang w:val="en-US"/>
                </w:rPr>
                <w:t xml:space="preserve">. </w:t>
              </w:r>
              <w:commentRangeStart w:id="610"/>
              <w:r w:rsidR="007F47A9" w:rsidRPr="007F47A9">
                <w:rPr>
                  <w:rFonts w:eastAsia="Times New Roman"/>
                  <w:highlight w:val="yellow"/>
                  <w:lang w:val="en-US"/>
                  <w:rPrChange w:id="611" w:author="Steve" w:date="2015-09-07T11:20:00Z">
                    <w:rPr>
                      <w:rFonts w:eastAsia="Times New Roman"/>
                      <w:lang w:val="en-US"/>
                    </w:rPr>
                  </w:rPrChange>
                </w:rPr>
                <w:t>No list?</w:t>
              </w:r>
            </w:ins>
            <w:r>
              <w:rPr>
                <w:rFonts w:eastAsia="Times New Roman"/>
                <w:lang w:val="en-US"/>
              </w:rPr>
              <w:t xml:space="preserve"> </w:t>
            </w:r>
            <w:commentRangeEnd w:id="610"/>
            <w:r w:rsidR="00577342">
              <w:rPr>
                <w:rStyle w:val="CommentReference"/>
              </w:rPr>
              <w:commentReference w:id="610"/>
            </w:r>
          </w:p>
        </w:tc>
      </w:tr>
    </w:tbl>
    <w:p w:rsidR="00292EEA"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w:t>
            </w:r>
            <w:del w:id="612" w:author="Steve" w:date="2015-09-07T11:20:00Z">
              <w:r w:rsidDel="003C7B67">
                <w:rPr>
                  <w:rFonts w:eastAsia="Times New Roman"/>
                  <w:lang w:val="en-US"/>
                </w:rPr>
                <w:delText>L O I N C</w:delText>
              </w:r>
            </w:del>
            <w:ins w:id="613" w:author="Steve" w:date="2015-09-07T11:20:00Z">
              <w:r w:rsidR="003C7B67">
                <w:rPr>
                  <w:rFonts w:eastAsia="Times New Roman"/>
                  <w:lang w:val="en-US"/>
                </w:rPr>
                <w:t>LOINC</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LOINC codes</w:t>
            </w:r>
            <w:ins w:id="614" w:author="Steve" w:date="2015-09-07T11:20: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3C7B67">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15" w:author="Steve" w:date="2015-09-07T11:21: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w:t>
            </w:r>
            <w:ins w:id="616" w:author="Steve" w:date="2015-09-07T11:21:00Z">
              <w:r w:rsidR="007F47A9">
                <w:rPr>
                  <w:rFonts w:eastAsia="Times New Roman"/>
                  <w:lang w:val="en-US"/>
                </w:rPr>
                <w:fldChar w:fldCharType="begin"/>
              </w:r>
              <w:r w:rsidR="003C7B67">
                <w:rPr>
                  <w:rFonts w:eastAsia="Times New Roman"/>
                  <w:lang w:val="en-US"/>
                </w:rPr>
                <w:instrText xml:space="preserve"> HYPERLINK "</w:instrText>
              </w:r>
            </w:ins>
            <w:r w:rsidR="003C7B67">
              <w:rPr>
                <w:rFonts w:eastAsia="Times New Roman"/>
                <w:lang w:val="en-US"/>
              </w:rPr>
              <w:instrText>http://loinc.org/terms-of-use</w:instrText>
            </w:r>
            <w:ins w:id="617" w:author="Steve" w:date="2015-09-07T11:21:00Z">
              <w:r w:rsidR="003C7B67">
                <w:rPr>
                  <w:rFonts w:eastAsia="Times New Roman"/>
                  <w:lang w:val="en-US"/>
                </w:rPr>
                <w:instrText xml:space="preserve">" </w:instrText>
              </w:r>
              <w:r w:rsidR="007F47A9">
                <w:rPr>
                  <w:rFonts w:eastAsia="Times New Roman"/>
                  <w:lang w:val="en-US"/>
                </w:rPr>
                <w:fldChar w:fldCharType="separate"/>
              </w:r>
            </w:ins>
            <w:r w:rsidR="003C7B67" w:rsidRPr="00047797">
              <w:rPr>
                <w:rStyle w:val="Hyperlink"/>
                <w:rFonts w:eastAsia="Times New Roman"/>
                <w:lang w:val="en-US"/>
              </w:rPr>
              <w:t>http://loinc.org/terms-of-use</w:t>
            </w:r>
            <w:ins w:id="618" w:author="Steve" w:date="2015-09-07T11:21:00Z">
              <w:r w:rsidR="007F47A9">
                <w:rPr>
                  <w:rFonts w:eastAsia="Times New Roman"/>
                  <w:lang w:val="en-US"/>
                </w:rPr>
                <w:fldChar w:fldCharType="end"/>
              </w:r>
              <w:r w:rsidR="003C7B67">
                <w:rPr>
                  <w:rFonts w:eastAsia="Times New Roman"/>
                  <w:lang w:val="en-US"/>
                </w:rPr>
                <w:t xml:space="preserve">  </w:t>
              </w:r>
              <w:commentRangeStart w:id="619"/>
              <w:r w:rsidR="007F47A9" w:rsidRPr="007F47A9">
                <w:rPr>
                  <w:rFonts w:eastAsia="Times New Roman"/>
                  <w:highlight w:val="yellow"/>
                  <w:lang w:val="en-US"/>
                  <w:rPrChange w:id="620" w:author="Steve" w:date="2015-09-07T11:21:00Z">
                    <w:rPr>
                      <w:rFonts w:eastAsia="Times New Roman"/>
                      <w:lang w:val="en-US"/>
                    </w:rPr>
                  </w:rPrChange>
                </w:rPr>
                <w:t>No list?</w:t>
              </w:r>
            </w:ins>
            <w:r>
              <w:rPr>
                <w:rFonts w:eastAsia="Times New Roman"/>
                <w:lang w:val="en-US"/>
              </w:rPr>
              <w:t xml:space="preserve"> </w:t>
            </w:r>
            <w:commentRangeEnd w:id="619"/>
            <w:r w:rsidR="00577342">
              <w:rPr>
                <w:rStyle w:val="CommentReference"/>
              </w:rPr>
              <w:commentReference w:id="619"/>
            </w:r>
          </w:p>
        </w:tc>
      </w:tr>
    </w:tbl>
    <w:p w:rsidR="00292EEA"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for Cholesterol in Serum/Plasma (</w:t>
            </w:r>
            <w:del w:id="621" w:author="Steve" w:date="2015-09-07T11:21:00Z">
              <w:r w:rsidDel="003C7B67">
                <w:rPr>
                  <w:rFonts w:eastAsia="Times New Roman"/>
                  <w:lang w:val="en-US"/>
                </w:rPr>
                <w:delText>L O I N C</w:delText>
              </w:r>
            </w:del>
            <w:ins w:id="622" w:author="Steve" w:date="2015-09-07T11:21:00Z">
              <w:r w:rsidR="003C7B67">
                <w:rPr>
                  <w:rFonts w:eastAsia="Times New Roman"/>
                  <w:lang w:val="en-US"/>
                </w:rPr>
                <w:t>LOINC</w:t>
              </w:r>
            </w:ins>
            <w:r>
              <w:rPr>
                <w:rFonts w:eastAsia="Times New Roman"/>
                <w:lang w:val="en-US"/>
              </w:rPr>
              <w:t xml:space="preserve"> Codes for Cholesterol in Serum/ Plasma)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ins w:id="623" w:author="Steve" w:date="2015-09-07T11:21: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24"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 xml:space="preserve">LOINC Diagnostic Order Codes </w:t>
            </w:r>
            <w:del w:id="625" w:author="Steve" w:date="2015-09-07T11:22:00Z">
              <w:r w:rsidDel="003C7B67">
                <w:rPr>
                  <w:rFonts w:eastAsia="Times New Roman"/>
                  <w:lang w:val="en-US"/>
                </w:rPr>
                <w:delText>(L O I N C</w:delText>
              </w:r>
            </w:del>
            <w:ins w:id="626" w:author="Steve" w:date="2015-09-07T11:22:00Z">
              <w:r w:rsidR="003C7B67">
                <w:rPr>
                  <w:rFonts w:eastAsia="Times New Roman"/>
                  <w:lang w:val="en-US"/>
                </w:rPr>
                <w:t>LOINC</w:t>
              </w:r>
            </w:ins>
            <w:r>
              <w:rPr>
                <w:rFonts w:eastAsia="Times New Roman"/>
                <w:lang w:val="en-US"/>
              </w:rPr>
              <w:t xml:space="preserve"> Diagnostic Order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Order codes</w:t>
            </w:r>
            <w:ins w:id="627" w:author="Steve" w:date="2015-09-07T11:22: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28"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629"/>
      <w:r>
        <w:rPr>
          <w:rFonts w:eastAsia="Times New Roman"/>
          <w:lang w:val="en-US"/>
        </w:rPr>
        <w:t>LOINC Diagnostic Report Codes</w:t>
      </w:r>
      <w:commentRangeEnd w:id="629"/>
      <w:r w:rsidR="00BA2322">
        <w:rPr>
          <w:rStyle w:val="CommentReference"/>
          <w:b w:val="0"/>
          <w:bCs w:val="0"/>
        </w:rPr>
        <w:commentReference w:id="629"/>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Diagnostic Report Codes (</w:t>
            </w:r>
            <w:del w:id="630" w:author="Steve" w:date="2015-09-07T11:22:00Z">
              <w:r w:rsidDel="003C7B67">
                <w:rPr>
                  <w:rFonts w:eastAsia="Times New Roman"/>
                  <w:lang w:val="en-US"/>
                </w:rPr>
                <w:delText>L O I N C</w:delText>
              </w:r>
            </w:del>
            <w:ins w:id="631" w:author="Steve" w:date="2015-09-07T11:22:00Z">
              <w:r w:rsidR="003C7B67">
                <w:rPr>
                  <w:rFonts w:eastAsia="Times New Roman"/>
                  <w:lang w:val="en-US"/>
                </w:rPr>
                <w:t>LOINC</w:t>
              </w:r>
            </w:ins>
            <w:r>
              <w:rPr>
                <w:rFonts w:eastAsia="Times New Roman"/>
                <w:lang w:val="en-US"/>
              </w:rPr>
              <w:t xml:space="preserve"> Diagnostic Report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codes which relate to Diagnostic Observations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32"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LocationType (Location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w:t>
            </w:r>
            <w:r>
              <w:rPr>
                <w:rFonts w:eastAsia="Times New Roman"/>
                <w:lang w:val="en-US"/>
              </w:rPr>
              <w:t>A Level in a multi-level Building/Structure</w:t>
            </w:r>
            <w:ins w:id="633"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Corridor: </w:t>
            </w:r>
            <w:r>
              <w:rPr>
                <w:rFonts w:eastAsia="Times New Roman"/>
                <w:lang w:val="en-US"/>
              </w:rPr>
              <w:t>Any corridor within a Building, that is not within</w:t>
            </w:r>
            <w:ins w:id="634"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w:t>
            </w:r>
            <w:r>
              <w:rPr>
                <w:rFonts w:eastAsia="Times New Roman"/>
                <w:lang w:val="en-US"/>
              </w:rPr>
              <w:t>A space that is allocated as a room, it may have walls/roof etc, but does not require these</w:t>
            </w:r>
            <w:ins w:id="635"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w:t>
            </w:r>
            <w:r>
              <w:rPr>
                <w:rFonts w:eastAsia="Times New Roman"/>
                <w:lang w:val="en-US"/>
              </w:rPr>
              <w:t>A space that is allocated for sleeping/laying on</w:t>
            </w:r>
            <w:ins w:id="636"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w:t>
            </w:r>
            <w:r>
              <w:rPr>
                <w:rFonts w:eastAsia="Times New Roman"/>
                <w:lang w:val="en-US"/>
              </w:rPr>
              <w:t>A means of transportation</w:t>
            </w:r>
            <w:ins w:id="637"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 </w:t>
            </w:r>
            <w:r>
              <w:rPr>
                <w:rFonts w:eastAsia="Times New Roman"/>
                <w:lang w:val="en-US"/>
              </w:rPr>
              <w:t>A residential dwelling. Usually used to reference a location that a person/patient may reside</w:t>
            </w:r>
            <w:ins w:id="638"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 </w:t>
            </w:r>
            <w:r>
              <w:rPr>
                <w:rFonts w:eastAsia="Times New Roman"/>
                <w:lang w:val="en-US"/>
              </w:rPr>
              <w:t>A container that can store goods, equipment, medications or other items</w:t>
            </w:r>
            <w:ins w:id="639"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w:t>
            </w:r>
            <w:r>
              <w:rPr>
                <w:rFonts w:eastAsia="Times New Roman"/>
                <w:lang w:val="en-US"/>
              </w:rPr>
              <w:t>A defined path to travel between 2 points that has a known name</w:t>
            </w:r>
            <w:ins w:id="640"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Jurisdiction: </w:t>
            </w:r>
            <w:r>
              <w:rPr>
                <w:rFonts w:eastAsia="Times New Roman"/>
                <w:lang w:val="en-US"/>
              </w:rPr>
              <w:t>A wide scope that covers a conceptual domain, such as a Nation (Country wide community or Federal Government - e.g. Ministry of Health), Province or State (community or Government), Business (throughout the enterprise), Nation with a business scope of an agency (eg. CDC, FDA etc.) or a Business segment (UK Pharmacy)</w:t>
            </w:r>
            <w:ins w:id="641" w:author="Steve" w:date="2015-09-07T11:24: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C7B67">
            <w:pPr>
              <w:rPr>
                <w:rFonts w:eastAsia="Times New Roman"/>
                <w:lang w:val="en-US"/>
              </w:rPr>
            </w:pPr>
            <w:r>
              <w:rPr>
                <w:rFonts w:eastAsia="Times New Roman"/>
                <w:b/>
                <w:bCs/>
                <w:lang w:val="en-US"/>
              </w:rPr>
              <w:t xml:space="preserve">Area: </w:t>
            </w:r>
            <w:del w:id="642" w:author="Steve" w:date="2015-09-07T11:24:00Z">
              <w:r w:rsidDel="003C7B67">
                <w:rPr>
                  <w:rFonts w:eastAsia="Times New Roman"/>
                  <w:lang w:val="en-US"/>
                </w:rPr>
                <w:delText xml:space="preserve">An </w:delText>
              </w:r>
            </w:del>
            <w:ins w:id="643" w:author="Steve" w:date="2015-09-07T11:24:00Z">
              <w:r w:rsidR="003C7B67">
                <w:rPr>
                  <w:rFonts w:eastAsia="Times New Roman"/>
                  <w:lang w:val="en-US"/>
                </w:rPr>
                <w:t xml:space="preserve">A </w:t>
              </w:r>
            </w:ins>
            <w:r>
              <w:rPr>
                <w:rFonts w:eastAsia="Times New Roman"/>
                <w:lang w:val="en-US"/>
              </w:rPr>
              <w:t>defined boundary, such as a state, region, country, county</w:t>
            </w:r>
            <w:ins w:id="644" w:author="Steve" w:date="2015-09-07T11:23: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Manifestation and Symptom Codes (Manifestation and Symptom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value set for </w:t>
            </w:r>
            <w:del w:id="645" w:author="Steve" w:date="2015-09-07T11:25:00Z">
              <w:r w:rsidDel="003C7B67">
                <w:rPr>
                  <w:rFonts w:eastAsia="Times New Roman"/>
                  <w:lang w:val="en-US"/>
                </w:rPr>
                <w:delText>Manifestion</w:delText>
              </w:r>
            </w:del>
            <w:ins w:id="646" w:author="Steve" w:date="2015-09-07T11:25:00Z">
              <w:r w:rsidR="003C7B67">
                <w:rPr>
                  <w:rFonts w:eastAsia="Times New Roman"/>
                  <w:lang w:val="en-US"/>
                </w:rPr>
                <w:t>Manifestation</w:t>
              </w:r>
            </w:ins>
            <w:r>
              <w:rPr>
                <w:rFonts w:eastAsia="Times New Roman"/>
                <w:lang w:val="en-US"/>
              </w:rPr>
              <w:t xml:space="preserve"> and Symptom codes</w:t>
            </w:r>
            <w:ins w:id="647" w:author="Steve" w:date="2015-09-07T11:24: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48" w:author="Steve" w:date="2015-09-07T11:25: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Marital Status Codes (Marital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marital status of a person</w:t>
            </w:r>
            <w:ins w:id="649" w:author="Steve" w:date="2015-09-07T11:25: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650" w:author="Steve" w:date="2015-09-07T11:25:00Z">
              <w:r w:rsidDel="003C7B67">
                <w:rPr>
                  <w:rFonts w:eastAsia="Times New Roman"/>
                  <w:b/>
                  <w:bCs/>
                  <w:lang w:val="en-US"/>
                </w:rPr>
                <w:delText>unmarried</w:delText>
              </w:r>
            </w:del>
            <w:ins w:id="651" w:author="Steve" w:date="2015-09-07T11:25:00Z">
              <w:r w:rsidR="003C7B67">
                <w:rPr>
                  <w:rFonts w:eastAsia="Times New Roman"/>
                  <w:b/>
                  <w:bCs/>
                  <w:lang w:val="en-US"/>
                </w:rPr>
                <w:t>Unmarried</w:t>
              </w:r>
            </w:ins>
            <w:r>
              <w:rPr>
                <w:rFonts w:eastAsia="Times New Roman"/>
                <w:b/>
                <w:bCs/>
                <w:lang w:val="en-US"/>
              </w:rPr>
              <w:t xml:space="preserve">: </w:t>
            </w:r>
            <w:r>
              <w:rPr>
                <w:rFonts w:eastAsia="Times New Roman"/>
                <w:lang w:val="en-US"/>
              </w:rPr>
              <w:t>The person is not presently married. The marital history is not known or stated</w:t>
            </w:r>
            <w:ins w:id="652" w:author="Steve" w:date="2015-09-07T11:25:00Z">
              <w:r w:rsidR="003C7B67">
                <w:rPr>
                  <w:rFonts w:eastAsia="Times New Roman"/>
                  <w:lang w:val="en-US"/>
                </w:rPr>
                <w:t xml:space="preserve">. </w:t>
              </w:r>
              <w:r w:rsidR="007F47A9" w:rsidRPr="007F47A9">
                <w:rPr>
                  <w:rFonts w:eastAsia="Times New Roman"/>
                  <w:highlight w:val="yellow"/>
                  <w:lang w:val="en-US"/>
                  <w:rPrChange w:id="653" w:author="Steve" w:date="2015-09-07T11:25:00Z">
                    <w:rPr>
                      <w:rFonts w:eastAsia="Times New Roman"/>
                      <w:lang w:val="en-US"/>
                    </w:rPr>
                  </w:rPrChange>
                </w:rPr>
                <w:t>Incomplete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Collection View/Projection (Media Collection View/ Projection)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defined in SNOMED CT that can be used to record Media Recording views</w:t>
            </w:r>
            <w:ins w:id="654" w:author="Steve" w:date="2015-09-07T11:2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55" w:author="Steve" w:date="2015-09-07T11:26:00Z">
                  <w:rPr>
                    <w:rFonts w:eastAsia="Times New Roman"/>
                    <w:lang w:val="en-US"/>
                  </w:rPr>
                </w:rPrChange>
              </w:rPr>
              <w:t>Â</w:t>
            </w:r>
            <w:r>
              <w:rPr>
                <w:rFonts w:eastAsia="Times New Roman"/>
                <w:lang w:val="en-US"/>
              </w:rPr>
              <w:t xml:space="preserve">© 2002+ International Health Terminology Standards Development Organisation (IHTSDO), </w:t>
            </w:r>
            <w:r>
              <w:rPr>
                <w:rFonts w:eastAsia="Times New Roman"/>
                <w:lang w:val="en-US"/>
              </w:rPr>
              <w:lastRenderedPageBreak/>
              <w:t>and distributed by agreement between IHTSDO and HL7. Implementer use of SNOMED CT is not covered by this agreement</w:t>
            </w:r>
            <w:ins w:id="656" w:author="Steve" w:date="2015-09-07T11:26:00Z">
              <w:r w:rsidR="003C7B67">
                <w:rPr>
                  <w:rFonts w:eastAsia="Times New Roman"/>
                  <w:lang w:val="en-US"/>
                </w:rPr>
                <w:t>.</w:t>
              </w:r>
            </w:ins>
            <w:r>
              <w:rPr>
                <w:rFonts w:eastAsia="Times New Roman"/>
                <w:lang w:val="en-US"/>
              </w:rPr>
              <w:t xml:space="preserve"> </w:t>
            </w:r>
            <w:ins w:id="657" w:author="Steve" w:date="2015-09-07T11:26:00Z">
              <w:r w:rsidR="003C7B67">
                <w:rPr>
                  <w:rFonts w:eastAsia="Times New Roman"/>
                  <w:lang w:val="en-US"/>
                </w:rPr>
                <w:t xml:space="preserve"> </w:t>
              </w:r>
              <w:commentRangeStart w:id="658"/>
              <w:r w:rsidR="007F47A9" w:rsidRPr="007F47A9">
                <w:rPr>
                  <w:rFonts w:eastAsia="Times New Roman"/>
                  <w:highlight w:val="yellow"/>
                  <w:lang w:val="en-US"/>
                  <w:rPrChange w:id="659" w:author="Steve" w:date="2015-09-07T11:26:00Z">
                    <w:rPr>
                      <w:rFonts w:eastAsia="Times New Roman"/>
                      <w:lang w:val="en-US"/>
                    </w:rPr>
                  </w:rPrChange>
                </w:rPr>
                <w:t>No list?</w:t>
              </w:r>
            </w:ins>
            <w:commentRangeEnd w:id="658"/>
            <w:r w:rsidR="00BA2322">
              <w:rPr>
                <w:rStyle w:val="CommentReference"/>
              </w:rPr>
              <w:commentReference w:id="658"/>
            </w:r>
          </w:p>
        </w:tc>
      </w:tr>
    </w:tbl>
    <w:p w:rsidR="00292EEA" w:rsidRDefault="005B11EB">
      <w:pPr>
        <w:pStyle w:val="Heading2"/>
        <w:divId w:val="330329585"/>
        <w:rPr>
          <w:rFonts w:eastAsia="Times New Roman"/>
          <w:lang w:val="en-US"/>
        </w:rPr>
      </w:pPr>
      <w:r>
        <w:rPr>
          <w:rFonts w:eastAsia="Times New Roman"/>
          <w:lang w:val="en-US"/>
        </w:rPr>
        <w:lastRenderedPageBreak/>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SubType (Media Sub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Detailed information about the type of the image - its kind, purpose, or the kind of equipment used to generate it</w:t>
            </w:r>
            <w:ins w:id="660" w:author="Steve" w:date="2015-09-07T11:27: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61" w:author="Steve" w:date="2015-09-07T11:2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2" w:author="Steve" w:date="2015-09-07T11:27:00Z">
              <w:r w:rsidDel="003C7B67">
                <w:rPr>
                  <w:rFonts w:eastAsia="Times New Roman"/>
                  <w:b/>
                  <w:bCs/>
                  <w:lang w:val="en-US"/>
                </w:rPr>
                <w:delText>fingerprint</w:delText>
              </w:r>
            </w:del>
            <w:ins w:id="663" w:author="Steve" w:date="2015-09-07T11:27:00Z">
              <w:r w:rsidR="003C7B67">
                <w:rPr>
                  <w:rFonts w:eastAsia="Times New Roman"/>
                  <w:b/>
                  <w:bCs/>
                  <w:lang w:val="en-US"/>
                </w:rPr>
                <w:t>Fingerprint</w:t>
              </w:r>
            </w:ins>
            <w:r>
              <w:rPr>
                <w:rFonts w:eastAsia="Times New Roman"/>
                <w:b/>
                <w:bCs/>
                <w:lang w:val="en-US"/>
              </w:rPr>
              <w:t xml:space="preserve">: </w:t>
            </w:r>
            <w:r>
              <w:rPr>
                <w:rFonts w:eastAsia="Times New Roman"/>
                <w:lang w:val="en-US"/>
              </w:rPr>
              <w:t xml:space="preserve">A finger print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4" w:author="Steve" w:date="2015-09-07T11:27:00Z">
              <w:r w:rsidDel="003C7B67">
                <w:rPr>
                  <w:rFonts w:eastAsia="Times New Roman"/>
                  <w:b/>
                  <w:bCs/>
                  <w:lang w:val="en-US"/>
                </w:rPr>
                <w:delText>iris</w:delText>
              </w:r>
            </w:del>
            <w:ins w:id="665" w:author="Steve" w:date="2015-09-07T11:27:00Z">
              <w:r w:rsidR="003C7B67">
                <w:rPr>
                  <w:rFonts w:eastAsia="Times New Roman"/>
                  <w:b/>
                  <w:bCs/>
                  <w:lang w:val="en-US"/>
                </w:rPr>
                <w:t>Iris</w:t>
              </w:r>
            </w:ins>
            <w:r>
              <w:rPr>
                <w:rFonts w:eastAsia="Times New Roman"/>
                <w:b/>
                <w:bCs/>
                <w:lang w:val="en-US"/>
              </w:rPr>
              <w:t xml:space="preserve">: </w:t>
            </w:r>
            <w:r>
              <w:rPr>
                <w:rFonts w:eastAsia="Times New Roman"/>
                <w:lang w:val="en-US"/>
              </w:rPr>
              <w:t xml:space="preserve">An iris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6" w:author="Steve" w:date="2015-09-07T11:27:00Z">
              <w:r w:rsidDel="003C7B67">
                <w:rPr>
                  <w:rFonts w:eastAsia="Times New Roman"/>
                  <w:b/>
                  <w:bCs/>
                  <w:lang w:val="en-US"/>
                </w:rPr>
                <w:delText>palm</w:delText>
              </w:r>
            </w:del>
            <w:ins w:id="667" w:author="Steve" w:date="2015-09-07T11:27:00Z">
              <w:r w:rsidR="003C7B67">
                <w:rPr>
                  <w:rFonts w:eastAsia="Times New Roman"/>
                  <w:b/>
                  <w:bCs/>
                  <w:lang w:val="en-US"/>
                </w:rPr>
                <w:t>Palm</w:t>
              </w:r>
            </w:ins>
            <w:r>
              <w:rPr>
                <w:rFonts w:eastAsia="Times New Roman"/>
                <w:b/>
                <w:bCs/>
                <w:lang w:val="en-US"/>
              </w:rPr>
              <w:t xml:space="preserve">: </w:t>
            </w:r>
            <w:r>
              <w:rPr>
                <w:rFonts w:eastAsia="Times New Roman"/>
                <w:lang w:val="en-US"/>
              </w:rPr>
              <w:t xml:space="preserve">A palm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8" w:author="Steve" w:date="2015-09-07T11:27:00Z">
              <w:r w:rsidDel="003C7B67">
                <w:rPr>
                  <w:rFonts w:eastAsia="Times New Roman"/>
                  <w:b/>
                  <w:bCs/>
                  <w:lang w:val="en-US"/>
                </w:rPr>
                <w:delText>face</w:delText>
              </w:r>
            </w:del>
            <w:ins w:id="669" w:author="Steve" w:date="2015-09-07T11:27:00Z">
              <w:r w:rsidR="003C7B67">
                <w:rPr>
                  <w:rFonts w:eastAsia="Times New Roman"/>
                  <w:b/>
                  <w:bCs/>
                  <w:lang w:val="en-US"/>
                </w:rPr>
                <w:t>Face</w:t>
              </w:r>
            </w:ins>
            <w:r>
              <w:rPr>
                <w:rFonts w:eastAsia="Times New Roman"/>
                <w:b/>
                <w:bCs/>
                <w:lang w:val="en-US"/>
              </w:rPr>
              <w:t xml:space="preserve">: </w:t>
            </w:r>
            <w:r>
              <w:rPr>
                <w:rFonts w:eastAsia="Times New Roman"/>
                <w:lang w:val="en-US"/>
              </w:rPr>
              <w:t xml:space="preserve">A face scan used for identification purposes </w:t>
            </w:r>
          </w:p>
        </w:tc>
      </w:tr>
    </w:tbl>
    <w:p w:rsidR="00292EEA"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Category Codes (Observation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Observation Category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w:t>
            </w:r>
            <w:del w:id="670" w:author="Steve" w:date="2015-09-07T12:41:00Z">
              <w:r w:rsidDel="00827345">
                <w:rPr>
                  <w:rFonts w:eastAsia="Times New Roman"/>
                  <w:lang w:val="en-US"/>
                </w:rPr>
                <w:delText>patientâ€™s</w:delText>
              </w:r>
            </w:del>
            <w:ins w:id="671" w:author="Steve" w:date="2015-09-07T12:41:00Z">
              <w:r w:rsidR="00827345">
                <w:rPr>
                  <w:rFonts w:eastAsia="Times New Roman"/>
                  <w:lang w:val="en-US"/>
                </w:rPr>
                <w:t>patient’s</w:t>
              </w:r>
            </w:ins>
            <w:r>
              <w:rPr>
                <w:rFonts w:eastAsia="Times New Roman"/>
                <w:lang w:val="en-US"/>
              </w:rPr>
              <w:t xml:space="preserve"> occupational, personal (e.g. lifestyle), social, and environmental history and health risk factors, as well as administrative data such as marital status, race, ethnicity and religious affiliation.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w:t>
            </w:r>
            <w:del w:id="672" w:author="Steve" w:date="2015-09-07T12:40:00Z">
              <w:r w:rsidDel="00827345">
                <w:rPr>
                  <w:rFonts w:eastAsia="Times New Roman"/>
                  <w:lang w:val="en-US"/>
                </w:rPr>
                <w:delText>bodyâ€™s</w:delText>
              </w:r>
            </w:del>
            <w:ins w:id="673" w:author="Steve" w:date="2015-09-07T12:40:00Z">
              <w:r w:rsidR="00827345">
                <w:rPr>
                  <w:rFonts w:eastAsia="Times New Roman"/>
                  <w:lang w:val="en-US"/>
                </w:rPr>
                <w:t>body’s</w:t>
              </w:r>
            </w:ins>
            <w:r>
              <w:rPr>
                <w:rFonts w:eastAsia="Times New Roman"/>
                <w:lang w:val="en-US"/>
              </w:rPr>
              <w:t xml:space="preserve"> basic functions such as such as blood pressure, heart rate, respiratory rate, height, weight, body mass index, head circumference, pulse oximetry, temperature, and body surface area.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w:t>
            </w:r>
            <w:r>
              <w:rPr>
                <w:rFonts w:eastAsia="Times New Roman"/>
                <w:lang w:val="en-US"/>
              </w:rPr>
              <w:lastRenderedPageBreak/>
              <w:t xml:space="preserve">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Assessment tool/survey instrument observations (e.g. Apgar Scores, Montreal Cognitive Assessment (MoCA))</w:t>
            </w:r>
            <w:ins w:id="674" w:author="Steve" w:date="2015-09-07T12:39:00Z">
              <w:r w:rsidR="00827345">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w:t>
            </w:r>
            <w:del w:id="675" w:author="Steve" w:date="2015-09-07T12:38:00Z">
              <w:r w:rsidDel="00827345">
                <w:rPr>
                  <w:rFonts w:eastAsia="Times New Roman"/>
                  <w:lang w:val="en-US"/>
                </w:rPr>
                <w:delText>patientâ€™s</w:delText>
              </w:r>
            </w:del>
            <w:ins w:id="676" w:author="Steve" w:date="2015-09-07T12:38:00Z">
              <w:r w:rsidR="00827345">
                <w:rPr>
                  <w:rFonts w:eastAsia="Times New Roman"/>
                  <w:lang w:val="en-US"/>
                </w:rPr>
                <w:t>patient’s</w:t>
              </w:r>
            </w:ins>
            <w:r>
              <w:rPr>
                <w:rFonts w:eastAsia="Times New Roman"/>
                <w:lang w:val="en-US"/>
              </w:rPr>
              <w:t xml:space="preserve"> body.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w:t>
            </w:r>
            <w:r>
              <w:rPr>
                <w:rFonts w:eastAsia="Times New Roman"/>
                <w:lang w:val="en-US"/>
              </w:rPr>
              <w:t>Observations generated by non-interventional treatment protocols (e.g. occupational, physical, radiation, nutritional and medication therapy)</w:t>
            </w:r>
            <w:ins w:id="677" w:author="Steve" w:date="2015-09-07T12:38:00Z">
              <w:r w:rsidR="00827345">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Interpretation Codes (Observation Interpretation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meaning/use of a reference range</w:t>
            </w:r>
            <w:ins w:id="678" w:author="Steve" w:date="2015-09-07T12:42:00Z">
              <w:r w:rsidR="00827345">
                <w:rPr>
                  <w:rFonts w:eastAsia="Times New Roman"/>
                  <w:lang w:val="en-US"/>
                </w:rPr>
                <w:t xml:space="preserve">. </w:t>
              </w:r>
              <w:commentRangeStart w:id="679"/>
              <w:r w:rsidR="007F47A9" w:rsidRPr="007F47A9">
                <w:rPr>
                  <w:rFonts w:eastAsia="Times New Roman"/>
                  <w:highlight w:val="yellow"/>
                  <w:lang w:val="en-US"/>
                  <w:rPrChange w:id="680" w:author="Steve" w:date="2015-09-07T12:42:00Z">
                    <w:rPr>
                      <w:rFonts w:eastAsia="Times New Roman"/>
                      <w:lang w:val="en-US"/>
                    </w:rPr>
                  </w:rPrChange>
                </w:rPr>
                <w:t>No content?</w:t>
              </w:r>
            </w:ins>
            <w:commentRangeEnd w:id="679"/>
            <w:r w:rsidR="000D0DF9">
              <w:rPr>
                <w:rStyle w:val="CommentReference"/>
              </w:rPr>
              <w:commentReference w:id="679"/>
            </w:r>
          </w:p>
        </w:tc>
      </w:tr>
    </w:tbl>
    <w:p w:rsidR="00292EEA"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Methods (Observation Methods)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w:t>
            </w:r>
            <w:del w:id="681" w:author="Steve" w:date="2015-09-07T12:42:00Z">
              <w:r w:rsidDel="00512A50">
                <w:rPr>
                  <w:rFonts w:eastAsia="Times New Roman"/>
                  <w:lang w:val="en-US"/>
                </w:rPr>
                <w:delText xml:space="preserve">loner </w:delText>
              </w:r>
            </w:del>
            <w:ins w:id="682" w:author="Steve" w:date="2015-09-07T12:42:00Z">
              <w:r w:rsidR="00512A50">
                <w:rPr>
                  <w:rFonts w:eastAsia="Times New Roman"/>
                  <w:lang w:val="en-US"/>
                </w:rPr>
                <w:t xml:space="preserve">longer </w:t>
              </w:r>
            </w:ins>
            <w:r>
              <w:rPr>
                <w:rFonts w:eastAsia="Times New Roman"/>
                <w:lang w:val="en-US"/>
              </w:rPr>
              <w:t>actively maintained)</w:t>
            </w:r>
            <w:ins w:id="683" w:author="Steve" w:date="2015-09-07T12:42: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84" w:author="Steve" w:date="2015-09-07T12: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85" w:author="Steve" w:date="2015-09-07T12:42: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meaning/use of a reference range</w:t>
            </w:r>
            <w:ins w:id="686" w:author="Steve" w:date="2015-09-07T12:46:00Z">
              <w:r w:rsidR="00512A50">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87" w:author="Steve" w:date="2015-09-07T12:4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8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7F47A9">
            <w:pPr>
              <w:rPr>
                <w:rFonts w:eastAsia="Times New Roman"/>
                <w:lang w:val="en-US"/>
              </w:rPr>
            </w:pPr>
            <w:ins w:id="689" w:author="Steve" w:date="2015-09-07T12:46:00Z">
              <w:r w:rsidRPr="007F47A9">
                <w:rPr>
                  <w:rFonts w:eastAsia="Times New Roman"/>
                  <w:b/>
                  <w:bCs/>
                  <w:highlight w:val="yellow"/>
                  <w:lang w:val="en-US"/>
                  <w:rPrChange w:id="690" w:author="Steve" w:date="2015-09-07T12:46:00Z">
                    <w:rPr>
                      <w:rFonts w:eastAsia="Times New Roman"/>
                      <w:b/>
                      <w:bCs/>
                      <w:lang w:val="en-US"/>
                    </w:rPr>
                  </w:rPrChange>
                </w:rPr>
                <w:t>????</w:t>
              </w:r>
            </w:ins>
            <w:r w:rsidR="005B11EB">
              <w:rPr>
                <w:rFonts w:eastAsia="Times New Roman"/>
                <w:b/>
                <w:bCs/>
                <w:lang w:val="en-US"/>
              </w:rPr>
              <w:t xml:space="preserve">: </w:t>
            </w:r>
            <w:r w:rsidR="005B11EB">
              <w:rPr>
                <w:rFonts w:eastAsia="Times New Roman"/>
                <w:lang w:val="en-US"/>
              </w:rPr>
              <w:t>General types of reference range</w:t>
            </w:r>
            <w:ins w:id="691" w:author="Steve" w:date="2015-09-07T12:47: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w:t>
            </w:r>
            <w:r>
              <w:rPr>
                <w:rFonts w:eastAsia="Times New Roman"/>
                <w:lang w:val="en-US"/>
              </w:rPr>
              <w:t>Based on 95th percentile for the relevant control population</w:t>
            </w:r>
            <w:ins w:id="692"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Range: </w:t>
            </w:r>
            <w:r>
              <w:rPr>
                <w:rFonts w:eastAsia="Times New Roman"/>
                <w:lang w:val="en-US"/>
              </w:rPr>
              <w:t>The range that is recommended by a relevant professional body</w:t>
            </w:r>
            <w:ins w:id="693"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Range: </w:t>
            </w:r>
            <w:r>
              <w:rPr>
                <w:rFonts w:eastAsia="Times New Roman"/>
                <w:lang w:val="en-US"/>
              </w:rPr>
              <w:t>The range at which treatment would/should be considered</w:t>
            </w:r>
            <w:ins w:id="694"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Therapeutic Desired Level: </w:t>
            </w:r>
            <w:r>
              <w:rPr>
                <w:rFonts w:eastAsia="Times New Roman"/>
                <w:lang w:val="en-US"/>
              </w:rPr>
              <w:t>The optimal range for best therapeutic outcomes</w:t>
            </w:r>
            <w:ins w:id="695"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 Therapeutic Desired Level: </w:t>
            </w:r>
            <w:r>
              <w:rPr>
                <w:rFonts w:eastAsia="Times New Roman"/>
                <w:lang w:val="en-US"/>
              </w:rPr>
              <w:t>The optimal range for best therapeutic outcomes for a specimen taken immediately before administration</w:t>
            </w:r>
            <w:ins w:id="696"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Therapeutic Desired Level: </w:t>
            </w:r>
            <w:r>
              <w:rPr>
                <w:rFonts w:eastAsia="Times New Roman"/>
                <w:lang w:val="en-US"/>
              </w:rPr>
              <w:t>The optimal range for best therapeutic outcomes for a specimen taken immediately after administration</w:t>
            </w:r>
            <w:ins w:id="697"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698" w:author="Steve" w:date="2015-09-07T12:44:00Z">
              <w:r w:rsidRPr="007F47A9">
                <w:rPr>
                  <w:rFonts w:eastAsia="Times New Roman"/>
                  <w:b/>
                  <w:lang w:val="en-US"/>
                  <w:rPrChange w:id="699" w:author="Steve" w:date="2015-09-07T12:45:00Z">
                    <w:rPr>
                      <w:rFonts w:eastAsia="Times New Roman"/>
                      <w:lang w:val="en-US"/>
                    </w:rPr>
                  </w:rPrChange>
                </w:rPr>
                <w:t>Endocrine</w:t>
              </w:r>
            </w:ins>
            <w:r w:rsidR="005B11EB">
              <w:rPr>
                <w:rFonts w:eastAsia="Times New Roman"/>
                <w:b/>
                <w:bCs/>
                <w:lang w:val="en-US"/>
              </w:rPr>
              <w:t xml:space="preserve">: </w:t>
            </w:r>
            <w:r w:rsidR="005B11EB">
              <w:rPr>
                <w:rFonts w:eastAsia="Times New Roman"/>
                <w:lang w:val="en-US"/>
              </w:rPr>
              <w:t>Endocrine related states that change the expected value</w:t>
            </w:r>
            <w:ins w:id="700" w:author="Steve" w:date="2015-09-07T12:45: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Pre-Puberty: </w:t>
            </w:r>
            <w:r>
              <w:rPr>
                <w:rFonts w:eastAsia="Times New Roman"/>
                <w:lang w:val="en-US"/>
              </w:rPr>
              <w:t>An expected range in an individual prior to puberty</w:t>
            </w:r>
            <w:ins w:id="701"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Follicular Stage: </w:t>
            </w:r>
            <w:r>
              <w:rPr>
                <w:rFonts w:eastAsia="Times New Roman"/>
                <w:lang w:val="en-US"/>
              </w:rPr>
              <w:t>An expected range in an individual during the follicular stage of the cycle</w:t>
            </w:r>
            <w:ins w:id="702"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MidCycle: </w:t>
            </w:r>
            <w:r>
              <w:rPr>
                <w:rFonts w:eastAsia="Times New Roman"/>
                <w:lang w:val="en-US"/>
              </w:rPr>
              <w:t>An expected range in an individual during the follicular stage of the cycle</w:t>
            </w:r>
            <w:ins w:id="703"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Luteal: </w:t>
            </w:r>
            <w:r>
              <w:rPr>
                <w:rFonts w:eastAsia="Times New Roman"/>
                <w:lang w:val="en-US"/>
              </w:rPr>
              <w:t>An expected range in an individual during the luteal stage of the cycle</w:t>
            </w:r>
            <w:ins w:id="704"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Post-Menopause: </w:t>
            </w:r>
            <w:r>
              <w:rPr>
                <w:rFonts w:eastAsia="Times New Roman"/>
                <w:lang w:val="en-US"/>
              </w:rPr>
              <w:t>An expected range in an individual post-menopause</w:t>
            </w:r>
            <w:ins w:id="705" w:author="Steve" w:date="2015-09-07T12:43: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OrganizationType (Organization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This example value set defines a set of codes that can be used to indicate a type of organization.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Healthcare Provider: </w:t>
            </w:r>
            <w:r>
              <w:rPr>
                <w:rFonts w:eastAsia="Times New Roman"/>
                <w:lang w:val="en-US"/>
              </w:rPr>
              <w:t>An organization that provides healthcare services</w:t>
            </w:r>
            <w:ins w:id="706" w:author="Steve" w:date="2015-09-07T12:50: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w:t>
            </w:r>
            <w:del w:id="707" w:author="Steve" w:date="2015-09-07T13:09:00Z">
              <w:r w:rsidDel="0077016D">
                <w:rPr>
                  <w:rFonts w:eastAsia="Times New Roman"/>
                  <w:lang w:val="en-US"/>
                </w:rPr>
                <w:delText>usualy</w:delText>
              </w:r>
            </w:del>
            <w:ins w:id="708" w:author="Steve" w:date="2015-09-07T13:09:00Z">
              <w:r w:rsidR="0077016D">
                <w:rPr>
                  <w:rFonts w:eastAsia="Times New Roman"/>
                  <w:lang w:val="en-US"/>
                </w:rPr>
                <w:t>usually</w:t>
              </w:r>
            </w:ins>
            <w:r>
              <w:rPr>
                <w:rFonts w:eastAsia="Times New Roman"/>
                <w:lang w:val="en-US"/>
              </w:rPr>
              <w:t xml:space="preserve"> a grouping of practitioners that perform a specific function within an organization (which could be a top level organization, or a department)</w:t>
            </w:r>
            <w:ins w:id="709"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A political body, often used when including organization records for government bodies such as a Federal Government, State or Local Government</w:t>
            </w:r>
            <w:ins w:id="710"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Company: </w:t>
            </w:r>
            <w:r>
              <w:rPr>
                <w:rFonts w:eastAsia="Times New Roman"/>
                <w:lang w:val="en-US"/>
              </w:rPr>
              <w:t>A company that provides insurance to its subscribers that may include healthcare related policies</w:t>
            </w:r>
            <w:ins w:id="711"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w:t>
            </w:r>
            <w:del w:id="712" w:author="Steve" w:date="2015-09-07T13:10:00Z">
              <w:r w:rsidDel="0077016D">
                <w:rPr>
                  <w:rFonts w:eastAsia="Times New Roman"/>
                  <w:lang w:val="en-US"/>
                </w:rPr>
                <w:delText>facilitites</w:delText>
              </w:r>
            </w:del>
            <w:ins w:id="713" w:author="Steve" w:date="2015-09-07T13:10:00Z">
              <w:r w:rsidR="0077016D">
                <w:rPr>
                  <w:rFonts w:eastAsia="Times New Roman"/>
                  <w:lang w:val="en-US"/>
                </w:rPr>
                <w:t>facilities.</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w:t>
            </w:r>
            <w:del w:id="714" w:author="Steve" w:date="2015-09-07T12:47:00Z">
              <w:r w:rsidDel="00512A50">
                <w:rPr>
                  <w:rFonts w:eastAsia="Times New Roman"/>
                  <w:lang w:val="en-US"/>
                </w:rPr>
                <w:delText>religeous</w:delText>
              </w:r>
            </w:del>
            <w:ins w:id="715" w:author="Steve" w:date="2015-09-07T12:47:00Z">
              <w:r w:rsidR="00512A50">
                <w:rPr>
                  <w:rFonts w:eastAsia="Times New Roman"/>
                  <w:lang w:val="en-US"/>
                </w:rPr>
                <w:t>religious</w:t>
              </w:r>
            </w:ins>
            <w:r>
              <w:rPr>
                <w:rFonts w:eastAsia="Times New Roman"/>
                <w:lang w:val="en-US"/>
              </w:rPr>
              <w:t xml:space="preserve"> institution</w:t>
            </w:r>
            <w:ins w:id="716"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Research Sponsor: </w:t>
            </w:r>
            <w:r>
              <w:rPr>
                <w:rFonts w:eastAsia="Times New Roman"/>
                <w:lang w:val="en-US"/>
              </w:rPr>
              <w:t>An organization that is identified as a Pharmaceutical/Clinical Research Sponsor</w:t>
            </w:r>
            <w:ins w:id="717"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Group: </w:t>
            </w:r>
            <w:r>
              <w:rPr>
                <w:rFonts w:eastAsia="Times New Roman"/>
                <w:lang w:val="en-US"/>
              </w:rPr>
              <w:t>An un-incorporated community group</w:t>
            </w:r>
            <w:ins w:id="71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w:t>
            </w:r>
            <w:r>
              <w:rPr>
                <w:rFonts w:eastAsia="Times New Roman"/>
                <w:lang w:val="en-US"/>
              </w:rPr>
              <w:lastRenderedPageBreak/>
              <w:t>business or corporation but not identified by other types</w:t>
            </w:r>
            <w:ins w:id="719"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type of organization not already specified</w:t>
            </w:r>
            <w:ins w:id="720" w:author="Steve" w:date="2015-09-07T12:47: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Parent Relationship Codes (Parent Relationship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commentRangeStart w:id="721"/>
            <w:ins w:id="722" w:author="Steve" w:date="2015-09-07T13:01:00Z">
              <w:r w:rsidR="007F47A9" w:rsidRPr="007F47A9">
                <w:rPr>
                  <w:rFonts w:eastAsia="Times New Roman"/>
                  <w:highlight w:val="yellow"/>
                  <w:lang w:val="en-US"/>
                  <w:rPrChange w:id="723" w:author="Steve" w:date="2015-09-07T13:01:00Z">
                    <w:rPr>
                      <w:rFonts w:eastAsia="Times New Roman"/>
                      <w:lang w:val="en-US"/>
                    </w:rPr>
                  </w:rPrChange>
                </w:rPr>
                <w:t>Minimal content?</w:t>
              </w:r>
            </w:ins>
            <w:commentRangeEnd w:id="721"/>
            <w:r w:rsidR="000A2182">
              <w:rPr>
                <w:rStyle w:val="CommentReference"/>
              </w:rPr>
              <w:commentReference w:id="721"/>
            </w:r>
          </w:p>
        </w:tc>
      </w:tr>
    </w:tbl>
    <w:p w:rsidR="00292EEA"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ParticipantType (Participant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how an individual participates in an encounter</w:t>
            </w:r>
            <w:ins w:id="724" w:author="Steve" w:date="2015-09-07T13:11: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A translator who is facilitating communication with the patient during the encounter</w:t>
            </w:r>
            <w:ins w:id="725" w:author="Steve" w:date="2015-09-07T13:12: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A person to be contacted in case of an emergency during the encounter</w:t>
            </w:r>
            <w:ins w:id="726" w:author="Steve" w:date="2015-09-07T13:12: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PatientContactRelationship (Patient Contact Relationship)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nature of the relationship between a patient and a contact</w:t>
            </w:r>
            <w:ins w:id="727" w:author="Steve" w:date="2015-09-07T13:17:00Z">
              <w:r w:rsidR="0077016D">
                <w:rPr>
                  <w:rFonts w:eastAsia="Times New Roman"/>
                  <w:lang w:val="en-US"/>
                </w:rPr>
                <w:t xml:space="preserve"> </w:t>
              </w:r>
            </w:ins>
            <w:r>
              <w:rPr>
                <w:rFonts w:eastAsia="Times New Roman"/>
                <w:lang w:val="en-US"/>
              </w:rPr>
              <w:t>person for that patient</w:t>
            </w:r>
            <w:ins w:id="728"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Contact for use in case of emergency</w:t>
            </w:r>
            <w:ins w:id="729" w:author="Steve" w:date="2015-09-07T13:17:00Z">
              <w:r w:rsidR="0077016D">
                <w:rPr>
                  <w:rFonts w:eastAsia="Times New Roman"/>
                  <w:lang w:val="en-US"/>
                </w:rPr>
                <w:t>.</w:t>
              </w:r>
            </w:ins>
            <w:r>
              <w:rPr>
                <w:rFonts w:eastAsia="Times New Roman"/>
                <w:lang w:val="en-US"/>
              </w:rPr>
              <w:t xml:space="preserve"> </w:t>
            </w:r>
          </w:p>
        </w:tc>
      </w:tr>
      <w:tr w:rsidR="00292EEA" w:rsidRPr="0077016D">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77016D" w:rsidRDefault="007F47A9">
            <w:pPr>
              <w:rPr>
                <w:rFonts w:eastAsia="Times New Roman"/>
                <w:highlight w:val="yellow"/>
                <w:lang w:val="en-US"/>
                <w:rPrChange w:id="730" w:author="Steve" w:date="2015-09-07T13:12:00Z">
                  <w:rPr>
                    <w:rFonts w:eastAsia="Times New Roman"/>
                    <w:lang w:val="en-US"/>
                  </w:rPr>
                </w:rPrChange>
              </w:rPr>
            </w:pPr>
            <w:r w:rsidRPr="007F47A9">
              <w:rPr>
                <w:rFonts w:eastAsia="Times New Roman"/>
                <w:b/>
                <w:bCs/>
                <w:highlight w:val="yellow"/>
                <w:lang w:val="en-US"/>
                <w:rPrChange w:id="731" w:author="Steve" w:date="2015-09-07T13:12:00Z">
                  <w:rPr>
                    <w:rFonts w:eastAsia="Times New Roman"/>
                    <w:b/>
                    <w:bCs/>
                    <w:lang w:val="en-US"/>
                  </w:rPr>
                </w:rPrChange>
              </w:rPr>
              <w:t xml:space="preserve">Family: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2"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733" w:author="Steve" w:date="2015-09-07T13:12:00Z">
                  <w:rPr>
                    <w:rFonts w:eastAsia="Times New Roman"/>
                    <w:lang w:val="en-US"/>
                  </w:rPr>
                </w:rPrChange>
              </w:rPr>
            </w:pPr>
            <w:r w:rsidRPr="007F47A9">
              <w:rPr>
                <w:rFonts w:eastAsia="Times New Roman"/>
                <w:b/>
                <w:bCs/>
                <w:highlight w:val="yellow"/>
                <w:lang w:val="en-US"/>
                <w:rPrChange w:id="734" w:author="Steve" w:date="2015-09-07T13:12:00Z">
                  <w:rPr>
                    <w:rFonts w:eastAsia="Times New Roman"/>
                    <w:b/>
                    <w:bCs/>
                    <w:lang w:val="en-US"/>
                  </w:rPr>
                </w:rPrChange>
              </w:rPr>
              <w:t xml:space="preserve">Guardian: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5"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736" w:author="Steve" w:date="2015-09-07T13:12:00Z">
                  <w:rPr>
                    <w:rFonts w:eastAsia="Times New Roman"/>
                    <w:lang w:val="en-US"/>
                  </w:rPr>
                </w:rPrChange>
              </w:rPr>
            </w:pPr>
            <w:r w:rsidRPr="007F47A9">
              <w:rPr>
                <w:rFonts w:eastAsia="Times New Roman"/>
                <w:b/>
                <w:bCs/>
                <w:highlight w:val="yellow"/>
                <w:lang w:val="en-US"/>
                <w:rPrChange w:id="737" w:author="Steve" w:date="2015-09-07T13:12:00Z">
                  <w:rPr>
                    <w:rFonts w:eastAsia="Times New Roman"/>
                    <w:b/>
                    <w:bCs/>
                    <w:lang w:val="en-US"/>
                  </w:rPr>
                </w:rPrChange>
              </w:rPr>
              <w:t xml:space="preserve">Friend: </w:t>
            </w:r>
          </w:p>
        </w:tc>
      </w:tr>
      <w:tr w:rsidR="00292EEA">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8" w:author="Steve" w:date="2015-09-07T13:12: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739"/>
            <w:r w:rsidRPr="007F47A9">
              <w:rPr>
                <w:rFonts w:eastAsia="Times New Roman"/>
                <w:b/>
                <w:bCs/>
                <w:highlight w:val="yellow"/>
                <w:lang w:val="en-US"/>
                <w:rPrChange w:id="740" w:author="Steve" w:date="2015-09-07T13:12:00Z">
                  <w:rPr>
                    <w:rFonts w:eastAsia="Times New Roman"/>
                    <w:b/>
                    <w:bCs/>
                    <w:lang w:val="en-US"/>
                  </w:rPr>
                </w:rPrChange>
              </w:rPr>
              <w:t>Partner:</w:t>
            </w:r>
            <w:ins w:id="741" w:author="Steve" w:date="2015-09-07T13:17:00Z">
              <w:r w:rsidR="0077016D">
                <w:rPr>
                  <w:rFonts w:eastAsia="Times New Roman"/>
                  <w:b/>
                  <w:bCs/>
                  <w:lang w:val="en-US"/>
                </w:rPr>
                <w:t xml:space="preserve"> </w:t>
              </w:r>
            </w:ins>
            <w:r w:rsidR="005B11EB">
              <w:rPr>
                <w:rFonts w:eastAsia="Times New Roman"/>
                <w:b/>
                <w:bCs/>
                <w:lang w:val="en-US"/>
              </w:rPr>
              <w:t xml:space="preserve"> </w:t>
            </w:r>
            <w:commentRangeEnd w:id="739"/>
            <w:r w:rsidR="000A2182">
              <w:rPr>
                <w:rStyle w:val="CommentReference"/>
              </w:rPr>
              <w:commentReference w:id="739"/>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w:t>
            </w:r>
            <w:del w:id="742" w:author="Steve" w:date="2015-09-09T19:12:00Z">
              <w:r w:rsidDel="002E6CA3">
                <w:rPr>
                  <w:rFonts w:eastAsia="Times New Roman"/>
                  <w:lang w:val="en-US"/>
                </w:rPr>
                <w:delText>patients</w:delText>
              </w:r>
            </w:del>
            <w:ins w:id="743" w:author="Steve" w:date="2015-09-09T19:12:00Z">
              <w:r w:rsidR="002E6CA3">
                <w:rPr>
                  <w:rFonts w:eastAsia="Times New Roman"/>
                  <w:lang w:val="en-US"/>
                </w:rPr>
                <w:t>patient’s</w:t>
              </w:r>
            </w:ins>
            <w:r>
              <w:rPr>
                <w:rFonts w:eastAsia="Times New Roman"/>
                <w:lang w:val="en-US"/>
              </w:rPr>
              <w:t xml:space="preserve"> occupation/employment</w:t>
            </w:r>
            <w:ins w:id="744"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Caregiver: </w:t>
            </w:r>
            <w:r>
              <w:rPr>
                <w:rFonts w:eastAsia="Times New Roman"/>
                <w:lang w:val="en-US"/>
              </w:rPr>
              <w:t>(Non)professional caregiver</w:t>
            </w:r>
            <w:ins w:id="745"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Agent: </w:t>
            </w:r>
            <w:r>
              <w:rPr>
                <w:rFonts w:eastAsia="Times New Roman"/>
                <w:lang w:val="en-US"/>
              </w:rPr>
              <w:t>Contact that acts on behalf of the patient</w:t>
            </w:r>
            <w:ins w:id="746"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Contact for financial matters</w:t>
            </w:r>
            <w:ins w:id="747"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Owner of animal: </w:t>
            </w:r>
            <w:r>
              <w:rPr>
                <w:rFonts w:eastAsia="Times New Roman"/>
                <w:lang w:val="en-US"/>
              </w:rPr>
              <w:t>For animals, the owner of the animal</w:t>
            </w:r>
            <w:ins w:id="748"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w:t>
            </w:r>
            <w:r>
              <w:rPr>
                <w:rFonts w:eastAsia="Times New Roman"/>
                <w:lang w:val="en-US"/>
              </w:rPr>
              <w:t>Parent of the patient</w:t>
            </w:r>
            <w:ins w:id="749" w:author="Steve" w:date="2015-09-07T13:18: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PatientRelationshipType (Patient Relationship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A set of codes that can be used to indicate the relationship between a Patient and a Related</w:t>
            </w:r>
            <w:ins w:id="750" w:author="Steve" w:date="2015-09-07T13:18:00Z">
              <w:r w:rsidR="0077016D">
                <w:rPr>
                  <w:rFonts w:eastAsia="Times New Roman"/>
                  <w:lang w:val="en-US"/>
                </w:rPr>
                <w:t xml:space="preserve"> </w:t>
              </w:r>
            </w:ins>
            <w:r>
              <w:rPr>
                <w:rFonts w:eastAsia="Times New Roman"/>
                <w:lang w:val="en-US"/>
              </w:rPr>
              <w:t>Person.</w:t>
            </w:r>
            <w:ins w:id="751" w:author="Steve" w:date="2015-09-07T13:18:00Z">
              <w:r w:rsidR="0077016D">
                <w:rPr>
                  <w:rFonts w:eastAsia="Times New Roman"/>
                  <w:lang w:val="en-US"/>
                </w:rPr>
                <w:t xml:space="preserve"> </w:t>
              </w:r>
              <w:commentRangeStart w:id="752"/>
              <w:r w:rsidR="007F47A9" w:rsidRPr="007F47A9">
                <w:rPr>
                  <w:rFonts w:eastAsia="Times New Roman"/>
                  <w:highlight w:val="yellow"/>
                  <w:lang w:val="en-US"/>
                  <w:rPrChange w:id="753" w:author="Steve" w:date="2015-09-07T13:18:00Z">
                    <w:rPr>
                      <w:rFonts w:eastAsia="Times New Roman"/>
                      <w:lang w:val="en-US"/>
                    </w:rPr>
                  </w:rPrChange>
                </w:rPr>
                <w:t>Minimum details?</w:t>
              </w:r>
            </w:ins>
            <w:commentRangeEnd w:id="752"/>
            <w:r w:rsidR="000A2182">
              <w:rPr>
                <w:rStyle w:val="CommentReference"/>
              </w:rPr>
              <w:commentReference w:id="752"/>
            </w:r>
          </w:p>
        </w:tc>
      </w:tr>
    </w:tbl>
    <w:p w:rsidR="00292EEA"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PractitionerRole (Practitioner Role)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Researcher: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Teacher/educator: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commentRangeStart w:id="754"/>
            <w:r>
              <w:rPr>
                <w:rFonts w:eastAsia="Times New Roman"/>
                <w:b/>
                <w:bCs/>
                <w:lang w:val="en-US"/>
              </w:rPr>
              <w:t xml:space="preserve">ICT professional: </w:t>
            </w:r>
            <w:commentRangeEnd w:id="754"/>
            <w:r w:rsidR="000A2182">
              <w:rPr>
                <w:rStyle w:val="CommentReference"/>
              </w:rPr>
              <w:commentReference w:id="754"/>
            </w:r>
          </w:p>
        </w:tc>
      </w:tr>
    </w:tbl>
    <w:p w:rsidR="00292EEA"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PractitionerSpecialty (Practitioner Specialty)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specialty of a Practitioner</w:t>
            </w:r>
            <w:ins w:id="755" w:author="Steve" w:date="2015-09-07T13:19: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consultant: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commentRangeStart w:id="756"/>
            <w:r w:rsidRPr="007F47A9">
              <w:rPr>
                <w:rFonts w:eastAsia="Times New Roman"/>
                <w:b/>
                <w:bCs/>
                <w:highlight w:val="yellow"/>
                <w:lang w:val="en-US"/>
                <w:rPrChange w:id="757" w:author="Steve" w:date="2015-09-07T13:19:00Z">
                  <w:rPr>
                    <w:rFonts w:eastAsia="Times New Roman"/>
                    <w:b/>
                    <w:bCs/>
                    <w:lang w:val="en-US"/>
                  </w:rPr>
                </w:rPrChange>
              </w:rPr>
              <w:t>Systems architect:</w:t>
            </w:r>
            <w:ins w:id="758" w:author="Steve" w:date="2015-09-07T13:19:00Z">
              <w:r w:rsidR="003229AB">
                <w:rPr>
                  <w:rFonts w:eastAsia="Times New Roman"/>
                  <w:b/>
                  <w:bCs/>
                  <w:lang w:val="en-US"/>
                </w:rPr>
                <w:t>??/</w:t>
              </w:r>
            </w:ins>
            <w:r w:rsidR="005B11EB">
              <w:rPr>
                <w:rFonts w:eastAsia="Times New Roman"/>
                <w:b/>
                <w:bCs/>
                <w:lang w:val="en-US"/>
              </w:rPr>
              <w:t xml:space="preserve"> </w:t>
            </w:r>
            <w:commentRangeEnd w:id="756"/>
            <w:r w:rsidR="000A2182">
              <w:rPr>
                <w:rStyle w:val="CommentReference"/>
              </w:rPr>
              <w:commentReference w:id="756"/>
            </w:r>
          </w:p>
        </w:tc>
      </w:tr>
    </w:tbl>
    <w:p w:rsidR="00292EEA"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Category Codes (SNOMED CT) (Procedure Category Codes ( </w:t>
            </w:r>
            <w:del w:id="759" w:author="Steve" w:date="2015-09-07T13:19:00Z">
              <w:r w:rsidDel="003229AB">
                <w:rPr>
                  <w:rFonts w:eastAsia="Times New Roman"/>
                  <w:lang w:val="en-US"/>
                </w:rPr>
                <w:delText>S N O M E D C T</w:delText>
              </w:r>
            </w:del>
            <w:ins w:id="760" w:author="Steve" w:date="2015-09-07T13:19: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Category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61" w:author="Steve" w:date="2015-09-07T13:1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62"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Codes (SNOMED CT) (Procedure Codes ( </w:t>
            </w:r>
            <w:del w:id="763" w:author="Steve" w:date="2015-09-07T13:20:00Z">
              <w:r w:rsidDel="003229AB">
                <w:rPr>
                  <w:rFonts w:eastAsia="Times New Roman"/>
                  <w:lang w:val="en-US"/>
                </w:rPr>
                <w:delText>S N O M E D C T</w:delText>
              </w:r>
            </w:del>
            <w:ins w:id="764" w:author="Steve" w:date="2015-09-07T13:20: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Procedure Code: All SNOMED CT procedure codes</w:t>
            </w:r>
            <w:ins w:id="765" w:author="Steve" w:date="2015-09-07T13:20: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66" w:author="Steve" w:date="2015-09-07T13:2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67"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Device Action Codes (Procedure Device Action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Procedure Device Action code (what happened to a device during a procedure</w:t>
            </w:r>
            <w:ins w:id="768"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Implanted: </w:t>
            </w:r>
            <w:r>
              <w:rPr>
                <w:rFonts w:eastAsia="Times New Roman"/>
                <w:lang w:val="en-US"/>
              </w:rPr>
              <w:t>The device was implanted in the patient during the procedure</w:t>
            </w:r>
            <w:ins w:id="769" w:author="Steve" w:date="2015-09-07T13:24: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Explanted: </w:t>
            </w:r>
            <w:r>
              <w:rPr>
                <w:rFonts w:eastAsia="Times New Roman"/>
                <w:lang w:val="en-US"/>
              </w:rPr>
              <w:t>The device was explanted from the patient during the procedure</w:t>
            </w:r>
            <w:ins w:id="770" w:author="Steve" w:date="2015-09-07T13:21: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229A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w:t>
            </w:r>
            <w:del w:id="771" w:author="Steve" w:date="2015-09-07T13:24:00Z">
              <w:r w:rsidDel="003229AB">
                <w:rPr>
                  <w:rFonts w:eastAsia="Times New Roman"/>
                  <w:lang w:val="en-US"/>
                </w:rPr>
                <w:delText xml:space="preserve">it's </w:delText>
              </w:r>
            </w:del>
            <w:ins w:id="772" w:author="Steve" w:date="2015-09-07T13:24:00Z">
              <w:r w:rsidR="003229AB">
                <w:rPr>
                  <w:rFonts w:eastAsia="Times New Roman"/>
                  <w:lang w:val="en-US"/>
                </w:rPr>
                <w:t xml:space="preserve">its </w:t>
              </w:r>
            </w:ins>
            <w:r>
              <w:rPr>
                <w:rFonts w:eastAsia="Times New Roman"/>
                <w:lang w:val="en-US"/>
              </w:rPr>
              <w:t>location, settings, or functionality was changed</w:t>
            </w:r>
            <w:ins w:id="773"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(SNOMED CT) (Procedure Follow up Codes ( </w:t>
            </w:r>
            <w:del w:id="774" w:author="Steve" w:date="2015-09-07T13:24:00Z">
              <w:r w:rsidDel="003229AB">
                <w:rPr>
                  <w:rFonts w:eastAsia="Times New Roman"/>
                  <w:lang w:val="en-US"/>
                </w:rPr>
                <w:delText>S N O M E D C T</w:delText>
              </w:r>
            </w:del>
            <w:ins w:id="775" w:author="Steve" w:date="2015-09-07T13:24: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a selection of </w:t>
            </w:r>
            <w:del w:id="776" w:author="Steve" w:date="2015-09-07T13:24:00Z">
              <w:r w:rsidDel="003229AB">
                <w:rPr>
                  <w:rFonts w:eastAsia="Times New Roman"/>
                  <w:lang w:val="en-US"/>
                </w:rPr>
                <w:delText xml:space="preserve">snomed </w:delText>
              </w:r>
            </w:del>
            <w:ins w:id="777" w:author="Steve" w:date="2015-09-07T13:24:00Z">
              <w:r w:rsidR="003229AB">
                <w:rPr>
                  <w:rFonts w:eastAsia="Times New Roman"/>
                  <w:lang w:val="en-US"/>
                </w:rPr>
                <w:t xml:space="preserve">SNOMED CT </w:t>
              </w:r>
            </w:ins>
            <w:r>
              <w:rPr>
                <w:rFonts w:eastAsia="Times New Roman"/>
                <w:lang w:val="en-US"/>
              </w:rPr>
              <w:t>codes relevant to procedure follow up</w:t>
            </w:r>
            <w:ins w:id="778"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79"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0"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Outcome Codes (SNOMED CT) (Procedure Outcome Codes ( </w:t>
            </w:r>
            <w:del w:id="781" w:author="Steve" w:date="2015-09-07T13:25:00Z">
              <w:r w:rsidDel="003229AB">
                <w:rPr>
                  <w:rFonts w:eastAsia="Times New Roman"/>
                  <w:lang w:val="en-US"/>
                </w:rPr>
                <w:delText>S N O M E D C T</w:delText>
              </w:r>
            </w:del>
            <w:ins w:id="782" w:author="Steve" w:date="2015-09-07T13:25: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Outcome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83"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4"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Performer Role Codes (Procedure Performer Role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examples value set defines the set of codes that can be used to indicate a role of </w:t>
            </w:r>
            <w:r>
              <w:rPr>
                <w:rFonts w:eastAsia="Times New Roman"/>
                <w:lang w:val="en-US"/>
              </w:rPr>
              <w:lastRenderedPageBreak/>
              <w:t>procedure performer.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85"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6"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Progress Status Codes (Procedure Progress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Operating Room: </w:t>
            </w:r>
            <w:r>
              <w:rPr>
                <w:rFonts w:eastAsia="Times New Roman"/>
                <w:lang w:val="en-US"/>
              </w:rPr>
              <w:t>A patient is in the Operating Room</w:t>
            </w:r>
            <w:ins w:id="787"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Prepared: </w:t>
            </w:r>
            <w:r>
              <w:rPr>
                <w:rFonts w:eastAsia="Times New Roman"/>
                <w:lang w:val="en-US"/>
              </w:rPr>
              <w:t>The patient is prepared for a procedure</w:t>
            </w:r>
            <w:ins w:id="788"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Anesthesia induced: </w:t>
            </w:r>
            <w:r>
              <w:rPr>
                <w:rFonts w:eastAsia="Times New Roman"/>
                <w:lang w:val="en-US"/>
              </w:rPr>
              <w:t>The patient is under anesthesia</w:t>
            </w:r>
            <w:ins w:id="789" w:author="Steve" w:date="2015-09-07T13:26:00Z">
              <w:r w:rsidR="003229AB">
                <w:rPr>
                  <w:rFonts w:eastAsia="Times New Roman"/>
                  <w:lang w:val="en-US"/>
                </w:rPr>
                <w:t>.</w:t>
              </w:r>
            </w:ins>
            <w:r>
              <w:rPr>
                <w:rFonts w:eastAsia="Times New Roman"/>
                <w:lang w:val="en-US"/>
              </w:rPr>
              <w:t xml:space="preserve"> </w:t>
            </w:r>
          </w:p>
        </w:tc>
      </w:tr>
      <w:tr w:rsidR="00292EEA" w:rsidRPr="003229AB">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3229AB" w:rsidRDefault="007F47A9">
            <w:pPr>
              <w:rPr>
                <w:rFonts w:eastAsia="Times New Roman"/>
                <w:highlight w:val="yellow"/>
                <w:lang w:val="en-US"/>
                <w:rPrChange w:id="790" w:author="Steve" w:date="2015-09-07T13:26:00Z">
                  <w:rPr>
                    <w:rFonts w:eastAsia="Times New Roman"/>
                    <w:lang w:val="en-US"/>
                  </w:rPr>
                </w:rPrChange>
              </w:rPr>
            </w:pPr>
            <w:r w:rsidRPr="007F47A9">
              <w:rPr>
                <w:rFonts w:eastAsia="Times New Roman"/>
                <w:b/>
                <w:bCs/>
                <w:highlight w:val="yellow"/>
                <w:lang w:val="en-US"/>
                <w:rPrChange w:id="791" w:author="Steve" w:date="2015-09-07T13:26:00Z">
                  <w:rPr>
                    <w:rFonts w:eastAsia="Times New Roman"/>
                    <w:b/>
                    <w:bCs/>
                    <w:lang w:val="en-US"/>
                  </w:rPr>
                </w:rPrChange>
              </w:rPr>
              <w:t xml:space="preserve">Opened (skin): </w:t>
            </w:r>
          </w:p>
        </w:tc>
      </w:tr>
      <w:tr w:rsidR="00292EEA">
        <w:trPr>
          <w:divId w:val="330329585"/>
          <w:tblCellSpacing w:w="15" w:type="dxa"/>
        </w:trPr>
        <w:tc>
          <w:tcPr>
            <w:tcW w:w="0" w:type="auto"/>
            <w:vAlign w:val="center"/>
            <w:hideMark/>
          </w:tcPr>
          <w:p w:rsidR="00292EEA" w:rsidRPr="003229AB" w:rsidRDefault="00292EEA">
            <w:pPr>
              <w:rPr>
                <w:rFonts w:eastAsia="Times New Roman"/>
                <w:highlight w:val="yellow"/>
                <w:lang w:val="en-US"/>
                <w:rPrChange w:id="792" w:author="Steve" w:date="2015-09-07T13:26: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793"/>
            <w:r w:rsidRPr="007F47A9">
              <w:rPr>
                <w:rFonts w:eastAsia="Times New Roman"/>
                <w:b/>
                <w:bCs/>
                <w:highlight w:val="yellow"/>
                <w:lang w:val="en-US"/>
                <w:rPrChange w:id="794" w:author="Steve" w:date="2015-09-07T13:26:00Z">
                  <w:rPr>
                    <w:rFonts w:eastAsia="Times New Roman"/>
                    <w:b/>
                    <w:bCs/>
                    <w:lang w:val="en-US"/>
                  </w:rPr>
                </w:rPrChange>
              </w:rPr>
              <w:t>Closed (skin):</w:t>
            </w:r>
            <w:r w:rsidR="005B11EB">
              <w:rPr>
                <w:rFonts w:eastAsia="Times New Roman"/>
                <w:b/>
                <w:bCs/>
                <w:lang w:val="en-US"/>
              </w:rPr>
              <w:t xml:space="preserve"> </w:t>
            </w:r>
            <w:commentRangeEnd w:id="793"/>
            <w:r w:rsidR="00EA4DB2">
              <w:rPr>
                <w:rStyle w:val="CommentReference"/>
              </w:rPr>
              <w:commentReference w:id="793"/>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Recovery Room: </w:t>
            </w:r>
            <w:r>
              <w:rPr>
                <w:rFonts w:eastAsia="Times New Roman"/>
                <w:lang w:val="en-US"/>
              </w:rPr>
              <w:t>The patient is in the recovery room</w:t>
            </w:r>
            <w:ins w:id="795"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Reason Codes (Procedure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This examples value set defines the set of codes that can be used to indicate </w:t>
            </w:r>
            <w:del w:id="796" w:author="Steve" w:date="2015-09-07T13:26:00Z">
              <w:r w:rsidDel="003229AB">
                <w:rPr>
                  <w:rFonts w:eastAsia="Times New Roman"/>
                  <w:lang w:val="en-US"/>
                </w:rPr>
                <w:delText xml:space="preserve">a </w:delText>
              </w:r>
            </w:del>
            <w:r>
              <w:rPr>
                <w:rFonts w:eastAsia="Times New Roman"/>
                <w:lang w:val="en-US"/>
              </w:rPr>
              <w:t>reasons for a procedure.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97" w:author="Steve" w:date="2015-09-07T13:2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98" w:author="Steve" w:date="2015-09-07T13:26: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Given Codes (Reason Medication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799"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800"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Given as Ordered: </w:t>
            </w:r>
            <w:r>
              <w:rPr>
                <w:rFonts w:eastAsia="Times New Roman"/>
                <w:lang w:val="en-US"/>
              </w:rPr>
              <w:t>The administration was following an ordered protocol</w:t>
            </w:r>
            <w:ins w:id="801"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The administration was needed to treat an emergency</w:t>
            </w:r>
            <w:ins w:id="802"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Not Given Codes (Reason Medication Not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803"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804"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Away: </w:t>
            </w:r>
            <w:r>
              <w:rPr>
                <w:rFonts w:eastAsia="Times New Roman"/>
                <w:lang w:val="en-US"/>
              </w:rPr>
              <w:t>The patient was not available when the dose was scheduled</w:t>
            </w:r>
            <w:ins w:id="805"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Asleep: </w:t>
            </w:r>
            <w:r>
              <w:rPr>
                <w:rFonts w:eastAsia="Times New Roman"/>
                <w:lang w:val="en-US"/>
              </w:rPr>
              <w:t>The patient was asleep when the dose was scheduled</w:t>
            </w:r>
            <w:ins w:id="806"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Vomit: </w:t>
            </w:r>
            <w:r>
              <w:rPr>
                <w:rFonts w:eastAsia="Times New Roman"/>
                <w:lang w:val="en-US"/>
              </w:rPr>
              <w:t>The patient was given the medication and immediately vomited it back</w:t>
            </w:r>
            <w:ins w:id="807"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Risk Probability (Risk Probability)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likelihood of a particular outcome in a risk assessment</w:t>
            </w:r>
            <w:ins w:id="808"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809" w:author="Steve" w:date="2015-09-07T13:28:00Z">
              <w:r w:rsidDel="003229AB">
                <w:rPr>
                  <w:rFonts w:eastAsia="Times New Roman"/>
                  <w:b/>
                  <w:bCs/>
                  <w:lang w:val="en-US"/>
                </w:rPr>
                <w:delText xml:space="preserve">negligible </w:delText>
              </w:r>
            </w:del>
            <w:ins w:id="810" w:author="Steve" w:date="2015-09-09T19:12:00Z">
              <w:r w:rsidR="002E6CA3">
                <w:rPr>
                  <w:rFonts w:eastAsia="Times New Roman"/>
                  <w:b/>
                  <w:bCs/>
                  <w:lang w:val="en-US"/>
                </w:rPr>
                <w:t>Negligible</w:t>
              </w:r>
            </w:ins>
            <w:ins w:id="811" w:author="Steve" w:date="2015-09-07T13:28:00Z">
              <w:r w:rsidR="003229AB">
                <w:rPr>
                  <w:rFonts w:eastAsia="Times New Roman"/>
                  <w:b/>
                  <w:bCs/>
                  <w:lang w:val="en-US"/>
                </w:rPr>
                <w:t xml:space="preserve"> </w:t>
              </w:r>
            </w:ins>
            <w:r>
              <w:rPr>
                <w:rFonts w:eastAsia="Times New Roman"/>
                <w:b/>
                <w:bCs/>
                <w:lang w:val="en-US"/>
              </w:rPr>
              <w:t xml:space="preserve">likelihood: </w:t>
            </w:r>
            <w:r>
              <w:rPr>
                <w:rFonts w:eastAsia="Times New Roman"/>
                <w:lang w:val="en-US"/>
              </w:rPr>
              <w:t>The specified outcome is exceptionally unlikely</w:t>
            </w:r>
            <w:ins w:id="812"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3" w:author="Steve" w:date="2015-09-07T13:28:00Z">
              <w:r w:rsidDel="003229AB">
                <w:rPr>
                  <w:rFonts w:eastAsia="Times New Roman"/>
                  <w:b/>
                  <w:bCs/>
                  <w:lang w:val="en-US"/>
                </w:rPr>
                <w:delText xml:space="preserve">low </w:delText>
              </w:r>
            </w:del>
            <w:ins w:id="814" w:author="Steve" w:date="2015-09-07T13:28:00Z">
              <w:r w:rsidR="003229AB">
                <w:rPr>
                  <w:rFonts w:eastAsia="Times New Roman"/>
                  <w:b/>
                  <w:bCs/>
                  <w:lang w:val="en-US"/>
                </w:rPr>
                <w:t xml:space="preserve">Low </w:t>
              </w:r>
            </w:ins>
            <w:r>
              <w:rPr>
                <w:rFonts w:eastAsia="Times New Roman"/>
                <w:b/>
                <w:bCs/>
                <w:lang w:val="en-US"/>
              </w:rPr>
              <w:t xml:space="preserve">likelihood: </w:t>
            </w:r>
            <w:r>
              <w:rPr>
                <w:rFonts w:eastAsia="Times New Roman"/>
                <w:lang w:val="en-US"/>
              </w:rPr>
              <w:t>The specified outcome is possible but unlikely</w:t>
            </w:r>
            <w:ins w:id="815"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6" w:author="Steve" w:date="2015-09-07T13:28:00Z">
              <w:r w:rsidDel="003229AB">
                <w:rPr>
                  <w:rFonts w:eastAsia="Times New Roman"/>
                  <w:b/>
                  <w:bCs/>
                  <w:lang w:val="en-US"/>
                </w:rPr>
                <w:delText xml:space="preserve">moderate </w:delText>
              </w:r>
            </w:del>
            <w:ins w:id="817" w:author="Steve" w:date="2015-09-07T13:28:00Z">
              <w:r w:rsidR="003229AB">
                <w:rPr>
                  <w:rFonts w:eastAsia="Times New Roman"/>
                  <w:b/>
                  <w:bCs/>
                  <w:lang w:val="en-US"/>
                </w:rPr>
                <w:t xml:space="preserve">Moderate </w:t>
              </w:r>
            </w:ins>
            <w:r>
              <w:rPr>
                <w:rFonts w:eastAsia="Times New Roman"/>
                <w:b/>
                <w:bCs/>
                <w:lang w:val="en-US"/>
              </w:rPr>
              <w:t xml:space="preserve">likelihood: </w:t>
            </w:r>
            <w:r>
              <w:rPr>
                <w:rFonts w:eastAsia="Times New Roman"/>
                <w:lang w:val="en-US"/>
              </w:rPr>
              <w:t>The specified outcome has a reasonable likelihood of occurrence</w:t>
            </w:r>
            <w:ins w:id="818"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9" w:author="Steve" w:date="2015-09-07T13:27:00Z">
              <w:r w:rsidDel="003229AB">
                <w:rPr>
                  <w:rFonts w:eastAsia="Times New Roman"/>
                  <w:b/>
                  <w:bCs/>
                  <w:lang w:val="en-US"/>
                </w:rPr>
                <w:delText xml:space="preserve">high </w:delText>
              </w:r>
            </w:del>
            <w:ins w:id="820" w:author="Steve" w:date="2015-09-07T13:27:00Z">
              <w:r w:rsidR="003229AB">
                <w:rPr>
                  <w:rFonts w:eastAsia="Times New Roman"/>
                  <w:b/>
                  <w:bCs/>
                  <w:lang w:val="en-US"/>
                </w:rPr>
                <w:t xml:space="preserve">High </w:t>
              </w:r>
            </w:ins>
            <w:r>
              <w:rPr>
                <w:rFonts w:eastAsia="Times New Roman"/>
                <w:b/>
                <w:bCs/>
                <w:lang w:val="en-US"/>
              </w:rPr>
              <w:t xml:space="preserve">likelihood: </w:t>
            </w:r>
            <w:r>
              <w:rPr>
                <w:rFonts w:eastAsia="Times New Roman"/>
                <w:lang w:val="en-US"/>
              </w:rPr>
              <w:t>The specified outcome is more likely to occur than not</w:t>
            </w:r>
            <w:ins w:id="821"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22" w:author="Steve" w:date="2015-09-07T13:27:00Z">
              <w:r w:rsidDel="003229AB">
                <w:rPr>
                  <w:rFonts w:eastAsia="Times New Roman"/>
                  <w:b/>
                  <w:bCs/>
                  <w:lang w:val="en-US"/>
                </w:rPr>
                <w:delText>certain</w:delText>
              </w:r>
            </w:del>
            <w:ins w:id="823" w:author="Steve" w:date="2015-09-07T13:27:00Z">
              <w:r w:rsidR="003229AB">
                <w:rPr>
                  <w:rFonts w:eastAsia="Times New Roman"/>
                  <w:b/>
                  <w:bCs/>
                  <w:lang w:val="en-US"/>
                </w:rPr>
                <w:t>Certain</w:t>
              </w:r>
            </w:ins>
            <w:r>
              <w:rPr>
                <w:rFonts w:eastAsia="Times New Roman"/>
                <w:b/>
                <w:bCs/>
                <w:lang w:val="en-US"/>
              </w:rPr>
              <w:t xml:space="preserve">: </w:t>
            </w:r>
            <w:r>
              <w:rPr>
                <w:rFonts w:eastAsia="Times New Roman"/>
                <w:lang w:val="en-US"/>
              </w:rPr>
              <w:t>The specified outcome is effectively guaranteed</w:t>
            </w:r>
            <w:ins w:id="824" w:author="Steve" w:date="2015-09-07T13:28: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Anatomical Structure for Administration Site Codes (</w:t>
            </w:r>
            <w:del w:id="825" w:author="Steve" w:date="2015-09-07T13:28:00Z">
              <w:r w:rsidDel="003229AB">
                <w:rPr>
                  <w:rFonts w:eastAsia="Times New Roman"/>
                  <w:lang w:val="en-US"/>
                </w:rPr>
                <w:delText>S N O M E D C T</w:delText>
              </w:r>
            </w:del>
            <w:ins w:id="826" w:author="Steve" w:date="2015-09-07T13:28:00Z">
              <w:r w:rsidR="003229AB">
                <w:rPr>
                  <w:rFonts w:eastAsia="Times New Roman"/>
                  <w:lang w:val="en-US"/>
                </w:rPr>
                <w:t>SNOMED CT</w:t>
              </w:r>
            </w:ins>
            <w:r>
              <w:rPr>
                <w:rFonts w:eastAsia="Times New Roman"/>
                <w:lang w:val="en-US"/>
              </w:rPr>
              <w:t xml:space="preserve"> Anatomical Structure for Administration Site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Anatomical Structure codes from SNOMED CT - provided as an exemplar</w:t>
            </w:r>
            <w:ins w:id="827"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28" w:author="Steve" w:date="2015-09-07T13:2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29"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Body Structures (</w:t>
            </w:r>
            <w:del w:id="830" w:author="Steve" w:date="2015-09-07T13:29:00Z">
              <w:r w:rsidDel="003229AB">
                <w:rPr>
                  <w:rFonts w:eastAsia="Times New Roman"/>
                  <w:lang w:val="en-US"/>
                </w:rPr>
                <w:delText>S N O M E D C T</w:delText>
              </w:r>
            </w:del>
            <w:ins w:id="831" w:author="Steve" w:date="2015-09-07T13:29:00Z">
              <w:r w:rsidR="003229AB">
                <w:rPr>
                  <w:rFonts w:eastAsia="Times New Roman"/>
                  <w:lang w:val="en-US"/>
                </w:rPr>
                <w:t>SNOMED CT</w:t>
              </w:r>
            </w:ins>
            <w:r>
              <w:rPr>
                <w:rFonts w:eastAsia="Times New Roman"/>
                <w:lang w:val="en-US"/>
              </w:rPr>
              <w:t xml:space="preserve"> Body Structures)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"Anatomical Structure" SNOMED CT codes (i.e. codes with an is-a relationship with 91723000: Anatomical structure)</w:t>
            </w:r>
            <w:ins w:id="832" w:author="Steve" w:date="2015-09-07T13:29: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33" w:author="Steve" w:date="2015-09-07T13:29: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w:t>
            </w:r>
            <w:r>
              <w:rPr>
                <w:rFonts w:eastAsia="Times New Roman"/>
                <w:lang w:val="en-US"/>
              </w:rPr>
              <w:lastRenderedPageBreak/>
              <w:t>SNOMED CT is not covered by this agreement</w:t>
            </w:r>
            <w:ins w:id="834"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Clinical Findings (</w:t>
            </w:r>
            <w:del w:id="835" w:author="Steve" w:date="2015-09-07T13:29:00Z">
              <w:r w:rsidDel="003229AB">
                <w:rPr>
                  <w:rFonts w:eastAsia="Times New Roman"/>
                  <w:lang w:val="en-US"/>
                </w:rPr>
                <w:delText>S N O M E D C T</w:delText>
              </w:r>
            </w:del>
            <w:ins w:id="836" w:author="Steve" w:date="2015-09-07T13:29:00Z">
              <w:r w:rsidR="003229AB">
                <w:rPr>
                  <w:rFonts w:eastAsia="Times New Roman"/>
                  <w:lang w:val="en-US"/>
                </w:rPr>
                <w:t>SNOMED CT</w:t>
              </w:r>
            </w:ins>
            <w:r>
              <w:rPr>
                <w:rFonts w:eastAsia="Times New Roman"/>
                <w:lang w:val="en-US"/>
              </w:rPr>
              <w:t xml:space="preserve"> Clinical Findings)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"Clinical finding" SNOMED CT codes (i.e. codes with an is-a relationship with 404684003: Clinical finding)</w:t>
            </w:r>
            <w:ins w:id="837" w:author="Steve" w:date="2015-09-07T13:29: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38" w:author="Steve" w:date="2015-09-07T13:3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39" w:author="Steve" w:date="2015-09-07T13:30: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840" w:author="Steve" w:date="2015-09-07T13:30:00Z">
            <w:rPr>
              <w:rFonts w:eastAsia="Times New Roman"/>
              <w:lang w:val="en-US"/>
            </w:rPr>
          </w:rPrChange>
        </w:rPr>
      </w:pPr>
      <w:r w:rsidRPr="007F47A9">
        <w:rPr>
          <w:rFonts w:eastAsia="Times New Roman"/>
          <w:highlight w:val="yellow"/>
          <w:lang w:val="en-US"/>
          <w:rPrChange w:id="841" w:author="Steve" w:date="2015-09-07T13:30:00Z">
            <w:rPr>
              <w:rFonts w:eastAsia="Times New Roman"/>
              <w:lang w:val="en-US"/>
            </w:rPr>
          </w:rPrChange>
        </w:rPr>
        <w:t>ValueSet: SNOMED CT Clinical Findings</w:t>
      </w:r>
      <w:ins w:id="842" w:author="Steve" w:date="2015-09-07T13:30:00Z">
        <w:r w:rsidRPr="007F47A9">
          <w:rPr>
            <w:rFonts w:eastAsia="Times New Roman"/>
            <w:lang w:val="en-US"/>
            <w:rPrChange w:id="843" w:author="Steve" w:date="2015-09-07T13:30: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44" w:author="Steve" w:date="2015-09-07T13:30:00Z">
                  <w:rPr>
                    <w:rFonts w:eastAsia="Times New Roman"/>
                    <w:lang w:val="en-US"/>
                  </w:rPr>
                </w:rPrChange>
              </w:rPr>
            </w:pPr>
            <w:r w:rsidRPr="007F47A9">
              <w:rPr>
                <w:rFonts w:eastAsia="Times New Roman"/>
                <w:highlight w:val="yellow"/>
                <w:lang w:val="en-US"/>
                <w:rPrChange w:id="845"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846" w:author="Steve" w:date="2015-09-07T13:30:00Z">
                  <w:rPr>
                    <w:rFonts w:eastAsia="Times New Roman"/>
                    <w:lang w:val="en-US"/>
                  </w:rPr>
                </w:rPrChange>
              </w:rPr>
            </w:pPr>
            <w:r w:rsidRPr="007F47A9">
              <w:rPr>
                <w:rFonts w:eastAsia="Times New Roman"/>
                <w:highlight w:val="yellow"/>
                <w:lang w:val="en-US"/>
                <w:rPrChange w:id="847" w:author="Steve" w:date="2015-09-07T13:30:00Z">
                  <w:rPr>
                    <w:rFonts w:eastAsia="Times New Roman"/>
                    <w:lang w:val="en-US"/>
                  </w:rPr>
                </w:rPrChange>
              </w:rPr>
              <w:t xml:space="preserve">SNOMED CT Clinical Findings (S N O M E D C T Clinical Findings)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48" w:author="Steve" w:date="2015-09-07T13:30:00Z">
                  <w:rPr>
                    <w:rFonts w:eastAsia="Times New Roman"/>
                    <w:lang w:val="en-US"/>
                  </w:rPr>
                </w:rPrChange>
              </w:rPr>
            </w:pPr>
            <w:r w:rsidRPr="007F47A9">
              <w:rPr>
                <w:rFonts w:eastAsia="Times New Roman"/>
                <w:highlight w:val="yellow"/>
                <w:lang w:val="en-US"/>
                <w:rPrChange w:id="849"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850" w:author="Steve" w:date="2015-09-07T13:30:00Z">
                  <w:rPr>
                    <w:rFonts w:eastAsia="Times New Roman"/>
                    <w:lang w:val="en-US"/>
                  </w:rPr>
                </w:rPrChange>
              </w:rPr>
            </w:pPr>
            <w:r w:rsidRPr="007F47A9">
              <w:rPr>
                <w:rFonts w:eastAsia="Times New Roman"/>
                <w:highlight w:val="yellow"/>
                <w:lang w:val="en-US"/>
                <w:rPrChange w:id="851" w:author="Steve" w:date="2015-09-07T13:30:00Z">
                  <w:rPr>
                    <w:rFonts w:eastAsia="Times New Roman"/>
                    <w:lang w:val="en-US"/>
                  </w:rPr>
                </w:rPrChange>
              </w:rPr>
              <w:t>This value set includes all SNOMED CT Clinical Findings</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52" w:author="Steve" w:date="2015-09-07T13:30:00Z">
                  <w:rPr>
                    <w:rFonts w:eastAsia="Times New Roman"/>
                    <w:lang w:val="en-US"/>
                  </w:rPr>
                </w:rPrChange>
              </w:rPr>
            </w:pPr>
            <w:r w:rsidRPr="007F47A9">
              <w:rPr>
                <w:rFonts w:eastAsia="Times New Roman"/>
                <w:highlight w:val="yellow"/>
                <w:lang w:val="en-US"/>
                <w:rPrChange w:id="853"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854"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Form Codes (</w:t>
            </w:r>
            <w:del w:id="855" w:author="Steve" w:date="2015-09-07T13:31:00Z">
              <w:r w:rsidDel="005A048D">
                <w:rPr>
                  <w:rFonts w:eastAsia="Times New Roman"/>
                  <w:lang w:val="en-US"/>
                </w:rPr>
                <w:delText>S N O M E D C T</w:delText>
              </w:r>
            </w:del>
            <w:ins w:id="856" w:author="Steve" w:date="2015-09-07T13:31:00Z">
              <w:r w:rsidR="005A048D">
                <w:rPr>
                  <w:rFonts w:eastAsia="Times New Roman"/>
                  <w:lang w:val="en-US"/>
                </w:rPr>
                <w:t>SNOMED CT</w:t>
              </w:r>
            </w:ins>
            <w:r>
              <w:rPr>
                <w:rFonts w:eastAsia="Times New Roman"/>
                <w:lang w:val="en-US"/>
              </w:rPr>
              <w:t xml:space="preserve"> Form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Form codes from SNOMED CT - provided as an exemplar</w:t>
            </w:r>
            <w:ins w:id="857" w:author="Steve" w:date="2015-09-07T13:31: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58" w:author="Steve" w:date="2015-09-07T13:3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59" w:author="Steve" w:date="2015-09-07T13:31: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860" w:author="Steve" w:date="2015-09-07T13:30:00Z">
            <w:rPr>
              <w:rFonts w:eastAsia="Times New Roman"/>
              <w:lang w:val="en-US"/>
            </w:rPr>
          </w:rPrChange>
        </w:rPr>
      </w:pPr>
      <w:r w:rsidRPr="007F47A9">
        <w:rPr>
          <w:rFonts w:eastAsia="Times New Roman"/>
          <w:highlight w:val="yellow"/>
          <w:lang w:val="en-US"/>
          <w:rPrChange w:id="861" w:author="Steve" w:date="2015-09-07T13:30:00Z">
            <w:rPr>
              <w:rFonts w:eastAsia="Times New Roman"/>
              <w:lang w:val="en-US"/>
            </w:rPr>
          </w:rPrChange>
        </w:rPr>
        <w:t>ValueSet: SNOMED CT Form Codes</w:t>
      </w:r>
      <w:ins w:id="862" w:author="Steve" w:date="2015-09-07T13:30:00Z">
        <w:r w:rsidRPr="007F47A9">
          <w:rPr>
            <w:rFonts w:eastAsia="Times New Roman"/>
            <w:lang w:val="en-US"/>
            <w:rPrChange w:id="863" w:author="Steve" w:date="2015-09-07T13:31: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64" w:author="Steve" w:date="2015-09-07T13:30:00Z">
                  <w:rPr>
                    <w:rFonts w:eastAsia="Times New Roman"/>
                    <w:lang w:val="en-US"/>
                  </w:rPr>
                </w:rPrChange>
              </w:rPr>
            </w:pPr>
            <w:r w:rsidRPr="007F47A9">
              <w:rPr>
                <w:rFonts w:eastAsia="Times New Roman"/>
                <w:highlight w:val="yellow"/>
                <w:lang w:val="en-US"/>
                <w:rPrChange w:id="865"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866" w:author="Steve" w:date="2015-09-07T13:30:00Z">
                  <w:rPr>
                    <w:rFonts w:eastAsia="Times New Roman"/>
                    <w:lang w:val="en-US"/>
                  </w:rPr>
                </w:rPrChange>
              </w:rPr>
            </w:pPr>
            <w:r w:rsidRPr="007F47A9">
              <w:rPr>
                <w:rFonts w:eastAsia="Times New Roman"/>
                <w:highlight w:val="yellow"/>
                <w:lang w:val="en-US"/>
                <w:rPrChange w:id="867" w:author="Steve" w:date="2015-09-07T13:30:00Z">
                  <w:rPr>
                    <w:rFonts w:eastAsia="Times New Roman"/>
                    <w:lang w:val="en-US"/>
                  </w:rPr>
                </w:rPrChange>
              </w:rPr>
              <w:t xml:space="preserve">SNOMED CT Form Codes (S N O M E D C T Form Codes)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68" w:author="Steve" w:date="2015-09-07T13:30:00Z">
                  <w:rPr>
                    <w:rFonts w:eastAsia="Times New Roman"/>
                    <w:lang w:val="en-US"/>
                  </w:rPr>
                </w:rPrChange>
              </w:rPr>
            </w:pPr>
            <w:r w:rsidRPr="007F47A9">
              <w:rPr>
                <w:rFonts w:eastAsia="Times New Roman"/>
                <w:highlight w:val="yellow"/>
                <w:lang w:val="en-US"/>
                <w:rPrChange w:id="869"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870" w:author="Steve" w:date="2015-09-07T13:30:00Z">
                  <w:rPr>
                    <w:rFonts w:eastAsia="Times New Roman"/>
                    <w:lang w:val="en-US"/>
                  </w:rPr>
                </w:rPrChange>
              </w:rPr>
            </w:pPr>
            <w:r w:rsidRPr="007F47A9">
              <w:rPr>
                <w:rFonts w:eastAsia="Times New Roman"/>
                <w:highlight w:val="yellow"/>
                <w:lang w:val="en-US"/>
                <w:rPrChange w:id="871" w:author="Steve" w:date="2015-09-07T13:30:00Z">
                  <w:rPr>
                    <w:rFonts w:eastAsia="Times New Roman"/>
                    <w:lang w:val="en-US"/>
                  </w:rPr>
                </w:rPrChange>
              </w:rPr>
              <w:t>This value set includes all Form codes from SNOMED CT - provided as an exemplar</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72" w:author="Steve" w:date="2015-09-07T13:30:00Z">
                  <w:rPr>
                    <w:rFonts w:eastAsia="Times New Roman"/>
                    <w:lang w:val="en-US"/>
                  </w:rPr>
                </w:rPrChange>
              </w:rPr>
            </w:pPr>
            <w:r w:rsidRPr="007F47A9">
              <w:rPr>
                <w:rFonts w:eastAsia="Times New Roman"/>
                <w:highlight w:val="yellow"/>
                <w:lang w:val="en-US"/>
                <w:rPrChange w:id="873"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874"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Route Codes (</w:t>
            </w:r>
            <w:del w:id="875" w:author="Steve" w:date="2015-09-07T13:31:00Z">
              <w:r w:rsidDel="005A048D">
                <w:rPr>
                  <w:rFonts w:eastAsia="Times New Roman"/>
                  <w:lang w:val="en-US"/>
                </w:rPr>
                <w:delText>S N O M E D C T</w:delText>
              </w:r>
            </w:del>
            <w:ins w:id="876" w:author="Steve" w:date="2015-09-07T13:31:00Z">
              <w:r w:rsidR="005A048D">
                <w:rPr>
                  <w:rFonts w:eastAsia="Times New Roman"/>
                  <w:lang w:val="en-US"/>
                </w:rPr>
                <w:t>SNOMED CT</w:t>
              </w:r>
            </w:ins>
            <w:r>
              <w:rPr>
                <w:rFonts w:eastAsia="Times New Roman"/>
                <w:lang w:val="en-US"/>
              </w:rPr>
              <w:t xml:space="preserve">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Route codes from SNOMED CT - provided as an exemplar</w:t>
            </w:r>
            <w:ins w:id="877"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78"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79"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del w:id="880" w:author="Steve" w:date="2015-09-07T13:31:00Z">
        <w:r w:rsidDel="005A048D">
          <w:rPr>
            <w:rFonts w:eastAsia="Times New Roman"/>
            <w:lang w:val="en-US"/>
          </w:rPr>
          <w:delText xml:space="preserve">Snomed </w:delText>
        </w:r>
      </w:del>
      <w:ins w:id="881" w:author="Steve" w:date="2015-09-07T13:31:00Z">
        <w:r w:rsidR="005A048D">
          <w:rPr>
            <w:rFonts w:eastAsia="Times New Roman"/>
            <w:lang w:val="en-US"/>
          </w:rPr>
          <w:t xml:space="preserve">SNOMED CT </w:t>
        </w:r>
      </w:ins>
      <w:r>
        <w:rPr>
          <w:rFonts w:eastAsia="Times New Roman"/>
          <w:lang w:val="en-US"/>
        </w:rPr>
        <w:t>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del w:id="882" w:author="Steve" w:date="2015-09-07T13:32:00Z">
              <w:r w:rsidDel="005A048D">
                <w:rPr>
                  <w:rFonts w:eastAsia="Times New Roman"/>
                  <w:lang w:val="en-US"/>
                </w:rPr>
                <w:delText xml:space="preserve">Snomed </w:delText>
              </w:r>
            </w:del>
            <w:ins w:id="883" w:author="Steve" w:date="2015-09-07T13:32:00Z">
              <w:r w:rsidR="005A048D">
                <w:rPr>
                  <w:rFonts w:eastAsia="Times New Roman"/>
                  <w:lang w:val="en-US"/>
                </w:rPr>
                <w:t xml:space="preserve">SNOMED CT </w:t>
              </w:r>
            </w:ins>
            <w:r>
              <w:rPr>
                <w:rFonts w:eastAsia="Times New Roman"/>
                <w:lang w:val="en-US"/>
              </w:rPr>
              <w:t>Medication Codes (</w:t>
            </w:r>
            <w:del w:id="884" w:author="Steve" w:date="2015-09-07T13:32:00Z">
              <w:r w:rsidDel="005A048D">
                <w:rPr>
                  <w:rFonts w:eastAsia="Times New Roman"/>
                  <w:lang w:val="en-US"/>
                </w:rPr>
                <w:delText xml:space="preserve">Snomed </w:delText>
              </w:r>
            </w:del>
            <w:ins w:id="885" w:author="Steve" w:date="2015-09-07T13:32:00Z">
              <w:r w:rsidR="005A048D">
                <w:rPr>
                  <w:rFonts w:eastAsia="Times New Roman"/>
                  <w:lang w:val="en-US"/>
                </w:rPr>
                <w:t xml:space="preserve">SNOMED CT </w:t>
              </w:r>
            </w:ins>
            <w:r>
              <w:rPr>
                <w:rFonts w:eastAsia="Times New Roman"/>
                <w:lang w:val="en-US"/>
              </w:rPr>
              <w:t>Medication Codes)</w:t>
            </w:r>
            <w:ins w:id="886" w:author="Steve" w:date="2015-09-07T13:32: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A048D">
            <w:pPr>
              <w:rPr>
                <w:rFonts w:eastAsia="Times New Roman"/>
                <w:lang w:val="en-US"/>
              </w:rPr>
            </w:pPr>
            <w:r>
              <w:rPr>
                <w:rFonts w:eastAsia="Times New Roman"/>
                <w:lang w:val="en-US"/>
              </w:rPr>
              <w:t xml:space="preserve">This value set includes all Medication codes from </w:t>
            </w:r>
            <w:del w:id="887" w:author="Steve" w:date="2015-09-07T13:32:00Z">
              <w:r w:rsidDel="005A048D">
                <w:rPr>
                  <w:rFonts w:eastAsia="Times New Roman"/>
                  <w:lang w:val="en-US"/>
                </w:rPr>
                <w:delText xml:space="preserve">Snomed </w:delText>
              </w:r>
            </w:del>
            <w:ins w:id="888" w:author="Steve" w:date="2015-09-07T13:32:00Z">
              <w:r w:rsidR="005A048D">
                <w:rPr>
                  <w:rFonts w:eastAsia="Times New Roman"/>
                  <w:lang w:val="en-US"/>
                </w:rPr>
                <w:t xml:space="preserve">SNOMED CT </w:t>
              </w:r>
            </w:ins>
            <w:r>
              <w:rPr>
                <w:rFonts w:eastAsia="Times New Roman"/>
                <w:lang w:val="en-US"/>
              </w:rPr>
              <w:t>- provided as an exemplar</w:t>
            </w:r>
            <w:ins w:id="889"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90"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91"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SpecialArrangements (Special Arrangements)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kinds of special arrangements in place for a patients visit</w:t>
            </w:r>
            <w:ins w:id="892" w:author="Steve" w:date="2015-09-07T13:33:00Z">
              <w:r w:rsidR="005A048D">
                <w:rPr>
                  <w:rFonts w:eastAsia="Times New Roman"/>
                  <w:lang w:val="en-US"/>
                </w:rPr>
                <w:t>.</w:t>
              </w:r>
            </w:ins>
            <w:r>
              <w:rPr>
                <w:rFonts w:eastAsia="Times New Roman"/>
                <w:lang w:val="en-US"/>
              </w:rPr>
              <w:t xml:space="preserve">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93" w:author="Steve" w:date="2015-09-07T13:32:00Z">
                  <w:rPr>
                    <w:rFonts w:eastAsia="Times New Roman"/>
                    <w:lang w:val="en-US"/>
                  </w:rPr>
                </w:rPrChange>
              </w:rPr>
            </w:pPr>
            <w:r w:rsidRPr="007F47A9">
              <w:rPr>
                <w:rFonts w:eastAsia="Times New Roman"/>
                <w:highlight w:val="yellow"/>
                <w:lang w:val="en-US"/>
                <w:rPrChange w:id="894" w:author="Steve" w:date="2015-09-07T13:32:00Z">
                  <w:rPr>
                    <w:rFonts w:eastAsia="Times New Roman"/>
                    <w:lang w:val="en-US"/>
                  </w:rPr>
                </w:rPrChange>
              </w:rPr>
              <w:t>Content</w:t>
            </w:r>
          </w:p>
        </w:tc>
        <w:tc>
          <w:tcPr>
            <w:tcW w:w="0" w:type="auto"/>
            <w:vAlign w:val="center"/>
            <w:hideMark/>
          </w:tcPr>
          <w:p w:rsidR="00292EEA" w:rsidRPr="005A048D" w:rsidRDefault="007F47A9">
            <w:pPr>
              <w:rPr>
                <w:rFonts w:eastAsia="Times New Roman"/>
                <w:highlight w:val="yellow"/>
                <w:lang w:val="en-US"/>
                <w:rPrChange w:id="895" w:author="Steve" w:date="2015-09-07T13:32:00Z">
                  <w:rPr>
                    <w:rFonts w:eastAsia="Times New Roman"/>
                    <w:lang w:val="en-US"/>
                  </w:rPr>
                </w:rPrChange>
              </w:rPr>
            </w:pPr>
            <w:r w:rsidRPr="007F47A9">
              <w:rPr>
                <w:rFonts w:eastAsia="Times New Roman"/>
                <w:b/>
                <w:bCs/>
                <w:highlight w:val="yellow"/>
                <w:lang w:val="en-US"/>
                <w:rPrChange w:id="896" w:author="Steve" w:date="2015-09-07T13:32:00Z">
                  <w:rPr>
                    <w:rFonts w:eastAsia="Times New Roman"/>
                    <w:b/>
                    <w:bCs/>
                    <w:lang w:val="en-US"/>
                  </w:rPr>
                </w:rPrChange>
              </w:rPr>
              <w:t xml:space="preserve">Wheelchair: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97"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898" w:author="Steve" w:date="2015-09-07T13:32:00Z">
                  <w:rPr>
                    <w:rFonts w:eastAsia="Times New Roman"/>
                    <w:lang w:val="en-US"/>
                  </w:rPr>
                </w:rPrChange>
              </w:rPr>
            </w:pPr>
            <w:r w:rsidRPr="007F47A9">
              <w:rPr>
                <w:rFonts w:eastAsia="Times New Roman"/>
                <w:b/>
                <w:bCs/>
                <w:highlight w:val="yellow"/>
                <w:lang w:val="en-US"/>
                <w:rPrChange w:id="899" w:author="Steve" w:date="2015-09-07T13:32:00Z">
                  <w:rPr>
                    <w:rFonts w:eastAsia="Times New Roman"/>
                    <w:b/>
                    <w:bCs/>
                    <w:lang w:val="en-US"/>
                  </w:rPr>
                </w:rPrChange>
              </w:rPr>
              <w:t xml:space="preserve">Stretcher: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0"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901" w:author="Steve" w:date="2015-09-07T13:32:00Z">
                  <w:rPr>
                    <w:rFonts w:eastAsia="Times New Roman"/>
                    <w:lang w:val="en-US"/>
                  </w:rPr>
                </w:rPrChange>
              </w:rPr>
            </w:pPr>
            <w:r w:rsidRPr="007F47A9">
              <w:rPr>
                <w:rFonts w:eastAsia="Times New Roman"/>
                <w:b/>
                <w:bCs/>
                <w:highlight w:val="yellow"/>
                <w:lang w:val="en-US"/>
                <w:rPrChange w:id="902" w:author="Steve" w:date="2015-09-07T13:32:00Z">
                  <w:rPr>
                    <w:rFonts w:eastAsia="Times New Roman"/>
                    <w:b/>
                    <w:bCs/>
                    <w:lang w:val="en-US"/>
                  </w:rPr>
                </w:rPrChange>
              </w:rPr>
              <w:t xml:space="preserve">Interpreter: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3"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904" w:author="Steve" w:date="2015-09-07T13:32:00Z">
                  <w:rPr>
                    <w:rFonts w:eastAsia="Times New Roman"/>
                    <w:lang w:val="en-US"/>
                  </w:rPr>
                </w:rPrChange>
              </w:rPr>
            </w:pPr>
            <w:r w:rsidRPr="007F47A9">
              <w:rPr>
                <w:rFonts w:eastAsia="Times New Roman"/>
                <w:b/>
                <w:bCs/>
                <w:highlight w:val="yellow"/>
                <w:lang w:val="en-US"/>
                <w:rPrChange w:id="905" w:author="Steve" w:date="2015-09-07T13:32:00Z">
                  <w:rPr>
                    <w:rFonts w:eastAsia="Times New Roman"/>
                    <w:b/>
                    <w:bCs/>
                    <w:lang w:val="en-US"/>
                  </w:rPr>
                </w:rPrChange>
              </w:rPr>
              <w:t xml:space="preserve">Attendant: </w:t>
            </w:r>
          </w:p>
        </w:tc>
      </w:tr>
      <w:tr w:rsidR="00292EEA">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6" w:author="Steve" w:date="2015-09-07T13:32: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907"/>
            <w:r w:rsidRPr="007F47A9">
              <w:rPr>
                <w:rFonts w:eastAsia="Times New Roman"/>
                <w:b/>
                <w:bCs/>
                <w:highlight w:val="yellow"/>
                <w:lang w:val="en-US"/>
                <w:rPrChange w:id="908" w:author="Steve" w:date="2015-09-07T13:32:00Z">
                  <w:rPr>
                    <w:rFonts w:eastAsia="Times New Roman"/>
                    <w:b/>
                    <w:bCs/>
                    <w:lang w:val="en-US"/>
                  </w:rPr>
                </w:rPrChange>
              </w:rPr>
              <w:t>Guide dog:</w:t>
            </w:r>
            <w:r w:rsidR="005B11EB">
              <w:rPr>
                <w:rFonts w:eastAsia="Times New Roman"/>
                <w:b/>
                <w:bCs/>
                <w:lang w:val="en-US"/>
              </w:rPr>
              <w:t xml:space="preserve"> </w:t>
            </w:r>
            <w:commentRangeEnd w:id="907"/>
            <w:r w:rsidR="003D37C7">
              <w:rPr>
                <w:rStyle w:val="CommentReference"/>
              </w:rPr>
              <w:commentReference w:id="907"/>
            </w:r>
          </w:p>
        </w:tc>
      </w:tr>
    </w:tbl>
    <w:p w:rsidR="00292EEA"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SpecialCourtesy (Special Courtesy)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special courtesies provided to the patient.</w:t>
            </w:r>
            <w:ins w:id="909" w:author="Steve" w:date="2015-09-07T13:33:00Z">
              <w:r w:rsidR="005A048D">
                <w:rPr>
                  <w:rFonts w:eastAsia="Times New Roman"/>
                  <w:lang w:val="en-US"/>
                </w:rPr>
                <w:t xml:space="preserve"> </w:t>
              </w:r>
              <w:commentRangeStart w:id="910"/>
              <w:r w:rsidR="007F47A9" w:rsidRPr="007F47A9">
                <w:rPr>
                  <w:rFonts w:eastAsia="Times New Roman"/>
                  <w:highlight w:val="yellow"/>
                  <w:lang w:val="en-US"/>
                  <w:rPrChange w:id="911" w:author="Steve" w:date="2015-09-07T13:40:00Z">
                    <w:rPr>
                      <w:rFonts w:eastAsia="Times New Roman"/>
                      <w:lang w:val="en-US"/>
                    </w:rPr>
                  </w:rPrChange>
                </w:rPr>
                <w:t>No Co</w:t>
              </w:r>
            </w:ins>
            <w:ins w:id="912" w:author="Steve" w:date="2015-09-09T19:01:00Z">
              <w:r w:rsidR="002E6CA3">
                <w:rPr>
                  <w:rFonts w:eastAsia="Times New Roman"/>
                  <w:highlight w:val="yellow"/>
                  <w:lang w:val="en-US"/>
                </w:rPr>
                <w:t>n</w:t>
              </w:r>
            </w:ins>
            <w:ins w:id="913" w:author="Steve" w:date="2015-09-07T13:33:00Z">
              <w:r w:rsidR="007F47A9" w:rsidRPr="007F47A9">
                <w:rPr>
                  <w:rFonts w:eastAsia="Times New Roman"/>
                  <w:highlight w:val="yellow"/>
                  <w:lang w:val="en-US"/>
                  <w:rPrChange w:id="914" w:author="Steve" w:date="2015-09-07T13:40:00Z">
                    <w:rPr>
                      <w:rFonts w:eastAsia="Times New Roman"/>
                      <w:lang w:val="en-US"/>
                    </w:rPr>
                  </w:rPrChange>
                </w:rPr>
                <w:t>ten</w:t>
              </w:r>
            </w:ins>
            <w:ins w:id="915" w:author="Steve" w:date="2015-09-07T13:40:00Z">
              <w:r w:rsidR="007F47A9" w:rsidRPr="007F47A9">
                <w:rPr>
                  <w:rFonts w:eastAsia="Times New Roman"/>
                  <w:highlight w:val="yellow"/>
                  <w:lang w:val="en-US"/>
                  <w:rPrChange w:id="916" w:author="Steve" w:date="2015-09-07T13:40:00Z">
                    <w:rPr>
                      <w:rFonts w:eastAsia="Times New Roman"/>
                      <w:lang w:val="en-US"/>
                    </w:rPr>
                  </w:rPrChange>
                </w:rPr>
                <w:t>t?</w:t>
              </w:r>
            </w:ins>
            <w:commentRangeEnd w:id="910"/>
            <w:r w:rsidR="003D37C7">
              <w:rPr>
                <w:rStyle w:val="CommentReference"/>
              </w:rPr>
              <w:commentReference w:id="910"/>
            </w:r>
          </w:p>
        </w:tc>
      </w:tr>
    </w:tbl>
    <w:p w:rsidR="00292EEA"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SpecimenCollectionMethod (Specimen Collection Method)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method of collection of a specimen. It includes values from HL7 v2 table 0048</w:t>
            </w:r>
            <w:ins w:id="917" w:author="Steve" w:date="2015-09-07T13:40: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18" w:author="Steve" w:date="2015-09-07T13:4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19" w:author="Steve" w:date="2015-09-07T13:40: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SpecimenCollectionPriority (Specimen Collection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TBD</w:t>
            </w:r>
            <w:ins w:id="920" w:author="Steve" w:date="2015-09-07T13:41:00Z">
              <w:r w:rsidR="00AA72C1">
                <w:rPr>
                  <w:rFonts w:eastAsia="Times New Roman"/>
                  <w:lang w:val="en-US"/>
                </w:rPr>
                <w:t xml:space="preserve"> </w:t>
              </w:r>
              <w:commentRangeStart w:id="921"/>
              <w:r w:rsidR="007F47A9" w:rsidRPr="007F47A9">
                <w:rPr>
                  <w:rFonts w:eastAsia="Times New Roman"/>
                  <w:highlight w:val="yellow"/>
                  <w:lang w:val="en-US"/>
                  <w:rPrChange w:id="922" w:author="Steve" w:date="2015-09-07T13:41:00Z">
                    <w:rPr>
                      <w:rFonts w:eastAsia="Times New Roman"/>
                      <w:lang w:val="en-US"/>
                    </w:rPr>
                  </w:rPrChange>
                </w:rPr>
                <w:t>content?</w:t>
              </w:r>
            </w:ins>
            <w:commentRangeEnd w:id="921"/>
            <w:r w:rsidR="003D37C7">
              <w:rPr>
                <w:rStyle w:val="CommentReference"/>
              </w:rPr>
              <w:commentReference w:id="921"/>
            </w:r>
          </w:p>
        </w:tc>
      </w:tr>
    </w:tbl>
    <w:p w:rsidR="00292EEA" w:rsidRDefault="005B11EB">
      <w:pPr>
        <w:pStyle w:val="Heading2"/>
        <w:divId w:val="330329585"/>
        <w:rPr>
          <w:rFonts w:eastAsia="Times New Roman"/>
          <w:lang w:val="en-US"/>
        </w:rPr>
      </w:pPr>
      <w:r>
        <w:rPr>
          <w:rFonts w:eastAsia="Times New Roman"/>
          <w:lang w:val="en-US"/>
        </w:rPr>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SpecimenContainer (Specimen Container)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Containers which may hold specimens or specimen containers - all SNOMED CT specimen containers</w:t>
            </w:r>
            <w:ins w:id="923"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24" w:author="Steve" w:date="2015-09-07T13: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25" w:author="Steve" w:date="2015-09-07T13:42: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SpecimenTreatmentProcedure (Specimen Treatment Procedure)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technique that is used to perform the process or preserve the specimen</w:t>
            </w:r>
            <w:ins w:id="926" w:author="Steve" w:date="2015-09-07T13:42:00Z">
              <w:r w:rsidR="00AA72C1">
                <w:rPr>
                  <w:rFonts w:eastAsia="Times New Roman"/>
                  <w:lang w:val="en-US"/>
                </w:rPr>
                <w:t xml:space="preserve">. </w:t>
              </w:r>
              <w:commentRangeStart w:id="927"/>
              <w:r w:rsidR="007F47A9" w:rsidRPr="007F47A9">
                <w:rPr>
                  <w:rFonts w:eastAsia="Times New Roman"/>
                  <w:highlight w:val="yellow"/>
                  <w:lang w:val="en-US"/>
                  <w:rPrChange w:id="928" w:author="Steve" w:date="2015-09-07T13:42:00Z">
                    <w:rPr>
                      <w:rFonts w:eastAsia="Times New Roman"/>
                      <w:lang w:val="en-US"/>
                    </w:rPr>
                  </w:rPrChange>
                </w:rPr>
                <w:t>Content?</w:t>
              </w:r>
            </w:ins>
            <w:commentRangeEnd w:id="927"/>
            <w:r w:rsidR="00A37E83">
              <w:rPr>
                <w:rStyle w:val="CommentReference"/>
              </w:rPr>
              <w:commentReference w:id="927"/>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929"/>
      <w:r>
        <w:rPr>
          <w:rFonts w:eastAsia="Times New Roman"/>
          <w:lang w:val="en-US"/>
        </w:rPr>
        <w:t>Structure Definition Codes</w:t>
      </w:r>
      <w:commentRangeEnd w:id="929"/>
      <w:r w:rsidR="00A37E83">
        <w:rPr>
          <w:rStyle w:val="CommentReference"/>
          <w:b w:val="0"/>
          <w:bCs w:val="0"/>
        </w:rPr>
        <w:commentReference w:id="929"/>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 Definition Codes (Structure Definition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for the meaning of the defined structure</w:t>
            </w:r>
            <w:ins w:id="930"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AA72C1">
            <w:pPr>
              <w:rPr>
                <w:rFonts w:eastAsia="Times New Roman"/>
                <w:lang w:val="en-US"/>
              </w:rPr>
            </w:pPr>
            <w:r>
              <w:rPr>
                <w:rFonts w:eastAsia="Times New Roman"/>
                <w:lang w:val="en-US"/>
              </w:rPr>
              <w:t xml:space="preserve">This value set includes content from SNOMED CT, which is </w:t>
            </w:r>
            <w:ins w:id="931" w:author="Steve" w:date="2015-09-07T13:42:00Z">
              <w:r w:rsidR="00AA72C1">
                <w:rPr>
                  <w:rFonts w:eastAsia="Times New Roman"/>
                  <w:lang w:val="en-US"/>
                </w:rPr>
                <w:t>C</w:t>
              </w:r>
            </w:ins>
            <w:del w:id="932" w:author="Steve" w:date="2015-09-07T13:42:00Z">
              <w:r w:rsidDel="00AA72C1">
                <w:rPr>
                  <w:rFonts w:eastAsia="Times New Roman"/>
                  <w:lang w:val="en-US"/>
                </w:rPr>
                <w:delText>c</w:delText>
              </w:r>
            </w:del>
            <w:r>
              <w:rPr>
                <w:rFonts w:eastAsia="Times New Roman"/>
                <w:lang w:val="en-US"/>
              </w:rPr>
              <w:t>opyright</w:t>
            </w:r>
            <w:del w:id="933" w:author="Steve" w:date="2015-09-07T13:43:00Z">
              <w:r w:rsidDel="00AA72C1">
                <w:rPr>
                  <w:rFonts w:eastAsia="Times New Roman"/>
                  <w:lang w:val="en-US"/>
                </w:rPr>
                <w:delText xml:space="preserve"> ï¿½ </w:delText>
              </w:r>
            </w:del>
            <w:ins w:id="934" w:author="Steve" w:date="2015-09-07T13:43:00Z">
              <w:r w:rsidR="00AA72C1">
                <w:rPr>
                  <w:rFonts w:eastAsia="Times New Roman"/>
                  <w:lang w:val="en-US"/>
                </w:rPr>
                <w:t xml:space="preserve">© </w:t>
              </w:r>
            </w:ins>
            <w:r>
              <w:rPr>
                <w:rFonts w:eastAsia="Times New Roman"/>
                <w:lang w:val="en-US"/>
              </w:rPr>
              <w:t>2002+ International Health Terminology Standards Development Organisation</w:t>
            </w:r>
            <w:ins w:id="935" w:author="Steve" w:date="2015-09-07T13:43:00Z">
              <w:r w:rsidR="00AA72C1">
                <w:rPr>
                  <w:rFonts w:eastAsia="Times New Roman"/>
                  <w:lang w:val="en-US"/>
                </w:rPr>
                <w:t>.</w:t>
              </w:r>
            </w:ins>
            <w:r>
              <w:rPr>
                <w:rFonts w:eastAsia="Times New Roman"/>
                <w:lang w:val="en-US"/>
              </w:rPr>
              <w:t xml:space="preserve"> (IHTSDO), and distributed by agreement between IHTSDO and HL7. Implementer use of SNOMED CT is not covered by this agreement. This content </w:t>
            </w:r>
            <w:r w:rsidR="002E6CA3">
              <w:rPr>
                <w:rFonts w:eastAsia="Times New Roman"/>
                <w:lang w:val="en-US"/>
              </w:rPr>
              <w:t>LOINC</w:t>
            </w:r>
            <w:ins w:id="936" w:author="Steve" w:date="2015-09-09T19:13:00Z">
              <w:r w:rsidR="002E6CA3">
                <w:rPr>
                  <w:rFonts w:eastAsia="Times New Roman"/>
                  <w:lang w:val="en-US"/>
                </w:rPr>
                <w:t xml:space="preserve"> </w:t>
              </w:r>
            </w:ins>
            <w:del w:id="937" w:author="Steve" w:date="2015-09-07T13:43:00Z">
              <w:r w:rsidR="002E6CA3" w:rsidDel="00AA72C1">
                <w:rPr>
                  <w:rFonts w:eastAsia="Times New Roman"/>
                  <w:lang w:val="en-US"/>
                </w:rPr>
                <w:delText xml:space="preserve">ï¿½ </w:delText>
              </w:r>
            </w:del>
            <w:r w:rsidR="002E6CA3">
              <w:rPr>
                <w:rFonts w:eastAsia="Times New Roman"/>
                <w:lang w:val="en-US"/>
              </w:rPr>
              <w:t>is</w:t>
            </w:r>
            <w:r>
              <w:rPr>
                <w:rFonts w:eastAsia="Times New Roman"/>
                <w:lang w:val="en-US"/>
              </w:rPr>
              <w:t xml:space="preserve"> copyright</w:t>
            </w:r>
            <w:del w:id="938" w:author="Steve" w:date="2015-09-07T13:43:00Z">
              <w:r w:rsidDel="00AA72C1">
                <w:rPr>
                  <w:rFonts w:eastAsia="Times New Roman"/>
                  <w:lang w:val="en-US"/>
                </w:rPr>
                <w:delText xml:space="preserve"> ï¿½ </w:delText>
              </w:r>
            </w:del>
            <w:r>
              <w:rPr>
                <w:rFonts w:eastAsia="Times New Roman"/>
                <w:lang w:val="en-US"/>
              </w:rPr>
              <w:t xml:space="preserve">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lastRenderedPageBreak/>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Code (Substance Code)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contains concept codes for specific substances</w:t>
            </w:r>
            <w:ins w:id="939"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40" w:author="Steve" w:date="2015-09-07T13:4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41"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0"/>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 Item Type (Supply Item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specific supply item</w:t>
            </w:r>
            <w:ins w:id="942"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What is supplied (or requested) is a device</w:t>
            </w:r>
            <w:ins w:id="943"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 Type (Supply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Category of supply</w:t>
            </w:r>
            <w:ins w:id="944"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Central Supply: </w:t>
            </w:r>
            <w:r>
              <w:rPr>
                <w:rFonts w:eastAsia="Times New Roman"/>
                <w:lang w:val="en-US"/>
              </w:rPr>
              <w:t>Supply is stored and requested from central supply</w:t>
            </w:r>
            <w:ins w:id="945" w:author="Steve" w:date="2015-09-07T13:45: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ins w:id="946" w:author="Steve" w:date="2015-09-07T13:45:00Z">
              <w:r w:rsidR="00AA72C1">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947" w:author="Steve" w:date="2015-09-07T13:47: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Mesial: </w:t>
            </w:r>
            <w:r>
              <w:rPr>
                <w:rFonts w:eastAsia="Times New Roman"/>
                <w:lang w:val="en-US"/>
              </w:rPr>
              <w:t>The surface of a tooth that is closest to the midline (middle) of the face</w:t>
            </w:r>
            <w:ins w:id="948"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Occlusal: </w:t>
            </w:r>
            <w:r>
              <w:rPr>
                <w:rFonts w:eastAsia="Times New Roman"/>
                <w:lang w:val="en-US"/>
              </w:rPr>
              <w:t>The chewing surface of posterior teeth</w:t>
            </w:r>
            <w:ins w:id="949"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Incisal: </w:t>
            </w:r>
            <w:r>
              <w:rPr>
                <w:rFonts w:eastAsia="Times New Roman"/>
                <w:lang w:val="en-US"/>
              </w:rPr>
              <w:t>The biting edge of anterior teeth</w:t>
            </w:r>
            <w:ins w:id="950"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w:t>
            </w:r>
            <w:r>
              <w:rPr>
                <w:rFonts w:eastAsia="Times New Roman"/>
                <w:lang w:val="en-US"/>
              </w:rPr>
              <w:t>The surface of a tooth that faces away from the midline of the face</w:t>
            </w:r>
            <w:ins w:id="951"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Buccal: </w:t>
            </w:r>
            <w:r>
              <w:rPr>
                <w:rFonts w:eastAsia="Times New Roman"/>
                <w:lang w:val="en-US"/>
              </w:rPr>
              <w:t>The surface of a posterior tooth facing the cheeks</w:t>
            </w:r>
            <w:ins w:id="952"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w:t>
            </w:r>
            <w:r>
              <w:rPr>
                <w:rFonts w:eastAsia="Times New Roman"/>
                <w:lang w:val="en-US"/>
              </w:rPr>
              <w:t>The surface of a tooth facing the lips</w:t>
            </w:r>
            <w:ins w:id="953"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Lingual: </w:t>
            </w:r>
            <w:r>
              <w:rPr>
                <w:rFonts w:eastAsia="Times New Roman"/>
                <w:lang w:val="en-US"/>
              </w:rPr>
              <w:t>The surface of a tooth facing the tongue</w:t>
            </w:r>
            <w:ins w:id="954" w:author="Steve" w:date="2015-09-07T13:47:00Z">
              <w:r w:rsidR="00AA72C1">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F72BBC" w:rsidRDefault="007F47A9">
            <w:pPr>
              <w:rPr>
                <w:rFonts w:eastAsia="Times New Roman"/>
                <w:highlight w:val="yellow"/>
                <w:lang w:val="en-US"/>
                <w:rPrChange w:id="955" w:author="Steve" w:date="2015-09-07T13:50:00Z">
                  <w:rPr>
                    <w:rFonts w:eastAsia="Times New Roman"/>
                    <w:lang w:val="en-US"/>
                  </w:rPr>
                </w:rPrChange>
              </w:rPr>
            </w:pPr>
            <w:r w:rsidRPr="007F47A9">
              <w:rPr>
                <w:rFonts w:eastAsia="Times New Roman"/>
                <w:b/>
                <w:bCs/>
                <w:highlight w:val="yellow"/>
                <w:lang w:val="en-US"/>
                <w:rPrChange w:id="956" w:author="Steve" w:date="2015-09-07T13:50:00Z">
                  <w:rPr>
                    <w:rFonts w:eastAsia="Times New Roman"/>
                    <w:b/>
                    <w:bCs/>
                    <w:lang w:val="en-US"/>
                  </w:rPr>
                </w:rPrChange>
              </w:rPr>
              <w:t xml:space="preserve">Mesioclusal: </w:t>
            </w:r>
            <w:r w:rsidRPr="007F47A9">
              <w:rPr>
                <w:rFonts w:eastAsia="Times New Roman"/>
                <w:highlight w:val="yellow"/>
                <w:lang w:val="en-US"/>
                <w:rPrChange w:id="957" w:author="Steve" w:date="2015-09-07T13:50:00Z">
                  <w:rPr>
                    <w:rFonts w:eastAsia="Times New Roman"/>
                    <w:lang w:val="en-US"/>
                  </w:rPr>
                </w:rPrChange>
              </w:rPr>
              <w:t>The Mesioclusal surfaces of a tooth</w:t>
            </w:r>
            <w:r w:rsidR="005B11EB" w:rsidRPr="00F72BBC">
              <w:rPr>
                <w:rFonts w:eastAsia="Times New Roman"/>
                <w:lang w:val="en-US"/>
              </w:rPr>
              <w:t xml:space="preserve"> </w:t>
            </w:r>
            <w:commentRangeStart w:id="958"/>
            <w:ins w:id="959" w:author="Steve" w:date="2015-09-07T13:50:00Z">
              <w:r w:rsidRPr="007F47A9">
                <w:rPr>
                  <w:rFonts w:eastAsia="Times New Roman"/>
                  <w:lang w:val="en-US"/>
                  <w:rPrChange w:id="960" w:author="Steve" w:date="2015-09-07T13:50:00Z">
                    <w:rPr>
                      <w:rFonts w:eastAsia="Times New Roman"/>
                      <w:highlight w:val="yellow"/>
                      <w:lang w:val="en-US"/>
                    </w:rPr>
                  </w:rPrChange>
                </w:rPr>
                <w:t xml:space="preserve">these </w:t>
              </w:r>
            </w:ins>
            <w:ins w:id="961" w:author="Steve" w:date="2015-09-07T13:51:00Z">
              <w:r w:rsidR="00F72BBC">
                <w:rPr>
                  <w:rFonts w:eastAsia="Times New Roman"/>
                  <w:lang w:val="en-US"/>
                </w:rPr>
                <w:t xml:space="preserve">terms </w:t>
              </w:r>
            </w:ins>
            <w:ins w:id="962" w:author="Steve" w:date="2015-09-07T13:50:00Z">
              <w:r w:rsidRPr="007F47A9">
                <w:rPr>
                  <w:rFonts w:eastAsia="Times New Roman"/>
                  <w:lang w:val="en-US"/>
                  <w:rPrChange w:id="963" w:author="Steve" w:date="2015-09-07T13:50:00Z">
                    <w:rPr>
                      <w:rFonts w:eastAsia="Times New Roman"/>
                      <w:highlight w:val="yellow"/>
                      <w:lang w:val="en-US"/>
                    </w:rPr>
                  </w:rPrChange>
                </w:rPr>
                <w:t>all need to be checked</w:t>
              </w:r>
            </w:ins>
            <w:commentRangeEnd w:id="958"/>
            <w:r w:rsidR="00F16E03">
              <w:rPr>
                <w:rStyle w:val="CommentReference"/>
              </w:rPr>
              <w:commentReference w:id="958"/>
            </w:r>
            <w:ins w:id="964" w:author="Steve" w:date="2015-09-07T13:50:00Z">
              <w:r w:rsidRPr="007F47A9">
                <w:rPr>
                  <w:rFonts w:eastAsia="Times New Roman"/>
                  <w:lang w:val="en-US"/>
                  <w:rPrChange w:id="965" w:author="Steve" w:date="2015-09-07T13:50:00Z">
                    <w:rPr>
                      <w:rFonts w:eastAsia="Times New Roman"/>
                      <w:highlight w:val="yellow"/>
                      <w:lang w:val="en-US"/>
                    </w:rPr>
                  </w:rPrChange>
                </w:rPr>
                <w:t>!</w:t>
              </w:r>
            </w:ins>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66"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67" w:author="Steve" w:date="2015-09-07T13:50:00Z">
                  <w:rPr>
                    <w:rFonts w:eastAsia="Times New Roman"/>
                    <w:lang w:val="en-US"/>
                  </w:rPr>
                </w:rPrChange>
              </w:rPr>
            </w:pPr>
            <w:r w:rsidRPr="007F47A9">
              <w:rPr>
                <w:rFonts w:eastAsia="Times New Roman"/>
                <w:b/>
                <w:bCs/>
                <w:highlight w:val="yellow"/>
                <w:lang w:val="en-US"/>
                <w:rPrChange w:id="968" w:author="Steve" w:date="2015-09-07T13:50:00Z">
                  <w:rPr>
                    <w:rFonts w:eastAsia="Times New Roman"/>
                    <w:b/>
                    <w:bCs/>
                    <w:lang w:val="en-US"/>
                  </w:rPr>
                </w:rPrChange>
              </w:rPr>
              <w:t xml:space="preserve">Distoclusal: </w:t>
            </w:r>
            <w:r w:rsidRPr="007F47A9">
              <w:rPr>
                <w:rFonts w:eastAsia="Times New Roman"/>
                <w:highlight w:val="yellow"/>
                <w:lang w:val="en-US"/>
                <w:rPrChange w:id="969" w:author="Steve" w:date="2015-09-07T13:50:00Z">
                  <w:rPr>
                    <w:rFonts w:eastAsia="Times New Roman"/>
                    <w:lang w:val="en-US"/>
                  </w:rPr>
                </w:rPrChange>
              </w:rPr>
              <w:t xml:space="preserve">The Distoclusal surfaces of a tooth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70"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71" w:author="Steve" w:date="2015-09-07T13:50:00Z">
                  <w:rPr>
                    <w:rFonts w:eastAsia="Times New Roman"/>
                    <w:lang w:val="en-US"/>
                  </w:rPr>
                </w:rPrChange>
              </w:rPr>
            </w:pPr>
            <w:r w:rsidRPr="007F47A9">
              <w:rPr>
                <w:rFonts w:eastAsia="Times New Roman"/>
                <w:b/>
                <w:bCs/>
                <w:highlight w:val="yellow"/>
                <w:lang w:val="en-US"/>
                <w:rPrChange w:id="972" w:author="Steve" w:date="2015-09-07T13:50:00Z">
                  <w:rPr>
                    <w:rFonts w:eastAsia="Times New Roman"/>
                    <w:b/>
                    <w:bCs/>
                    <w:lang w:val="en-US"/>
                  </w:rPr>
                </w:rPrChange>
              </w:rPr>
              <w:t xml:space="preserve">Distoincisal: </w:t>
            </w:r>
            <w:r w:rsidRPr="007F47A9">
              <w:rPr>
                <w:rFonts w:eastAsia="Times New Roman"/>
                <w:highlight w:val="yellow"/>
                <w:lang w:val="en-US"/>
                <w:rPrChange w:id="973" w:author="Steve" w:date="2015-09-07T13:50:00Z">
                  <w:rPr>
                    <w:rFonts w:eastAsia="Times New Roman"/>
                    <w:lang w:val="en-US"/>
                  </w:rPr>
                </w:rPrChange>
              </w:rPr>
              <w:t xml:space="preserve">The Distoincisal surfaces of a tooth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74" w:author="Steve" w:date="2015-09-07T13:50:00Z">
                  <w:rPr>
                    <w:rFonts w:eastAsia="Times New Roman"/>
                    <w:lang w:val="en-US"/>
                  </w:rPr>
                </w:rPrChange>
              </w:rPr>
            </w:pPr>
          </w:p>
        </w:tc>
        <w:tc>
          <w:tcPr>
            <w:tcW w:w="0" w:type="auto"/>
            <w:vAlign w:val="center"/>
            <w:hideMark/>
          </w:tcPr>
          <w:p w:rsidR="00292EEA" w:rsidRDefault="007F47A9" w:rsidP="00AA72C1">
            <w:pPr>
              <w:rPr>
                <w:rFonts w:eastAsia="Times New Roman"/>
                <w:lang w:val="en-US"/>
              </w:rPr>
            </w:pPr>
            <w:ins w:id="975" w:author="Steve" w:date="2015-09-07T13:46:00Z">
              <w:r w:rsidRPr="007F47A9">
                <w:rPr>
                  <w:rFonts w:eastAsia="Times New Roman"/>
                  <w:b/>
                  <w:bCs/>
                  <w:highlight w:val="yellow"/>
                  <w:lang w:val="en-US"/>
                  <w:rPrChange w:id="976" w:author="Steve" w:date="2015-09-07T13:50:00Z">
                    <w:rPr>
                      <w:rFonts w:eastAsia="Times New Roman"/>
                      <w:b/>
                      <w:bCs/>
                      <w:lang w:val="en-US"/>
                    </w:rPr>
                  </w:rPrChange>
                </w:rPr>
                <w:t>Mesial Occlusal Distal</w:t>
              </w:r>
            </w:ins>
            <w:del w:id="977" w:author="Steve" w:date="2015-09-07T13:46:00Z">
              <w:r w:rsidRPr="007F47A9">
                <w:rPr>
                  <w:rFonts w:eastAsia="Times New Roman"/>
                  <w:b/>
                  <w:bCs/>
                  <w:highlight w:val="yellow"/>
                  <w:lang w:val="en-US"/>
                  <w:rPrChange w:id="978" w:author="Steve" w:date="2015-09-07T13:50:00Z">
                    <w:rPr>
                      <w:rFonts w:eastAsia="Times New Roman"/>
                      <w:b/>
                      <w:bCs/>
                      <w:lang w:val="en-US"/>
                    </w:rPr>
                  </w:rPrChange>
                </w:rPr>
                <w:delText>Mesioclusodistal</w:delText>
              </w:r>
            </w:del>
            <w:r w:rsidRPr="007F47A9">
              <w:rPr>
                <w:rFonts w:eastAsia="Times New Roman"/>
                <w:b/>
                <w:bCs/>
                <w:highlight w:val="yellow"/>
                <w:lang w:val="en-US"/>
                <w:rPrChange w:id="979" w:author="Steve" w:date="2015-09-07T13:50:00Z">
                  <w:rPr>
                    <w:rFonts w:eastAsia="Times New Roman"/>
                    <w:b/>
                    <w:bCs/>
                    <w:lang w:val="en-US"/>
                  </w:rPr>
                </w:rPrChange>
              </w:rPr>
              <w:t xml:space="preserve">: </w:t>
            </w:r>
            <w:r w:rsidRPr="007F47A9">
              <w:rPr>
                <w:rFonts w:eastAsia="Times New Roman"/>
                <w:highlight w:val="yellow"/>
                <w:lang w:val="en-US"/>
                <w:rPrChange w:id="980" w:author="Steve" w:date="2015-09-07T13:50:00Z">
                  <w:rPr>
                    <w:rFonts w:eastAsia="Times New Roman"/>
                    <w:lang w:val="en-US"/>
                  </w:rPr>
                </w:rPrChange>
              </w:rPr>
              <w:t xml:space="preserve">The </w:t>
            </w:r>
            <w:ins w:id="981" w:author="Steve" w:date="2015-09-07T13:46:00Z">
              <w:r w:rsidRPr="007F47A9">
                <w:rPr>
                  <w:rFonts w:eastAsia="Times New Roman"/>
                  <w:highlight w:val="yellow"/>
                  <w:lang w:val="en-US"/>
                  <w:rPrChange w:id="982" w:author="Steve" w:date="2015-09-07T13:50:00Z">
                    <w:rPr>
                      <w:rFonts w:eastAsia="Times New Roman"/>
                      <w:lang w:val="en-US"/>
                    </w:rPr>
                  </w:rPrChange>
                </w:rPr>
                <w:t>Mesial Occlusal Distal</w:t>
              </w:r>
            </w:ins>
            <w:del w:id="983" w:author="Steve" w:date="2015-09-07T13:46:00Z">
              <w:r w:rsidRPr="007F47A9">
                <w:rPr>
                  <w:rFonts w:eastAsia="Times New Roman"/>
                  <w:highlight w:val="yellow"/>
                  <w:lang w:val="en-US"/>
                  <w:rPrChange w:id="984" w:author="Steve" w:date="2015-09-07T13:50:00Z">
                    <w:rPr>
                      <w:rFonts w:eastAsia="Times New Roman"/>
                      <w:lang w:val="en-US"/>
                    </w:rPr>
                  </w:rPrChange>
                </w:rPr>
                <w:delText>Mesioclusodistal</w:delText>
              </w:r>
            </w:del>
            <w:r w:rsidRPr="007F47A9">
              <w:rPr>
                <w:rFonts w:eastAsia="Times New Roman"/>
                <w:highlight w:val="yellow"/>
                <w:lang w:val="en-US"/>
                <w:rPrChange w:id="985" w:author="Steve" w:date="2015-09-07T13:50:00Z">
                  <w:rPr>
                    <w:rFonts w:eastAsia="Times New Roman"/>
                    <w:lang w:val="en-US"/>
                  </w:rPr>
                </w:rPrChange>
              </w:rPr>
              <w:t xml:space="preserve"> surfaces of a tooth</w:t>
            </w:r>
            <w:ins w:id="986" w:author="Steve" w:date="2015-09-07T13:45:00Z">
              <w:r w:rsidRPr="007F47A9">
                <w:rPr>
                  <w:rFonts w:eastAsia="Times New Roman"/>
                  <w:highlight w:val="yellow"/>
                  <w:lang w:val="en-US"/>
                  <w:rPrChange w:id="987" w:author="Steve" w:date="2015-09-07T13:50:00Z">
                    <w:rPr>
                      <w:rFonts w:eastAsia="Times New Roman"/>
                      <w:lang w:val="en-US"/>
                    </w:rPr>
                  </w:rPrChange>
                </w:rPr>
                <w:t>.</w:t>
              </w:r>
            </w:ins>
            <w:r w:rsidR="005B11EB">
              <w:rPr>
                <w:rFonts w:eastAsia="Times New Roman"/>
                <w:lang w:val="en-US"/>
              </w:rPr>
              <w:t xml:space="preserve"> </w:t>
            </w:r>
          </w:p>
        </w:tc>
      </w:tr>
    </w:tbl>
    <w:p w:rsidR="00292EEA" w:rsidDel="00F72BBC" w:rsidRDefault="005B11EB">
      <w:pPr>
        <w:pStyle w:val="Heading2"/>
        <w:divId w:val="330329585"/>
        <w:rPr>
          <w:del w:id="988" w:author="Steve" w:date="2015-09-07T13:51:00Z"/>
          <w:rFonts w:eastAsia="Times New Roman"/>
          <w:lang w:val="en-US"/>
        </w:rPr>
      </w:pPr>
      <w:del w:id="989" w:author="Steve" w:date="2015-09-07T13:51:00Z">
        <w:r w:rsidDel="00F72BBC">
          <w:rPr>
            <w:rFonts w:eastAsia="Times New Roman"/>
            <w:lang w:val="en-US"/>
          </w:rPr>
          <w:delText>ValueSet: Surface Codes</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292EEA" w:rsidDel="00F72BBC">
        <w:trPr>
          <w:divId w:val="330329585"/>
          <w:tblCellSpacing w:w="15" w:type="dxa"/>
          <w:del w:id="990" w:author="Steve" w:date="2015-09-07T13:51:00Z"/>
        </w:trPr>
        <w:tc>
          <w:tcPr>
            <w:tcW w:w="0" w:type="auto"/>
            <w:vAlign w:val="center"/>
            <w:hideMark/>
          </w:tcPr>
          <w:p w:rsidR="00292EEA" w:rsidDel="00F72BBC" w:rsidRDefault="005B11EB">
            <w:pPr>
              <w:rPr>
                <w:del w:id="991" w:author="Steve" w:date="2015-09-07T13:51:00Z"/>
                <w:rFonts w:eastAsia="Times New Roman"/>
                <w:lang w:val="en-US"/>
              </w:rPr>
            </w:pPr>
            <w:del w:id="992" w:author="Steve" w:date="2015-09-07T13:51:00Z">
              <w:r w:rsidDel="00F72BBC">
                <w:rPr>
                  <w:rFonts w:eastAsia="Times New Roman"/>
                  <w:lang w:val="en-US"/>
                </w:rPr>
                <w:delText>Name</w:delText>
              </w:r>
            </w:del>
          </w:p>
        </w:tc>
        <w:tc>
          <w:tcPr>
            <w:tcW w:w="0" w:type="auto"/>
            <w:vAlign w:val="center"/>
            <w:hideMark/>
          </w:tcPr>
          <w:p w:rsidR="00292EEA" w:rsidDel="00F72BBC" w:rsidRDefault="005B11EB">
            <w:pPr>
              <w:rPr>
                <w:del w:id="993" w:author="Steve" w:date="2015-09-07T13:51:00Z"/>
                <w:rFonts w:eastAsia="Times New Roman"/>
                <w:lang w:val="en-US"/>
              </w:rPr>
            </w:pPr>
            <w:del w:id="994" w:author="Steve" w:date="2015-09-07T13:51:00Z">
              <w:r w:rsidDel="00F72BBC">
                <w:rPr>
                  <w:rFonts w:eastAsia="Times New Roman"/>
                  <w:lang w:val="en-US"/>
                </w:rPr>
                <w:delText xml:space="preserve">Surface Codes (Surface Codes) </w:delText>
              </w:r>
            </w:del>
          </w:p>
        </w:tc>
      </w:tr>
      <w:tr w:rsidR="00292EEA" w:rsidDel="00F72BBC">
        <w:trPr>
          <w:divId w:val="330329585"/>
          <w:tblCellSpacing w:w="15" w:type="dxa"/>
          <w:del w:id="995" w:author="Steve" w:date="2015-09-07T13:51:00Z"/>
        </w:trPr>
        <w:tc>
          <w:tcPr>
            <w:tcW w:w="0" w:type="auto"/>
            <w:vAlign w:val="center"/>
            <w:hideMark/>
          </w:tcPr>
          <w:p w:rsidR="00292EEA" w:rsidDel="00F72BBC" w:rsidRDefault="005B11EB">
            <w:pPr>
              <w:rPr>
                <w:del w:id="996" w:author="Steve" w:date="2015-09-07T13:51:00Z"/>
                <w:rFonts w:eastAsia="Times New Roman"/>
                <w:lang w:val="en-US"/>
              </w:rPr>
            </w:pPr>
            <w:del w:id="997" w:author="Steve" w:date="2015-09-07T13:51:00Z">
              <w:r w:rsidDel="00F72BBC">
                <w:rPr>
                  <w:rFonts w:eastAsia="Times New Roman"/>
                  <w:lang w:val="en-US"/>
                </w:rPr>
                <w:delText>Description</w:delText>
              </w:r>
            </w:del>
          </w:p>
        </w:tc>
        <w:tc>
          <w:tcPr>
            <w:tcW w:w="0" w:type="auto"/>
            <w:vAlign w:val="center"/>
            <w:hideMark/>
          </w:tcPr>
          <w:p w:rsidR="00292EEA" w:rsidDel="00F72BBC" w:rsidRDefault="005B11EB">
            <w:pPr>
              <w:rPr>
                <w:del w:id="998" w:author="Steve" w:date="2015-09-07T13:51:00Z"/>
                <w:rFonts w:eastAsia="Times New Roman"/>
                <w:lang w:val="en-US"/>
              </w:rPr>
            </w:pPr>
            <w:del w:id="999" w:author="Steve" w:date="2015-09-07T13:51:00Z">
              <w:r w:rsidDel="00F72BBC">
                <w:rPr>
                  <w:rFonts w:eastAsia="Times New Roman"/>
                  <w:lang w:val="en-US"/>
                </w:rPr>
                <w:delText>This value set includes the Patient to subscriber relationship codes.</w:delText>
              </w:r>
            </w:del>
          </w:p>
        </w:tc>
      </w:tr>
      <w:tr w:rsidR="00292EEA" w:rsidDel="00F72BBC">
        <w:trPr>
          <w:divId w:val="330329585"/>
          <w:tblCellSpacing w:w="15" w:type="dxa"/>
          <w:del w:id="1000" w:author="Steve" w:date="2015-09-07T13:51:00Z"/>
        </w:trPr>
        <w:tc>
          <w:tcPr>
            <w:tcW w:w="0" w:type="auto"/>
            <w:vAlign w:val="center"/>
            <w:hideMark/>
          </w:tcPr>
          <w:p w:rsidR="00292EEA" w:rsidDel="00F72BBC" w:rsidRDefault="005B11EB">
            <w:pPr>
              <w:rPr>
                <w:del w:id="1001" w:author="Steve" w:date="2015-09-07T13:51:00Z"/>
                <w:rFonts w:eastAsia="Times New Roman"/>
                <w:lang w:val="en-US"/>
              </w:rPr>
            </w:pPr>
            <w:del w:id="1002" w:author="Steve" w:date="2015-09-07T13:51:00Z">
              <w:r w:rsidDel="00F72BBC">
                <w:rPr>
                  <w:rFonts w:eastAsia="Times New Roman"/>
                  <w:lang w:val="en-US"/>
                </w:rPr>
                <w:delText>Copyright</w:delText>
              </w:r>
            </w:del>
          </w:p>
        </w:tc>
        <w:tc>
          <w:tcPr>
            <w:tcW w:w="0" w:type="auto"/>
            <w:vAlign w:val="center"/>
            <w:hideMark/>
          </w:tcPr>
          <w:p w:rsidR="00292EEA" w:rsidDel="00F72BBC" w:rsidRDefault="005B11EB">
            <w:pPr>
              <w:rPr>
                <w:del w:id="1003" w:author="Steve" w:date="2015-09-07T13:51:00Z"/>
                <w:rFonts w:eastAsia="Times New Roman"/>
                <w:lang w:val="en-US"/>
              </w:rPr>
            </w:pPr>
            <w:del w:id="1004" w:author="Steve" w:date="2015-09-07T13:51:00Z">
              <w:r w:rsidDel="00F72BBC">
                <w:rPr>
                  <w:rFonts w:eastAsia="Times New Roman"/>
                  <w:lang w:val="en-US"/>
                </w:rPr>
                <w:delText>This is an example set</w:delText>
              </w:r>
            </w:del>
          </w:p>
        </w:tc>
      </w:tr>
      <w:tr w:rsidR="00292EEA" w:rsidRPr="00F72BBC" w:rsidDel="00F72BBC">
        <w:trPr>
          <w:divId w:val="330329585"/>
          <w:tblCellSpacing w:w="15" w:type="dxa"/>
          <w:del w:id="1005" w:author="Steve" w:date="2015-09-07T13:51:00Z"/>
        </w:trPr>
        <w:tc>
          <w:tcPr>
            <w:tcW w:w="0" w:type="auto"/>
            <w:vAlign w:val="center"/>
            <w:hideMark/>
          </w:tcPr>
          <w:p w:rsidR="00292EEA" w:rsidRPr="00F72BBC" w:rsidDel="00F72BBC" w:rsidRDefault="007F47A9">
            <w:pPr>
              <w:rPr>
                <w:del w:id="1006" w:author="Steve" w:date="2015-09-07T13:51:00Z"/>
                <w:rFonts w:eastAsia="Times New Roman"/>
                <w:highlight w:val="yellow"/>
                <w:lang w:val="en-US"/>
                <w:rPrChange w:id="1007" w:author="Steve" w:date="2015-09-07T13:51:00Z">
                  <w:rPr>
                    <w:del w:id="1008" w:author="Steve" w:date="2015-09-07T13:51:00Z"/>
                    <w:rFonts w:eastAsia="Times New Roman"/>
                    <w:lang w:val="en-US"/>
                  </w:rPr>
                </w:rPrChange>
              </w:rPr>
            </w:pPr>
            <w:del w:id="1009" w:author="Steve" w:date="2015-09-07T13:51:00Z">
              <w:r w:rsidRPr="007F47A9">
                <w:rPr>
                  <w:rFonts w:eastAsia="Times New Roman"/>
                  <w:highlight w:val="yellow"/>
                  <w:lang w:val="en-US"/>
                  <w:rPrChange w:id="1010" w:author="Steve" w:date="2015-09-07T13:51:00Z">
                    <w:rPr>
                      <w:rFonts w:eastAsia="Times New Roman"/>
                      <w:lang w:val="en-US"/>
                    </w:rPr>
                  </w:rPrChange>
                </w:rPr>
                <w:delText>Content</w:delText>
              </w:r>
            </w:del>
          </w:p>
        </w:tc>
        <w:tc>
          <w:tcPr>
            <w:tcW w:w="0" w:type="auto"/>
            <w:vAlign w:val="center"/>
            <w:hideMark/>
          </w:tcPr>
          <w:p w:rsidR="00292EEA" w:rsidRPr="00F72BBC" w:rsidDel="00F72BBC" w:rsidRDefault="007F47A9">
            <w:pPr>
              <w:rPr>
                <w:del w:id="1011" w:author="Steve" w:date="2015-09-07T13:51:00Z"/>
                <w:rFonts w:eastAsia="Times New Roman"/>
                <w:highlight w:val="yellow"/>
                <w:lang w:val="en-US"/>
                <w:rPrChange w:id="1012" w:author="Steve" w:date="2015-09-07T13:51:00Z">
                  <w:rPr>
                    <w:del w:id="1013" w:author="Steve" w:date="2015-09-07T13:51:00Z"/>
                    <w:rFonts w:eastAsia="Times New Roman"/>
                    <w:lang w:val="en-US"/>
                  </w:rPr>
                </w:rPrChange>
              </w:rPr>
            </w:pPr>
            <w:del w:id="1014" w:author="Steve" w:date="2015-09-07T13:51:00Z">
              <w:r w:rsidRPr="007F47A9">
                <w:rPr>
                  <w:rFonts w:eastAsia="Times New Roman"/>
                  <w:b/>
                  <w:bCs/>
                  <w:highlight w:val="yellow"/>
                  <w:lang w:val="en-US"/>
                  <w:rPrChange w:id="1015" w:author="Steve" w:date="2015-09-07T13:51:00Z">
                    <w:rPr>
                      <w:rFonts w:eastAsia="Times New Roman"/>
                      <w:b/>
                      <w:bCs/>
                      <w:lang w:val="en-US"/>
                    </w:rPr>
                  </w:rPrChange>
                </w:rPr>
                <w:delText xml:space="preserve">: </w:delText>
              </w:r>
            </w:del>
          </w:p>
        </w:tc>
      </w:tr>
      <w:tr w:rsidR="00292EEA" w:rsidDel="00F72BBC">
        <w:trPr>
          <w:divId w:val="330329585"/>
          <w:tblCellSpacing w:w="15" w:type="dxa"/>
          <w:del w:id="1016" w:author="Steve" w:date="2015-09-07T13:51:00Z"/>
        </w:trPr>
        <w:tc>
          <w:tcPr>
            <w:tcW w:w="0" w:type="auto"/>
            <w:vAlign w:val="center"/>
            <w:hideMark/>
          </w:tcPr>
          <w:p w:rsidR="00292EEA" w:rsidRPr="00F72BBC" w:rsidDel="00F72BBC" w:rsidRDefault="00292EEA">
            <w:pPr>
              <w:rPr>
                <w:del w:id="1017" w:author="Steve" w:date="2015-09-07T13:51:00Z"/>
                <w:rFonts w:eastAsia="Times New Roman"/>
                <w:highlight w:val="yellow"/>
                <w:lang w:val="en-US"/>
                <w:rPrChange w:id="1018" w:author="Steve" w:date="2015-09-07T13:51:00Z">
                  <w:rPr>
                    <w:del w:id="1019" w:author="Steve" w:date="2015-09-07T13:51:00Z"/>
                    <w:rFonts w:eastAsia="Times New Roman"/>
                    <w:lang w:val="en-US"/>
                  </w:rPr>
                </w:rPrChange>
              </w:rPr>
            </w:pPr>
          </w:p>
        </w:tc>
        <w:tc>
          <w:tcPr>
            <w:tcW w:w="0" w:type="auto"/>
            <w:vAlign w:val="center"/>
            <w:hideMark/>
          </w:tcPr>
          <w:p w:rsidR="00292EEA" w:rsidDel="00F72BBC" w:rsidRDefault="007F47A9">
            <w:pPr>
              <w:rPr>
                <w:del w:id="1020" w:author="Steve" w:date="2015-09-07T13:51:00Z"/>
                <w:rFonts w:eastAsia="Times New Roman"/>
                <w:lang w:val="en-US"/>
              </w:rPr>
            </w:pPr>
            <w:del w:id="1021" w:author="Steve" w:date="2015-09-07T13:51:00Z">
              <w:r w:rsidRPr="007F47A9">
                <w:rPr>
                  <w:rFonts w:eastAsia="Times New Roman"/>
                  <w:b/>
                  <w:bCs/>
                  <w:highlight w:val="yellow"/>
                  <w:lang w:val="en-US"/>
                  <w:rPrChange w:id="1022" w:author="Steve" w:date="2015-09-07T13:51:00Z">
                    <w:rPr>
                      <w:rFonts w:eastAsia="Times New Roman"/>
                      <w:b/>
                      <w:bCs/>
                      <w:lang w:val="en-US"/>
                    </w:rPr>
                  </w:rPrChange>
                </w:rPr>
                <w:delText>:</w:delText>
              </w:r>
              <w:r w:rsidR="005B11EB" w:rsidDel="00F72BBC">
                <w:rPr>
                  <w:rFonts w:eastAsia="Times New Roman"/>
                  <w:b/>
                  <w:bCs/>
                  <w:lang w:val="en-US"/>
                </w:rPr>
                <w:delText xml:space="preserve"> </w:delText>
              </w:r>
            </w:del>
          </w:p>
        </w:tc>
      </w:tr>
      <w:tr w:rsidR="00292EEA">
        <w:trPr>
          <w:divId w:val="330329585"/>
          <w:tblCellSpacing w:w="15" w:type="dxa"/>
        </w:trPr>
        <w:tc>
          <w:tcPr>
            <w:tcW w:w="0" w:type="auto"/>
            <w:vAlign w:val="center"/>
            <w:hideMark/>
          </w:tcPr>
          <w:p w:rsidR="00D90152" w:rsidRDefault="00D90152">
            <w:pPr>
              <w:divId w:val="330329585"/>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Surface Codes</w:t>
      </w:r>
      <w:ins w:id="1023" w:author="Steve" w:date="2015-09-07T13:52:00Z">
        <w:r w:rsidR="00F72BBC">
          <w:rPr>
            <w:rFonts w:eastAsia="Times New Roman"/>
            <w:lang w:val="en-US"/>
          </w:rPr>
          <w:t xml:space="preserve"> (name already used?)</w:t>
        </w:r>
      </w:ins>
      <w:ins w:id="1024" w:author="Steve" w:date="2015-09-07T13:54:00Z">
        <w:r w:rsidR="00F72BBC">
          <w:rPr>
            <w:rFonts w:eastAsia="Times New Roman"/>
            <w:lang w:val="en-US"/>
          </w:rPr>
          <w:t xml:space="preserve"> Also </w:t>
        </w:r>
      </w:ins>
      <w:ins w:id="1025" w:author="Steve" w:date="2015-09-07T13:55:00Z">
        <w:r w:rsidR="00F72BBC">
          <w:rPr>
            <w:rFonts w:eastAsia="Times New Roman"/>
            <w:lang w:val="en-US"/>
          </w:rPr>
          <w:t>this list overlaps with next list Tooth Codes?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Teeth Codes</w:t>
      </w:r>
      <w:ins w:id="1026" w:author="Steve" w:date="2015-09-07T13:55:00Z">
        <w:r w:rsidR="00F72BBC">
          <w:rPr>
            <w:rFonts w:eastAsia="Times New Roman"/>
            <w:lang w:val="en-US"/>
          </w:rPr>
          <w:t xml:space="preserve"> (see previous value set comments)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Teeth Codes (Teeth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FDI Teeth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TestScriptOperationCodes (Test Script Operation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1027"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Read: </w:t>
            </w:r>
            <w:r>
              <w:rPr>
                <w:rFonts w:eastAsia="Times New Roman"/>
                <w:lang w:val="en-US"/>
              </w:rPr>
              <w:t>Read the state of a specific version of the resource</w:t>
            </w:r>
            <w:ins w:id="1028"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1029"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1030"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or resource type</w:t>
            </w:r>
            <w:ins w:id="1031"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1032"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based on some filter criteria</w:t>
            </w:r>
            <w:ins w:id="1033"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103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103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$closure: </w:t>
            </w:r>
            <w:r>
              <w:rPr>
                <w:rFonts w:eastAsia="Times New Roman"/>
                <w:lang w:val="en-US"/>
              </w:rPr>
              <w:t>Closure Table Maintenance</w:t>
            </w:r>
            <w:ins w:id="1036"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Generate a Document</w:t>
            </w:r>
            <w:ins w:id="1037"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$everything: </w:t>
            </w:r>
            <w:r>
              <w:rPr>
                <w:rFonts w:eastAsia="Times New Roman"/>
                <w:lang w:val="en-US"/>
              </w:rPr>
              <w:t>Fetch Encounter/Patient Record</w:t>
            </w:r>
            <w:ins w:id="1038"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$expand: </w:t>
            </w:r>
            <w:r>
              <w:rPr>
                <w:rFonts w:eastAsia="Times New Roman"/>
                <w:lang w:val="en-US"/>
              </w:rPr>
              <w:t>Value Set Expansion</w:t>
            </w:r>
            <w:ins w:id="1039"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 </w:t>
            </w:r>
            <w:r>
              <w:rPr>
                <w:rFonts w:eastAsia="Times New Roman"/>
                <w:lang w:val="en-US"/>
              </w:rPr>
              <w:t>Find a functional list</w:t>
            </w:r>
            <w:ins w:id="1040"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Concept Look Up</w:t>
            </w:r>
            <w:ins w:id="1041"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Access a list of profiles, tags, and security labels</w:t>
            </w:r>
            <w:ins w:id="1042"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$meta-add: </w:t>
            </w:r>
            <w:r>
              <w:rPr>
                <w:rFonts w:eastAsia="Times New Roman"/>
                <w:lang w:val="en-US"/>
              </w:rPr>
              <w:t>Add profiles, tags, and security labels to a resource</w:t>
            </w:r>
            <w:ins w:id="1043"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$meta-delete: </w:t>
            </w:r>
            <w:r>
              <w:rPr>
                <w:rFonts w:eastAsia="Times New Roman"/>
                <w:lang w:val="en-US"/>
              </w:rPr>
              <w:t>Delete profiles, tags, and security labels for a resource</w:t>
            </w:r>
            <w:ins w:id="104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$populate: </w:t>
            </w:r>
            <w:r>
              <w:rPr>
                <w:rFonts w:eastAsia="Times New Roman"/>
                <w:lang w:val="en-US"/>
              </w:rPr>
              <w:t>Populate Questionnaire</w:t>
            </w:r>
            <w:ins w:id="104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$process-message: </w:t>
            </w:r>
            <w:r>
              <w:rPr>
                <w:rFonts w:eastAsia="Times New Roman"/>
                <w:lang w:val="en-US"/>
              </w:rPr>
              <w:t>Process Message</w:t>
            </w:r>
            <w:ins w:id="1046"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Build Questionnaire</w:t>
            </w:r>
            <w:ins w:id="1047"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$translate: </w:t>
            </w:r>
            <w:r>
              <w:rPr>
                <w:rFonts w:eastAsia="Times New Roman"/>
                <w:lang w:val="en-US"/>
              </w:rPr>
              <w:t>Concept Translation</w:t>
            </w:r>
            <w:ins w:id="1048"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Validate a resource</w:t>
            </w:r>
            <w:ins w:id="1049"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$validate-code: </w:t>
            </w:r>
            <w:r>
              <w:rPr>
                <w:rFonts w:eastAsia="Times New Roman"/>
                <w:lang w:val="en-US"/>
              </w:rPr>
              <w:t>Value Set based Validation</w:t>
            </w:r>
            <w:ins w:id="1050" w:author="Steve" w:date="2015-09-07T13:56:00Z">
              <w:r w:rsidR="00F72BBC">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09"/>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F72BBC">
            <w:pPr>
              <w:rPr>
                <w:rFonts w:eastAsia="Times New Roman"/>
                <w:lang w:val="en-US"/>
              </w:rPr>
            </w:pPr>
            <w:r>
              <w:rPr>
                <w:rFonts w:eastAsia="Times New Roman"/>
                <w:lang w:val="en-US"/>
              </w:rPr>
              <w:t>USCLS Codes (</w:t>
            </w:r>
            <w:del w:id="1051" w:author="Steve" w:date="2015-09-07T13:57:00Z">
              <w:r w:rsidDel="00F72BBC">
                <w:rPr>
                  <w:rFonts w:eastAsia="Times New Roman"/>
                  <w:lang w:val="en-US"/>
                </w:rPr>
                <w:delText>U S C L S</w:delText>
              </w:r>
            </w:del>
            <w:ins w:id="1052" w:author="Steve" w:date="2015-09-07T13:57:00Z">
              <w:r w:rsidR="00F72BBC">
                <w:rPr>
                  <w:rFonts w:eastAsia="Times New Roman"/>
                  <w:lang w:val="en-US"/>
                </w:rPr>
                <w:t>USCLS</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USCLS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F72BBC">
            <w:pPr>
              <w:rPr>
                <w:rFonts w:eastAsia="Times New Roman"/>
                <w:lang w:val="en-US"/>
              </w:rPr>
            </w:pPr>
            <w:r>
              <w:rPr>
                <w:rFonts w:eastAsia="Times New Roman"/>
                <w:b/>
                <w:bCs/>
                <w:lang w:val="en-US"/>
              </w:rPr>
              <w:t xml:space="preserve">Radiograph, </w:t>
            </w:r>
            <w:del w:id="1053" w:author="Steve" w:date="2015-09-07T13:59:00Z">
              <w:r w:rsidDel="00F72BBC">
                <w:rPr>
                  <w:rFonts w:eastAsia="Times New Roman"/>
                  <w:b/>
                  <w:bCs/>
                  <w:lang w:val="en-US"/>
                </w:rPr>
                <w:delText>bytewing</w:delText>
              </w:r>
            </w:del>
            <w:ins w:id="1054" w:author="Steve" w:date="2015-09-07T13:59:00Z">
              <w:r w:rsidR="00F72BBC">
                <w:rPr>
                  <w:rFonts w:eastAsia="Times New Roman"/>
                  <w:b/>
                  <w:bCs/>
                  <w:lang w:val="en-US"/>
                </w:rPr>
                <w:t>bitewing</w:t>
              </w:r>
            </w:ins>
            <w:r>
              <w:rPr>
                <w:rFonts w:eastAsia="Times New Roman"/>
                <w:b/>
                <w:bCs/>
                <w:lang w:val="en-US"/>
              </w:rPr>
              <w:t xml:space="preserve">: </w:t>
            </w:r>
            <w:r>
              <w:rPr>
                <w:rFonts w:eastAsia="Times New Roman"/>
                <w:lang w:val="en-US"/>
              </w:rPr>
              <w:t xml:space="preserve">Radiograph, </w:t>
            </w:r>
            <w:del w:id="1055" w:author="Steve" w:date="2015-09-07T13:59:00Z">
              <w:r w:rsidDel="00F72BBC">
                <w:rPr>
                  <w:rFonts w:eastAsia="Times New Roman"/>
                  <w:lang w:val="en-US"/>
                </w:rPr>
                <w:delText xml:space="preserve">bytewing </w:delText>
              </w:r>
            </w:del>
            <w:ins w:id="1056" w:author="Steve" w:date="2015-09-07T13:59:00Z">
              <w:r w:rsidR="00F72BBC">
                <w:rPr>
                  <w:rFonts w:eastAsia="Times New Roman"/>
                  <w:lang w:val="en-US"/>
                </w:rPr>
                <w:t xml:space="preserve">bitewing </w:t>
              </w:r>
            </w:ins>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1057"/>
      <w:r>
        <w:rPr>
          <w:rFonts w:eastAsia="Times New Roman"/>
          <w:lang w:val="en-US"/>
        </w:rPr>
        <w:t>Vaccination Protocol Dose Status Reason codes</w:t>
      </w:r>
      <w:commentRangeEnd w:id="1057"/>
      <w:r w:rsidR="00583866">
        <w:rPr>
          <w:rStyle w:val="CommentReference"/>
          <w:b w:val="0"/>
          <w:bCs w:val="0"/>
        </w:rPr>
        <w:commentReference w:id="105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1058" w:author="Steve" w:date="2015-09-07T14:16:00Z">
              <w:r w:rsidR="008E1260">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Pr="00F72BBC" w:rsidRDefault="007F47A9">
            <w:pPr>
              <w:rPr>
                <w:rFonts w:eastAsia="Times New Roman"/>
                <w:highlight w:val="yellow"/>
                <w:lang w:val="en-US"/>
                <w:rPrChange w:id="1059" w:author="Steve" w:date="2015-09-07T13:59:00Z">
                  <w:rPr>
                    <w:rFonts w:eastAsia="Times New Roman"/>
                    <w:lang w:val="en-US"/>
                  </w:rPr>
                </w:rPrChange>
              </w:rPr>
            </w:pPr>
            <w:r w:rsidRPr="007F47A9">
              <w:rPr>
                <w:rFonts w:eastAsia="Times New Roman"/>
                <w:highlight w:val="yellow"/>
                <w:lang w:val="en-US"/>
                <w:rPrChange w:id="1060" w:author="Steve" w:date="2015-09-07T13:59:00Z">
                  <w:rPr>
                    <w:rFonts w:eastAsia="Times New Roman"/>
                    <w:lang w:val="en-US"/>
                  </w:rPr>
                </w:rPrChange>
              </w:rPr>
              <w:t>Content</w:t>
            </w:r>
          </w:p>
        </w:tc>
        <w:tc>
          <w:tcPr>
            <w:tcW w:w="0" w:type="auto"/>
            <w:vAlign w:val="center"/>
            <w:hideMark/>
          </w:tcPr>
          <w:p w:rsidR="00292EEA" w:rsidRPr="00F72BBC" w:rsidRDefault="007F47A9" w:rsidP="00F72BBC">
            <w:pPr>
              <w:rPr>
                <w:rFonts w:eastAsia="Times New Roman"/>
                <w:highlight w:val="yellow"/>
                <w:lang w:val="en-US"/>
                <w:rPrChange w:id="1061" w:author="Steve" w:date="2015-09-07T13:59:00Z">
                  <w:rPr>
                    <w:rFonts w:eastAsia="Times New Roman"/>
                    <w:lang w:val="en-US"/>
                  </w:rPr>
                </w:rPrChange>
              </w:rPr>
            </w:pPr>
            <w:r w:rsidRPr="007F47A9">
              <w:rPr>
                <w:rFonts w:eastAsia="Times New Roman"/>
                <w:b/>
                <w:bCs/>
                <w:highlight w:val="yellow"/>
                <w:lang w:val="en-US"/>
                <w:rPrChange w:id="1062" w:author="Steve" w:date="2015-09-07T13:59:00Z">
                  <w:rPr>
                    <w:rFonts w:eastAsia="Times New Roman"/>
                    <w:b/>
                    <w:bCs/>
                    <w:lang w:val="en-US"/>
                  </w:rPr>
                </w:rPrChange>
              </w:rPr>
              <w:t xml:space="preserve">Adverse </w:t>
            </w:r>
            <w:del w:id="1063" w:author="Steve" w:date="2015-09-07T13:59:00Z">
              <w:r w:rsidRPr="007F47A9">
                <w:rPr>
                  <w:rFonts w:eastAsia="Times New Roman"/>
                  <w:b/>
                  <w:bCs/>
                  <w:highlight w:val="yellow"/>
                  <w:lang w:val="en-US"/>
                  <w:rPrChange w:id="1064" w:author="Steve" w:date="2015-09-07T13:59:00Z">
                    <w:rPr>
                      <w:rFonts w:eastAsia="Times New Roman"/>
                      <w:b/>
                      <w:bCs/>
                      <w:lang w:val="en-US"/>
                    </w:rPr>
                  </w:rPrChange>
                </w:rPr>
                <w:delText xml:space="preserve">storgage </w:delText>
              </w:r>
            </w:del>
            <w:ins w:id="1065" w:author="Steve" w:date="2015-09-07T13:59:00Z">
              <w:r w:rsidR="00F72BBC">
                <w:rPr>
                  <w:rFonts w:eastAsia="Times New Roman"/>
                  <w:b/>
                  <w:bCs/>
                  <w:highlight w:val="yellow"/>
                  <w:lang w:val="en-US"/>
                </w:rPr>
                <w:t>storage</w:t>
              </w:r>
              <w:r w:rsidRPr="007F47A9">
                <w:rPr>
                  <w:rFonts w:eastAsia="Times New Roman"/>
                  <w:b/>
                  <w:bCs/>
                  <w:highlight w:val="yellow"/>
                  <w:lang w:val="en-US"/>
                  <w:rPrChange w:id="1066" w:author="Steve" w:date="2015-09-07T13:59:00Z">
                    <w:rPr>
                      <w:rFonts w:eastAsia="Times New Roman"/>
                      <w:b/>
                      <w:bCs/>
                      <w:lang w:val="en-US"/>
                    </w:rPr>
                  </w:rPrChange>
                </w:rPr>
                <w:t xml:space="preserve"> </w:t>
              </w:r>
            </w:ins>
            <w:r w:rsidRPr="007F47A9">
              <w:rPr>
                <w:rFonts w:eastAsia="Times New Roman"/>
                <w:b/>
                <w:bCs/>
                <w:highlight w:val="yellow"/>
                <w:lang w:val="en-US"/>
                <w:rPrChange w:id="1067" w:author="Steve" w:date="2015-09-07T13:59:00Z">
                  <w:rPr>
                    <w:rFonts w:eastAsia="Times New Roman"/>
                    <w:b/>
                    <w:bCs/>
                    <w:lang w:val="en-US"/>
                  </w:rPr>
                </w:rPrChange>
              </w:rPr>
              <w:t xml:space="preserve">condition: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68"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69" w:author="Steve" w:date="2015-09-07T13:59:00Z">
                  <w:rPr>
                    <w:rFonts w:eastAsia="Times New Roman"/>
                    <w:lang w:val="en-US"/>
                  </w:rPr>
                </w:rPrChange>
              </w:rPr>
            </w:pPr>
            <w:r w:rsidRPr="007F47A9">
              <w:rPr>
                <w:rFonts w:eastAsia="Times New Roman"/>
                <w:b/>
                <w:bCs/>
                <w:highlight w:val="yellow"/>
                <w:lang w:val="en-US"/>
                <w:rPrChange w:id="1070" w:author="Steve" w:date="2015-09-07T13:59:00Z">
                  <w:rPr>
                    <w:rFonts w:eastAsia="Times New Roman"/>
                    <w:b/>
                    <w:bCs/>
                    <w:lang w:val="en-US"/>
                  </w:rPr>
                </w:rPrChange>
              </w:rPr>
              <w:t xml:space="preserve">Cold chain break: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71"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72" w:author="Steve" w:date="2015-09-07T13:59:00Z">
                  <w:rPr>
                    <w:rFonts w:eastAsia="Times New Roman"/>
                    <w:lang w:val="en-US"/>
                  </w:rPr>
                </w:rPrChange>
              </w:rPr>
            </w:pPr>
            <w:r w:rsidRPr="007F47A9">
              <w:rPr>
                <w:rFonts w:eastAsia="Times New Roman"/>
                <w:b/>
                <w:bCs/>
                <w:highlight w:val="yellow"/>
                <w:lang w:val="en-US"/>
                <w:rPrChange w:id="1073" w:author="Steve" w:date="2015-09-07T13:59:00Z">
                  <w:rPr>
                    <w:rFonts w:eastAsia="Times New Roman"/>
                    <w:b/>
                    <w:bCs/>
                    <w:lang w:val="en-US"/>
                  </w:rPr>
                </w:rPrChange>
              </w:rPr>
              <w:t xml:space="preserve">Expired lot: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74"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75" w:author="Steve" w:date="2015-09-07T13:59:00Z">
                  <w:rPr>
                    <w:rFonts w:eastAsia="Times New Roman"/>
                    <w:lang w:val="en-US"/>
                  </w:rPr>
                </w:rPrChange>
              </w:rPr>
            </w:pPr>
            <w:r w:rsidRPr="007F47A9">
              <w:rPr>
                <w:rFonts w:eastAsia="Times New Roman"/>
                <w:b/>
                <w:bCs/>
                <w:highlight w:val="yellow"/>
                <w:lang w:val="en-US"/>
                <w:rPrChange w:id="1076" w:author="Steve" w:date="2015-09-07T13:59:00Z">
                  <w:rPr>
                    <w:rFonts w:eastAsia="Times New Roman"/>
                    <w:b/>
                    <w:bCs/>
                    <w:lang w:val="en-US"/>
                  </w:rPr>
                </w:rPrChange>
              </w:rPr>
              <w:t xml:space="preserve">Administered outside recommended schedule: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77" w:author="Steve" w:date="2015-09-07T13:5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078" w:author="Steve" w:date="2015-09-07T13:59:00Z">
                  <w:rPr>
                    <w:rFonts w:eastAsia="Times New Roman"/>
                    <w:b/>
                    <w:bCs/>
                    <w:lang w:val="en-US"/>
                  </w:rPr>
                </w:rPrChange>
              </w:rPr>
              <w:t>Product recall:</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1079"/>
      <w:r>
        <w:rPr>
          <w:rFonts w:eastAsia="Times New Roman"/>
          <w:lang w:val="en-US"/>
        </w:rPr>
        <w:t>Vaccination Protocol Dose Status codes</w:t>
      </w:r>
      <w:commentRangeEnd w:id="1079"/>
      <w:r w:rsidR="00583866">
        <w:rPr>
          <w:rStyle w:val="CommentReference"/>
          <w:b w:val="0"/>
          <w:bCs w:val="0"/>
        </w:rPr>
        <w:commentReference w:id="1079"/>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codes (Vaccination Protocol Dose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1080" w:author="Steve" w:date="2015-09-07T14:17: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Does not Count: </w:t>
            </w:r>
          </w:p>
        </w:tc>
      </w:tr>
    </w:tbl>
    <w:p w:rsidR="00292EEA"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TargetCodes (Vaccination Protocol Dose Target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w:t>
            </w:r>
            <w:del w:id="1081" w:author="Steve" w:date="2015-09-07T14:17:00Z">
              <w:r w:rsidDel="008E1260">
                <w:rPr>
                  <w:rFonts w:eastAsia="Times New Roman"/>
                  <w:lang w:val="en-US"/>
                </w:rPr>
                <w:delText>t</w:delText>
              </w:r>
            </w:del>
            <w:r>
              <w:rPr>
                <w:rFonts w:eastAsia="Times New Roman"/>
                <w:lang w:val="en-US"/>
              </w:rPr>
              <w:t>SNOMED CT concepts from the 64572001 (Disease) hierarchy</w:t>
            </w:r>
            <w:ins w:id="1082" w:author="Steve" w:date="2015-09-07T14:18: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083" w:author="Steve" w:date="2015-09-07T14: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1084" w:author="Steve" w:date="2015-09-07T14:17:00Z">
              <w:r w:rsidR="008E126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 xml:space="preserve">ValueSet: </w:t>
      </w:r>
      <w:del w:id="1085" w:author="Steve" w:date="2015-09-07T14:18:00Z">
        <w:r w:rsidDel="008E1260">
          <w:rPr>
            <w:rFonts w:eastAsia="Times New Roman"/>
            <w:lang w:val="en-US"/>
          </w:rPr>
          <w:delText>d</w:delText>
        </w:r>
      </w:del>
      <w:ins w:id="1086" w:author="Steve" w:date="2015-09-07T14:18:00Z">
        <w:r w:rsidR="008E1260">
          <w:rPr>
            <w:rFonts w:eastAsia="Times New Roman"/>
            <w:lang w:val="en-US"/>
          </w:rPr>
          <w:t>D</w:t>
        </w:r>
      </w:ins>
      <w:r>
        <w:rPr>
          <w:rFonts w:eastAsia="Times New Roman"/>
          <w:lang w:val="en-US"/>
        </w:rPr>
        <w:t>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87" w:author="Steve" w:date="2015-09-07T14:18:00Z">
              <w:r w:rsidDel="008E1260">
                <w:rPr>
                  <w:rFonts w:eastAsia="Times New Roman"/>
                  <w:lang w:val="en-US"/>
                </w:rPr>
                <w:delText>d</w:delText>
              </w:r>
            </w:del>
            <w:ins w:id="1088" w:author="Steve" w:date="2015-09-07T14:18:00Z">
              <w:r w:rsidR="008E1260">
                <w:rPr>
                  <w:rFonts w:eastAsia="Times New Roman"/>
                  <w:lang w:val="en-US"/>
                </w:rPr>
                <w:t>D</w:t>
              </w:r>
            </w:ins>
            <w:r>
              <w:rPr>
                <w:rFonts w:eastAsia="Times New Roman"/>
                <w:lang w:val="en-US"/>
              </w:rPr>
              <w:t>etectedissue-category (</w:t>
            </w:r>
            <w:ins w:id="1089" w:author="Steve" w:date="2015-09-07T14:18:00Z">
              <w:r w:rsidR="008E1260">
                <w:rPr>
                  <w:rFonts w:eastAsia="Times New Roman"/>
                  <w:lang w:val="en-US"/>
                </w:rPr>
                <w:t>D</w:t>
              </w:r>
            </w:ins>
            <w:del w:id="1090" w:author="Steve" w:date="2015-09-07T14:18:00Z">
              <w:r w:rsidDel="008E1260">
                <w:rPr>
                  <w:rFonts w:eastAsia="Times New Roman"/>
                  <w:lang w:val="en-US"/>
                </w:rPr>
                <w:delText>d</w:delText>
              </w:r>
            </w:del>
            <w:r>
              <w:rPr>
                <w:rFonts w:eastAsia="Times New Roman"/>
                <w:lang w:val="en-US"/>
              </w:rPr>
              <w:t xml:space="preserve">etectedissue-category)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Kinds of issues or contraindications, such as 'drug-drug interaction', 'duplicate therapy', etc.</w:t>
            </w:r>
            <w:ins w:id="1091" w:author="Steve" w:date="2015-09-07T14:18:00Z">
              <w:r w:rsidR="008E1260">
                <w:rPr>
                  <w:rFonts w:eastAsia="Times New Roman"/>
                  <w:lang w:val="en-US"/>
                </w:rPr>
                <w:t xml:space="preserve"> </w:t>
              </w:r>
            </w:ins>
            <w:commentRangeStart w:id="1092"/>
            <w:ins w:id="1093" w:author="Steve" w:date="2015-09-07T14:19:00Z">
              <w:r w:rsidR="007F47A9" w:rsidRPr="007F47A9">
                <w:rPr>
                  <w:rFonts w:eastAsia="Times New Roman"/>
                  <w:highlight w:val="yellow"/>
                  <w:lang w:val="en-US"/>
                  <w:rPrChange w:id="1094" w:author="Steve" w:date="2015-09-07T14:19:00Z">
                    <w:rPr>
                      <w:rFonts w:eastAsia="Times New Roman"/>
                      <w:lang w:val="en-US"/>
                    </w:rPr>
                  </w:rPrChange>
                </w:rPr>
                <w:t>no content?</w:t>
              </w:r>
            </w:ins>
            <w:commentRangeEnd w:id="1092"/>
            <w:r w:rsidR="00583866">
              <w:rPr>
                <w:rStyle w:val="CommentReference"/>
              </w:rPr>
              <w:commentReference w:id="1092"/>
            </w:r>
          </w:p>
        </w:tc>
      </w:tr>
    </w:tbl>
    <w:p w:rsidR="00292EEA" w:rsidRDefault="005B11EB">
      <w:pPr>
        <w:pStyle w:val="Heading2"/>
        <w:divId w:val="330329585"/>
        <w:rPr>
          <w:rFonts w:eastAsia="Times New Roman"/>
          <w:lang w:val="en-US"/>
        </w:rPr>
      </w:pPr>
      <w:r>
        <w:rPr>
          <w:rFonts w:eastAsia="Times New Roman"/>
          <w:lang w:val="en-US"/>
        </w:rPr>
        <w:t xml:space="preserve">ValueSet: </w:t>
      </w:r>
      <w:del w:id="1095" w:author="Steve" w:date="2015-09-07T14:19:00Z">
        <w:r w:rsidDel="008E1260">
          <w:rPr>
            <w:rFonts w:eastAsia="Times New Roman"/>
            <w:lang w:val="en-US"/>
          </w:rPr>
          <w:delText>d</w:delText>
        </w:r>
      </w:del>
      <w:ins w:id="1096" w:author="Steve" w:date="2015-09-07T14:19:00Z">
        <w:r w:rsidR="008E1260">
          <w:rPr>
            <w:rFonts w:eastAsia="Times New Roman"/>
            <w:lang w:val="en-US"/>
          </w:rPr>
          <w:t>D</w:t>
        </w:r>
      </w:ins>
      <w:r>
        <w:rPr>
          <w:rFonts w:eastAsia="Times New Roman"/>
          <w:lang w:val="en-US"/>
        </w:rPr>
        <w:t>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97" w:author="Steve" w:date="2015-09-07T14:19:00Z">
              <w:r w:rsidDel="008E1260">
                <w:rPr>
                  <w:rFonts w:eastAsia="Times New Roman"/>
                  <w:lang w:val="en-US"/>
                </w:rPr>
                <w:delText>d</w:delText>
              </w:r>
            </w:del>
            <w:ins w:id="1098" w:author="Steve" w:date="2015-09-07T14:19:00Z">
              <w:r w:rsidR="008E1260">
                <w:rPr>
                  <w:rFonts w:eastAsia="Times New Roman"/>
                  <w:lang w:val="en-US"/>
                </w:rPr>
                <w:t>D</w:t>
              </w:r>
            </w:ins>
            <w:r>
              <w:rPr>
                <w:rFonts w:eastAsia="Times New Roman"/>
                <w:lang w:val="en-US"/>
              </w:rPr>
              <w:t>etectedissue-mitigation-action (</w:t>
            </w:r>
            <w:del w:id="1099" w:author="Steve" w:date="2015-09-07T14:19:00Z">
              <w:r w:rsidDel="008E1260">
                <w:rPr>
                  <w:rFonts w:eastAsia="Times New Roman"/>
                  <w:lang w:val="en-US"/>
                </w:rPr>
                <w:delText>d</w:delText>
              </w:r>
            </w:del>
            <w:ins w:id="1100" w:author="Steve" w:date="2015-09-07T14:19:00Z">
              <w:r w:rsidR="008E1260">
                <w:rPr>
                  <w:rFonts w:eastAsia="Times New Roman"/>
                  <w:lang w:val="en-US"/>
                </w:rPr>
                <w:t>D</w:t>
              </w:r>
            </w:ins>
            <w:r>
              <w:rPr>
                <w:rFonts w:eastAsia="Times New Roman"/>
                <w:lang w:val="en-US"/>
              </w:rPr>
              <w:t xml:space="preserve">etectedissue-mitigation-action)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commentRangeStart w:id="1101"/>
            <w:ins w:id="1102" w:author="Steve" w:date="2015-09-07T14:19:00Z">
              <w:r w:rsidR="008E1260">
                <w:rPr>
                  <w:rFonts w:eastAsia="Times New Roman"/>
                  <w:highlight w:val="yellow"/>
                  <w:lang w:val="en-US"/>
                </w:rPr>
                <w:t>minima</w:t>
              </w:r>
            </w:ins>
            <w:ins w:id="1103" w:author="Steve" w:date="2015-09-07T14:20:00Z">
              <w:r w:rsidR="008E1260">
                <w:rPr>
                  <w:rFonts w:eastAsia="Times New Roman"/>
                  <w:highlight w:val="yellow"/>
                  <w:lang w:val="en-US"/>
                </w:rPr>
                <w:t>l</w:t>
              </w:r>
            </w:ins>
            <w:ins w:id="1104" w:author="Steve" w:date="2015-09-07T14:19:00Z">
              <w:r w:rsidR="008E1260" w:rsidRPr="008E1260">
                <w:rPr>
                  <w:rFonts w:eastAsia="Times New Roman"/>
                  <w:highlight w:val="yellow"/>
                  <w:lang w:val="en-US"/>
                </w:rPr>
                <w:t xml:space="preserve"> content?</w:t>
              </w:r>
            </w:ins>
            <w:commentRangeEnd w:id="1101"/>
            <w:r w:rsidR="00583866">
              <w:rPr>
                <w:rStyle w:val="CommentReference"/>
              </w:rPr>
              <w:commentReference w:id="1101"/>
            </w:r>
          </w:p>
        </w:tc>
      </w:tr>
    </w:tbl>
    <w:p w:rsidR="00292EEA" w:rsidRDefault="005B11EB">
      <w:pPr>
        <w:pStyle w:val="Heading1"/>
        <w:divId w:val="1800682765"/>
        <w:rPr>
          <w:rFonts w:eastAsia="Times New Roman"/>
          <w:lang w:val="en-US"/>
        </w:rPr>
      </w:pPr>
      <w:r>
        <w:rPr>
          <w:rFonts w:eastAsia="Times New Roman"/>
          <w:lang w:val="en-US"/>
        </w:rPr>
        <w:t>FHIR project team</w:t>
      </w:r>
    </w:p>
    <w:p w:rsidR="00292EEA"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14"/>
      </w:tblGrid>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Security Labels (All Security Labels) </w:t>
            </w:r>
          </w:p>
        </w:tc>
      </w:tr>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single value set for all security labels defined by FHIR</w:t>
            </w:r>
            <w:ins w:id="1105" w:author="Steve" w:date="2015-09-07T14:20:00Z">
              <w:r w:rsidR="008E1260">
                <w:rPr>
                  <w:rFonts w:eastAsia="Times New Roman"/>
                  <w:lang w:val="en-US"/>
                </w:rPr>
                <w:t>.</w:t>
              </w:r>
            </w:ins>
          </w:p>
        </w:tc>
      </w:tr>
    </w:tbl>
    <w:p w:rsidR="00292EEA" w:rsidRDefault="005B11EB">
      <w:pPr>
        <w:pStyle w:val="Heading1"/>
        <w:divId w:val="971250441"/>
        <w:rPr>
          <w:rFonts w:eastAsia="Times New Roman"/>
          <w:lang w:val="en-US"/>
        </w:rPr>
      </w:pPr>
      <w:r>
        <w:rPr>
          <w:rFonts w:eastAsia="Times New Roman"/>
          <w:lang w:val="en-US"/>
        </w:rPr>
        <w:t>Financial Management</w:t>
      </w:r>
    </w:p>
    <w:p w:rsidR="00292EEA"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Additional Material Codes (Additional Material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additional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del w:id="1106" w:author="Steve" w:date="2015-09-09T19:13:00Z">
              <w:r w:rsidDel="002E6CA3">
                <w:rPr>
                  <w:rFonts w:eastAsia="Times New Roman"/>
                  <w:lang w:val="en-US"/>
                </w:rPr>
                <w:delText>EMail</w:delText>
              </w:r>
            </w:del>
            <w:ins w:id="1107" w:author="Steve" w:date="2015-09-09T19:13:00Z">
              <w:r w:rsidR="002E6CA3">
                <w:rPr>
                  <w:rFonts w:eastAsia="Times New Roman"/>
                  <w:lang w:val="en-US"/>
                </w:rPr>
                <w:t>Email</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Error Codes (Adjudication Error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08"/>
            <w:proofErr w:type="gramStart"/>
            <w:ins w:id="1109" w:author="Steve" w:date="2015-09-07T14:20:00Z">
              <w:r w:rsidR="007F47A9" w:rsidRPr="007F47A9">
                <w:rPr>
                  <w:rFonts w:eastAsia="Times New Roman"/>
                  <w:b/>
                  <w:bCs/>
                  <w:highlight w:val="yellow"/>
                  <w:lang w:val="en-US"/>
                  <w:rPrChange w:id="1110" w:author="Steve" w:date="2015-09-07T14:20:00Z">
                    <w:rPr>
                      <w:rFonts w:eastAsia="Times New Roman"/>
                      <w:b/>
                      <w:bCs/>
                      <w:lang w:val="en-US"/>
                    </w:rPr>
                  </w:rPrChange>
                </w:rPr>
                <w:t>no</w:t>
              </w:r>
              <w:proofErr w:type="gramEnd"/>
              <w:r w:rsidR="007F47A9" w:rsidRPr="007F47A9">
                <w:rPr>
                  <w:rFonts w:eastAsia="Times New Roman"/>
                  <w:b/>
                  <w:bCs/>
                  <w:highlight w:val="yellow"/>
                  <w:lang w:val="en-US"/>
                  <w:rPrChange w:id="1111" w:author="Steve" w:date="2015-09-07T14:20:00Z">
                    <w:rPr>
                      <w:rFonts w:eastAsia="Times New Roman"/>
                      <w:b/>
                      <w:bCs/>
                      <w:lang w:val="en-US"/>
                    </w:rPr>
                  </w:rPrChange>
                </w:rPr>
                <w:t xml:space="preserve"> content?</w:t>
              </w:r>
            </w:ins>
            <w:commentRangeEnd w:id="1108"/>
            <w:r w:rsidR="00583866">
              <w:rPr>
                <w:rStyle w:val="CommentReference"/>
              </w:rPr>
              <w:commentReference w:id="1108"/>
            </w:r>
          </w:p>
        </w:tc>
      </w:tr>
    </w:tbl>
    <w:p w:rsidR="00292EEA"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Adjustment Reason Codes (Adjustment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smattering of a Adjustment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12"/>
            <w:proofErr w:type="gramStart"/>
            <w:ins w:id="1113" w:author="Steve" w:date="2015-09-07T14:20: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12"/>
            <w:r w:rsidR="00C63A35">
              <w:rPr>
                <w:rStyle w:val="CommentReference"/>
              </w:rPr>
              <w:commentReference w:id="1112"/>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 Codes (Conditions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Conditions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292EEA"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Action Codes (Contract Action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Action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14"/>
            <w:proofErr w:type="gramStart"/>
            <w:ins w:id="1115" w:author="Steve" w:date="2015-09-07T14:21: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14"/>
            <w:r w:rsidR="00C63A35">
              <w:rPr>
                <w:rStyle w:val="CommentReference"/>
              </w:rPr>
              <w:commentReference w:id="1114"/>
            </w:r>
          </w:p>
        </w:tc>
      </w:tr>
    </w:tbl>
    <w:p w:rsidR="00292EEA"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Subtype Codes (Contract Subtype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16"/>
            <w:proofErr w:type="gramStart"/>
            <w:ins w:id="1117" w:author="Steve" w:date="2015-09-07T14:21: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16"/>
            <w:r w:rsidR="00C63A35">
              <w:rPr>
                <w:rStyle w:val="CommentReference"/>
              </w:rPr>
              <w:commentReference w:id="1116"/>
            </w:r>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18"/>
            <w:proofErr w:type="gramStart"/>
            <w:ins w:id="1119" w:author="Steve" w:date="2015-09-07T14:21: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18"/>
            <w:r w:rsidR="00C63A35">
              <w:rPr>
                <w:rStyle w:val="CommentReference"/>
              </w:rPr>
              <w:commentReference w:id="1118"/>
            </w:r>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20"/>
            <w:proofErr w:type="gramStart"/>
            <w:ins w:id="1121" w:author="Steve" w:date="2015-09-07T14:21: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20"/>
            <w:r w:rsidR="00C63A35">
              <w:rPr>
                <w:rStyle w:val="CommentReference"/>
              </w:rPr>
              <w:commentReference w:id="1120"/>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Type Codes (Contract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22"/>
            <w:proofErr w:type="gramStart"/>
            <w:ins w:id="1123" w:author="Steve" w:date="2015-09-07T14:21: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22"/>
            <w:r w:rsidR="0039286D">
              <w:rPr>
                <w:rStyle w:val="CommentReference"/>
              </w:rPr>
              <w:commentReference w:id="1122"/>
            </w:r>
          </w:p>
        </w:tc>
      </w:tr>
    </w:tbl>
    <w:p w:rsidR="00292EEA"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Pharmacy Service Codes (Example Pharmacy Service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Pharmacy Service codes</w:t>
            </w:r>
            <w:ins w:id="1124"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Service/Product Codes (Example Service/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Service/Product codes</w:t>
            </w:r>
            <w:ins w:id="1125"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w:t>
            </w:r>
            <w:r>
              <w:rPr>
                <w:rFonts w:eastAsia="Times New Roman"/>
                <w:lang w:val="en-US"/>
              </w:rPr>
              <w:t>Ex</w:t>
            </w:r>
            <w:ins w:id="1126" w:author="Steve" w:date="2015-09-07T14:22:00Z">
              <w:r w:rsidR="008E1260">
                <w:rPr>
                  <w:rFonts w:eastAsia="Times New Roman"/>
                  <w:lang w:val="en-US"/>
                </w:rPr>
                <w:t>am</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lastRenderedPageBreak/>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Prescription Product codes</w:t>
            </w:r>
            <w:ins w:id="1127"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commentRangeStart w:id="1128"/>
            <w:proofErr w:type="gramStart"/>
            <w:ins w:id="1129" w:author="Steve" w:date="2015-09-07T14:22:00Z">
              <w:r w:rsidR="008E1260" w:rsidRPr="008E1260">
                <w:rPr>
                  <w:rFonts w:eastAsia="Times New Roman"/>
                  <w:b/>
                  <w:bCs/>
                  <w:highlight w:val="yellow"/>
                  <w:lang w:val="en-US"/>
                </w:rPr>
                <w:t>no</w:t>
              </w:r>
              <w:proofErr w:type="gramEnd"/>
              <w:r w:rsidR="008E1260" w:rsidRPr="008E1260">
                <w:rPr>
                  <w:rFonts w:eastAsia="Times New Roman"/>
                  <w:b/>
                  <w:bCs/>
                  <w:highlight w:val="yellow"/>
                  <w:lang w:val="en-US"/>
                </w:rPr>
                <w:t xml:space="preserve"> content?</w:t>
              </w:r>
            </w:ins>
            <w:commentRangeEnd w:id="1128"/>
            <w:r w:rsidR="0039286D">
              <w:rPr>
                <w:rStyle w:val="CommentReference"/>
              </w:rPr>
              <w:commentReference w:id="1128"/>
            </w:r>
          </w:p>
        </w:tc>
      </w:tr>
    </w:tbl>
    <w:p w:rsidR="00292EEA"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Exception Codes (Exception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Exception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Pr="008E1260" w:rsidRDefault="007F47A9">
            <w:pPr>
              <w:rPr>
                <w:rFonts w:eastAsia="Times New Roman"/>
                <w:highlight w:val="yellow"/>
                <w:lang w:val="en-US"/>
                <w:rPrChange w:id="1130" w:author="Steve" w:date="2015-09-07T14:22:00Z">
                  <w:rPr>
                    <w:rFonts w:eastAsia="Times New Roman"/>
                    <w:lang w:val="en-US"/>
                  </w:rPr>
                </w:rPrChange>
              </w:rPr>
            </w:pPr>
            <w:r w:rsidRPr="007F47A9">
              <w:rPr>
                <w:rFonts w:eastAsia="Times New Roman"/>
                <w:highlight w:val="yellow"/>
                <w:lang w:val="en-US"/>
                <w:rPrChange w:id="1131" w:author="Steve" w:date="2015-09-07T14:22:00Z">
                  <w:rPr>
                    <w:rFonts w:eastAsia="Times New Roman"/>
                    <w:lang w:val="en-US"/>
                  </w:rPr>
                </w:rPrChange>
              </w:rPr>
              <w:t>Content</w:t>
            </w:r>
          </w:p>
        </w:tc>
        <w:tc>
          <w:tcPr>
            <w:tcW w:w="0" w:type="auto"/>
            <w:vAlign w:val="center"/>
            <w:hideMark/>
          </w:tcPr>
          <w:p w:rsidR="00292EEA" w:rsidRDefault="007F47A9">
            <w:pPr>
              <w:rPr>
                <w:rFonts w:eastAsia="Times New Roman"/>
                <w:lang w:val="en-US"/>
              </w:rPr>
            </w:pPr>
            <w:commentRangeStart w:id="1132"/>
            <w:r w:rsidRPr="007F47A9">
              <w:rPr>
                <w:rFonts w:eastAsia="Times New Roman"/>
                <w:b/>
                <w:bCs/>
                <w:highlight w:val="yellow"/>
                <w:lang w:val="en-US"/>
                <w:rPrChange w:id="1133" w:author="Steve" w:date="2015-09-07T14:22:00Z">
                  <w:rPr>
                    <w:rFonts w:eastAsia="Times New Roman"/>
                    <w:b/>
                    <w:bCs/>
                    <w:lang w:val="en-US"/>
                  </w:rPr>
                </w:rPrChange>
              </w:rPr>
              <w:t xml:space="preserve">Student (Fulltime): </w:t>
            </w:r>
            <w:r w:rsidRPr="007F47A9">
              <w:rPr>
                <w:rFonts w:eastAsia="Times New Roman"/>
                <w:highlight w:val="yellow"/>
                <w:lang w:val="en-US"/>
                <w:rPrChange w:id="1134" w:author="Steve" w:date="2015-09-07T14:22:00Z">
                  <w:rPr>
                    <w:rFonts w:eastAsia="Times New Roman"/>
                    <w:lang w:val="en-US"/>
                  </w:rPr>
                </w:rPrChange>
              </w:rPr>
              <w:t>Fulltime Student</w:t>
            </w:r>
            <w:r w:rsidR="005B11EB">
              <w:rPr>
                <w:rFonts w:eastAsia="Times New Roman"/>
                <w:lang w:val="en-US"/>
              </w:rPr>
              <w:t xml:space="preserve"> </w:t>
            </w:r>
            <w:commentRangeEnd w:id="1132"/>
            <w:r w:rsidR="0039286D">
              <w:rPr>
                <w:rStyle w:val="CommentReference"/>
              </w:rPr>
              <w:commentReference w:id="1132"/>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292EEA"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Form Codes (Form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sample set of Forms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35" w:author="Steve" w:date="2015-09-07T14:22:00Z">
              <w:r w:rsidR="008E1260" w:rsidRPr="008E1260">
                <w:rPr>
                  <w:rFonts w:eastAsia="Times New Roman"/>
                  <w:b/>
                  <w:bCs/>
                  <w:highlight w:val="yellow"/>
                  <w:lang w:val="en-US"/>
                </w:rPr>
                <w:t>no content?</w:t>
              </w:r>
            </w:ins>
          </w:p>
        </w:tc>
      </w:tr>
    </w:tbl>
    <w:p w:rsidR="0039286D" w:rsidRDefault="0039286D" w:rsidP="0039286D">
      <w:pPr>
        <w:pStyle w:val="Heading2"/>
        <w:divId w:val="971250441"/>
        <w:rPr>
          <w:ins w:id="1136" w:author="Richard J. Ettema (AEGIS.net)" w:date="2015-09-11T08:57:00Z"/>
          <w:rFonts w:eastAsia="Times New Roman"/>
          <w:lang w:val="en-US"/>
        </w:rPr>
      </w:pPr>
      <w:commentRangeStart w:id="1137"/>
      <w:ins w:id="1138" w:author="Richard J. Ettema (AEGIS.net)" w:date="2015-09-11T08:57:00Z">
        <w:r>
          <w:rPr>
            <w:rFonts w:eastAsia="Times New Roman"/>
            <w:lang w:val="en-US"/>
          </w:rPr>
          <w:t xml:space="preserve">ValueSet: </w:t>
        </w:r>
        <w:r>
          <w:rPr>
            <w:rFonts w:eastAsia="Times New Roman"/>
            <w:lang w:val="en-US"/>
          </w:rPr>
          <w:t>Payment Status</w:t>
        </w:r>
        <w:r>
          <w:rPr>
            <w:rFonts w:eastAsia="Times New Roman"/>
            <w:lang w:val="en-US"/>
          </w:rPr>
          <w:t xml:space="preserve"> Codes</w:t>
        </w:r>
      </w:ins>
      <w:commentRangeEnd w:id="1137"/>
      <w:ins w:id="1139" w:author="Richard J. Ettema (AEGIS.net)" w:date="2015-09-11T08:58:00Z">
        <w:r>
          <w:rPr>
            <w:rStyle w:val="CommentReference"/>
            <w:b w:val="0"/>
            <w:bCs w:val="0"/>
          </w:rPr>
          <w:commentReference w:id="1137"/>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74"/>
      </w:tblGrid>
      <w:tr w:rsidR="0039286D" w:rsidTr="0039286D">
        <w:trPr>
          <w:divId w:val="971250441"/>
          <w:tblCellSpacing w:w="15" w:type="dxa"/>
          <w:ins w:id="1140" w:author="Richard J. Ettema (AEGIS.net)" w:date="2015-09-11T08:57:00Z"/>
        </w:trPr>
        <w:tc>
          <w:tcPr>
            <w:tcW w:w="0" w:type="auto"/>
            <w:vAlign w:val="center"/>
            <w:hideMark/>
          </w:tcPr>
          <w:p w:rsidR="0039286D" w:rsidRDefault="0039286D" w:rsidP="0072138D">
            <w:pPr>
              <w:rPr>
                <w:ins w:id="1141" w:author="Richard J. Ettema (AEGIS.net)" w:date="2015-09-11T08:57:00Z"/>
                <w:rFonts w:eastAsia="Times New Roman"/>
                <w:lang w:val="en-US"/>
              </w:rPr>
            </w:pPr>
            <w:ins w:id="1142" w:author="Richard J. Ettema (AEGIS.net)" w:date="2015-09-11T08:57:00Z">
              <w:r>
                <w:rPr>
                  <w:rFonts w:eastAsia="Times New Roman"/>
                  <w:lang w:val="en-US"/>
                </w:rPr>
                <w:t>Name</w:t>
              </w:r>
            </w:ins>
          </w:p>
        </w:tc>
        <w:tc>
          <w:tcPr>
            <w:tcW w:w="0" w:type="auto"/>
            <w:vAlign w:val="center"/>
            <w:hideMark/>
          </w:tcPr>
          <w:p w:rsidR="0039286D" w:rsidRDefault="0039286D" w:rsidP="0072138D">
            <w:pPr>
              <w:rPr>
                <w:ins w:id="1143" w:author="Richard J. Ettema (AEGIS.net)" w:date="2015-09-11T08:57:00Z"/>
                <w:rFonts w:eastAsia="Times New Roman"/>
                <w:lang w:val="en-US"/>
              </w:rPr>
            </w:pPr>
            <w:ins w:id="1144" w:author="Richard J. Ettema (AEGIS.net)" w:date="2015-09-11T08:57:00Z">
              <w:r>
                <w:rPr>
                  <w:rFonts w:eastAsia="Times New Roman"/>
                  <w:lang w:val="en-US"/>
                </w:rPr>
                <w:t>Payment Status Codes</w:t>
              </w:r>
            </w:ins>
          </w:p>
        </w:tc>
      </w:tr>
      <w:tr w:rsidR="0039286D" w:rsidTr="0039286D">
        <w:trPr>
          <w:divId w:val="971250441"/>
          <w:tblCellSpacing w:w="15" w:type="dxa"/>
          <w:ins w:id="1145" w:author="Richard J. Ettema (AEGIS.net)" w:date="2015-09-11T08:57:00Z"/>
        </w:trPr>
        <w:tc>
          <w:tcPr>
            <w:tcW w:w="0" w:type="auto"/>
            <w:vAlign w:val="center"/>
            <w:hideMark/>
          </w:tcPr>
          <w:p w:rsidR="0039286D" w:rsidRDefault="0039286D" w:rsidP="0072138D">
            <w:pPr>
              <w:rPr>
                <w:ins w:id="1146" w:author="Richard J. Ettema (AEGIS.net)" w:date="2015-09-11T08:57:00Z"/>
                <w:rFonts w:eastAsia="Times New Roman"/>
                <w:lang w:val="en-US"/>
              </w:rPr>
            </w:pPr>
            <w:ins w:id="1147" w:author="Richard J. Ettema (AEGIS.net)" w:date="2015-09-11T08:57:00Z">
              <w:r>
                <w:rPr>
                  <w:rFonts w:eastAsia="Times New Roman"/>
                  <w:lang w:val="en-US"/>
                </w:rPr>
                <w:t>Description</w:t>
              </w:r>
            </w:ins>
          </w:p>
        </w:tc>
        <w:tc>
          <w:tcPr>
            <w:tcW w:w="0" w:type="auto"/>
            <w:vAlign w:val="center"/>
            <w:hideMark/>
          </w:tcPr>
          <w:p w:rsidR="0039286D" w:rsidRDefault="0039286D" w:rsidP="0039286D">
            <w:pPr>
              <w:rPr>
                <w:ins w:id="1148" w:author="Richard J. Ettema (AEGIS.net)" w:date="2015-09-11T08:57:00Z"/>
                <w:rFonts w:eastAsia="Times New Roman"/>
                <w:lang w:val="en-US"/>
              </w:rPr>
            </w:pPr>
            <w:ins w:id="1149" w:author="Richard J. Ettema (AEGIS.net)" w:date="2015-09-11T08:57:00Z">
              <w:r>
                <w:rPr>
                  <w:rFonts w:eastAsia="Times New Roman"/>
                  <w:lang w:val="en-US"/>
                </w:rPr>
                <w:t xml:space="preserve">This value set includes a sample set of </w:t>
              </w:r>
              <w:r>
                <w:rPr>
                  <w:rFonts w:eastAsia="Times New Roman"/>
                  <w:lang w:val="en-US"/>
                </w:rPr>
                <w:t>Payment Status</w:t>
              </w:r>
              <w:r>
                <w:rPr>
                  <w:rFonts w:eastAsia="Times New Roman"/>
                  <w:lang w:val="en-US"/>
                </w:rPr>
                <w:t xml:space="preserve"> codes</w:t>
              </w:r>
            </w:ins>
            <w:ins w:id="1150" w:author="Richard J. Ettema (AEGIS.net)" w:date="2015-09-11T08:58:00Z">
              <w:r>
                <w:rPr>
                  <w:rFonts w:eastAsia="Times New Roman"/>
                  <w:lang w:val="en-US"/>
                </w:rPr>
                <w:t>.</w:t>
              </w:r>
            </w:ins>
          </w:p>
        </w:tc>
      </w:tr>
      <w:tr w:rsidR="0039286D" w:rsidTr="0039286D">
        <w:trPr>
          <w:divId w:val="971250441"/>
          <w:tblCellSpacing w:w="15" w:type="dxa"/>
          <w:ins w:id="1151" w:author="Richard J. Ettema (AEGIS.net)" w:date="2015-09-11T08:57:00Z"/>
        </w:trPr>
        <w:tc>
          <w:tcPr>
            <w:tcW w:w="0" w:type="auto"/>
            <w:vAlign w:val="center"/>
            <w:hideMark/>
          </w:tcPr>
          <w:p w:rsidR="0039286D" w:rsidRDefault="0039286D" w:rsidP="0072138D">
            <w:pPr>
              <w:rPr>
                <w:ins w:id="1152" w:author="Richard J. Ettema (AEGIS.net)" w:date="2015-09-11T08:57:00Z"/>
                <w:rFonts w:eastAsia="Times New Roman"/>
                <w:lang w:val="en-US"/>
              </w:rPr>
            </w:pPr>
            <w:ins w:id="1153" w:author="Richard J. Ettema (AEGIS.net)" w:date="2015-09-11T08:57:00Z">
              <w:r>
                <w:rPr>
                  <w:rFonts w:eastAsia="Times New Roman"/>
                  <w:lang w:val="en-US"/>
                </w:rPr>
                <w:t>Copyright</w:t>
              </w:r>
            </w:ins>
          </w:p>
        </w:tc>
        <w:tc>
          <w:tcPr>
            <w:tcW w:w="0" w:type="auto"/>
            <w:vAlign w:val="center"/>
            <w:hideMark/>
          </w:tcPr>
          <w:p w:rsidR="0039286D" w:rsidRDefault="0039286D" w:rsidP="0072138D">
            <w:pPr>
              <w:rPr>
                <w:ins w:id="1154" w:author="Richard J. Ettema (AEGIS.net)" w:date="2015-09-11T08:57:00Z"/>
                <w:rFonts w:eastAsia="Times New Roman"/>
                <w:lang w:val="en-US"/>
              </w:rPr>
            </w:pPr>
            <w:ins w:id="1155" w:author="Richard J. Ettema (AEGIS.net)" w:date="2015-09-11T08:57:00Z">
              <w:r>
                <w:rPr>
                  <w:rFonts w:eastAsia="Times New Roman"/>
                  <w:lang w:val="en-US"/>
                </w:rPr>
                <w:t>This is an example set</w:t>
              </w:r>
            </w:ins>
            <w:ins w:id="1156" w:author="Richard J. Ettema (AEGIS.net)" w:date="2015-09-11T08:58:00Z">
              <w:r>
                <w:rPr>
                  <w:rFonts w:eastAsia="Times New Roman"/>
                  <w:lang w:val="en-US"/>
                </w:rPr>
                <w:t>.</w:t>
              </w:r>
            </w:ins>
          </w:p>
        </w:tc>
      </w:tr>
      <w:tr w:rsidR="0039286D" w:rsidTr="0039286D">
        <w:trPr>
          <w:divId w:val="971250441"/>
          <w:tblCellSpacing w:w="15" w:type="dxa"/>
          <w:ins w:id="1157" w:author="Richard J. Ettema (AEGIS.net)" w:date="2015-09-11T08:57:00Z"/>
        </w:trPr>
        <w:tc>
          <w:tcPr>
            <w:tcW w:w="0" w:type="auto"/>
            <w:vAlign w:val="center"/>
            <w:hideMark/>
          </w:tcPr>
          <w:p w:rsidR="0039286D" w:rsidRDefault="0039286D" w:rsidP="0072138D">
            <w:pPr>
              <w:rPr>
                <w:ins w:id="1158" w:author="Richard J. Ettema (AEGIS.net)" w:date="2015-09-11T08:57:00Z"/>
                <w:rFonts w:eastAsia="Times New Roman"/>
                <w:lang w:val="en-US"/>
              </w:rPr>
            </w:pPr>
            <w:ins w:id="1159" w:author="Richard J. Ettema (AEGIS.net)" w:date="2015-09-11T08:57:00Z">
              <w:r>
                <w:rPr>
                  <w:rFonts w:eastAsia="Times New Roman"/>
                  <w:lang w:val="en-US"/>
                </w:rPr>
                <w:t>Content</w:t>
              </w:r>
            </w:ins>
          </w:p>
        </w:tc>
        <w:tc>
          <w:tcPr>
            <w:tcW w:w="0" w:type="auto"/>
            <w:vAlign w:val="center"/>
            <w:hideMark/>
          </w:tcPr>
          <w:p w:rsidR="0039286D" w:rsidRDefault="0039286D" w:rsidP="0072138D">
            <w:pPr>
              <w:rPr>
                <w:ins w:id="1160" w:author="Richard J. Ettema (AEGIS.net)" w:date="2015-09-11T08:57:00Z"/>
                <w:rFonts w:eastAsia="Times New Roman"/>
                <w:lang w:val="en-US"/>
              </w:rPr>
            </w:pPr>
            <w:ins w:id="1161" w:author="Richard J. Ettema (AEGIS.net)" w:date="2015-09-11T08:57:00Z">
              <w:r>
                <w:rPr>
                  <w:rFonts w:eastAsia="Times New Roman"/>
                  <w:b/>
                  <w:bCs/>
                  <w:lang w:val="en-US"/>
                </w:rPr>
                <w:t xml:space="preserve">: </w:t>
              </w:r>
            </w:ins>
            <w:commentRangeStart w:id="1162"/>
            <w:proofErr w:type="gramStart"/>
            <w:ins w:id="1163" w:author="Richard J. Ettema (AEGIS.net)" w:date="2015-09-11T08:58:00Z">
              <w:r w:rsidRPr="008E1260">
                <w:rPr>
                  <w:rFonts w:eastAsia="Times New Roman"/>
                  <w:b/>
                  <w:bCs/>
                  <w:highlight w:val="yellow"/>
                  <w:lang w:val="en-US"/>
                </w:rPr>
                <w:t>no</w:t>
              </w:r>
              <w:proofErr w:type="gramEnd"/>
              <w:r w:rsidRPr="008E1260">
                <w:rPr>
                  <w:rFonts w:eastAsia="Times New Roman"/>
                  <w:b/>
                  <w:bCs/>
                  <w:highlight w:val="yellow"/>
                  <w:lang w:val="en-US"/>
                </w:rPr>
                <w:t xml:space="preserve"> content?</w:t>
              </w:r>
              <w:commentRangeEnd w:id="1162"/>
              <w:r>
                <w:rPr>
                  <w:rStyle w:val="CommentReference"/>
                </w:rPr>
                <w:commentReference w:id="1162"/>
              </w:r>
            </w:ins>
          </w:p>
        </w:tc>
      </w:tr>
    </w:tbl>
    <w:p w:rsidR="00292EEA" w:rsidDel="0039286D" w:rsidRDefault="005B11EB">
      <w:pPr>
        <w:pStyle w:val="Heading2"/>
        <w:divId w:val="971250441"/>
        <w:rPr>
          <w:del w:id="1164" w:author="Richard J. Ettema (AEGIS.net)" w:date="2015-09-11T08:57:00Z"/>
          <w:rFonts w:eastAsia="Times New Roman"/>
          <w:lang w:val="en-US"/>
        </w:rPr>
      </w:pPr>
      <w:del w:id="1165" w:author="Richard J. Ettema (AEGIS.net)" w:date="2015-09-11T08:57:00Z">
        <w:r w:rsidDel="0039286D">
          <w:rPr>
            <w:rFonts w:eastAsia="Times New Roman"/>
            <w:lang w:val="en-US"/>
          </w:rPr>
          <w:delText>ValueSet: Form Codes</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292EEA" w:rsidDel="0039286D">
        <w:trPr>
          <w:divId w:val="971250441"/>
          <w:tblCellSpacing w:w="15" w:type="dxa"/>
          <w:del w:id="1166" w:author="Richard J. Ettema (AEGIS.net)" w:date="2015-09-11T08:57:00Z"/>
        </w:trPr>
        <w:tc>
          <w:tcPr>
            <w:tcW w:w="0" w:type="auto"/>
            <w:vAlign w:val="center"/>
            <w:hideMark/>
          </w:tcPr>
          <w:p w:rsidR="00292EEA" w:rsidDel="0039286D" w:rsidRDefault="005B11EB">
            <w:pPr>
              <w:rPr>
                <w:del w:id="1167" w:author="Richard J. Ettema (AEGIS.net)" w:date="2015-09-11T08:57:00Z"/>
                <w:rFonts w:eastAsia="Times New Roman"/>
                <w:lang w:val="en-US"/>
              </w:rPr>
            </w:pPr>
            <w:del w:id="1168" w:author="Richard J. Ettema (AEGIS.net)" w:date="2015-09-11T08:57:00Z">
              <w:r w:rsidDel="0039286D">
                <w:rPr>
                  <w:rFonts w:eastAsia="Times New Roman"/>
                  <w:lang w:val="en-US"/>
                </w:rPr>
                <w:delText>Name</w:delText>
              </w:r>
            </w:del>
          </w:p>
        </w:tc>
        <w:tc>
          <w:tcPr>
            <w:tcW w:w="0" w:type="auto"/>
            <w:vAlign w:val="center"/>
            <w:hideMark/>
          </w:tcPr>
          <w:p w:rsidR="00292EEA" w:rsidDel="0039286D" w:rsidRDefault="005B11EB">
            <w:pPr>
              <w:rPr>
                <w:del w:id="1169" w:author="Richard J. Ettema (AEGIS.net)" w:date="2015-09-11T08:57:00Z"/>
                <w:rFonts w:eastAsia="Times New Roman"/>
                <w:lang w:val="en-US"/>
              </w:rPr>
            </w:pPr>
            <w:del w:id="1170" w:author="Richard J. Ettema (AEGIS.net)" w:date="2015-09-11T08:57:00Z">
              <w:r w:rsidDel="0039286D">
                <w:rPr>
                  <w:rFonts w:eastAsia="Times New Roman"/>
                  <w:lang w:val="en-US"/>
                </w:rPr>
                <w:delText xml:space="preserve">Form Codes (Form Codes) </w:delText>
              </w:r>
            </w:del>
          </w:p>
        </w:tc>
      </w:tr>
      <w:tr w:rsidR="00292EEA" w:rsidDel="0039286D">
        <w:trPr>
          <w:divId w:val="971250441"/>
          <w:tblCellSpacing w:w="15" w:type="dxa"/>
          <w:del w:id="1171" w:author="Richard J. Ettema (AEGIS.net)" w:date="2015-09-11T08:57:00Z"/>
        </w:trPr>
        <w:tc>
          <w:tcPr>
            <w:tcW w:w="0" w:type="auto"/>
            <w:vAlign w:val="center"/>
            <w:hideMark/>
          </w:tcPr>
          <w:p w:rsidR="00292EEA" w:rsidDel="0039286D" w:rsidRDefault="005B11EB">
            <w:pPr>
              <w:rPr>
                <w:del w:id="1172" w:author="Richard J. Ettema (AEGIS.net)" w:date="2015-09-11T08:57:00Z"/>
                <w:rFonts w:eastAsia="Times New Roman"/>
                <w:lang w:val="en-US"/>
              </w:rPr>
            </w:pPr>
            <w:del w:id="1173" w:author="Richard J. Ettema (AEGIS.net)" w:date="2015-09-11T08:57:00Z">
              <w:r w:rsidDel="0039286D">
                <w:rPr>
                  <w:rFonts w:eastAsia="Times New Roman"/>
                  <w:lang w:val="en-US"/>
                </w:rPr>
                <w:delText>Description</w:delText>
              </w:r>
            </w:del>
          </w:p>
        </w:tc>
        <w:tc>
          <w:tcPr>
            <w:tcW w:w="0" w:type="auto"/>
            <w:vAlign w:val="center"/>
            <w:hideMark/>
          </w:tcPr>
          <w:p w:rsidR="00292EEA" w:rsidDel="0039286D" w:rsidRDefault="005B11EB">
            <w:pPr>
              <w:rPr>
                <w:del w:id="1174" w:author="Richard J. Ettema (AEGIS.net)" w:date="2015-09-11T08:57:00Z"/>
                <w:rFonts w:eastAsia="Times New Roman"/>
                <w:lang w:val="en-US"/>
              </w:rPr>
            </w:pPr>
            <w:del w:id="1175" w:author="Richard J. Ettema (AEGIS.net)" w:date="2015-09-11T08:57:00Z">
              <w:r w:rsidDel="0039286D">
                <w:rPr>
                  <w:rFonts w:eastAsia="Times New Roman"/>
                  <w:lang w:val="en-US"/>
                </w:rPr>
                <w:delText>This value set includes a Form codes</w:delText>
              </w:r>
            </w:del>
          </w:p>
        </w:tc>
      </w:tr>
      <w:tr w:rsidR="00292EEA" w:rsidDel="0039286D">
        <w:trPr>
          <w:divId w:val="971250441"/>
          <w:tblCellSpacing w:w="15" w:type="dxa"/>
          <w:del w:id="1176" w:author="Richard J. Ettema (AEGIS.net)" w:date="2015-09-11T08:57:00Z"/>
        </w:trPr>
        <w:tc>
          <w:tcPr>
            <w:tcW w:w="0" w:type="auto"/>
            <w:vAlign w:val="center"/>
            <w:hideMark/>
          </w:tcPr>
          <w:p w:rsidR="00292EEA" w:rsidDel="0039286D" w:rsidRDefault="005B11EB">
            <w:pPr>
              <w:rPr>
                <w:del w:id="1177" w:author="Richard J. Ettema (AEGIS.net)" w:date="2015-09-11T08:57:00Z"/>
                <w:rFonts w:eastAsia="Times New Roman"/>
                <w:lang w:val="en-US"/>
              </w:rPr>
            </w:pPr>
            <w:del w:id="1178" w:author="Richard J. Ettema (AEGIS.net)" w:date="2015-09-11T08:57:00Z">
              <w:r w:rsidDel="0039286D">
                <w:rPr>
                  <w:rFonts w:eastAsia="Times New Roman"/>
                  <w:lang w:val="en-US"/>
                </w:rPr>
                <w:delText>Copyright</w:delText>
              </w:r>
            </w:del>
          </w:p>
        </w:tc>
        <w:tc>
          <w:tcPr>
            <w:tcW w:w="0" w:type="auto"/>
            <w:vAlign w:val="center"/>
            <w:hideMark/>
          </w:tcPr>
          <w:p w:rsidR="00292EEA" w:rsidDel="0039286D" w:rsidRDefault="005B11EB">
            <w:pPr>
              <w:rPr>
                <w:del w:id="1179" w:author="Richard J. Ettema (AEGIS.net)" w:date="2015-09-11T08:57:00Z"/>
                <w:rFonts w:eastAsia="Times New Roman"/>
                <w:lang w:val="en-US"/>
              </w:rPr>
            </w:pPr>
            <w:del w:id="1180" w:author="Richard J. Ettema (AEGIS.net)" w:date="2015-09-11T08:57:00Z">
              <w:r w:rsidDel="0039286D">
                <w:rPr>
                  <w:rFonts w:eastAsia="Times New Roman"/>
                  <w:lang w:val="en-US"/>
                </w:rPr>
                <w:delText>This is an example set</w:delText>
              </w:r>
            </w:del>
          </w:p>
        </w:tc>
      </w:tr>
      <w:tr w:rsidR="00292EEA" w:rsidDel="0039286D">
        <w:trPr>
          <w:divId w:val="971250441"/>
          <w:tblCellSpacing w:w="15" w:type="dxa"/>
          <w:del w:id="1181" w:author="Richard J. Ettema (AEGIS.net)" w:date="2015-09-11T08:57:00Z"/>
        </w:trPr>
        <w:tc>
          <w:tcPr>
            <w:tcW w:w="0" w:type="auto"/>
            <w:vAlign w:val="center"/>
            <w:hideMark/>
          </w:tcPr>
          <w:p w:rsidR="00292EEA" w:rsidDel="0039286D" w:rsidRDefault="005B11EB">
            <w:pPr>
              <w:rPr>
                <w:del w:id="1182" w:author="Richard J. Ettema (AEGIS.net)" w:date="2015-09-11T08:57:00Z"/>
                <w:rFonts w:eastAsia="Times New Roman"/>
                <w:lang w:val="en-US"/>
              </w:rPr>
            </w:pPr>
            <w:del w:id="1183" w:author="Richard J. Ettema (AEGIS.net)" w:date="2015-09-11T08:57:00Z">
              <w:r w:rsidDel="0039286D">
                <w:rPr>
                  <w:rFonts w:eastAsia="Times New Roman"/>
                  <w:lang w:val="en-US"/>
                </w:rPr>
                <w:delText>Content</w:delText>
              </w:r>
            </w:del>
          </w:p>
        </w:tc>
        <w:tc>
          <w:tcPr>
            <w:tcW w:w="0" w:type="auto"/>
            <w:vAlign w:val="center"/>
            <w:hideMark/>
          </w:tcPr>
          <w:p w:rsidR="00292EEA" w:rsidDel="0039286D" w:rsidRDefault="005B11EB">
            <w:pPr>
              <w:rPr>
                <w:del w:id="1184" w:author="Richard J. Ettema (AEGIS.net)" w:date="2015-09-11T08:57:00Z"/>
                <w:rFonts w:eastAsia="Times New Roman"/>
                <w:lang w:val="en-US"/>
              </w:rPr>
            </w:pPr>
            <w:del w:id="1185" w:author="Richard J. Ettema (AEGIS.net)" w:date="2015-09-11T08:57:00Z">
              <w:r w:rsidDel="0039286D">
                <w:rPr>
                  <w:rFonts w:eastAsia="Times New Roman"/>
                  <w:b/>
                  <w:bCs/>
                  <w:lang w:val="en-US"/>
                </w:rPr>
                <w:delText xml:space="preserve">: </w:delText>
              </w:r>
            </w:del>
          </w:p>
        </w:tc>
      </w:tr>
      <w:tr w:rsidR="00292EEA" w:rsidDel="0039286D">
        <w:trPr>
          <w:divId w:val="971250441"/>
          <w:tblCellSpacing w:w="15" w:type="dxa"/>
          <w:del w:id="1186" w:author="Richard J. Ettema (AEGIS.net)" w:date="2015-09-11T08:57:00Z"/>
        </w:trPr>
        <w:tc>
          <w:tcPr>
            <w:tcW w:w="0" w:type="auto"/>
            <w:vAlign w:val="center"/>
            <w:hideMark/>
          </w:tcPr>
          <w:p w:rsidR="00292EEA" w:rsidDel="0039286D" w:rsidRDefault="00292EEA">
            <w:pPr>
              <w:rPr>
                <w:del w:id="1187" w:author="Richard J. Ettema (AEGIS.net)" w:date="2015-09-11T08:57:00Z"/>
                <w:rFonts w:eastAsia="Times New Roman"/>
                <w:lang w:val="en-US"/>
              </w:rPr>
            </w:pPr>
          </w:p>
        </w:tc>
        <w:tc>
          <w:tcPr>
            <w:tcW w:w="0" w:type="auto"/>
            <w:vAlign w:val="center"/>
            <w:hideMark/>
          </w:tcPr>
          <w:p w:rsidR="00292EEA" w:rsidDel="0039286D" w:rsidRDefault="005B11EB">
            <w:pPr>
              <w:rPr>
                <w:del w:id="1188" w:author="Richard J. Ettema (AEGIS.net)" w:date="2015-09-11T08:57:00Z"/>
                <w:rFonts w:eastAsia="Times New Roman"/>
                <w:lang w:val="en-US"/>
              </w:rPr>
            </w:pPr>
            <w:del w:id="1189" w:author="Richard J. Ettema (AEGIS.net)" w:date="2015-09-11T08:57:00Z">
              <w:r w:rsidDel="0039286D">
                <w:rPr>
                  <w:rFonts w:eastAsia="Times New Roman"/>
                  <w:b/>
                  <w:bCs/>
                  <w:lang w:val="en-US"/>
                </w:rPr>
                <w:delText xml:space="preserve">: </w:delText>
              </w:r>
            </w:del>
          </w:p>
        </w:tc>
      </w:tr>
    </w:tbl>
    <w:p w:rsidR="00292EEA"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Funds Reservation Codes (Funds Reservation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funds reservation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w:t>
            </w:r>
            <w:ins w:id="1190" w:author="Steve" w:date="2015-09-07T14:23:00Z">
              <w:r w:rsidR="008E1260" w:rsidRPr="008E1260">
                <w:rPr>
                  <w:rFonts w:eastAsia="Times New Roman"/>
                  <w:b/>
                  <w:bCs/>
                  <w:highlight w:val="yellow"/>
                  <w:lang w:val="en-US"/>
                </w:rPr>
                <w:t xml:space="preserve"> </w:t>
              </w:r>
              <w:commentRangeStart w:id="1191"/>
              <w:r w:rsidR="008E1260" w:rsidRPr="008E1260">
                <w:rPr>
                  <w:rFonts w:eastAsia="Times New Roman"/>
                  <w:b/>
                  <w:bCs/>
                  <w:highlight w:val="yellow"/>
                  <w:lang w:val="en-US"/>
                </w:rPr>
                <w:t>no content?</w:t>
              </w:r>
            </w:ins>
            <w:r>
              <w:rPr>
                <w:rFonts w:eastAsia="Times New Roman"/>
                <w:b/>
                <w:bCs/>
                <w:lang w:val="en-US"/>
              </w:rPr>
              <w:t xml:space="preserve"> </w:t>
            </w:r>
            <w:commentRangeEnd w:id="1191"/>
            <w:r w:rsidR="00A96CE3">
              <w:rPr>
                <w:rStyle w:val="CommentReference"/>
              </w:rPr>
              <w:commentReference w:id="1191"/>
            </w:r>
          </w:p>
        </w:tc>
      </w:tr>
    </w:tbl>
    <w:p w:rsidR="00292EEA"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8E1260">
            <w:pPr>
              <w:rPr>
                <w:rFonts w:eastAsia="Times New Roman"/>
                <w:lang w:val="en-US"/>
              </w:rPr>
            </w:pPr>
            <w:r>
              <w:rPr>
                <w:rFonts w:eastAsia="Times New Roman"/>
                <w:lang w:val="en-US"/>
              </w:rPr>
              <w:t>ICD-10 Codes (</w:t>
            </w:r>
            <w:del w:id="1192" w:author="Steve" w:date="2015-09-07T14:23:00Z">
              <w:r w:rsidDel="008E1260">
                <w:rPr>
                  <w:rFonts w:eastAsia="Times New Roman"/>
                  <w:lang w:val="en-US"/>
                </w:rPr>
                <w:delText>I C D-10</w:delText>
              </w:r>
            </w:del>
            <w:ins w:id="1193" w:author="Steve" w:date="2015-09-07T14:23:00Z">
              <w:r w:rsidR="008E1260">
                <w:rPr>
                  <w:rFonts w:eastAsia="Times New Roman"/>
                  <w:lang w:val="en-US"/>
                </w:rPr>
                <w:t>ICD-10</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ICD-10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194" w:author="Steve" w:date="2015-09-07T14:23:00Z">
              <w:r w:rsidR="008E1260">
                <w:rPr>
                  <w:rFonts w:eastAsia="Times New Roman"/>
                  <w:lang w:val="en-US"/>
                </w:rPr>
                <w:t xml:space="preserve"> </w:t>
              </w:r>
              <w:commentRangeStart w:id="1195"/>
              <w:r w:rsidR="008E1260" w:rsidRPr="008E1260">
                <w:rPr>
                  <w:rFonts w:eastAsia="Times New Roman"/>
                  <w:b/>
                  <w:bCs/>
                  <w:highlight w:val="yellow"/>
                  <w:lang w:val="en-US"/>
                </w:rPr>
                <w:t>no content?</w:t>
              </w:r>
            </w:ins>
            <w:commentRangeEnd w:id="1195"/>
            <w:r w:rsidR="00A96CE3">
              <w:rPr>
                <w:rStyle w:val="CommentReference"/>
              </w:rPr>
              <w:commentReference w:id="1195"/>
            </w:r>
          </w:p>
        </w:tc>
      </w:tr>
    </w:tbl>
    <w:p w:rsidR="00292EEA"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Intervention Codes (Intervention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Intervention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Missing Tooth Reason Codes (Missing Tooth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Missing Tooth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Modifier type Codes (Modifier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Modifier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Repair of prior service or installation</w:t>
            </w:r>
            <w:ins w:id="1196"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Temporary service or installation</w:t>
            </w:r>
            <w:ins w:id="1197"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TMJ treatment: </w:t>
            </w:r>
            <w:r>
              <w:rPr>
                <w:rFonts w:eastAsia="Times New Roman"/>
                <w:lang w:val="en-US"/>
              </w:rPr>
              <w:t>Treatment associated with TMJ</w:t>
            </w:r>
            <w:ins w:id="1198"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None</w:t>
            </w:r>
            <w:ins w:id="1199" w:author="Steve" w:date="2015-09-07T14:23:00Z">
              <w:r w:rsidR="008E1260">
                <w:rPr>
                  <w:rFonts w:eastAsia="Times New Roman"/>
                  <w:lang w:val="en-US"/>
                </w:rPr>
                <w:t>.</w:t>
              </w:r>
            </w:ins>
            <w:r>
              <w:rPr>
                <w:rFonts w:eastAsia="Times New Roman"/>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Oral Prostho Material type Codes (Oral Prostho Material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Oral Prosthodontic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292EEA" w:rsidRPr="008E1260" w:rsidRDefault="00AA2DD9">
      <w:pPr>
        <w:pStyle w:val="Heading2"/>
        <w:divId w:val="971250441"/>
        <w:rPr>
          <w:rFonts w:eastAsia="Times New Roman"/>
          <w:lang w:val="en-US"/>
        </w:rPr>
      </w:pPr>
      <w:r w:rsidRPr="008E1260">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Name</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 xml:space="preserve">Payee type Codes (Payee type Codes) </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Description</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value set includes sample Payee type codes.</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Copyright</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is an example set</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Content</w:t>
            </w: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8E1260">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6C1C1F">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rsidP="008E1260">
            <w:pPr>
              <w:rPr>
                <w:rFonts w:eastAsia="Times New Roman"/>
                <w:lang w:val="en-US"/>
              </w:rPr>
            </w:pPr>
            <w:r w:rsidRPr="008E1260">
              <w:rPr>
                <w:rFonts w:eastAsia="Times New Roman"/>
                <w:b/>
                <w:bCs/>
                <w:lang w:val="en-US"/>
              </w:rPr>
              <w:t xml:space="preserve">: </w:t>
            </w:r>
            <w:commentRangeStart w:id="1200"/>
            <w:ins w:id="1201" w:author="Steve" w:date="2015-09-07T14:26:00Z">
              <w:r w:rsidR="007F47A9">
                <w:rPr>
                  <w:rFonts w:eastAsia="Times New Roman"/>
                  <w:lang w:val="en-US"/>
                </w:rPr>
                <w:t>minimal content</w:t>
              </w:r>
            </w:ins>
            <w:commentRangeEnd w:id="1200"/>
            <w:r w:rsidR="00A96CE3">
              <w:rPr>
                <w:rStyle w:val="CommentReference"/>
              </w:rPr>
              <w:commentReference w:id="1200"/>
            </w:r>
          </w:p>
        </w:tc>
      </w:tr>
    </w:tbl>
    <w:p w:rsidR="00292EEA" w:rsidRPr="006C1C1F" w:rsidRDefault="007F47A9">
      <w:pPr>
        <w:pStyle w:val="Heading2"/>
        <w:divId w:val="971250441"/>
        <w:rPr>
          <w:rFonts w:eastAsia="Times New Roman"/>
          <w:highlight w:val="yellow"/>
          <w:lang w:val="en-US"/>
          <w:rPrChange w:id="1202" w:author="Steve" w:date="2015-09-05T15:22:00Z">
            <w:rPr>
              <w:rFonts w:eastAsia="Times New Roman"/>
              <w:lang w:val="en-US"/>
            </w:rPr>
          </w:rPrChange>
        </w:rPr>
      </w:pPr>
      <w:r w:rsidRPr="007F47A9">
        <w:rPr>
          <w:rFonts w:eastAsia="Times New Roman"/>
          <w:highlight w:val="yellow"/>
          <w:lang w:val="en-US"/>
          <w:rPrChange w:id="1203" w:author="Steve" w:date="2015-09-05T15:22:00Z">
            <w:rPr>
              <w:rFonts w:eastAsia="Times New Roman"/>
              <w:lang w:val="en-US"/>
            </w:rPr>
          </w:rPrChange>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204" w:author="Steve" w:date="2015-09-05T15:22:00Z">
                  <w:rPr>
                    <w:rFonts w:eastAsia="Times New Roman"/>
                    <w:lang w:val="en-US"/>
                  </w:rPr>
                </w:rPrChange>
              </w:rPr>
            </w:pPr>
            <w:r w:rsidRPr="007F47A9">
              <w:rPr>
                <w:rFonts w:eastAsia="Times New Roman"/>
                <w:highlight w:val="yellow"/>
                <w:lang w:val="en-US"/>
                <w:rPrChange w:id="1205" w:author="Steve" w:date="2015-09-05T15:22:00Z">
                  <w:rPr>
                    <w:rFonts w:eastAsia="Times New Roman"/>
                    <w:lang w:val="en-US"/>
                  </w:rPr>
                </w:rPrChange>
              </w:rPr>
              <w:t>Name</w:t>
            </w:r>
          </w:p>
        </w:tc>
        <w:tc>
          <w:tcPr>
            <w:tcW w:w="0" w:type="auto"/>
            <w:vAlign w:val="center"/>
            <w:hideMark/>
          </w:tcPr>
          <w:p w:rsidR="00292EEA" w:rsidRPr="006C1C1F" w:rsidRDefault="007F47A9">
            <w:pPr>
              <w:rPr>
                <w:rFonts w:eastAsia="Times New Roman"/>
                <w:highlight w:val="yellow"/>
                <w:lang w:val="en-US"/>
                <w:rPrChange w:id="1206" w:author="Steve" w:date="2015-09-05T15:22:00Z">
                  <w:rPr>
                    <w:rFonts w:eastAsia="Times New Roman"/>
                    <w:lang w:val="en-US"/>
                  </w:rPr>
                </w:rPrChange>
              </w:rPr>
            </w:pPr>
            <w:r w:rsidRPr="007F47A9">
              <w:rPr>
                <w:rFonts w:eastAsia="Times New Roman"/>
                <w:highlight w:val="yellow"/>
                <w:lang w:val="en-US"/>
                <w:rPrChange w:id="1207" w:author="Steve" w:date="2015-09-05T15:22:00Z">
                  <w:rPr>
                    <w:rFonts w:eastAsia="Times New Roman"/>
                    <w:lang w:val="en-US"/>
                  </w:rPr>
                </w:rPrChange>
              </w:rPr>
              <w:t xml:space="preserve">Payment Type Codes (Payment Type Codes) </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208" w:author="Steve" w:date="2015-09-05T15:22:00Z">
                  <w:rPr>
                    <w:rFonts w:eastAsia="Times New Roman"/>
                    <w:lang w:val="en-US"/>
                  </w:rPr>
                </w:rPrChange>
              </w:rPr>
            </w:pPr>
            <w:r w:rsidRPr="007F47A9">
              <w:rPr>
                <w:rFonts w:eastAsia="Times New Roman"/>
                <w:highlight w:val="yellow"/>
                <w:lang w:val="en-US"/>
                <w:rPrChange w:id="1209" w:author="Steve" w:date="2015-09-05T15:22:00Z">
                  <w:rPr>
                    <w:rFonts w:eastAsia="Times New Roman"/>
                    <w:lang w:val="en-US"/>
                  </w:rPr>
                </w:rPrChange>
              </w:rPr>
              <w:t>Description</w:t>
            </w:r>
          </w:p>
        </w:tc>
        <w:tc>
          <w:tcPr>
            <w:tcW w:w="0" w:type="auto"/>
            <w:vAlign w:val="center"/>
            <w:hideMark/>
          </w:tcPr>
          <w:p w:rsidR="00292EEA" w:rsidRPr="006C1C1F" w:rsidRDefault="007F47A9">
            <w:pPr>
              <w:rPr>
                <w:rFonts w:eastAsia="Times New Roman"/>
                <w:highlight w:val="yellow"/>
                <w:lang w:val="en-US"/>
                <w:rPrChange w:id="1210" w:author="Steve" w:date="2015-09-05T15:22:00Z">
                  <w:rPr>
                    <w:rFonts w:eastAsia="Times New Roman"/>
                    <w:lang w:val="en-US"/>
                  </w:rPr>
                </w:rPrChange>
              </w:rPr>
            </w:pPr>
            <w:r w:rsidRPr="007F47A9">
              <w:rPr>
                <w:rFonts w:eastAsia="Times New Roman"/>
                <w:highlight w:val="yellow"/>
                <w:lang w:val="en-US"/>
                <w:rPrChange w:id="1211" w:author="Steve" w:date="2015-09-05T15:22:00Z">
                  <w:rPr>
                    <w:rFonts w:eastAsia="Times New Roman"/>
                    <w:lang w:val="en-US"/>
                  </w:rPr>
                </w:rPrChange>
              </w:rPr>
              <w:t xml:space="preserve">This value set includes sample </w:t>
            </w:r>
            <w:ins w:id="1212" w:author="Richard J. Ettema (AEGIS.net)" w:date="2015-09-11T09:04:00Z">
              <w:r w:rsidR="00A96CE3" w:rsidRPr="0072138D">
                <w:rPr>
                  <w:rFonts w:eastAsia="Times New Roman"/>
                  <w:highlight w:val="yellow"/>
                  <w:lang w:val="en-US"/>
                </w:rPr>
                <w:t xml:space="preserve">Payment </w:t>
              </w:r>
            </w:ins>
            <w:del w:id="1213" w:author="Richard J. Ettema (AEGIS.net)" w:date="2015-09-11T09:04:00Z">
              <w:r w:rsidRPr="007F47A9" w:rsidDel="00A96CE3">
                <w:rPr>
                  <w:rFonts w:eastAsia="Times New Roman"/>
                  <w:highlight w:val="yellow"/>
                  <w:lang w:val="en-US"/>
                  <w:rPrChange w:id="1214" w:author="Steve" w:date="2015-09-05T15:22:00Z">
                    <w:rPr>
                      <w:rFonts w:eastAsia="Times New Roman"/>
                      <w:lang w:val="en-US"/>
                    </w:rPr>
                  </w:rPrChange>
                </w:rPr>
                <w:delText xml:space="preserve">Contract </w:delText>
              </w:r>
            </w:del>
            <w:r w:rsidRPr="007F47A9">
              <w:rPr>
                <w:rFonts w:eastAsia="Times New Roman"/>
                <w:highlight w:val="yellow"/>
                <w:lang w:val="en-US"/>
                <w:rPrChange w:id="1215" w:author="Steve" w:date="2015-09-05T15:22:00Z">
                  <w:rPr>
                    <w:rFonts w:eastAsia="Times New Roman"/>
                    <w:lang w:val="en-US"/>
                  </w:rPr>
                </w:rPrChange>
              </w:rPr>
              <w:t>Type codes.</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216" w:author="Steve" w:date="2015-09-05T15:22:00Z">
                  <w:rPr>
                    <w:rFonts w:eastAsia="Times New Roman"/>
                    <w:lang w:val="en-US"/>
                  </w:rPr>
                </w:rPrChange>
              </w:rPr>
            </w:pPr>
            <w:r w:rsidRPr="007F47A9">
              <w:rPr>
                <w:rFonts w:eastAsia="Times New Roman"/>
                <w:highlight w:val="yellow"/>
                <w:lang w:val="en-US"/>
                <w:rPrChange w:id="1217" w:author="Steve" w:date="2015-09-05T15:22:00Z">
                  <w:rPr>
                    <w:rFonts w:eastAsia="Times New Roman"/>
                    <w:lang w:val="en-US"/>
                  </w:rPr>
                </w:rPrChange>
              </w:rPr>
              <w:t>Copyright</w:t>
            </w:r>
          </w:p>
        </w:tc>
        <w:tc>
          <w:tcPr>
            <w:tcW w:w="0" w:type="auto"/>
            <w:vAlign w:val="center"/>
            <w:hideMark/>
          </w:tcPr>
          <w:p w:rsidR="00292EEA" w:rsidRPr="006C1C1F" w:rsidRDefault="007F47A9">
            <w:pPr>
              <w:rPr>
                <w:rFonts w:eastAsia="Times New Roman"/>
                <w:highlight w:val="yellow"/>
                <w:lang w:val="en-US"/>
                <w:rPrChange w:id="1218" w:author="Steve" w:date="2015-09-05T15:22:00Z">
                  <w:rPr>
                    <w:rFonts w:eastAsia="Times New Roman"/>
                    <w:lang w:val="en-US"/>
                  </w:rPr>
                </w:rPrChange>
              </w:rPr>
            </w:pPr>
            <w:r w:rsidRPr="007F47A9">
              <w:rPr>
                <w:rFonts w:eastAsia="Times New Roman"/>
                <w:highlight w:val="yellow"/>
                <w:lang w:val="en-US"/>
                <w:rPrChange w:id="1219" w:author="Steve" w:date="2015-09-05T15:22:00Z">
                  <w:rPr>
                    <w:rFonts w:eastAsia="Times New Roman"/>
                    <w:lang w:val="en-US"/>
                  </w:rPr>
                </w:rPrChange>
              </w:rPr>
              <w:t>This is an example set</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220" w:author="Steve" w:date="2015-09-05T15:22:00Z">
                  <w:rPr>
                    <w:rFonts w:eastAsia="Times New Roman"/>
                    <w:lang w:val="en-US"/>
                  </w:rPr>
                </w:rPrChange>
              </w:rPr>
            </w:pPr>
            <w:r w:rsidRPr="007F47A9">
              <w:rPr>
                <w:rFonts w:eastAsia="Times New Roman"/>
                <w:highlight w:val="yellow"/>
                <w:lang w:val="en-US"/>
                <w:rPrChange w:id="1221" w:author="Steve" w:date="2015-09-05T15:22:00Z">
                  <w:rPr>
                    <w:rFonts w:eastAsia="Times New Roman"/>
                    <w:lang w:val="en-US"/>
                  </w:rPr>
                </w:rPrChange>
              </w:rPr>
              <w:t>Content</w:t>
            </w:r>
          </w:p>
        </w:tc>
        <w:tc>
          <w:tcPr>
            <w:tcW w:w="0" w:type="auto"/>
            <w:vAlign w:val="center"/>
            <w:hideMark/>
          </w:tcPr>
          <w:p w:rsidR="00292EEA" w:rsidRPr="006C1C1F" w:rsidRDefault="007F47A9">
            <w:pPr>
              <w:rPr>
                <w:rFonts w:eastAsia="Times New Roman"/>
                <w:highlight w:val="yellow"/>
                <w:lang w:val="en-US"/>
                <w:rPrChange w:id="1222" w:author="Steve" w:date="2015-09-05T15:22:00Z">
                  <w:rPr>
                    <w:rFonts w:eastAsia="Times New Roman"/>
                    <w:lang w:val="en-US"/>
                  </w:rPr>
                </w:rPrChange>
              </w:rPr>
            </w:pPr>
            <w:r w:rsidRPr="007F47A9">
              <w:rPr>
                <w:rFonts w:eastAsia="Times New Roman"/>
                <w:b/>
                <w:bCs/>
                <w:highlight w:val="yellow"/>
                <w:lang w:val="en-US"/>
                <w:rPrChange w:id="1223" w:author="Steve" w:date="2015-09-05T15:22:00Z">
                  <w:rPr>
                    <w:rFonts w:eastAsia="Times New Roman"/>
                    <w:b/>
                    <w:bCs/>
                    <w:lang w:val="en-US"/>
                  </w:rPr>
                </w:rPrChange>
              </w:rPr>
              <w:t xml:space="preserve">: </w:t>
            </w:r>
          </w:p>
        </w:tc>
      </w:tr>
      <w:tr w:rsidR="00292EEA" w:rsidRPr="006C1C1F">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224" w:author="Steve" w:date="2015-09-05T15:22:00Z">
                  <w:rPr>
                    <w:rFonts w:eastAsia="Times New Roman"/>
                    <w:lang w:val="en-US"/>
                  </w:rPr>
                </w:rPrChange>
              </w:rPr>
            </w:pPr>
          </w:p>
        </w:tc>
        <w:tc>
          <w:tcPr>
            <w:tcW w:w="0" w:type="auto"/>
            <w:vAlign w:val="center"/>
            <w:hideMark/>
          </w:tcPr>
          <w:p w:rsidR="00292EEA" w:rsidRPr="006C1C1F" w:rsidRDefault="007F47A9">
            <w:pPr>
              <w:rPr>
                <w:rFonts w:eastAsia="Times New Roman"/>
                <w:highlight w:val="yellow"/>
                <w:lang w:val="en-US"/>
                <w:rPrChange w:id="1225" w:author="Steve" w:date="2015-09-05T15:22:00Z">
                  <w:rPr>
                    <w:rFonts w:eastAsia="Times New Roman"/>
                    <w:lang w:val="en-US"/>
                  </w:rPr>
                </w:rPrChange>
              </w:rPr>
            </w:pPr>
            <w:r w:rsidRPr="007F47A9">
              <w:rPr>
                <w:rFonts w:eastAsia="Times New Roman"/>
                <w:b/>
                <w:bCs/>
                <w:highlight w:val="yellow"/>
                <w:lang w:val="en-US"/>
                <w:rPrChange w:id="1226" w:author="Steve" w:date="2015-09-05T15:22:00Z">
                  <w:rPr>
                    <w:rFonts w:eastAsia="Times New Roman"/>
                    <w:b/>
                    <w:bCs/>
                    <w:lang w:val="en-US"/>
                  </w:rPr>
                </w:rPrChange>
              </w:rPr>
              <w:t xml:space="preserve">: </w:t>
            </w:r>
          </w:p>
        </w:tc>
      </w:tr>
      <w:tr w:rsidR="00292EEA">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227" w:author="Steve" w:date="2015-09-05T15:22: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28" w:author="Steve" w:date="2015-09-05T15:22:00Z">
                  <w:rPr>
                    <w:rFonts w:eastAsia="Times New Roman"/>
                    <w:b/>
                    <w:bCs/>
                    <w:lang w:val="en-US"/>
                  </w:rPr>
                </w:rPrChange>
              </w:rPr>
              <w:t>:</w:t>
            </w:r>
            <w:r w:rsidR="005B11EB">
              <w:rPr>
                <w:rFonts w:eastAsia="Times New Roman"/>
                <w:b/>
                <w:bCs/>
                <w:lang w:val="en-US"/>
              </w:rPr>
              <w:t xml:space="preserve"> </w:t>
            </w:r>
            <w:commentRangeStart w:id="1229"/>
            <w:ins w:id="1230" w:author="Steve" w:date="2015-09-07T14:26:00Z">
              <w:r w:rsidR="008E1260" w:rsidRPr="008E1260">
                <w:rPr>
                  <w:rFonts w:eastAsia="Times New Roman"/>
                  <w:lang w:val="en-US"/>
                </w:rPr>
                <w:t>minimal content</w:t>
              </w:r>
            </w:ins>
            <w:commentRangeEnd w:id="1229"/>
            <w:r w:rsidR="00A96CE3">
              <w:rPr>
                <w:rStyle w:val="CommentReference"/>
              </w:rPr>
              <w:commentReference w:id="1229"/>
            </w:r>
          </w:p>
        </w:tc>
      </w:tr>
    </w:tbl>
    <w:p w:rsidR="00292EEA"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Priority Codes (Priority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financial processing priority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292EEA"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Process Outcome Codes (Process Outcome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Process Outcome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31" w:author="Steve" w:date="2015-09-07T14:27:00Z">
                  <w:rPr>
                    <w:rFonts w:eastAsia="Times New Roman"/>
                    <w:b/>
                    <w:bCs/>
                    <w:lang w:val="en-US"/>
                  </w:rPr>
                </w:rPrChange>
              </w:rPr>
              <w:t xml:space="preserve">: </w:t>
            </w:r>
            <w:commentRangeStart w:id="1232"/>
            <w:ins w:id="1233" w:author="Steve" w:date="2015-09-07T14:27:00Z">
              <w:r w:rsidRPr="007F47A9">
                <w:rPr>
                  <w:rFonts w:eastAsia="Times New Roman"/>
                  <w:highlight w:val="yellow"/>
                  <w:lang w:val="en-US"/>
                  <w:rPrChange w:id="1234" w:author="Steve" w:date="2015-09-07T14:27:00Z">
                    <w:rPr>
                      <w:rFonts w:eastAsia="Times New Roman"/>
                      <w:lang w:val="en-US"/>
                    </w:rPr>
                  </w:rPrChange>
                </w:rPr>
                <w:t>minimal content</w:t>
              </w:r>
            </w:ins>
            <w:commentRangeEnd w:id="1232"/>
            <w:r w:rsidR="00A96CE3">
              <w:rPr>
                <w:rStyle w:val="CommentReference"/>
              </w:rPr>
              <w:commentReference w:id="1232"/>
            </w:r>
          </w:p>
        </w:tc>
      </w:tr>
    </w:tbl>
    <w:p w:rsidR="00292EEA"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Ruleset Codes (Ruleset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ruleset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35" w:author="Steve" w:date="2015-09-07T14:27:00Z">
                  <w:rPr>
                    <w:rFonts w:eastAsia="Times New Roman"/>
                    <w:b/>
                    <w:bCs/>
                    <w:lang w:val="en-US"/>
                  </w:rPr>
                </w:rPrChange>
              </w:rPr>
              <w:t xml:space="preserve">: </w:t>
            </w:r>
            <w:commentRangeStart w:id="1236"/>
            <w:ins w:id="1237" w:author="Steve" w:date="2015-09-07T14:27:00Z">
              <w:r w:rsidRPr="007F47A9">
                <w:rPr>
                  <w:rFonts w:eastAsia="Times New Roman"/>
                  <w:highlight w:val="yellow"/>
                  <w:lang w:val="en-US"/>
                  <w:rPrChange w:id="1238" w:author="Steve" w:date="2015-09-07T14:27:00Z">
                    <w:rPr>
                      <w:rFonts w:eastAsia="Times New Roman"/>
                      <w:lang w:val="en-US"/>
                    </w:rPr>
                  </w:rPrChange>
                </w:rPr>
                <w:t>minimal content</w:t>
              </w:r>
            </w:ins>
            <w:commentRangeEnd w:id="1236"/>
            <w:r w:rsidR="00A96CE3">
              <w:rPr>
                <w:rStyle w:val="CommentReference"/>
              </w:rPr>
              <w:commentReference w:id="1236"/>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 xml:space="preserve">ValueSet: </w:t>
      </w:r>
      <w:bookmarkStart w:id="1239" w:name="_GoBack"/>
      <w:r>
        <w:rPr>
          <w:rFonts w:eastAsia="Times New Roman"/>
          <w:lang w:val="en-US"/>
        </w:rPr>
        <w:t>UDI Codes</w:t>
      </w:r>
      <w:bookmarkEnd w:id="12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8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A34E66">
            <w:pPr>
              <w:rPr>
                <w:rFonts w:eastAsia="Times New Roman"/>
                <w:lang w:val="en-US"/>
              </w:rPr>
            </w:pPr>
            <w:r>
              <w:rPr>
                <w:rFonts w:eastAsia="Times New Roman"/>
                <w:lang w:val="en-US"/>
              </w:rPr>
              <w:t>UDI Codes (</w:t>
            </w:r>
            <w:del w:id="1240" w:author="Steve" w:date="2015-09-05T15:12:00Z">
              <w:r w:rsidDel="00A34E66">
                <w:rPr>
                  <w:rFonts w:eastAsia="Times New Roman"/>
                  <w:lang w:val="en-US"/>
                </w:rPr>
                <w:delText>U D I</w:delText>
              </w:r>
            </w:del>
            <w:ins w:id="1241" w:author="Steve" w:date="2015-09-05T15:12:00Z">
              <w:r w:rsidR="00A34E66">
                <w:rPr>
                  <w:rFonts w:eastAsia="Times New Roman"/>
                  <w:lang w:val="en-US"/>
                </w:rPr>
                <w:t>UDI</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UDI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242" w:author="Steve" w:date="2015-09-05T15:12:00Z">
              <w:r w:rsidR="00A34E66">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{01}123456789: </w:t>
            </w:r>
            <w:r>
              <w:rPr>
                <w:rFonts w:eastAsia="Times New Roman"/>
                <w:lang w:val="en-US"/>
              </w:rPr>
              <w:t>Example DI in GS1 format</w:t>
            </w:r>
            <w:ins w:id="1243" w:author="Steve" w:date="2015-09-05T15:12:00Z">
              <w:r w:rsidR="00A34E66">
                <w:rPr>
                  <w:rFonts w:eastAsia="Times New Roman"/>
                  <w:lang w:val="en-US"/>
                </w:rPr>
                <w:t>.</w:t>
              </w:r>
            </w:ins>
            <w:r>
              <w:rPr>
                <w:rFonts w:eastAsia="Times New Roman"/>
                <w:lang w:val="en-US"/>
              </w:rPr>
              <w:t xml:space="preserve"> </w:t>
            </w:r>
          </w:p>
        </w:tc>
      </w:tr>
    </w:tbl>
    <w:p w:rsidR="00292EEA" w:rsidRDefault="005B11EB">
      <w:pPr>
        <w:pStyle w:val="Heading1"/>
        <w:divId w:val="693070462"/>
        <w:rPr>
          <w:rFonts w:eastAsia="Times New Roman"/>
          <w:lang w:val="en-US"/>
        </w:rPr>
      </w:pPr>
      <w:r>
        <w:rPr>
          <w:rFonts w:eastAsia="Times New Roman"/>
          <w:lang w:val="en-US"/>
        </w:rPr>
        <w:t>HITSP</w:t>
      </w:r>
    </w:p>
    <w:p w:rsidR="00292EEA" w:rsidRDefault="005B11EB">
      <w:pPr>
        <w:pStyle w:val="Heading2"/>
        <w:divId w:val="693070462"/>
        <w:rPr>
          <w:rFonts w:eastAsia="Times New Roman"/>
          <w:lang w:val="en-US"/>
        </w:rPr>
      </w:pPr>
      <w:r>
        <w:rPr>
          <w:rFonts w:eastAsia="Times New Roman"/>
          <w:lang w:val="en-US"/>
        </w:rPr>
        <w:lastRenderedPageBreak/>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Document Type Value Set (Document Type Value Set)</w:t>
            </w:r>
            <w:ins w:id="1244" w:author="Steve" w:date="2015-09-05T15:15:00Z">
              <w:r w:rsidR="00A34E66">
                <w:rPr>
                  <w:rFonts w:eastAsia="Times New Roman"/>
                  <w:lang w:val="en-US"/>
                </w:rPr>
                <w:t>.</w:t>
              </w:r>
            </w:ins>
            <w:r>
              <w:rPr>
                <w:rFonts w:eastAsia="Times New Roman"/>
                <w:lang w:val="en-US"/>
              </w:rPr>
              <w:t xml:space="preserv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45" w:author="Steve" w:date="2015-09-05T15:14:00Z">
                  <w:rPr>
                    <w:rFonts w:eastAsia="Times New Roman"/>
                    <w:lang w:val="en-US"/>
                  </w:rPr>
                </w:rPrChange>
              </w:rPr>
              <w:t>Â</w:t>
            </w:r>
            <w:r>
              <w:rPr>
                <w:rFonts w:eastAsia="Times New Roman"/>
                <w:lang w:val="en-US"/>
              </w:rPr>
              <w:t xml:space="preserve">® is copyright </w:t>
            </w:r>
            <w:r w:rsidR="007F47A9" w:rsidRPr="007F47A9">
              <w:rPr>
                <w:rFonts w:eastAsia="Times New Roman"/>
                <w:highlight w:val="yellow"/>
                <w:lang w:val="en-US"/>
                <w:rPrChange w:id="1246" w:author="Steve" w:date="2015-09-05T15:14:00Z">
                  <w:rPr>
                    <w:rFonts w:eastAsia="Times New Roman"/>
                    <w:lang w:val="en-US"/>
                  </w:rPr>
                </w:rPrChange>
              </w:rPr>
              <w:t>Â</w:t>
            </w:r>
            <w:r>
              <w:rPr>
                <w:rFonts w:eastAsia="Times New Roman"/>
                <w:lang w:val="en-US"/>
              </w:rPr>
              <w:t xml:space="preserve">© 1995 Regenstrief Institute, Inc. and the LOINC Committee, and available at no cost under the license at http://loinc.org/terms-of-use </w:t>
            </w:r>
          </w:p>
        </w:tc>
      </w:tr>
    </w:tbl>
    <w:p w:rsidR="00292EEA" w:rsidRDefault="005B11EB">
      <w:pPr>
        <w:pStyle w:val="Heading2"/>
        <w:divId w:val="693070462"/>
        <w:rPr>
          <w:rFonts w:eastAsia="Times New Roman"/>
          <w:lang w:val="en-US"/>
        </w:rPr>
      </w:pPr>
      <w:r>
        <w:rPr>
          <w:rFonts w:eastAsia="Times New Roman"/>
          <w:lang w:val="en-US"/>
        </w:rPr>
        <w:t xml:space="preserve">ValueSet: </w:t>
      </w:r>
      <w:del w:id="1247" w:author="Steve" w:date="2015-09-05T15:16:00Z">
        <w:r w:rsidDel="00A34E66">
          <w:rPr>
            <w:rFonts w:eastAsia="Times New Roman"/>
            <w:lang w:val="en-US"/>
          </w:rPr>
          <w:delText>Facililty</w:delText>
        </w:r>
      </w:del>
      <w:ins w:id="1248" w:author="Steve" w:date="2015-09-05T15:16:00Z">
        <w:r w:rsidR="00A34E66">
          <w:rPr>
            <w:rFonts w:eastAsia="Times New Roman"/>
            <w:lang w:val="en-US"/>
          </w:rPr>
          <w:t>Facility</w:t>
        </w:r>
      </w:ins>
      <w:r>
        <w:rPr>
          <w:rFonts w:eastAsia="Times New Roman"/>
          <w:lang w:val="en-US"/>
        </w:rPr>
        <w:t xml:space="preserve">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249" w:author="Steve" w:date="2015-09-05T15:16:00Z">
              <w:r w:rsidDel="00A34E66">
                <w:rPr>
                  <w:rFonts w:eastAsia="Times New Roman"/>
                  <w:lang w:val="en-US"/>
                </w:rPr>
                <w:delText>Facililty</w:delText>
              </w:r>
            </w:del>
            <w:ins w:id="1250" w:author="Steve" w:date="2015-09-05T15:16:00Z">
              <w:r w:rsidR="00A34E66">
                <w:rPr>
                  <w:rFonts w:eastAsia="Times New Roman"/>
                  <w:lang w:val="en-US"/>
                </w:rPr>
                <w:t>Facility</w:t>
              </w:r>
            </w:ins>
            <w:r>
              <w:rPr>
                <w:rFonts w:eastAsia="Times New Roman"/>
                <w:lang w:val="en-US"/>
              </w:rPr>
              <w:t xml:space="preserve"> Type Code Value Set (</w:t>
            </w:r>
            <w:del w:id="1251" w:author="Steve" w:date="2015-09-05T15:16:00Z">
              <w:r w:rsidDel="00A34E66">
                <w:rPr>
                  <w:rFonts w:eastAsia="Times New Roman"/>
                  <w:lang w:val="en-US"/>
                </w:rPr>
                <w:delText>Facililty</w:delText>
              </w:r>
            </w:del>
            <w:ins w:id="1252" w:author="Steve" w:date="2015-09-05T15:16:00Z">
              <w:r w:rsidR="00A34E66">
                <w:rPr>
                  <w:rFonts w:eastAsia="Times New Roman"/>
                  <w:lang w:val="en-US"/>
                </w:rPr>
                <w:t>Facility</w:t>
              </w:r>
            </w:ins>
            <w:r>
              <w:rPr>
                <w:rFonts w:eastAsia="Times New Roman"/>
                <w:lang w:val="en-US"/>
              </w:rPr>
              <w:t xml:space="preserve"> Type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253" w:author="Steve" w:date="2015-09-05T15:1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Practice Setting Code Value Set (Practice Setting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clinical specialty of the clinician or provider who interacted with, treated, or provided a service to/for the patient. The value set used for clinical specialty has been limited by HITSP to the value set reproduced from HITSP C80 Table 2-149 Clinical Specialty Value Set Definition.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254" w:author="Steve" w:date="2015-09-05T15:18: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223180594"/>
        <w:rPr>
          <w:rFonts w:eastAsia="Times New Roman"/>
          <w:lang w:val="en-US"/>
        </w:rPr>
      </w:pPr>
      <w:r>
        <w:rPr>
          <w:rFonts w:eastAsia="Times New Roman"/>
          <w:lang w:val="en-US"/>
        </w:rPr>
        <w:t>HL7</w:t>
      </w:r>
    </w:p>
    <w:p w:rsidR="00292EEA"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Section Codes (Document Section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Document section codes (LOINC codes used in CCDA sections)</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55"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Class Codes (</w:t>
            </w:r>
            <w:del w:id="1256" w:author="Steve" w:date="2015-09-05T15:21:00Z">
              <w:r w:rsidDel="006C1C1F">
                <w:rPr>
                  <w:rFonts w:eastAsia="Times New Roman"/>
                  <w:lang w:val="en-US"/>
                </w:rPr>
                <w:delText>F H I R</w:delText>
              </w:r>
            </w:del>
            <w:ins w:id="1257" w:author="Steve" w:date="2015-09-05T15:21:00Z">
              <w:r w:rsidR="006C1C1F">
                <w:rPr>
                  <w:rFonts w:eastAsia="Times New Roman"/>
                  <w:lang w:val="en-US"/>
                </w:rPr>
                <w:t>FHIR</w:t>
              </w:r>
            </w:ins>
            <w:r>
              <w:rPr>
                <w:rFonts w:eastAsia="Times New Roman"/>
                <w:lang w:val="en-US"/>
              </w:rPr>
              <w:t xml:space="preserve"> Document Class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LOINC codes for Document Kind, taken from the LOINC document ontology</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58"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Type Codes (</w:t>
            </w:r>
            <w:del w:id="1259" w:author="Steve" w:date="2015-09-05T15:19:00Z">
              <w:r w:rsidDel="006C1C1F">
                <w:rPr>
                  <w:rFonts w:eastAsia="Times New Roman"/>
                  <w:lang w:val="en-US"/>
                </w:rPr>
                <w:delText>F H I R</w:delText>
              </w:r>
            </w:del>
            <w:ins w:id="1260" w:author="Steve" w:date="2015-09-05T15:19:00Z">
              <w:r w:rsidR="006C1C1F">
                <w:rPr>
                  <w:rFonts w:eastAsia="Times New Roman"/>
                  <w:lang w:val="en-US"/>
                </w:rPr>
                <w:t>FHIR</w:t>
              </w:r>
            </w:ins>
            <w:r>
              <w:rPr>
                <w:rFonts w:eastAsia="Times New Roman"/>
                <w:lang w:val="en-US"/>
              </w:rPr>
              <w:t xml:space="preserve"> Document Type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6C1C1F">
            <w:pPr>
              <w:rPr>
                <w:rFonts w:eastAsia="Times New Roman"/>
                <w:lang w:val="en-US"/>
              </w:rPr>
            </w:pPr>
            <w:r>
              <w:rPr>
                <w:rFonts w:eastAsia="Times New Roman"/>
                <w:lang w:val="en-US"/>
              </w:rPr>
              <w:t xml:space="preserve">FHIR Document Codes - all LOINC codes where </w:t>
            </w:r>
            <w:del w:id="1261" w:author="Steve" w:date="2015-09-05T15:20:00Z">
              <w:r w:rsidDel="006C1C1F">
                <w:rPr>
                  <w:rFonts w:eastAsia="Times New Roman"/>
                  <w:lang w:val="en-US"/>
                </w:rPr>
                <w:delText>scale_type</w:delText>
              </w:r>
            </w:del>
            <w:ins w:id="1262" w:author="Steve" w:date="2015-09-05T15:20:00Z">
              <w:r w:rsidR="006C1C1F">
                <w:rPr>
                  <w:rFonts w:eastAsia="Times New Roman"/>
                  <w:lang w:val="en-US"/>
                </w:rPr>
                <w:t>scale type</w:t>
              </w:r>
            </w:ins>
            <w:r>
              <w:rPr>
                <w:rFonts w:eastAsia="Times New Roman"/>
                <w:lang w:val="en-US"/>
              </w:rPr>
              <w:t xml:space="preserve"> = 'DOC'</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63" w:author="Steve" w:date="2015-09-05T15:19: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1"/>
        <w:divId w:val="1375348270"/>
        <w:rPr>
          <w:rFonts w:eastAsia="Times New Roman"/>
          <w:lang w:val="en-US"/>
        </w:rPr>
      </w:pPr>
      <w:r>
        <w:rPr>
          <w:rFonts w:eastAsia="Times New Roman"/>
          <w:lang w:val="en-US"/>
        </w:rPr>
        <w:t>FHIR Project</w:t>
      </w:r>
    </w:p>
    <w:p w:rsidR="00292EEA"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AccountStatus (Account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account is available to be used</w:t>
            </w:r>
            <w:ins w:id="1264" w:author="Steve" w:date="2015-09-05T15:08: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This account is active and may be used</w:t>
            </w:r>
            <w:ins w:id="1265" w:author="Steve" w:date="2015-09-05T15:08: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This account is inactive and should not be used to track financial information</w:t>
            </w:r>
            <w:ins w:id="1266" w:author="Steve" w:date="2015-09-05T15:09: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1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ActionList (Action List)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List of allowable action which this resource can request</w:t>
            </w:r>
            <w:ins w:id="1267"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6C1C1F">
            <w:pPr>
              <w:rPr>
                <w:rFonts w:eastAsia="Times New Roman"/>
                <w:lang w:val="en-US"/>
              </w:rPr>
            </w:pPr>
            <w:r>
              <w:rPr>
                <w:rFonts w:eastAsia="Times New Roman"/>
                <w:b/>
                <w:bCs/>
                <w:lang w:val="en-US"/>
              </w:rPr>
              <w:t xml:space="preserve">Cancel, Reverse or Nullify: </w:t>
            </w:r>
            <w:r>
              <w:rPr>
                <w:rFonts w:eastAsia="Times New Roman"/>
                <w:lang w:val="en-US"/>
              </w:rPr>
              <w:t xml:space="preserve">Cancel, </w:t>
            </w:r>
            <w:ins w:id="1268" w:author="Steve" w:date="2015-09-05T15:19:00Z">
              <w:r w:rsidR="006C1C1F">
                <w:rPr>
                  <w:rFonts w:eastAsia="Times New Roman"/>
                  <w:lang w:val="en-US"/>
                </w:rPr>
                <w:t>reverse</w:t>
              </w:r>
            </w:ins>
            <w:del w:id="1269" w:author="Steve" w:date="2015-09-05T15:09:00Z">
              <w:r w:rsidDel="00A34E66">
                <w:rPr>
                  <w:rFonts w:eastAsia="Times New Roman"/>
                  <w:lang w:val="en-US"/>
                </w:rPr>
                <w:delText>R</w:delText>
              </w:r>
            </w:del>
            <w:del w:id="1270" w:author="Steve" w:date="2015-09-05T15:19:00Z">
              <w:r w:rsidDel="006C1C1F">
                <w:rPr>
                  <w:rFonts w:eastAsia="Times New Roman"/>
                  <w:lang w:val="en-US"/>
                </w:rPr>
                <w:delText>everse</w:delText>
              </w:r>
            </w:del>
            <w:r>
              <w:rPr>
                <w:rFonts w:eastAsia="Times New Roman"/>
                <w:lang w:val="en-US"/>
              </w:rPr>
              <w:t xml:space="preserve"> or nullify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Poll: </w:t>
            </w:r>
            <w:r>
              <w:rPr>
                <w:rFonts w:eastAsia="Times New Roman"/>
                <w:lang w:val="en-US"/>
              </w:rPr>
              <w:t>Check for previously un-read/ not-retrieved resources</w:t>
            </w:r>
            <w:ins w:id="1271"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292EEA" w:rsidRDefault="005B11EB">
      <w:pPr>
        <w:pStyle w:val="Heading2"/>
        <w:divId w:val="1375348270"/>
        <w:rPr>
          <w:rFonts w:eastAsia="Times New Roman"/>
          <w:lang w:val="en-US"/>
        </w:rPr>
      </w:pPr>
      <w:r>
        <w:rPr>
          <w:rFonts w:eastAsia="Times New Roman"/>
          <w:lang w:val="en-US"/>
        </w:rPr>
        <w:lastRenderedPageBreak/>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7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AddressType (Address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address (physical / postal)</w:t>
            </w:r>
            <w:ins w:id="1272"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Postal: </w:t>
            </w:r>
            <w:r>
              <w:rPr>
                <w:rFonts w:eastAsia="Times New Roman"/>
                <w:lang w:val="en-US"/>
              </w:rPr>
              <w:t>Mailing addresses - PO Boxes and care-of addresses</w:t>
            </w:r>
            <w:ins w:id="1273"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w:t>
            </w:r>
            <w:r>
              <w:rPr>
                <w:rFonts w:eastAsia="Times New Roman"/>
                <w:lang w:val="en-US"/>
              </w:rPr>
              <w:t>A physical address that can be visited</w:t>
            </w:r>
            <w:ins w:id="1274"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&amp; Physical: </w:t>
            </w:r>
            <w:r>
              <w:rPr>
                <w:rFonts w:eastAsia="Times New Roman"/>
                <w:lang w:val="en-US"/>
              </w:rPr>
              <w:t>An address that is both physical and postal</w:t>
            </w:r>
            <w:ins w:id="1275"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AddressUse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an address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A communication address at a home</w:t>
            </w:r>
            <w:ins w:id="1276"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An office address. First choice for business related contacts during business hours</w:t>
            </w:r>
            <w:ins w:id="1277"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w:t>
            </w:r>
            <w:r w:rsidR="007F47A9" w:rsidRPr="007F47A9">
              <w:rPr>
                <w:rFonts w:eastAsia="Times New Roman"/>
                <w:highlight w:val="yellow"/>
                <w:lang w:val="en-US"/>
                <w:rPrChange w:id="1278" w:author="Steve" w:date="2015-09-05T15:10:00Z">
                  <w:rPr>
                    <w:rFonts w:eastAsia="Times New Roman"/>
                    <w:lang w:val="en-US"/>
                  </w:rPr>
                </w:rPrChange>
              </w:rPr>
              <w:t>period</w:t>
            </w:r>
            <w:r>
              <w:rPr>
                <w:rFonts w:eastAsia="Times New Roman"/>
                <w:lang w:val="en-US"/>
              </w:rPr>
              <w:t xml:space="preserve"> can provide more detailed information</w:t>
            </w:r>
            <w:ins w:id="1279"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 Incorrect: </w:t>
            </w:r>
            <w:r>
              <w:rPr>
                <w:rFonts w:eastAsia="Times New Roman"/>
                <w:lang w:val="en-US"/>
              </w:rPr>
              <w:t>This address is no longer in use (or was never correct, but retained for records)</w:t>
            </w:r>
            <w:ins w:id="1280"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AdministrativeGender (Administrative Gender)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gender of a person used for administrative purposes</w:t>
            </w:r>
            <w:ins w:id="1281" w:author="Steve" w:date="2015-09-05T15:11: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292EEA"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AgeUnits (Age Units)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valueSet of UCUM codes for representing age value units</w:t>
            </w:r>
            <w:ins w:id="1282" w:author="Steve" w:date="2015-09-05T15:03:00Z">
              <w:r w:rsidR="00A34E66">
                <w:rPr>
                  <w:rFonts w:eastAsia="Times New Roman"/>
                  <w:lang w:val="en-US"/>
                </w:rPr>
                <w:t>,</w:t>
              </w:r>
            </w:ins>
          </w:p>
        </w:tc>
      </w:tr>
    </w:tbl>
    <w:p w:rsidR="00292EEA"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AggregationMode (Aggregation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resource references can be aggregated</w:t>
            </w:r>
            <w:ins w:id="1283" w:author="Steve" w:date="2015-09-05T15:04: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Contained: </w:t>
            </w:r>
            <w:r>
              <w:rPr>
                <w:rFonts w:eastAsia="Times New Roman"/>
                <w:lang w:val="en-US"/>
              </w:rPr>
              <w:t>The reference is a local reference to a contained resource</w:t>
            </w:r>
            <w:ins w:id="1284"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w:t>
            </w:r>
            <w:r>
              <w:rPr>
                <w:rFonts w:eastAsia="Times New Roman"/>
                <w:lang w:val="en-US"/>
              </w:rPr>
              <w:t>The reference to a resource that has to be resolved externally to the resource that includes the reference</w:t>
            </w:r>
            <w:ins w:id="1285"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Bundled: </w:t>
            </w:r>
            <w:r>
              <w:rPr>
                <w:rFonts w:eastAsia="Times New Roman"/>
                <w:lang w:val="en-US"/>
              </w:rPr>
              <w:t>The resource the reference points to will be found in the same bundle as the resource that includes the reference</w:t>
            </w:r>
            <w:ins w:id="1286" w:author="Steve" w:date="2015-09-05T15:04: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4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AllergyIntoleranceCategory (Allergy Intolerance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Category of an identified Substance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A34E66">
            <w:pPr>
              <w:rPr>
                <w:rFonts w:eastAsia="Times New Roman"/>
                <w:lang w:val="en-US"/>
              </w:rPr>
            </w:pPr>
            <w:r>
              <w:rPr>
                <w:rFonts w:eastAsia="Times New Roman"/>
                <w:b/>
                <w:bCs/>
                <w:lang w:val="en-US"/>
              </w:rPr>
              <w:t xml:space="preserve">Food: </w:t>
            </w:r>
            <w:r>
              <w:rPr>
                <w:rFonts w:eastAsia="Times New Roman"/>
                <w:lang w:val="en-US"/>
              </w:rPr>
              <w:t>Any substance consumed to provide nutritional support for the body</w:t>
            </w:r>
            <w:ins w:id="1287" w:author="Steve" w:date="2015-09-05T15:05:00Z">
              <w:r w:rsidR="00A34E66">
                <w:rPr>
                  <w:rFonts w:eastAsia="Times New Roman"/>
                  <w:lang w:val="en-US"/>
                </w:rPr>
                <w:t>.</w:t>
              </w:r>
            </w:ins>
            <w:del w:id="1288" w:author="Steve" w:date="2015-09-05T15:05:00Z">
              <w:r w:rsidDel="00A34E66">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ins w:id="1289" w:author="Steve" w:date="2015-09-05T15:05: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 </w:t>
            </w:r>
            <w:r>
              <w:rPr>
                <w:rFonts w:eastAsia="Times New Roman"/>
                <w:lang w:val="en-US"/>
              </w:rPr>
              <w:t>Substances that are encountered in the environment</w:t>
            </w:r>
            <w:ins w:id="1290"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substances that are not covered by any other category</w:t>
            </w:r>
            <w:ins w:id="1291" w:author="Steve" w:date="2015-09-05T15:06: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AllergyIntoleranceCertainty (Allergy Intolerance Certainty)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Statement about the degree of clinical certainty that a Specific Substance was the cause of the Manifestation in an reaction event</w:t>
            </w:r>
            <w:ins w:id="1292"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rechallenge. </w:t>
            </w:r>
          </w:p>
        </w:tc>
      </w:tr>
    </w:tbl>
    <w:p w:rsidR="00292EEA" w:rsidRDefault="005B11EB">
      <w:pPr>
        <w:pStyle w:val="Heading2"/>
        <w:divId w:val="1375348270"/>
        <w:rPr>
          <w:rFonts w:eastAsia="Times New Roman"/>
          <w:lang w:val="en-US"/>
        </w:rPr>
      </w:pPr>
      <w:r>
        <w:rPr>
          <w:rFonts w:eastAsia="Times New Roman"/>
          <w:lang w:val="en-US"/>
        </w:rPr>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AllergyIntoleranceCriticality (Allergy Intolerance Criticality)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Estimate of the potential clinical harm, or seriousness</w:t>
            </w:r>
            <w:del w:id="1293" w:author="Steve" w:date="2015-09-05T14:59:00Z">
              <w:r w:rsidDel="0028387D">
                <w:rPr>
                  <w:rFonts w:eastAsia="Times New Roman"/>
                  <w:lang w:val="en-US"/>
                </w:rPr>
                <w:delText>,</w:delText>
              </w:r>
            </w:del>
            <w:r>
              <w:rPr>
                <w:rFonts w:eastAsia="Times New Roman"/>
                <w:lang w:val="en-US"/>
              </w:rPr>
              <w:t xml:space="preserve"> of a reaction to an identified Substance</w:t>
            </w:r>
            <w:ins w:id="1294" w:author="Steve" w:date="2015-09-05T14:59: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w:t>
            </w:r>
            <w:r>
              <w:rPr>
                <w:rFonts w:eastAsia="Times New Roman"/>
                <w:lang w:val="en-US"/>
              </w:rPr>
              <w:lastRenderedPageBreak/>
              <w:t>information available</w:t>
            </w:r>
            <w:ins w:id="1295" w:author="Steve" w:date="2015-09-05T14:59: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lastRenderedPageBreak/>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AllergyIntoleranceSeverity (Allergy Intolerance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ins w:id="1296" w:author="Steve" w:date="2015-09-05T15:02: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Mild: </w:t>
            </w:r>
            <w:r>
              <w:rPr>
                <w:rFonts w:eastAsia="Times New Roman"/>
                <w:lang w:val="en-US"/>
              </w:rPr>
              <w:t>Causes mild physiological effects</w:t>
            </w:r>
            <w:ins w:id="1297"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Causes moderate physiological effects</w:t>
            </w:r>
            <w:ins w:id="1298"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 </w:t>
            </w:r>
            <w:r>
              <w:rPr>
                <w:rFonts w:eastAsia="Times New Roman"/>
                <w:lang w:val="en-US"/>
              </w:rPr>
              <w:t>Causes severe physiological effects</w:t>
            </w:r>
            <w:ins w:id="1299" w:author="Steve" w:date="2015-09-05T15:02: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AllergyIntoleranceStatus (Allergy Intolerance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Assertion about certainty associated with a propensity, or potential risk, of a reaction to the identified Substance</w:t>
            </w:r>
            <w:ins w:id="1300" w:author="Steve" w:date="2015-09-05T14:50: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AllergyIntoleranceType (Allergy Intolerance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Identification of the underlying physiological mechanism for a Reaction Risk</w:t>
            </w:r>
            <w:ins w:id="1301" w:author="Steve" w:date="2015-09-05T14:54: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Intolerance: </w:t>
            </w:r>
            <w:r>
              <w:rPr>
                <w:rFonts w:eastAsia="Times New Roman"/>
                <w:lang w:val="en-US"/>
              </w:rPr>
              <w:t>Adverse reaction to a substance, not judged to be immune-mediated (non-allergic). This can include (but is not limited to) pseudoallergic reactions, side effects, drug toxicities (eg</w:t>
            </w:r>
            <w:ins w:id="1302" w:author="Steve" w:date="2015-09-05T14:55:00Z">
              <w:r w:rsidR="0028387D">
                <w:rPr>
                  <w:rFonts w:eastAsia="Times New Roman"/>
                  <w:lang w:val="en-US"/>
                </w:rPr>
                <w:t>.</w:t>
              </w:r>
            </w:ins>
            <w:r>
              <w:rPr>
                <w:rFonts w:eastAsia="Times New Roman"/>
                <w:lang w:val="en-US"/>
              </w:rPr>
              <w:t xml:space="preserve"> to Gentamicin), drug-drug interactions, food-drug interactions, and drug-disease interactions. </w:t>
            </w:r>
          </w:p>
        </w:tc>
      </w:tr>
    </w:tbl>
    <w:p w:rsidR="00292EEA"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AnswerFormat (Answer Format)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expected format of an answer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Answer is a yes/no answer</w:t>
            </w:r>
            <w:ins w:id="1303" w:author="Steve" w:date="2015-09-05T14:5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Answer is a floating point number</w:t>
            </w:r>
            <w:ins w:id="1304"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Answer is an integer</w:t>
            </w:r>
            <w:ins w:id="1305"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Answer is a date</w:t>
            </w:r>
            <w:ins w:id="1306"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ins w:id="1307" w:author="Steve" w:date="2015-09-05T14:57: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Answer is a system timestamp</w:t>
            </w:r>
            <w:ins w:id="1308"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Answer is a time (hour/minute/second) independent of date</w:t>
            </w:r>
            <w:ins w:id="1309"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Answer is a short (few words to short sentence) free-text entry</w:t>
            </w:r>
            <w:ins w:id="1310"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8387D">
            <w:pPr>
              <w:rPr>
                <w:rFonts w:eastAsia="Times New Roman"/>
                <w:lang w:val="en-US"/>
              </w:rPr>
            </w:pPr>
            <w:r>
              <w:rPr>
                <w:rFonts w:eastAsia="Times New Roman"/>
                <w:b/>
                <w:bCs/>
                <w:lang w:val="en-US"/>
              </w:rPr>
              <w:t xml:space="preserve">Text: </w:t>
            </w:r>
            <w:r>
              <w:rPr>
                <w:rFonts w:eastAsia="Times New Roman"/>
                <w:lang w:val="en-US"/>
              </w:rPr>
              <w:t>Answer is a long (potentially multi-</w:t>
            </w:r>
            <w:del w:id="1311" w:author="Steve" w:date="2015-09-05T14:57:00Z">
              <w:r w:rsidDel="0028387D">
                <w:rPr>
                  <w:rFonts w:eastAsia="Times New Roman"/>
                  <w:lang w:val="en-US"/>
                </w:rPr>
                <w:delText>paragram</w:delText>
              </w:r>
            </w:del>
            <w:ins w:id="1312" w:author="Steve" w:date="2015-09-05T14:57:00Z">
              <w:r w:rsidR="0028387D">
                <w:rPr>
                  <w:rFonts w:eastAsia="Times New Roman"/>
                  <w:lang w:val="en-US"/>
                </w:rPr>
                <w:t>paragraph</w:t>
              </w:r>
            </w:ins>
            <w:r>
              <w:rPr>
                <w:rFonts w:eastAsia="Times New Roman"/>
                <w:lang w:val="en-US"/>
              </w:rPr>
              <w:t>) free-text entry (still captured as a string)</w:t>
            </w:r>
            <w:ins w:id="1313"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ins w:id="1314" w:author="Steve" w:date="2015-09-05T14:58: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Choice: </w:t>
            </w:r>
            <w:r>
              <w:rPr>
                <w:rFonts w:eastAsia="Times New Roman"/>
                <w:lang w:val="en-US"/>
              </w:rPr>
              <w:t>Answer is a Coding drawn from a list of options</w:t>
            </w:r>
            <w:ins w:id="1315"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Answer is a reference to another resource (practitioner, organization, etc.)</w:t>
            </w:r>
            <w:ins w:id="1316"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Answer is a combination of a numeric value and unit, potentially with a comparator (&lt;, &gt;, etc)</w:t>
            </w:r>
            <w:ins w:id="1317" w:author="Steve" w:date="2015-09-05T14:58: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AppointmentStatus (Appointment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an appointment</w:t>
            </w:r>
            <w:ins w:id="1318" w:author="Steve" w:date="2015-09-05T14:46: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None of the participant(s) have finalized their acceptance of the appointment request, and the start/end time may not be set yet</w:t>
            </w:r>
            <w:ins w:id="1319"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Some or all of the participant(s) have not finalized their acceptance of the appointment request</w:t>
            </w:r>
            <w:ins w:id="1320"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Booked: </w:t>
            </w:r>
            <w:r>
              <w:rPr>
                <w:rFonts w:eastAsia="Times New Roman"/>
                <w:lang w:val="en-US"/>
              </w:rPr>
              <w:t>All participant(s) have been considered and the appointment is confirmed to go ahead at the date/times specified</w:t>
            </w:r>
            <w:ins w:id="1321" w:author="Steve" w:date="2015-09-05T14:46:00Z">
              <w:r w:rsidR="0028387D">
                <w:rPr>
                  <w:rFonts w:eastAsia="Times New Roman"/>
                  <w:lang w:val="en-US"/>
                </w:rPr>
                <w:t>.</w:t>
              </w:r>
            </w:ins>
            <w:del w:id="1322"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Some of the patients have arrived</w:t>
            </w:r>
            <w:ins w:id="1323" w:author="Steve" w:date="2015-09-05T14:46:00Z">
              <w:r w:rsidR="0028387D">
                <w:rPr>
                  <w:rFonts w:eastAsia="Times New Roman"/>
                  <w:lang w:val="en-US"/>
                </w:rPr>
                <w:t>.</w:t>
              </w:r>
            </w:ins>
            <w:del w:id="1324"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Fulfilled: </w:t>
            </w:r>
            <w:r>
              <w:rPr>
                <w:rFonts w:eastAsia="Times New Roman"/>
                <w:lang w:val="en-US"/>
              </w:rPr>
              <w:t>This appointment has completed and may have resulted in an encounter</w:t>
            </w:r>
            <w:ins w:id="1325" w:author="Steve" w:date="2015-09-05T14:46:00Z">
              <w:r w:rsidR="0028387D">
                <w:rPr>
                  <w:rFonts w:eastAsia="Times New Roman"/>
                  <w:lang w:val="en-US"/>
                </w:rPr>
                <w:t>.</w:t>
              </w:r>
            </w:ins>
            <w:del w:id="1326"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appointment has been cancelled</w:t>
            </w:r>
            <w:ins w:id="1327" w:author="Steve" w:date="2015-09-05T14:46:00Z">
              <w:r w:rsidR="0028387D">
                <w:rPr>
                  <w:rFonts w:eastAsia="Times New Roman"/>
                  <w:lang w:val="en-US"/>
                </w:rPr>
                <w:t>.</w:t>
              </w:r>
            </w:ins>
            <w:del w:id="1328"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Show: </w:t>
            </w:r>
            <w:r>
              <w:rPr>
                <w:rFonts w:eastAsia="Times New Roman"/>
                <w:lang w:val="en-US"/>
              </w:rPr>
              <w:t>Some or all of the participant(s) have not/did not appear for the appointment (usually the patient)</w:t>
            </w:r>
            <w:ins w:id="1329" w:author="Steve" w:date="2015-09-05T14:47:00Z">
              <w:r w:rsidR="0028387D">
                <w:rPr>
                  <w:rFonts w:eastAsia="Times New Roman"/>
                  <w:lang w:val="en-US"/>
                </w:rPr>
                <w:t>.</w:t>
              </w:r>
            </w:ins>
            <w:del w:id="1330" w:author="Steve" w:date="2015-09-05T14:47:00Z">
              <w:r w:rsidDel="0028387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AssertionDirectionType (Assertion Direction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direction to use for assertion. The direction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response: </w:t>
            </w:r>
            <w:r>
              <w:rPr>
                <w:rFonts w:eastAsia="Times New Roman"/>
                <w:lang w:val="en-US"/>
              </w:rPr>
              <w:t xml:space="preserve">Default value. Assertion is evaluated on the 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331" w:author="Steve" w:date="2015-09-05T14:48:00Z">
                  <w:rPr>
                    <w:rFonts w:eastAsia="Times New Roman"/>
                    <w:b/>
                    <w:bCs/>
                    <w:lang w:val="en-US"/>
                  </w:rPr>
                </w:rPrChange>
              </w:rPr>
              <w:t xml:space="preserve">request: </w:t>
            </w:r>
            <w:r w:rsidRPr="007F47A9">
              <w:rPr>
                <w:rFonts w:eastAsia="Times New Roman"/>
                <w:highlight w:val="yellow"/>
                <w:lang w:val="en-US"/>
                <w:rPrChange w:id="1332" w:author="Steve" w:date="2015-09-05T14:48:00Z">
                  <w:rPr>
                    <w:rFonts w:eastAsia="Times New Roman"/>
                    <w:lang w:val="en-US"/>
                  </w:rPr>
                </w:rPrChange>
              </w:rPr>
              <w:t>Not equals comparison.</w:t>
            </w:r>
            <w:r w:rsidR="005B11EB">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AssertionOperatorType (Assertion Operator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operator to use for assertion. The type of operator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bl>
    <w:p w:rsidR="00292EEA"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AssertionResponseTypes (Assertion Response Types)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response code to use for assertion. The response code to expect in the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rsidR="00292EEA" w:rsidRDefault="005B11EB">
      <w:pPr>
        <w:pStyle w:val="Heading2"/>
        <w:divId w:val="1375348270"/>
        <w:rPr>
          <w:rFonts w:eastAsia="Times New Roman"/>
          <w:lang w:val="en-US"/>
        </w:rPr>
      </w:pPr>
      <w:r>
        <w:rPr>
          <w:rFonts w:eastAsia="Times New Roman"/>
          <w:lang w:val="en-US"/>
        </w:rPr>
        <w:lastRenderedPageBreak/>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AuditEventAction (Audit Event 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Indicator for type of action performed during the event that generated the audit.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Read/View/Print: </w:t>
            </w:r>
            <w:r>
              <w:rPr>
                <w:rFonts w:eastAsia="Times New Roman"/>
                <w:lang w:val="en-US"/>
              </w:rPr>
              <w:t>Display or print data, such as a Doctor Census</w:t>
            </w:r>
            <w:ins w:id="1333"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data, such as Revise Patient Information</w:t>
            </w:r>
            <w:ins w:id="1334"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items, such as a doctor master file record</w:t>
            </w:r>
            <w:ins w:id="1335" w:author="Steve" w:date="2015-09-05T14:46:00Z">
              <w:r w:rsidR="0028387D">
                <w:rPr>
                  <w:rFonts w:eastAsia="Times New Roman"/>
                  <w:lang w:val="en-US"/>
                </w:rPr>
                <w:t>.</w:t>
              </w:r>
            </w:ins>
            <w:del w:id="1336"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Execute: </w:t>
            </w:r>
            <w:r>
              <w:rPr>
                <w:rFonts w:eastAsia="Times New Roman"/>
                <w:lang w:val="en-US"/>
              </w:rPr>
              <w:t>Perform a system or application function such as log-on, program execution or use of an object's method, or perform a query/search operation</w:t>
            </w:r>
            <w:ins w:id="1337" w:author="Steve" w:date="2015-09-05T14:46: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AuditEventObjectLifecycle (Audit Event Object Lifecycle)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Identifier for the data life-cycle stage for the object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292EEA"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AuditEventObjectRole (Audit Event Object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representing the role the Object played in the event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This object is the patient that is the subject of care related to this event. It is identifiable by patient ID or equivalent. The patient may be either human or animal</w:t>
            </w:r>
            <w:ins w:id="1338" w:author="Steve" w:date="2015-09-05T14:39: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w:t>
            </w:r>
            <w:r>
              <w:rPr>
                <w:rFonts w:eastAsia="Times New Roman"/>
                <w:lang w:val="en-US"/>
              </w:rPr>
              <w:lastRenderedPageBreak/>
              <w:t xml:space="preserve">location where the event took place. Note that for shipping, the usual events are arrival at a location or departure from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Domain</w:t>
            </w:r>
            <w:ins w:id="1339" w:author="Steve" w:date="2015-09-05T14:39:00Z">
              <w:r w:rsidR="009A30BD">
                <w:rPr>
                  <w:rFonts w:eastAsia="Times New Roman"/>
                  <w:b/>
                  <w:bCs/>
                  <w:lang w:val="en-US"/>
                </w:rPr>
                <w:t xml:space="preserve"> </w:t>
              </w:r>
            </w:ins>
            <w:r>
              <w:rPr>
                <w:rFonts w:eastAsia="Times New Roman"/>
                <w:b/>
                <w:bCs/>
                <w:lang w:val="en-US"/>
              </w:rPr>
              <w:t xml:space="preserve">Resource: </w:t>
            </w:r>
            <w:r>
              <w:rPr>
                <w:rFonts w:eastAsia="Times New Roman"/>
                <w:lang w:val="en-US"/>
              </w:rPr>
              <w:t xml:space="preserve">A logical object related to a health record event. This is any healthcare specific resource (object) not restricted to FHIR defined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w:t>
            </w:r>
            <w:r>
              <w:rPr>
                <w:rFonts w:eastAsia="Times New Roman"/>
                <w:lang w:val="en-US"/>
              </w:rPr>
              <w:t>A human participant not otherwise identified by some other category</w:t>
            </w:r>
            <w:ins w:id="1340" w:author="Steve" w:date="2015-09-05T14:40:00Z">
              <w:r w:rsidR="009A30BD">
                <w:rPr>
                  <w:rFonts w:eastAsia="Times New Roman"/>
                  <w:lang w:val="en-US"/>
                </w:rPr>
                <w:t>.</w:t>
              </w:r>
            </w:ins>
            <w:del w:id="1341"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(deprecated)</w:t>
            </w:r>
            <w:ins w:id="1342" w:author="Steve" w:date="2015-09-05T14:40:00Z">
              <w:r w:rsidR="009A30BD">
                <w:rPr>
                  <w:rFonts w:eastAsia="Times New Roman"/>
                  <w:lang w:val="en-US"/>
                </w:rPr>
                <w:t>.</w:t>
              </w:r>
            </w:ins>
            <w:del w:id="1343"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authority to modify security roles of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Any person or organization responsible for providing care. This encompasses all forms of care, licensed or otherwise, and all sorts of teams and care groups. Note</w:t>
            </w:r>
            <w:del w:id="1344" w:author="Steve" w:date="2015-09-05T14:42:00Z">
              <w:r w:rsidDel="0028387D">
                <w:rPr>
                  <w:rFonts w:eastAsia="Times New Roman"/>
                  <w:lang w:val="en-US"/>
                </w:rPr>
                <w:delText>,</w:delText>
              </w:r>
            </w:del>
            <w:r>
              <w:rPr>
                <w:rFonts w:eastAsia="Times New Roman"/>
                <w:lang w:val="en-US"/>
              </w:rPr>
              <w:t xml:space="preserve"> the distinction between practitioners and the doctor that actually provided the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Repository: </w:t>
            </w:r>
            <w:r>
              <w:rPr>
                <w:rFonts w:eastAsia="Times New Roman"/>
                <w:lang w:val="en-US"/>
              </w:rPr>
              <w:t>A source or destination for data transfer</w:t>
            </w:r>
            <w:del w:id="1345" w:author="Steve" w:date="2015-09-05T14:42:00Z">
              <w:r w:rsidDel="0028387D">
                <w:rPr>
                  <w:rFonts w:eastAsia="Times New Roman"/>
                  <w:lang w:val="en-US"/>
                </w:rPr>
                <w:delText>,</w:delText>
              </w:r>
            </w:del>
            <w:r>
              <w:rPr>
                <w:rFonts w:eastAsia="Times New Roman"/>
                <w:lang w:val="en-US"/>
              </w:rPr>
              <w:t xml:space="preserve"> that acts as an archive, database, or similar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292EEA"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AuditEventObjectType (Audit Event Object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the object type involved audited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AuditEventOutcome (Audit Event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event succeeded or failed</w:t>
            </w:r>
            <w:ins w:id="1346" w:author="Steve" w:date="2015-09-05T14:34: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Success: </w:t>
            </w:r>
            <w:r>
              <w:rPr>
                <w:rFonts w:eastAsia="Times New Roman"/>
                <w:lang w:val="en-US"/>
              </w:rPr>
              <w:t>The operation completed successfully (whether with warnings or not)</w:t>
            </w:r>
            <w:ins w:id="1347" w:author="Steve" w:date="2015-09-05T14:35:00Z">
              <w:r w:rsidR="009A30BD">
                <w:rPr>
                  <w:rFonts w:eastAsia="Times New Roman"/>
                  <w:lang w:val="en-US"/>
                </w:rPr>
                <w:t>.</w:t>
              </w:r>
            </w:ins>
            <w:del w:id="1348"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Minor failure: </w:t>
            </w:r>
            <w:r>
              <w:rPr>
                <w:rFonts w:eastAsia="Times New Roman"/>
                <w:lang w:val="en-US"/>
              </w:rPr>
              <w:t>The action was not successful due to some kind of catered for error (often equivalent to an HTTP 400 response)</w:t>
            </w:r>
            <w:ins w:id="1349" w:author="Steve" w:date="2015-09-05T14:35:00Z">
              <w:r w:rsidR="009A30BD">
                <w:rPr>
                  <w:rFonts w:eastAsia="Times New Roman"/>
                  <w:lang w:val="en-US"/>
                </w:rPr>
                <w:t>.</w:t>
              </w:r>
            </w:ins>
            <w:del w:id="1350"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Serious failure: </w:t>
            </w:r>
            <w:r>
              <w:rPr>
                <w:rFonts w:eastAsia="Times New Roman"/>
                <w:lang w:val="en-US"/>
              </w:rPr>
              <w:t>The action was not successful due to some kind of unexpected error (often equivalent to an HTTP 500 response)</w:t>
            </w:r>
            <w:ins w:id="1351" w:author="Steve" w:date="2015-09-05T14:35:00Z">
              <w:r w:rsidR="009A30BD">
                <w:rPr>
                  <w:rFonts w:eastAsia="Times New Roman"/>
                  <w:lang w:val="en-US"/>
                </w:rPr>
                <w:t>.</w:t>
              </w:r>
            </w:ins>
            <w:del w:id="1352"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Major failure: </w:t>
            </w:r>
            <w:r>
              <w:rPr>
                <w:rFonts w:eastAsia="Times New Roman"/>
                <w:lang w:val="en-US"/>
              </w:rPr>
              <w:t>An error of such magnitude occurred that the system is not longer available for use (i.e. the system died)</w:t>
            </w:r>
            <w:ins w:id="1353" w:author="Steve" w:date="2015-09-05T14:35:00Z">
              <w:r w:rsidR="009A30BD">
                <w:rPr>
                  <w:rFonts w:eastAsia="Times New Roman"/>
                  <w:lang w:val="en-US"/>
                </w:rPr>
                <w:t>.</w:t>
              </w:r>
            </w:ins>
            <w:del w:id="1354"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AuditEventParticipantNetworkType (Audit Event Participant Network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network access point of this participant in the audit event</w:t>
            </w:r>
            <w:ins w:id="1355" w:author="Steve" w:date="2015-09-05T14:35: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Machine Name: </w:t>
            </w:r>
            <w:r>
              <w:rPr>
                <w:rFonts w:eastAsia="Times New Roman"/>
                <w:lang w:val="en-US"/>
              </w:rPr>
              <w:t>Machine Name, including DNS name</w:t>
            </w:r>
            <w:ins w:id="1356" w:author="Steve" w:date="2015-09-05T14:35:00Z">
              <w:r w:rsidR="009A30BD">
                <w:rPr>
                  <w:rFonts w:eastAsia="Times New Roman"/>
                  <w:lang w:val="en-US"/>
                </w:rPr>
                <w:t>.</w:t>
              </w:r>
            </w:ins>
            <w:del w:id="1357"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IP Address: </w:t>
            </w:r>
            <w:r>
              <w:rPr>
                <w:rFonts w:eastAsia="Times New Roman"/>
                <w:lang w:val="en-US"/>
              </w:rPr>
              <w:t>IP Address</w:t>
            </w:r>
            <w:ins w:id="1358" w:author="Steve" w:date="2015-09-05T14:35:00Z">
              <w:r w:rsidR="009A30BD">
                <w:rPr>
                  <w:rFonts w:eastAsia="Times New Roman"/>
                  <w:lang w:val="en-US"/>
                </w:rPr>
                <w:t>.</w:t>
              </w:r>
            </w:ins>
            <w:del w:id="1359"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Number: </w:t>
            </w:r>
            <w:r>
              <w:rPr>
                <w:rFonts w:eastAsia="Times New Roman"/>
                <w:lang w:val="en-US"/>
              </w:rPr>
              <w:t>Telephone Number</w:t>
            </w:r>
            <w:ins w:id="1360" w:author="Steve" w:date="2015-09-05T14:35:00Z">
              <w:r w:rsidR="009A30BD">
                <w:rPr>
                  <w:rFonts w:eastAsia="Times New Roman"/>
                  <w:lang w:val="en-US"/>
                </w:rPr>
                <w:t>.</w:t>
              </w:r>
            </w:ins>
            <w:del w:id="1361"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address: </w:t>
            </w:r>
            <w:r>
              <w:rPr>
                <w:rFonts w:eastAsia="Times New Roman"/>
                <w:lang w:val="en-US"/>
              </w:rPr>
              <w:t>Email address</w:t>
            </w:r>
            <w:ins w:id="1362" w:author="Steve" w:date="2015-09-05T14:35:00Z">
              <w:r w:rsidR="009A30BD">
                <w:rPr>
                  <w:rFonts w:eastAsia="Times New Roman"/>
                  <w:lang w:val="en-US"/>
                </w:rPr>
                <w:t>.</w:t>
              </w:r>
            </w:ins>
            <w:del w:id="1363"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URI (User directory, HTTP-PUT, ftp, etc.)</w:t>
            </w:r>
            <w:ins w:id="1364" w:author="Steve" w:date="2015-09-05T14:35:00Z">
              <w:r w:rsidR="009A30BD">
                <w:rPr>
                  <w:rFonts w:eastAsia="Times New Roman"/>
                  <w:lang w:val="en-US"/>
                </w:rPr>
                <w:t>.</w:t>
              </w:r>
            </w:ins>
            <w:del w:id="1365"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BindingStrength (Binding Strength)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Indication of the degree of conformance expectations associated with a binding</w:t>
            </w:r>
            <w:ins w:id="1366" w:author="Steve" w:date="2015-09-05T14:36: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To be conformant, instances of this element SHALL include a code from the specified value set</w:t>
            </w:r>
            <w:ins w:id="1367" w:author="Steve" w:date="2015-09-05T14:36:00Z">
              <w:r w:rsidR="009A30BD">
                <w:rPr>
                  <w:rFonts w:eastAsia="Times New Roman"/>
                  <w:lang w:val="en-US"/>
                </w:rPr>
                <w:t>.</w:t>
              </w:r>
            </w:ins>
            <w:del w:id="1368" w:author="Steve" w:date="2015-09-05T14:36: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Extensible: </w:t>
            </w:r>
            <w:r>
              <w:rPr>
                <w:rFonts w:eastAsia="Times New Roman"/>
                <w:lang w:val="en-US"/>
              </w:rPr>
              <w:t>To be conformant, instances of this element SHALL include a code from the specified value set if any of the codes within the value set can apply to the concept being communicated. If the value</w:t>
            </w:r>
            <w:ins w:id="1369" w:author="Steve" w:date="2015-09-05T14:38:00Z">
              <w:r w:rsidR="009A30BD">
                <w:rPr>
                  <w:rFonts w:eastAsia="Times New Roman"/>
                  <w:lang w:val="en-US"/>
                </w:rPr>
                <w:t xml:space="preserve"> </w:t>
              </w:r>
            </w:ins>
            <w:r>
              <w:rPr>
                <w:rFonts w:eastAsia="Times New Roman"/>
                <w:lang w:val="en-US"/>
              </w:rPr>
              <w:t>set does not cover the concept (based on human review), alternate codings (or, data type allowing</w:t>
            </w:r>
            <w:del w:id="1370" w:author="Steve" w:date="2015-09-05T14:36:00Z">
              <w:r w:rsidDel="009A30BD">
                <w:rPr>
                  <w:rFonts w:eastAsia="Times New Roman"/>
                  <w:lang w:val="en-US"/>
                </w:rPr>
                <w:delText>,</w:delText>
              </w:r>
            </w:del>
            <w:r>
              <w:rPr>
                <w:rFonts w:eastAsia="Times New Roman"/>
                <w:lang w:val="en-US"/>
              </w:rPr>
              <w:t xml:space="preserve"> text) may be included instead.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Preferred: </w:t>
            </w:r>
            <w:r>
              <w:rPr>
                <w:rFonts w:eastAsia="Times New Roman"/>
                <w:lang w:val="en-US"/>
              </w:rPr>
              <w:t>Instances are encouraged to draw from the specified codes for interoperability purposes but are not required to do so to be considered conformant</w:t>
            </w:r>
            <w:ins w:id="1371" w:author="Steve" w:date="2015-09-05T14:37:00Z">
              <w:r w:rsidR="009A30BD">
                <w:rPr>
                  <w:rFonts w:eastAsia="Times New Roman"/>
                  <w:lang w:val="en-US"/>
                </w:rPr>
                <w:t>.</w:t>
              </w:r>
            </w:ins>
            <w:del w:id="1372" w:author="Steve" w:date="2015-09-05T14:37: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Instances are not expected or even encouraged to draw from the specified value set. The value set merely provides examples of the types of concepts intended to be included</w:t>
            </w:r>
            <w:ins w:id="1373" w:author="Steve" w:date="2015-09-05T14:37:00Z">
              <w:r w:rsidR="009A30BD">
                <w:rPr>
                  <w:rFonts w:eastAsia="Times New Roman"/>
                  <w:lang w:val="en-US"/>
                </w:rPr>
                <w:t>.</w:t>
              </w:r>
            </w:ins>
            <w:del w:id="1374" w:author="Steve" w:date="2015-09-05T14:3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BundleType (Bundle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purpose of a bundle</w:t>
            </w:r>
            <w:ins w:id="1375" w:author="Steve" w:date="2015-09-05T14:31:00Z">
              <w:r w:rsidR="009A30BD">
                <w:rPr>
                  <w:rFonts w:eastAsia="Times New Roman"/>
                  <w:lang w:val="en-US"/>
                </w:rPr>
                <w:t xml:space="preserve"> </w:t>
              </w:r>
            </w:ins>
            <w:r>
              <w:rPr>
                <w:rFonts w:eastAsia="Times New Roman"/>
                <w:lang w:val="en-US"/>
              </w:rPr>
              <w:t>- how it was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The bundle is a document. The first resource is a Composition</w:t>
            </w:r>
            <w:ins w:id="1376" w:author="Steve" w:date="2015-09-05T14:31:00Z">
              <w:r w:rsidR="009A30BD">
                <w:rPr>
                  <w:rFonts w:eastAsia="Times New Roman"/>
                  <w:lang w:val="en-US"/>
                </w:rPr>
                <w:t>.</w:t>
              </w:r>
            </w:ins>
            <w:del w:id="1377"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The bundle is a message. The first resource is a MessageHeader</w:t>
            </w:r>
            <w:ins w:id="1378" w:author="Steve" w:date="2015-09-05T14:31: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The bundle is a transaction - intended to be processed by a server as an atomic commit</w:t>
            </w:r>
            <w:ins w:id="1379" w:author="Steve" w:date="2015-09-05T14:31:00Z">
              <w:r w:rsidR="009A30BD">
                <w:rPr>
                  <w:rFonts w:eastAsia="Times New Roman"/>
                  <w:lang w:val="en-US"/>
                </w:rPr>
                <w:t>.</w:t>
              </w:r>
            </w:ins>
            <w:del w:id="1380"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Response: </w:t>
            </w:r>
            <w:r>
              <w:rPr>
                <w:rFonts w:eastAsia="Times New Roman"/>
                <w:lang w:val="en-US"/>
              </w:rPr>
              <w:t>The bundle is a transaction response. Because the response is a transaction response, the transaction</w:t>
            </w:r>
            <w:ins w:id="1381" w:author="Steve" w:date="2015-09-05T14:31:00Z">
              <w:r w:rsidR="009A30BD">
                <w:rPr>
                  <w:rFonts w:eastAsia="Times New Roman"/>
                  <w:lang w:val="en-US"/>
                </w:rPr>
                <w:t xml:space="preserve"> </w:t>
              </w:r>
            </w:ins>
            <w:r>
              <w:rPr>
                <w:rFonts w:eastAsia="Times New Roman"/>
                <w:lang w:val="en-US"/>
              </w:rPr>
              <w:t>has succeeded, and all responses are error free</w:t>
            </w:r>
            <w:ins w:id="1382" w:author="Steve" w:date="2015-09-05T14:31:00Z">
              <w:r w:rsidR="009A30BD">
                <w:rPr>
                  <w:rFonts w:eastAsia="Times New Roman"/>
                  <w:lang w:val="en-US"/>
                </w:rPr>
                <w:t>.</w:t>
              </w:r>
            </w:ins>
            <w:del w:id="1383"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w:t>
            </w:r>
            <w:r>
              <w:rPr>
                <w:rFonts w:eastAsia="Times New Roman"/>
                <w:lang w:val="en-US"/>
              </w:rPr>
              <w:t>The bundle is a transaction - intended to be processed by a server as a group of actions</w:t>
            </w:r>
            <w:ins w:id="1384" w:author="Steve" w:date="2015-09-05T14:32: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Response: </w:t>
            </w:r>
            <w:r>
              <w:rPr>
                <w:rFonts w:eastAsia="Times New Roman"/>
                <w:lang w:val="en-US"/>
              </w:rPr>
              <w:t>The bundle is a batch response. Note that as a batch, some responses may indicate failure and others success</w:t>
            </w:r>
            <w:ins w:id="1385" w:author="Steve" w:date="2015-09-05T14:33:00Z">
              <w:r w:rsidR="009A30BD">
                <w:rPr>
                  <w:rFonts w:eastAsia="Times New Roman"/>
                  <w:lang w:val="en-US"/>
                </w:rPr>
                <w:t>.</w:t>
              </w:r>
            </w:ins>
            <w:del w:id="1386"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9A30BD">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w:t>
            </w:r>
            <w:del w:id="1387" w:author="Steve" w:date="2015-09-05T14:33:00Z">
              <w:r w:rsidDel="009A30BD">
                <w:rPr>
                  <w:rFonts w:eastAsia="Times New Roman"/>
                  <w:lang w:val="en-US"/>
                </w:rPr>
                <w:delText>_</w:delText>
              </w:r>
            </w:del>
            <w:r>
              <w:rPr>
                <w:rFonts w:eastAsia="Times New Roman"/>
                <w:lang w:val="en-US"/>
              </w:rPr>
              <w:t>history interaction on a server</w:t>
            </w:r>
            <w:ins w:id="1388" w:author="Steve" w:date="2015-09-05T14:33: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Results: </w:t>
            </w:r>
            <w:r>
              <w:rPr>
                <w:rFonts w:eastAsia="Times New Roman"/>
                <w:lang w:val="en-US"/>
              </w:rPr>
              <w:t>The bundle is a list of resources returned as a result of a search/query interaction, operation, or message</w:t>
            </w:r>
            <w:ins w:id="1389" w:author="Steve" w:date="2015-09-05T14:32:00Z">
              <w:r w:rsidR="009A30BD">
                <w:rPr>
                  <w:rFonts w:eastAsia="Times New Roman"/>
                  <w:lang w:val="en-US"/>
                </w:rPr>
                <w:t>.</w:t>
              </w:r>
            </w:ins>
            <w:del w:id="1390" w:author="Steve" w:date="2015-09-05T14:32: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Collection: </w:t>
            </w:r>
            <w:r>
              <w:rPr>
                <w:rFonts w:eastAsia="Times New Roman"/>
                <w:lang w:val="en-US"/>
              </w:rPr>
              <w:t>The bundle is a set of resources collected into a single document for ease of distribution</w:t>
            </w:r>
            <w:ins w:id="1391" w:author="Steve" w:date="2015-09-05T14:32:00Z">
              <w:r w:rsidR="009A30BD">
                <w:rPr>
                  <w:rFonts w:eastAsia="Times New Roman"/>
                  <w:lang w:val="en-US"/>
                </w:rPr>
                <w:t>.</w:t>
              </w:r>
            </w:ins>
            <w:del w:id="1392" w:author="Steve" w:date="2015-09-05T14:32: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lastRenderedPageBreak/>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CarePlanActivityCategory (Care Plan Activity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High-level categorization of the type of activity in a care plan.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Plan for the patient to consume food of a specified nature</w:t>
            </w:r>
            <w:ins w:id="1393" w:author="Steve" w:date="2015-09-05T14:33:00Z">
              <w:r w:rsidR="009A30BD">
                <w:rPr>
                  <w:rFonts w:eastAsia="Times New Roman"/>
                  <w:lang w:val="en-US"/>
                </w:rPr>
                <w:t>.</w:t>
              </w:r>
            </w:ins>
            <w:del w:id="1394"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Plan for the patient to consume/receive a drug, vaccine or other product</w:t>
            </w:r>
            <w:ins w:id="1395" w:author="Steve" w:date="2015-09-05T14:34:00Z">
              <w:r w:rsidR="009A30BD">
                <w:rPr>
                  <w:rFonts w:eastAsia="Times New Roman"/>
                  <w:lang w:val="en-US"/>
                </w:rPr>
                <w:t>.</w:t>
              </w:r>
            </w:ins>
            <w:del w:id="1396"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Plan to meet or communicate with the patient (in-patient, out-patient, phone call, etc.)</w:t>
            </w:r>
            <w:ins w:id="1397" w:author="Steve" w:date="2015-09-05T14:34:00Z">
              <w:r w:rsidR="009A30BD">
                <w:rPr>
                  <w:rFonts w:eastAsia="Times New Roman"/>
                  <w:lang w:val="en-US"/>
                </w:rPr>
                <w:t>.</w:t>
              </w:r>
            </w:ins>
            <w:del w:id="1398"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Plan to capture information about a patient (vitals, labs, diagnostic images, etc.)</w:t>
            </w:r>
            <w:ins w:id="1399" w:author="Steve" w:date="2015-09-05T14:34:00Z">
              <w:r w:rsidR="009A30BD">
                <w:rPr>
                  <w:rFonts w:eastAsia="Times New Roman"/>
                  <w:lang w:val="en-US"/>
                </w:rPr>
                <w:t>.</w:t>
              </w:r>
            </w:ins>
            <w:del w:id="1400"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Plan to modify the patient in some way (surgery, physiotherapy, education, counseling, etc.)</w:t>
            </w:r>
            <w:ins w:id="1401" w:author="Steve" w:date="2015-09-05T14:34:00Z">
              <w:r w:rsidR="009A30BD">
                <w:rPr>
                  <w:rFonts w:eastAsia="Times New Roman"/>
                  <w:lang w:val="en-US"/>
                </w:rPr>
                <w:t>.</w:t>
              </w:r>
            </w:ins>
            <w:del w:id="1402"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w:t>
            </w:r>
            <w:r>
              <w:rPr>
                <w:rFonts w:eastAsia="Times New Roman"/>
                <w:lang w:val="en-US"/>
              </w:rPr>
              <w:t>Plan to provide something to the patient (medication, medical supply, etc.)</w:t>
            </w:r>
            <w:ins w:id="1403" w:author="Steve" w:date="2015-09-05T14:34:00Z">
              <w:r w:rsidR="009A30BD">
                <w:rPr>
                  <w:rFonts w:eastAsia="Times New Roman"/>
                  <w:lang w:val="en-US"/>
                </w:rPr>
                <w:t>.</w:t>
              </w:r>
            </w:ins>
            <w:del w:id="1404"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Some other form of action</w:t>
            </w:r>
            <w:ins w:id="1405" w:author="Steve" w:date="2015-09-05T14:34:00Z">
              <w:r w:rsidR="009A30BD">
                <w:rPr>
                  <w:rFonts w:eastAsia="Times New Roman"/>
                  <w:lang w:val="en-US"/>
                </w:rPr>
                <w:t>.</w:t>
              </w:r>
            </w:ins>
            <w:del w:id="1406" w:author="Steve" w:date="2015-09-05T14:34: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CarePlanActivityStatus (Care Plan Activity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where the activity is at in its overall life cycle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Activity is planned but no action has yet been taken</w:t>
            </w:r>
            <w:ins w:id="1407" w:author="Steve" w:date="2015-09-05T14:30:00Z">
              <w:r w:rsidR="009A30BD">
                <w:rPr>
                  <w:rFonts w:eastAsia="Times New Roman"/>
                  <w:lang w:val="en-US"/>
                </w:rPr>
                <w:t>.</w:t>
              </w:r>
            </w:ins>
            <w:del w:id="1408"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Scheduled: </w:t>
            </w:r>
            <w:r>
              <w:rPr>
                <w:rFonts w:eastAsia="Times New Roman"/>
                <w:lang w:val="en-US"/>
              </w:rPr>
              <w:t>Appointment or other booking has occurred but activity has not yet begun</w:t>
            </w:r>
            <w:ins w:id="1409" w:author="Steve" w:date="2015-09-05T14:30:00Z">
              <w:r w:rsidR="009A30BD">
                <w:rPr>
                  <w:rFonts w:eastAsia="Times New Roman"/>
                  <w:lang w:val="en-US"/>
                </w:rPr>
                <w:t>.</w:t>
              </w:r>
            </w:ins>
            <w:del w:id="1410"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Activity has been started but is not yet complete</w:t>
            </w:r>
            <w:ins w:id="1411" w:author="Steve" w:date="2015-09-05T14:30:00Z">
              <w:r w:rsidR="009A30BD">
                <w:rPr>
                  <w:rFonts w:eastAsia="Times New Roman"/>
                  <w:lang w:val="en-US"/>
                </w:rPr>
                <w:t>.</w:t>
              </w:r>
            </w:ins>
            <w:del w:id="1412"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Activity was started but has temporarily ceased with an expectation of resumption at a future time.</w:t>
            </w:r>
            <w:del w:id="1413"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activities have been completed (more or less) as planned</w:t>
            </w:r>
            <w:ins w:id="1414" w:author="Steve" w:date="2015-09-05T14:30:00Z">
              <w:r w:rsidR="009A30BD">
                <w:rPr>
                  <w:rFonts w:eastAsia="Times New Roman"/>
                  <w:lang w:val="en-US"/>
                </w:rPr>
                <w:t>.</w:t>
              </w:r>
            </w:ins>
            <w:del w:id="1415"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activities have been ended prior to completion (perhaps even before they were started)</w:t>
            </w:r>
            <w:ins w:id="1416" w:author="Steve" w:date="2015-09-05T14:31:00Z">
              <w:r w:rsidR="009A30BD">
                <w:rPr>
                  <w:rFonts w:eastAsia="Times New Roman"/>
                  <w:lang w:val="en-US"/>
                </w:rPr>
                <w:t>.</w:t>
              </w:r>
            </w:ins>
            <w:del w:id="1417" w:author="Steve" w:date="2015-09-05T14:31: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CarePlanRelationship (Care Plan Relationship)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identifying the types of relationships between two plans.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292EEA"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CarePlanStatus (Care Plan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292EEA"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ChoiceListOrientation (Choice List Orientation)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Direction in which lists of question options should be displayed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292EEA"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ClaimType (Claim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or discipline-style of the claim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 </w:t>
            </w:r>
            <w:r>
              <w:rPr>
                <w:rFonts w:eastAsia="Times New Roman"/>
                <w:lang w:val="en-US"/>
              </w:rPr>
              <w:t>A claim for Vision (</w:t>
            </w:r>
            <w:del w:id="1418" w:author="Steve" w:date="2015-09-05T14:26:00Z">
              <w:r w:rsidDel="009A30BD">
                <w:rPr>
                  <w:rFonts w:eastAsia="Times New Roman"/>
                  <w:lang w:val="en-US"/>
                </w:rPr>
                <w:delText>Opthamologist</w:delText>
              </w:r>
            </w:del>
            <w:ins w:id="1419" w:author="Steve" w:date="2015-09-05T14:26:00Z">
              <w:r w:rsidR="009A30BD">
                <w:rPr>
                  <w:rFonts w:eastAsia="Times New Roman"/>
                  <w:lang w:val="en-US"/>
                </w:rPr>
                <w:t>Ophthalmologist</w:t>
              </w:r>
            </w:ins>
            <w:r>
              <w:rPr>
                <w:rFonts w:eastAsia="Times New Roman"/>
                <w:lang w:val="en-US"/>
              </w:rPr>
              <w:t xml:space="preserve">, Optometrist and Optician) goods and services. </w:t>
            </w:r>
          </w:p>
        </w:tc>
      </w:tr>
    </w:tbl>
    <w:p w:rsidR="00292EEA"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ClassificationOrContext (Classification Or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whether a useContext represents a context or classification for the element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Context: </w:t>
            </w:r>
            <w:r>
              <w:rPr>
                <w:rFonts w:eastAsia="Times New Roman"/>
                <w:lang w:val="en-US"/>
              </w:rPr>
              <w:t>Indicates the useContext is a context - a domain of use - e.g. Particular country, organization or system</w:t>
            </w:r>
            <w:ins w:id="1420" w:author="Steve" w:date="2015-09-05T14:27:00Z">
              <w:r w:rsidR="009A30BD">
                <w:rPr>
                  <w:rFonts w:eastAsia="Times New Roman"/>
                  <w:lang w:val="en-US"/>
                </w:rPr>
                <w:t>.</w:t>
              </w:r>
            </w:ins>
            <w:del w:id="1421" w:author="Steve" w:date="2015-09-05T14:2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lastRenderedPageBreak/>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ClinicalImpressionStatus (Clinical Impression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 state of a clinical impression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assessment is done and the results are final</w:t>
            </w:r>
            <w:ins w:id="1422" w:author="Steve" w:date="2015-09-05T14:29:00Z">
              <w:r w:rsidR="009A30BD">
                <w:rPr>
                  <w:rFonts w:eastAsia="Times New Roman"/>
                  <w:lang w:val="en-US"/>
                </w:rPr>
                <w:t>.</w:t>
              </w:r>
            </w:ins>
            <w:del w:id="1423" w:author="Steve" w:date="2015-09-05T14:29: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This assessment was never actually done and the record is erroneous (e.g. Wrong patient)</w:t>
            </w:r>
            <w:ins w:id="1424" w:author="Steve" w:date="2015-09-05T14:29:00Z">
              <w:r w:rsidR="009A30BD">
                <w:rPr>
                  <w:rFonts w:eastAsia="Times New Roman"/>
                  <w:lang w:val="en-US"/>
                </w:rPr>
                <w:t>.</w:t>
              </w:r>
            </w:ins>
            <w:del w:id="1425" w:author="Steve" w:date="2015-09-05T14:29: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CommunicationRequestStatus (Communication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ins w:id="1426" w:author="Steve" w:date="2015-09-05T14:28:00Z">
              <w:r w:rsidR="009A30BD">
                <w:rPr>
                  <w:rFonts w:eastAsia="Times New Roman"/>
                  <w:lang w:val="en-US"/>
                </w:rPr>
                <w:t>.</w:t>
              </w:r>
            </w:ins>
            <w:del w:id="1427"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ins w:id="1428" w:author="Steve" w:date="2015-09-05T14:28:00Z">
              <w:r w:rsidR="009A30BD">
                <w:rPr>
                  <w:rFonts w:eastAsia="Times New Roman"/>
                  <w:lang w:val="en-US"/>
                </w:rPr>
                <w:t>.</w:t>
              </w:r>
            </w:ins>
            <w:del w:id="1429"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1430" w:author="Steve" w:date="2015-09-05T14:28: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request but not yet decided whether it will be performed</w:t>
            </w:r>
            <w:ins w:id="1431" w:author="Steve" w:date="2015-09-05T14:28:00Z">
              <w:r w:rsidR="009A30BD">
                <w:rPr>
                  <w:rFonts w:eastAsia="Times New Roman"/>
                  <w:lang w:val="en-US"/>
                </w:rPr>
                <w:t>.</w:t>
              </w:r>
            </w:ins>
            <w:del w:id="1432"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order, but work has not yet commenced</w:t>
            </w:r>
            <w:ins w:id="1433" w:author="Steve" w:date="2015-09-05T14:28:00Z">
              <w:r w:rsidR="009A30BD">
                <w:rPr>
                  <w:rFonts w:eastAsia="Times New Roman"/>
                  <w:lang w:val="en-US"/>
                </w:rPr>
                <w:t>.</w:t>
              </w:r>
            </w:ins>
            <w:del w:id="1434"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The work to fulfill the order is happening</w:t>
            </w:r>
            <w:ins w:id="1435" w:author="Steve" w:date="2015-09-05T14:29:00Z">
              <w:r w:rsidR="009A30BD">
                <w:rPr>
                  <w:rFonts w:eastAsia="Times New Roman"/>
                  <w:lang w:val="en-US"/>
                </w:rPr>
                <w:t>.</w:t>
              </w:r>
            </w:ins>
            <w:del w:id="1436"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 the report(s) released, and no further work is planned</w:t>
            </w:r>
            <w:ins w:id="1437" w:author="Steve" w:date="2015-09-05T14:28:00Z">
              <w:r w:rsidR="009A30BD">
                <w:rPr>
                  <w:rFonts w:eastAsia="Times New Roman"/>
                  <w:lang w:val="en-US"/>
                </w:rPr>
                <w:t>.</w:t>
              </w:r>
            </w:ins>
            <w:del w:id="1438"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ins w:id="1439" w:author="Steve" w:date="2015-09-05T14:28:00Z">
              <w:r w:rsidR="009A30BD">
                <w:rPr>
                  <w:rFonts w:eastAsia="Times New Roman"/>
                  <w:lang w:val="en-US"/>
                </w:rPr>
                <w:t>.</w:t>
              </w:r>
            </w:ins>
            <w:del w:id="1440"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1441" w:author="Steve" w:date="2015-09-05T14:28:00Z">
              <w:r w:rsidR="009A30BD">
                <w:rPr>
                  <w:rFonts w:eastAsia="Times New Roman"/>
                  <w:lang w:val="en-US"/>
                </w:rPr>
                <w:t>.</w:t>
              </w:r>
            </w:ins>
            <w:del w:id="1442"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ins w:id="1443" w:author="Steve" w:date="2015-09-09T19:07:00Z"/>
                <w:rFonts w:eastAsia="Times New Roman"/>
                <w:lang w:val="en-US"/>
              </w:rPr>
            </w:pPr>
            <w:r>
              <w:rPr>
                <w:rFonts w:eastAsia="Times New Roman"/>
                <w:b/>
                <w:bCs/>
                <w:lang w:val="en-US"/>
              </w:rPr>
              <w:t xml:space="preserve">Failed: </w:t>
            </w:r>
            <w:r>
              <w:rPr>
                <w:rFonts w:eastAsia="Times New Roman"/>
                <w:lang w:val="en-US"/>
              </w:rPr>
              <w:t>The communication was attempted, but due to some procedural error, it could not be completed</w:t>
            </w:r>
            <w:ins w:id="1444" w:author="Steve" w:date="2015-09-05T14:28:00Z">
              <w:r w:rsidR="009A30BD">
                <w:rPr>
                  <w:rFonts w:eastAsia="Times New Roman"/>
                  <w:lang w:val="en-US"/>
                </w:rPr>
                <w:t>.</w:t>
              </w:r>
            </w:ins>
            <w:del w:id="1445" w:author="Steve" w:date="2015-09-05T14:28:00Z">
              <w:r w:rsidDel="009A30BD">
                <w:rPr>
                  <w:rFonts w:eastAsia="Times New Roman"/>
                  <w:lang w:val="en-US"/>
                </w:rPr>
                <w:delText xml:space="preserve"> </w:delText>
              </w:r>
            </w:del>
          </w:p>
          <w:p w:rsidR="002E6CA3" w:rsidRDefault="002E6CA3">
            <w:pPr>
              <w:rPr>
                <w:ins w:id="1446" w:author="Steve" w:date="2015-09-09T19:07:00Z"/>
                <w:rFonts w:eastAsia="Times New Roman"/>
                <w:lang w:val="en-US"/>
              </w:rPr>
            </w:pPr>
          </w:p>
          <w:p w:rsidR="002E6CA3" w:rsidRDefault="002E6CA3">
            <w:pPr>
              <w:rPr>
                <w:rFonts w:eastAsia="Times New Roman"/>
                <w:lang w:val="en-US"/>
              </w:rPr>
            </w:pPr>
            <w:ins w:id="1447" w:author="Steve" w:date="2015-09-09T19:07:00Z">
              <w:r w:rsidRPr="002E6CA3">
                <w:rPr>
                  <w:rFonts w:eastAsia="Times New Roman"/>
                  <w:highlight w:val="yellow"/>
                  <w:lang w:val="en-US"/>
                  <w:rPrChange w:id="1448" w:author="Steve" w:date="2015-09-09T19:15:00Z">
                    <w:rPr>
                      <w:rFonts w:eastAsia="Times New Roman"/>
                      <w:lang w:val="en-US"/>
                    </w:rPr>
                  </w:rPrChange>
                </w:rPr>
                <w:t>============= Steve Munro done till here ==================</w:t>
              </w:r>
            </w:ins>
          </w:p>
        </w:tc>
      </w:tr>
    </w:tbl>
    <w:p w:rsidR="00292EEA"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CommunicationStatus (Communication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292EEA"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CompositionAttestationMode (Composition Attestation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way in which a person authenticated a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292EEA"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CompositionStatus (Composition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workflow/clinical status of the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rsidR="00292EEA"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ConceptMapEquivalence (Concept Map Equivalence)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degree of equivalence between concepts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Wider: </w:t>
            </w:r>
            <w:r>
              <w:rPr>
                <w:rFonts w:eastAsia="Times New Roman"/>
                <w:lang w:val="en-US"/>
              </w:rPr>
              <w:t xml:space="preserve">The target mapping is wider in meaning than the source concept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w:t>
            </w:r>
            <w:r>
              <w:rPr>
                <w:rFonts w:eastAsia="Times New Roman"/>
                <w:lang w:val="en-US"/>
              </w:rPr>
              <w:lastRenderedPageBreak/>
              <w:t xml:space="preserve">the source is-a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Disjoint: </w:t>
            </w:r>
            <w:r>
              <w:rPr>
                <w:rFonts w:eastAsia="Times New Roman"/>
                <w:lang w:val="en-US"/>
              </w:rPr>
              <w:t xml:space="preserve">This is an explicit assertion that there is no mapping between the source and target concept </w:t>
            </w:r>
          </w:p>
        </w:tc>
      </w:tr>
    </w:tbl>
    <w:p w:rsidR="00292EEA"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ConditionState (Condition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Enumeration indicating whether the condition is currently active, inactive, or has resolved active| inactive| resolved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rsidR="00292EEA"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ConditionVerificationStatus (Condition Verification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verification status to support or decline the clinical status of the Condition or diagnosis.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lastRenderedPageBreak/>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ConditionalDeleteStatus (Conditional Delete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the server supports conditional delete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rsidR="00292EEA"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ConformanceEventMode (Conformance Event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message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rsidR="00292EEA"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ConformanceExpectation (Conformance Expectation)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 A Y: </w:t>
            </w:r>
            <w:r>
              <w:rPr>
                <w:rFonts w:eastAsia="Times New Roman"/>
                <w:lang w:val="en-US"/>
              </w:rPr>
              <w:t xml:space="preserve">Support for the specified capability is not necessary to be considered conformant and the requirement should be considered strictly optional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rsidR="00292EEA"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ConformanceResourceStatus (Conformance Resource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lifecycle status of a Value Set or Concept Map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rsidR="00292EEA" w:rsidRDefault="005B11EB">
      <w:pPr>
        <w:pStyle w:val="Heading2"/>
        <w:divId w:val="1375348270"/>
        <w:rPr>
          <w:rFonts w:eastAsia="Times New Roman"/>
          <w:lang w:val="en-US"/>
        </w:rPr>
      </w:pPr>
      <w:r>
        <w:rPr>
          <w:rFonts w:eastAsia="Times New Roman"/>
          <w:lang w:val="en-US"/>
        </w:rPr>
        <w:lastRenderedPageBreak/>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ConformanceStatementKind (Conformance Statement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conformance statement is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piece of software, independent of a particular installation.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rsidR="00292EEA"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ConstraintSeverity (Constraint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SHALL applications comply with this constraint?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292EEA"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ContactPointSystem (Contact Point System)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Telecommunications form for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contacts including blogs, Twitter, Facebook, etc. Do not use for email addresses. If this is not a URL, then it will require human interpretation </w:t>
            </w:r>
          </w:p>
        </w:tc>
      </w:tr>
    </w:tbl>
    <w:p w:rsidR="00292EEA"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ContactPointUse (Contact Point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 of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292EEA"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ContentType (Content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292EEA" w:rsidRDefault="005B11EB">
      <w:pPr>
        <w:pStyle w:val="Heading2"/>
        <w:divId w:val="1375348270"/>
        <w:rPr>
          <w:rFonts w:eastAsia="Times New Roman"/>
          <w:lang w:val="en-US"/>
        </w:rPr>
      </w:pPr>
      <w:r>
        <w:rPr>
          <w:rFonts w:eastAsia="Times New Roman"/>
          <w:lang w:val="en-US"/>
        </w:rPr>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DataAbsentReason (Data Absent Reason)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Used to specify why the normally expected content of the data element is missing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292EEA"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DataElementStringency (Data Element Stringency)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degree of precision of the data element definition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compareable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292EEA"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DataType (Data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element - one of the FHIR data types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SimpleQuantity: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gYear, gYearMonth and date. 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gYear, gYearMonth, date and dateTime. Seconds must be provided due to schema type constraints but may be zero-filled and may be ignored. </w:t>
            </w:r>
            <w:r>
              <w:rPr>
                <w:rFonts w:eastAsia="Times New Roman"/>
                <w:lang w:val="en-US"/>
              </w:rPr>
              <w:lastRenderedPageBreak/>
              <w:t xml:space="preserve">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rsidR="00292EEA"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DaysOfWeek (Days Of Week)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days of the week</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292EEA"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DetectedIssueSeverity (Detected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potential degree of impact of the identified issue on the patient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 </w:t>
            </w:r>
          </w:p>
        </w:tc>
      </w:tr>
    </w:tbl>
    <w:p w:rsidR="00292EEA"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DeviceMetricCalibrationState (Device Metric Calibration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state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DeviceMetricCalibrationType (Device Metric Calibration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292EEA" w:rsidRDefault="005B11EB">
      <w:pPr>
        <w:pStyle w:val="Heading2"/>
        <w:divId w:val="1375348270"/>
        <w:rPr>
          <w:rFonts w:eastAsia="Times New Roman"/>
          <w:lang w:val="en-US"/>
        </w:rPr>
      </w:pPr>
      <w:r>
        <w:rPr>
          <w:rFonts w:eastAsia="Times New Roman"/>
          <w:lang w:val="en-US"/>
        </w:rPr>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DeviceMetricCategory (Device Metric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category of the 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8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DeviceMetricColor (Device Metric Color)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typical color of representation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rsidR="00292EEA"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DeviceMetricOperationalStatus (Device Metric Operational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operational status of the DeviceMetric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rsidR="00292EEA"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DeviceStatus (Device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availability status of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rsidR="00292EEA"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DeviceUseRequestPriority (Device Use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DeviceUseRequestStatus (Device Use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1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DiagnosticOrderPriority (Diagnostic Order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clinical priority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DiagnosticOrderStatus (Diagnostic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DiagnosticReportStatus (Diagnostic Report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diagnostic report as a whole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rsidR="00292EEA" w:rsidRDefault="005B11EB">
      <w:pPr>
        <w:pStyle w:val="Heading2"/>
        <w:divId w:val="1375348270"/>
        <w:rPr>
          <w:rFonts w:eastAsia="Times New Roman"/>
          <w:lang w:val="en-US"/>
        </w:rPr>
      </w:pPr>
      <w:r>
        <w:rPr>
          <w:rFonts w:eastAsia="Times New Roman"/>
          <w:lang w:val="en-US"/>
        </w:rPr>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DigitalMediaType (Digital Media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Media is a photo, video, or audio</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rsidR="00292EEA"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DocumentMode (Document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application produces or consumes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292EEA" w:rsidRDefault="005B11EB">
      <w:pPr>
        <w:pStyle w:val="Heading2"/>
        <w:divId w:val="1375348270"/>
        <w:rPr>
          <w:rFonts w:eastAsia="Times New Roman"/>
          <w:lang w:val="en-US"/>
        </w:rPr>
      </w:pPr>
      <w:r>
        <w:rPr>
          <w:rFonts w:eastAsia="Times New Roman"/>
          <w:lang w:val="en-US"/>
        </w:rPr>
        <w:lastRenderedPageBreak/>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3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DocumentReferenceStatus (Document Reference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document reference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rsidR="00292EEA"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DocumentRelationshipType (Document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relationship between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rsidR="00292EEA"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EncounterClass (Encounter Class)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Classification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An encounter where the practitioner visits the patient at his/her home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Virtual: </w:t>
            </w:r>
            <w:r>
              <w:rPr>
                <w:rFonts w:eastAsia="Times New Roman"/>
                <w:lang w:val="en-US"/>
              </w:rPr>
              <w:t xml:space="preserve">An encounter that takes place where the patient and practitioner do not physically meet but use electronic means for contact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encounter type that is not described by one of the other values. Where this is used it is expected that an implementer will include an extension value to define what the actual other type is </w:t>
            </w:r>
          </w:p>
        </w:tc>
      </w:tr>
    </w:tbl>
    <w:p w:rsidR="00292EEA"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EncounterLocationStatus (Encounter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location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used when the patient is currently at the location </w:t>
            </w:r>
          </w:p>
        </w:tc>
      </w:tr>
    </w:tbl>
    <w:p w:rsidR="00292EEA"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EncounterState (Encounter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Current state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rsidR="00292EEA" w:rsidRDefault="005B11EB">
      <w:pPr>
        <w:pStyle w:val="Heading2"/>
        <w:divId w:val="1375348270"/>
        <w:rPr>
          <w:rFonts w:eastAsia="Times New Roman"/>
          <w:lang w:val="en-US"/>
        </w:rPr>
      </w:pPr>
      <w:r>
        <w:rPr>
          <w:rFonts w:eastAsia="Times New Roman"/>
          <w:lang w:val="en-US"/>
        </w:rPr>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EntityNamePartQualifier (Entity Name Part Qualifier)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each of which specifies a certain subcategory of the name part in addition to the main name part type</w:t>
            </w:r>
          </w:p>
        </w:tc>
      </w:tr>
    </w:tbl>
    <w:p w:rsidR="00292EEA"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EpisodeOfCareStatus (Episode Of Care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 </w:t>
            </w:r>
          </w:p>
        </w:tc>
      </w:tr>
    </w:tbl>
    <w:p w:rsidR="00292EEA"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EventTiming (Event Timing)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Real world event that the schedule relates to</w:t>
            </w:r>
          </w:p>
        </w:tc>
      </w:tr>
    </w:tbl>
    <w:p w:rsidR="00292EEA"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ExtensionContext (Extension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extension context is interpreted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Mapping: </w:t>
            </w:r>
            <w:r>
              <w:rPr>
                <w:rFonts w:eastAsia="Times New Roman"/>
                <w:lang w:val="en-US"/>
              </w:rPr>
              <w:t xml:space="preserve">The context is all nodes whose mapping to a specified reference model corresponds to a particular mapping structure. The context identifies the mapping target. The mapping should clearly identify where such an extension could be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rsidR="00292EEA"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2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FHIRDefinedType (F H I R Defined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Either a resource or a data type</w:t>
            </w:r>
          </w:p>
        </w:tc>
      </w:tr>
    </w:tbl>
    <w:p w:rsidR="00292EEA"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FamilyHistoryStatus (Family History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identifies the status of the family history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w:t>
            </w:r>
            <w:r>
              <w:rPr>
                <w:rFonts w:eastAsia="Times New Roman"/>
                <w:lang w:val="en-US"/>
              </w:rPr>
              <w:lastRenderedPageBreak/>
              <w:t xml:space="preserve">notes for details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relevant health information is known and captured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rsidR="00292EEA"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FilterOperator (Filter Operator)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operation to perform as a part of a property based filter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bl>
    <w:p w:rsidR="00292EEA"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FlagStatus (Flag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292EEA"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GoalAcceptanceStatus (Goal Acceptance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whether the goal has been accepted by a stakeholder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292EEA" w:rsidRDefault="005B11EB">
      <w:pPr>
        <w:pStyle w:val="Heading2"/>
        <w:divId w:val="1375348270"/>
        <w:rPr>
          <w:rFonts w:eastAsia="Times New Roman"/>
          <w:lang w:val="en-US"/>
        </w:rPr>
      </w:pPr>
      <w:r>
        <w:rPr>
          <w:rFonts w:eastAsia="Times New Roman"/>
          <w:lang w:val="en-US"/>
        </w:rPr>
        <w:lastRenderedPageBreak/>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GoalRelationshipType (Goal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relationships between two goals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w:t>
            </w:r>
            <w:r>
              <w:rPr>
                <w:rFonts w:eastAsia="Times New Roman"/>
                <w:lang w:val="en-US"/>
              </w:rPr>
              <w:t xml:space="preserve">Indicates that the target goal is considered to be a "piece" of attaining this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292EEA"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 (Goal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goal has been met and is still being targeted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goal was reached in the past but there has been regression and goal is being sought again)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rsidR="00292EEA"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0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GroupType (Group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resources that are part of group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rsidR="00292EEA"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1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GuideDependencyType (Guide Dependency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dependency is represented when the guide is published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292EEA"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GuidePageKind (Guide Page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an included page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rsidR="00292EEA"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GuideResourcePurpose (Guide Resource Purpose)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Why a resource is included in the guide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w:t>
            </w:r>
            <w:r>
              <w:rPr>
                <w:rFonts w:eastAsia="Times New Roman"/>
                <w:lang w:val="en-US"/>
              </w:rPr>
              <w:lastRenderedPageBreak/>
              <w:t xml:space="preserve">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292EEA"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HTTPVerb (H T T P Verb)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HTTP verbs (in the HTTP command line)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292EEA"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 Type Codes (Identifier Type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292EEA"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IdentifierUse (Identifier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for this identifier, if known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w:t>
            </w:r>
            <w:r>
              <w:rPr>
                <w:rFonts w:eastAsia="Times New Roman"/>
                <w:lang w:val="en-US"/>
              </w:rPr>
              <w:lastRenderedPageBreak/>
              <w:t xml:space="preserve">the object in a relative context, but cannot be consistently assigned to the same object again in a different context </w:t>
            </w:r>
          </w:p>
        </w:tc>
      </w:tr>
    </w:tbl>
    <w:p w:rsidR="00292EEA" w:rsidRDefault="005B11EB">
      <w:pPr>
        <w:pStyle w:val="Heading2"/>
        <w:divId w:val="1375348270"/>
        <w:rPr>
          <w:rFonts w:eastAsia="Times New Roman"/>
          <w:lang w:val="en-US"/>
        </w:rPr>
      </w:pPr>
      <w:r>
        <w:rPr>
          <w:rFonts w:eastAsia="Times New Roman"/>
          <w:lang w:val="en-US"/>
        </w:rPr>
        <w:lastRenderedPageBreak/>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IdentityAssuranceLevel (Identity Assurance Level)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292EEA"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InstanceAvailability (Instance Availability)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Availability of the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IssueSeverity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issue affects the success of the action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292EEA"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IssueType (Issue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describes the type of issue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292EEA"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KOStitle (K O Stitle)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document title code of key object selection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LDLCodes (L D L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LDL Cholesterol codes - measured or calculated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LOINC??LOINC?? is copyright ?? 1995 Regenstrief Institute, Inc. and the LOINC Committee, and available at no cost under the license at http://loinc.org/terms-of-use </w:t>
            </w:r>
          </w:p>
        </w:tc>
      </w:tr>
    </w:tbl>
    <w:p w:rsidR="00292EEA"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LinkType (Link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link between this patient resource and another patient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292EEA"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ListMode (List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processing mode that applies to this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292EEA"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ListStatus (List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current state of the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292EEA"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LocationMode (Location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a resource instance represents a specific location or a class of locations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rsidR="00292EEA"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LocationStatus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location is still in use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292EEA"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MPIMatch (M P I Match)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A Master Patient Index (MPI) assessment of whether a candidate patient record is a match or not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rsidR="00292EEA"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MaxOccurs (Max Occurs)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Flags an element as having unlimited repetitions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292EEA"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Measmnt-Principle (Measmnt- Principle)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Different measurement principle supported by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rsidR="00292EEA"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MedicationAdministrationStatus (Medication Administration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MedicationAdministration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MedicationDispenseStatus (Medication Dispense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dispense event. Describes the lifecycle of the dispense.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dispense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dispense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in-Error: </w:t>
            </w:r>
            <w:r>
              <w:rPr>
                <w:rFonts w:eastAsia="Times New Roman"/>
                <w:lang w:val="en-US"/>
              </w:rPr>
              <w:t xml:space="preserve">The dispense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dispense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MedicationOrderStatus (Medication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prescribing event. Describes the lifecycle of the prescription.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proofErr w:type="gramStart"/>
            <w:r>
              <w:rPr>
                <w:rFonts w:eastAsia="Times New Roman"/>
                <w:lang w:val="en-US"/>
              </w:rPr>
              <w:t>needs</w:t>
            </w:r>
            <w:proofErr w:type="gramEnd"/>
            <w:r>
              <w:rPr>
                <w:rFonts w:eastAsia="Times New Roman"/>
                <w:lang w:val="en-US"/>
              </w:rPr>
              <w:t xml:space="preserve"> to be run through decision support process. </w:t>
            </w:r>
          </w:p>
        </w:tc>
      </w:tr>
    </w:tbl>
    <w:p w:rsidR="00292EEA"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MedicationStatementStatus (Medication Statement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rsidR="00292EEA"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MessageEvent (Message Event)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One of the message events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observation-provide: </w:t>
            </w:r>
            <w:r>
              <w:rPr>
                <w:rFonts w:eastAsia="Times New Roman"/>
                <w:lang w:val="en-US"/>
              </w:rPr>
              <w:t xml:space="preserve">Provide a simple observation or update a previously provided simple observation.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patient-link: </w:t>
            </w:r>
            <w:r>
              <w:rPr>
                <w:rFonts w:eastAsia="Times New Roman"/>
                <w:lang w:val="en-US"/>
              </w:rPr>
              <w:t xml:space="preserve">Notification that two patient records actually identify the same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the same patient is now considered incorrect.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292EEA"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MessageSignificanceCategory (Message Significance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impact of the content of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292EEA" w:rsidRDefault="005B11EB">
      <w:pPr>
        <w:pStyle w:val="Heading2"/>
        <w:divId w:val="1375348270"/>
        <w:rPr>
          <w:rFonts w:eastAsia="Times New Roman"/>
          <w:lang w:val="en-US"/>
        </w:rPr>
      </w:pPr>
      <w:r>
        <w:rPr>
          <w:rFonts w:eastAsia="Times New Roman"/>
          <w:lang w:val="en-US"/>
        </w:rPr>
        <w:lastRenderedPageBreak/>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MessageTransport (Message Transport)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protocol used for message transport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rsidR="00292EEA"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NameUse (Name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 human name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person's identity for privacy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rsidR="00292EEA"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NamingSystemIdentifierType (Naming System Identifier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style of unique identifier used to identify a namepace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w:t>
            </w:r>
            <w:r>
              <w:rPr>
                <w:rFonts w:eastAsia="Times New Roman"/>
                <w:lang w:val="en-US"/>
              </w:rPr>
              <w:lastRenderedPageBreak/>
              <w:t xml:space="preserve">http://unitsofmeasure.org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rsidR="00292EEA"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NamingSystemType (Naming System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of the namingsystem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292EEA"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NarrativeStatus (Narrative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resource narrative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in the structured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292EEA"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NoteType (Note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presentation types of notes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rsidR="00292EEA"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NutritionOrderStatus (Nutrition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state of the request. Describes the lifecycle of the nutrition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rsidR="00292EEA"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ObservationRelationshipType (Observation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how two observations are related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rsidR="00292EEA"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ObservationStatus (Observation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 of an observation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 Outcome Codes (Operation Outcome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 Outcome codes used by FHIR test servers (see Implementation file translations.xml)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You must authenticate before you can use this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"%s" must be a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in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(entry content type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(root element name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 resource created: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Date value %s is not in the correct format (Xml Date Format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resource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resource "%s"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 %s for resource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parsing resource Xml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has an invalid character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too long (length limit 36):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not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Source for a resource should start with an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resolve local reference to resource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Resource found matching the query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"%s" does not exist: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module could be found to handle the request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Summary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%s not allowed for resource %s (due to local configuration):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chained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is not allowed to repeat: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not understood: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allocate resource 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allowed to submit a resource for this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resource is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sort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Identifier in transaction: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Missing Identifier in transaction - an entry.id must be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Unhandled xml node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Content (%s) at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FHIR http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existing resource updated: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aware updates are required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Conflict (server current version = "%s", client version referenced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specific URL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%s search parameters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the conditional update: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no processable search found for %s search parameters "%s": </w:t>
            </w:r>
          </w:p>
        </w:tc>
      </w:tr>
    </w:tbl>
    <w:p w:rsidR="00292EEA"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OperationKind (Operation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is a normal operation or a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292EEA"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OperationParameterUse (Operation Parameter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parameter is an input or an output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292EEA"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OrderStatus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response to an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292EEA"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ParticipantRequired (Participant Required)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Is the Participant required to attend the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292EEA"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ParticipantStatus (Participant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rsidR="00292EEA"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ParticipationStatus (Participation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rsidR="00292EEA"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5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PostalAddressUse (Postal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Uses of an address not included in Address.use</w:t>
            </w:r>
          </w:p>
        </w:tc>
      </w:tr>
    </w:tbl>
    <w:p w:rsidR="00292EEA" w:rsidRDefault="005B11EB">
      <w:pPr>
        <w:pStyle w:val="Heading2"/>
        <w:divId w:val="1375348270"/>
        <w:rPr>
          <w:rFonts w:eastAsia="Times New Roman"/>
          <w:lang w:val="en-US"/>
        </w:rPr>
      </w:pPr>
      <w:r>
        <w:rPr>
          <w:rFonts w:eastAsia="Times New Roman"/>
          <w:lang w:val="en-US"/>
        </w:rPr>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ProbabilityDistributionType (Probability Distribution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type of probability distribution</w:t>
            </w:r>
          </w:p>
        </w:tc>
      </w:tr>
    </w:tbl>
    <w:p w:rsidR="00292EEA"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ProcedureRelationshipType (Procedure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nature of the relationship with this procedure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292EEA"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ProcedureRequestPriority (Procedure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ProcedureRequestStatus (Procedure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ProcedureStatus (Procedure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procedure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PropertyRepresentation (Property Representation)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property is represented on the wire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rsidR="00292EEA"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ProvenanceEntityRole (Provenance Entity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entity was used in an activity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rsidR="00292EEA"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ProvenanceParticipantRole (Provenance Participant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role that a provenance participant 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rsidR="00292EEA"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ProvenanceParticipantType (Provenance Participant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w:t>
            </w:r>
            <w:r>
              <w:rPr>
                <w:rFonts w:eastAsia="Times New Roman"/>
                <w:lang w:val="en-US"/>
              </w:rPr>
              <w:lastRenderedPageBreak/>
              <w:t xml:space="preserve">none of the defined codes are appropriate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an practitioner for an organization. I.e. "not a healthcare provider"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Person: </w:t>
            </w:r>
            <w:r>
              <w:rPr>
                <w:rFonts w:eastAsia="Times New Roman"/>
                <w:lang w:val="en-US"/>
              </w:rPr>
              <w:t xml:space="preserve">The participant is a related person, a person that is involved in the care for a patient, but who is not the target of healthcare, nor has a formal responsibility in the care process. </w:t>
            </w:r>
          </w:p>
        </w:tc>
      </w:tr>
    </w:tbl>
    <w:p w:rsidR="00292EEA"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QuantityComparator (Quantity Comparator)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Quantity should be understood and represented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292EEA"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QuestionnaireResponseStatus (Questionnaire Response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then marked as complete, yet changes or additions have been made to it afterwards. </w:t>
            </w:r>
          </w:p>
        </w:tc>
      </w:tr>
    </w:tbl>
    <w:p w:rsidR="00292EEA" w:rsidRDefault="005B11EB">
      <w:pPr>
        <w:pStyle w:val="Heading2"/>
        <w:divId w:val="1375348270"/>
        <w:rPr>
          <w:rFonts w:eastAsia="Times New Roman"/>
          <w:lang w:val="en-US"/>
        </w:rPr>
      </w:pPr>
      <w:r>
        <w:rPr>
          <w:rFonts w:eastAsia="Times New Roman"/>
          <w:lang w:val="en-US"/>
        </w:rPr>
        <w:lastRenderedPageBreak/>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QuestionnaireStatus (Questionnaire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292EEA"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ReferralMethod (Referral Method)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methods of referral can be used when referring to a specific HealthCareService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292EEA"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ReferralStatus (Referral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referral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292EEA"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RemittanceOutcome (Remittance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outcome of the processing.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rsidR="00292EEA"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ResourceType (Resource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One of the resource types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w:t>
            </w:r>
            <w:r>
              <w:rPr>
                <w:rFonts w:eastAsia="Times New Roman"/>
                <w:lang w:val="en-US"/>
              </w:rPr>
              <w:lastRenderedPageBreak/>
              <w:t xml:space="preserve">"ClinicalAssessment" to avoid confusion with the recording of assessment tools such as Apgar score.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w:t>
            </w:r>
            <w:r>
              <w:rPr>
                <w:rFonts w:eastAsia="Times New Roman"/>
                <w:lang w:val="en-US"/>
              </w:rPr>
              <w:lastRenderedPageBreak/>
              <w:t xml:space="preserve">for administration of the medication to a patient. The resource is called "MedicationOrder" rather than "MedicationPrescription" to generalize the use across inpatient and outpatient settings as well as for care plans,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end=point associated with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server implementation to determine compliance against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292EEA"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ResourceValidationMode (Resource Validation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the type of validation to perform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292EEA" w:rsidRDefault="005B11EB">
      <w:pPr>
        <w:pStyle w:val="Heading2"/>
        <w:divId w:val="1375348270"/>
        <w:rPr>
          <w:rFonts w:eastAsia="Times New Roman"/>
          <w:lang w:val="en-US"/>
        </w:rPr>
      </w:pPr>
      <w:r>
        <w:rPr>
          <w:rFonts w:eastAsia="Times New Roman"/>
          <w:lang w:val="en-US"/>
        </w:rPr>
        <w:lastRenderedPageBreak/>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ResourceVersionPolicy (Resource Version Policy)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system supports versioning for a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292EEA"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ResponseType (Response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response to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rsidR="00292EEA" w:rsidRDefault="005B11EB">
      <w:pPr>
        <w:pStyle w:val="Heading2"/>
        <w:divId w:val="1375348270"/>
        <w:rPr>
          <w:rFonts w:eastAsia="Times New Roman"/>
          <w:lang w:val="en-US"/>
        </w:rPr>
      </w:pPr>
      <w:r>
        <w:rPr>
          <w:rFonts w:eastAsia="Times New Roman"/>
          <w:lang w:val="en-US"/>
        </w:rPr>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RestfulConformanceMode (Restful Conformance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RESTful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292EEA"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RestfulSecurityService (Restful Security Service)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security services used with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292EEA"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SearchEntryMode (Search Entry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292EEA"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SearchModifierCode (Search Modifier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supported modifier for a search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292EEA"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SearchParamType (Search Param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Data types allowed to be used for search parameters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292EEA"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ServiceProvisionConditions (Service Provision Conditions)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code(s) that detail the conditions under which the healthcare service is available/offered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292EEA"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SlicingRules (Slicing Rules)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slices are interpreted when evaluating an instance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292EEA"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SlotStatus (Slot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 slot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rsidR="00292EEA"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SpecialValues (Special Values)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generally useful codes defined so they can be included in value sets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292EEA" w:rsidRDefault="005B11EB">
      <w:pPr>
        <w:pStyle w:val="Heading2"/>
        <w:divId w:val="1375348270"/>
        <w:rPr>
          <w:rFonts w:eastAsia="Times New Roman"/>
          <w:lang w:val="en-US"/>
        </w:rPr>
      </w:pPr>
      <w:r>
        <w:rPr>
          <w:rFonts w:eastAsia="Times New Roman"/>
          <w:lang w:val="en-US"/>
        </w:rPr>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SpecimenStatus (Specimen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status/availability of a specimen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either lost, destroyed or consumed.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292EEA"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StructureDefinitionKind (Structure Definition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Defines the type of structure that a definition is describing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w:t>
            </w:r>
            <w:r>
              <w:rPr>
                <w:rFonts w:eastAsia="Times New Roman"/>
                <w:lang w:val="en-US"/>
              </w:rPr>
              <w:lastRenderedPageBreak/>
              <w:t xml:space="preserve">data elements. These can be used throughout Resource and extension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292EEA"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SubscriptionChannelType (Subscription Channel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method used to execute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rsidR="00292EEA"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SubscriptionStatus (Subscription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292EEA"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SubscriptionTag (Subscription Tag)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Tags to put on a resource after subscriptions sent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292EEA"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SupplyDeliveryStatus (Supply Delivery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delivery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292EEA"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SupplyRequestStatus (Supply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292EEA"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SystemRestfulInteraction (System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system level</w:t>
            </w:r>
          </w:p>
        </w:tc>
      </w:tr>
    </w:tbl>
    <w:p w:rsidR="00292EEA"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TemplateStatusCode (Template Status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292EEA"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TimingAbbreviation (Timing Abbreviation)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a known / defined timing pattern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292EEA"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TransactionMode (Transaction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transactions are supported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292EEA"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TypeRestfulInteraction (Type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type or instance level</w:t>
            </w:r>
          </w:p>
        </w:tc>
      </w:tr>
    </w:tbl>
    <w:p w:rsidR="00292EEA"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UnitsOfTime (Units Of Time)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unit of time (units from UCUM)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 1999-2013 Regenstrief Institute, Inc. and The UCUM Organization, Indianapolis, IN. All rights reserved. See http://unitsofmeasure.org/trac//wiki/TermsOfUse for details </w:t>
            </w:r>
          </w:p>
        </w:tc>
      </w:tr>
    </w:tbl>
    <w:p w:rsidR="00292EEA"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UnknownContentCode (Unknown Content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whether an application accepts unknown elements or extensions when reading resources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292EEA"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Complete, proposed, exploratory, other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rsidR="00292EEA"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VisionBase (Vision Base)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base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292EEA"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VisionEyes (Vision Eyes)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eye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292EEA"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XDSRelationshipType (X D S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relationship between two XDS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292EEA"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XPathUsageType (X Path Usage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search parameter relates to the set of elements returned by evaluating the its xpath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292EEA" w:rsidRDefault="005B11EB">
      <w:pPr>
        <w:pStyle w:val="Heading1"/>
        <w:divId w:val="1040741811"/>
        <w:rPr>
          <w:rFonts w:eastAsia="Times New Roman"/>
          <w:lang w:val="en-US"/>
        </w:rPr>
      </w:pPr>
      <w:r>
        <w:rPr>
          <w:rFonts w:eastAsia="Times New Roman"/>
          <w:lang w:val="en-US"/>
        </w:rPr>
        <w:t>FHIR Project</w:t>
      </w:r>
    </w:p>
    <w:p w:rsidR="00292EEA" w:rsidRDefault="005B11EB">
      <w:pPr>
        <w:pStyle w:val="Heading1"/>
        <w:divId w:val="71897902"/>
        <w:rPr>
          <w:rFonts w:eastAsia="Times New Roman"/>
          <w:lang w:val="en-US"/>
        </w:rPr>
      </w:pPr>
      <w:r>
        <w:rPr>
          <w:rFonts w:eastAsia="Times New Roman"/>
          <w:lang w:val="en-US"/>
        </w:rPr>
        <w:t>CQI</w:t>
      </w:r>
    </w:p>
    <w:p w:rsidR="00292EEA" w:rsidRDefault="005B11EB">
      <w:pPr>
        <w:pStyle w:val="Heading1"/>
        <w:divId w:val="1677423112"/>
        <w:rPr>
          <w:rFonts w:eastAsia="Times New Roman"/>
          <w:lang w:val="en-US"/>
        </w:rPr>
      </w:pPr>
      <w:r>
        <w:rPr>
          <w:rFonts w:eastAsia="Times New Roman"/>
          <w:lang w:val="en-US"/>
        </w:rPr>
        <w:t>HL7 FHIR</w:t>
      </w:r>
    </w:p>
    <w:p w:rsidR="00292EEA"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00"/>
      </w:tblGrid>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Vaccine Administered Value Set (Vaccine Administered Value Set) </w:t>
            </w:r>
          </w:p>
        </w:tc>
      </w:tr>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identifies the vaccine substance administered - CVX codes</w:t>
            </w:r>
          </w:p>
        </w:tc>
      </w:tr>
    </w:tbl>
    <w:p w:rsidR="00292EEA" w:rsidRDefault="005B11EB">
      <w:pPr>
        <w:pStyle w:val="Heading1"/>
        <w:divId w:val="1351449523"/>
        <w:rPr>
          <w:rFonts w:eastAsia="Times New Roman"/>
          <w:lang w:val="en-US"/>
        </w:rPr>
      </w:pPr>
      <w:r>
        <w:rPr>
          <w:rFonts w:eastAsia="Times New Roman"/>
          <w:lang w:val="en-US"/>
        </w:rPr>
        <w:t>HL7 International</w:t>
      </w:r>
    </w:p>
    <w:p w:rsidR="00292EEA" w:rsidRDefault="005B11EB">
      <w:pPr>
        <w:pStyle w:val="Heading2"/>
        <w:divId w:val="1351449523"/>
        <w:rPr>
          <w:rFonts w:eastAsia="Times New Roman"/>
          <w:lang w:val="en-US"/>
        </w:rPr>
      </w:pPr>
      <w:r>
        <w:rPr>
          <w:rFonts w:eastAsia="Times New Roman"/>
          <w:lang w:val="en-US"/>
        </w:rPr>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1"/>
        <w:divId w:val="801650800"/>
        <w:rPr>
          <w:rFonts w:eastAsia="Times New Roman"/>
          <w:lang w:val="en-US"/>
        </w:rPr>
      </w:pPr>
      <w:r>
        <w:rPr>
          <w:rFonts w:eastAsia="Times New Roman"/>
          <w:lang w:val="en-US"/>
        </w:rPr>
        <w:t>HL7 International - CQI WG</w:t>
      </w:r>
    </w:p>
    <w:p w:rsidR="00292EEA" w:rsidRDefault="005B11EB">
      <w:pPr>
        <w:pStyle w:val="Heading1"/>
        <w:divId w:val="1243641257"/>
        <w:rPr>
          <w:rFonts w:eastAsia="Times New Roman"/>
          <w:lang w:val="en-US"/>
        </w:rPr>
      </w:pPr>
      <w:r>
        <w:rPr>
          <w:rFonts w:eastAsia="Times New Roman"/>
          <w:lang w:val="en-US"/>
        </w:rPr>
        <w:t>HL7 International - Orders and Observations WG</w:t>
      </w:r>
    </w:p>
    <w:p w:rsidR="00292EEA"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Focal Subject Codes (Focal Subject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Value Absent Reason (Observation Value Absent Reason)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rsidR="00292EEA"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FIPS codes for US counties and county equivalent entities.</w:t>
            </w:r>
          </w:p>
        </w:tc>
      </w:tr>
    </w:tbl>
    <w:p w:rsidR="00292EEA"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USPS Two Letter Alphabetic Codes (U S P S Two Letter Alphabetic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two letter USPS alphabetic codes.</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rsidR="00292EEA" w:rsidRDefault="005B11EB">
      <w:pPr>
        <w:pStyle w:val="Heading1"/>
        <w:divId w:val="284164274"/>
        <w:rPr>
          <w:rFonts w:eastAsia="Times New Roman"/>
          <w:lang w:val="en-US"/>
        </w:rPr>
      </w:pPr>
      <w:r>
        <w:rPr>
          <w:rFonts w:eastAsia="Times New Roman"/>
          <w:lang w:val="en-US"/>
        </w:rPr>
        <w:t>HL7 International - Patient Care WG</w:t>
      </w:r>
    </w:p>
    <w:p w:rsidR="00292EEA"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Activity Reason (Activity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codes indicating the reason for a clinical activity being performed.</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Category (Care Plan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Stage (Condition Stage)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stages of cancer and other conditions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Category (Flag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rsidR="00292EEA"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Code (Flag Code)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7"/>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GoalCategory (Goal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goal category - example codes for grouping goals for filtering or presentation</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w:t>
            </w:r>
            <w:r>
              <w:rPr>
                <w:rFonts w:eastAsia="Times New Roman"/>
                <w:lang w:val="en-US"/>
              </w:rPr>
              <w:t xml:space="preserve">Goals related to the personal protexction of the subject.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behavioral: </w:t>
            </w:r>
            <w:r>
              <w:rPr>
                <w:rFonts w:eastAsia="Times New Roman"/>
                <w:lang w:val="en-US"/>
              </w:rPr>
              <w:t xml:space="preserve">Goals related to the manner in which the subject acts.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w:t>
            </w:r>
            <w:r>
              <w:rPr>
                <w:rFonts w:eastAsia="Times New Roman"/>
                <w:lang w:val="en-US"/>
              </w:rPr>
              <w:t xml:space="preserve">Goals related to the practice of nursing or established by nurses.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physiotherapy: </w:t>
            </w:r>
            <w:r>
              <w:rPr>
                <w:rFonts w:eastAsia="Times New Roman"/>
                <w:lang w:val="en-US"/>
              </w:rPr>
              <w:t xml:space="preserve">Goals related to the mobility and motor capability of the subject. </w:t>
            </w:r>
          </w:p>
        </w:tc>
      </w:tr>
    </w:tbl>
    <w:p w:rsidR="00292EEA"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GoalPriority (Goal Priority)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goal priority - indicates the level of importance associated with reaching or sustaining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292EEA"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GoalStartEvent (Goal Start Event)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types of events that might trigger the start of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GoalStatusReason (Goal Status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change, bereavement, etc.)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Goal has been superseded by a new goal.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request: </w:t>
            </w:r>
            <w:r>
              <w:rPr>
                <w:rFonts w:eastAsia="Times New Roman"/>
                <w:lang w:val="en-US"/>
              </w:rPr>
              <w:t xml:space="preserve">Patient wishes the goal to be set aside, at least temporarily. </w:t>
            </w:r>
          </w:p>
        </w:tc>
      </w:tr>
    </w:tbl>
    <w:p w:rsidR="00292EEA"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Answer Codes (Questionnaire Answer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answers to questions.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lastRenderedPageBreak/>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Category Codes (Questionnaire Category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potential categegories for questionnaires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Codes (Questionnaire Question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292EEA" w:rsidRDefault="005B11EB">
      <w:pPr>
        <w:pStyle w:val="Heading1"/>
        <w:divId w:val="838737629"/>
        <w:rPr>
          <w:rFonts w:eastAsia="Times New Roman"/>
          <w:lang w:val="en-US"/>
        </w:rPr>
      </w:pPr>
      <w:r>
        <w:rPr>
          <w:rFonts w:eastAsia="Times New Roman"/>
          <w:lang w:val="en-US"/>
        </w:rPr>
        <w:t>HL7 Orders and Observation Work Group</w:t>
      </w:r>
    </w:p>
    <w:p w:rsidR="00292EEA" w:rsidRDefault="005B11EB">
      <w:pPr>
        <w:pStyle w:val="Heading1"/>
        <w:divId w:val="373778633"/>
        <w:rPr>
          <w:rFonts w:eastAsia="Times New Roman"/>
          <w:lang w:val="en-US"/>
        </w:rPr>
      </w:pPr>
      <w:r>
        <w:rPr>
          <w:rFonts w:eastAsia="Times New Roman"/>
          <w:lang w:val="en-US"/>
        </w:rPr>
        <w:t>HL7 Orders and Observations Workgroup</w:t>
      </w:r>
    </w:p>
    <w:p w:rsidR="00292EEA"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Category Codes (Substance Category Codes) </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Substance category codes</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ingested, absorbed or injected (e.g. Steel, iron, wood, plastic and paper). </w:t>
            </w:r>
          </w:p>
        </w:tc>
      </w:tr>
    </w:tbl>
    <w:p w:rsidR="00292EEA" w:rsidRDefault="005B11EB">
      <w:pPr>
        <w:pStyle w:val="Heading1"/>
        <w:divId w:val="2121993652"/>
        <w:rPr>
          <w:rFonts w:eastAsia="Times New Roman"/>
          <w:lang w:val="en-US"/>
        </w:rPr>
      </w:pPr>
      <w:r>
        <w:rPr>
          <w:rFonts w:eastAsia="Times New Roman"/>
          <w:lang w:val="en-US"/>
        </w:rPr>
        <w:t>HL7, Inc. FHIR project</w:t>
      </w:r>
    </w:p>
    <w:p w:rsidR="00292EEA"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Parameter Types used in Operation Definitions</w:t>
            </w:r>
          </w:p>
        </w:tc>
      </w:tr>
    </w:tbl>
    <w:p w:rsidR="00292EEA" w:rsidRDefault="005B11EB">
      <w:pPr>
        <w:pStyle w:val="Heading1"/>
        <w:divId w:val="1268269843"/>
        <w:rPr>
          <w:rFonts w:eastAsia="Times New Roman"/>
          <w:lang w:val="en-US"/>
        </w:rPr>
      </w:pPr>
      <w:r>
        <w:rPr>
          <w:rFonts w:eastAsia="Times New Roman"/>
          <w:lang w:val="en-US"/>
        </w:rPr>
        <w:lastRenderedPageBreak/>
        <w:t>Vocabulary</w:t>
      </w:r>
    </w:p>
    <w:p w:rsidR="00292EEA"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CPT codes (All C P T codes) </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 set that includes all CPT codes</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CPT copyright 2014 American Medical Association. All rights reserved.</w:t>
            </w:r>
          </w:p>
        </w:tc>
      </w:tr>
    </w:tbl>
    <w:p w:rsidR="00292EEA" w:rsidRDefault="005B11EB">
      <w:pPr>
        <w:pStyle w:val="Heading1"/>
        <w:divId w:val="1249579501"/>
        <w:rPr>
          <w:rFonts w:eastAsia="Times New Roman"/>
          <w:lang w:val="en-US"/>
        </w:rPr>
      </w:pPr>
      <w:r>
        <w:rPr>
          <w:rFonts w:eastAsia="Times New Roman"/>
          <w:lang w:val="en-US"/>
        </w:rPr>
        <w:t>Health Level Seven, Inc. - CQI WG</w:t>
      </w:r>
    </w:p>
    <w:p w:rsidR="00292EEA"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271089785"/>
        <w:rPr>
          <w:rFonts w:eastAsia="Times New Roman"/>
          <w:lang w:val="en-US"/>
        </w:rPr>
      </w:pPr>
      <w:r>
        <w:rPr>
          <w:rFonts w:eastAsia="Times New Roman"/>
          <w:lang w:val="en-US"/>
        </w:rPr>
        <w:t>IHE</w:t>
      </w:r>
    </w:p>
    <w:p w:rsidR="00292EEA" w:rsidRDefault="005B11EB">
      <w:pPr>
        <w:pStyle w:val="Heading2"/>
        <w:divId w:val="1271089785"/>
        <w:rPr>
          <w:rFonts w:eastAsia="Times New Roman"/>
          <w:lang w:val="en-US"/>
        </w:rPr>
      </w:pPr>
      <w:r>
        <w:rPr>
          <w:rFonts w:eastAsia="Times New Roman"/>
          <w:lang w:val="en-US"/>
        </w:rPr>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 Format Code Set (Document Reference Format Code Set)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w:t>
            </w:r>
            <w:r>
              <w:rPr>
                <w:rFonts w:eastAsia="Times New Roman"/>
                <w:lang w:val="en-US"/>
              </w:rPr>
              <w:lastRenderedPageBreak/>
              <w:t xml:space="preserve">know if it will be able to process the document. The code shall be sufficiently specific to ensure processing/display by identifying a document encoding, structure and template. The actual list of codes here is incomplete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292EEA" w:rsidRDefault="005B11EB">
      <w:pPr>
        <w:pStyle w:val="Heading1"/>
        <w:divId w:val="510997197"/>
        <w:rPr>
          <w:rFonts w:eastAsia="Times New Roman"/>
          <w:lang w:val="en-US"/>
        </w:rPr>
      </w:pPr>
      <w:r>
        <w:rPr>
          <w:rFonts w:eastAsia="Times New Roman"/>
          <w:lang w:val="en-US"/>
        </w:rPr>
        <w:t>NEMA/DICOM</w:t>
      </w:r>
    </w:p>
    <w:p w:rsidR="00292EEA"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Active Participant Role ID Code (Audit Active Participant Role I D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Audit Active Participant Role ID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ID (Audit Event I D)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Event Types for Audit Events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292EEA"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Source Type (Audit Event Source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process where the audit event originated from</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292EEA"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Sub-Type (Audit Event Sub-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8143"/>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DICOM Code Definitions (Coding Scheme Designator "DCM" Coding Scheme Version "01")</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including dual-energy X-Ray absorptiometry (DXA) and morphometric X-Ray absorptiometry (MXA)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interchange media. E.g., a CD creator that is managed by the Media Creation Management Service Class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w:t>
            </w:r>
            <w:r>
              <w:rPr>
                <w:rFonts w:eastAsia="Times New Roman"/>
                <w:lang w:val="en-US"/>
              </w:rPr>
              <w:lastRenderedPageBreak/>
              <w:t xml:space="preserve">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w:t>
            </w:r>
            <w:r>
              <w:rPr>
                <w:rFonts w:eastAsia="Times New Roman"/>
                <w:lang w:val="en-US"/>
              </w:rPr>
              <w:t xml:space="preserve">There is a constant RR interval, which makes thresholding not required; see Cardiac Synchronization Technique (0018,9037). E.g., Pacemaker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(without creating new composite instances). E.g., a QA Station or Archive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w:t>
            </w:r>
            <w:r>
              <w:rPr>
                <w:rFonts w:eastAsia="Times New Roman"/>
                <w:lang w:val="en-US"/>
              </w:rPr>
              <w:lastRenderedPageBreak/>
              <w:t xml:space="preserve">instances to maintain referential integrity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w:t>
            </w:r>
            <w:r>
              <w:rPr>
                <w:rFonts w:eastAsia="Times New Roman"/>
                <w:lang w:val="en-US"/>
              </w:rPr>
              <w:lastRenderedPageBreak/>
              <w:t xml:space="preserve">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correction and clipping as described in section 7.3.9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w:t>
            </w:r>
            <w:r>
              <w:rPr>
                <w:rFonts w:eastAsia="Times New Roman"/>
                <w:lang w:val="en-US"/>
              </w:rPr>
              <w:lastRenderedPageBreak/>
              <w:t xml:space="preserve">resolution. This pattern has vertical bars consisting of alternating single-pixel-wide lines across the faceplate of display. The lines have a 12% positive contrast against 50%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w:t>
            </w:r>
            <w:r>
              <w:rPr>
                <w:rFonts w:eastAsia="Times New Roman"/>
                <w:lang w:val="en-US"/>
              </w:rPr>
              <w:lastRenderedPageBreak/>
              <w:t xml:space="preserve">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w:t>
            </w:r>
            <w:r>
              <w:rPr>
                <w:rFonts w:eastAsia="Times New Roman"/>
                <w:lang w:val="en-US"/>
              </w:rPr>
              <w:lastRenderedPageBreak/>
              <w:t xml:space="preserve">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w:t>
            </w:r>
            <w:r>
              <w:rPr>
                <w:rFonts w:eastAsia="Times New Roman"/>
                <w:lang w:val="en-US"/>
              </w:rPr>
              <w:lastRenderedPageBreak/>
              <w:t xml:space="preserve">MR appearance on T1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(TOF) MR image. Time-of-flight (TOF) is based on the phenomenon of flow-related enhancement of spins entering into an imaging slice. As a result of being unsaturated, these spins give more signal that surrounding stationary spins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w:t>
            </w:r>
            <w:r>
              <w:rPr>
                <w:rFonts w:eastAsia="Times New Roman"/>
                <w:lang w:val="en-US"/>
              </w:rPr>
              <w:lastRenderedPageBreak/>
              <w:t xml:space="preserve">compared to tissue T1 (to reduce T1 contribution to image contrast) and a TE between the longest and shortest tissue T2s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a diffusion weighted MR image. Fractional anisotropy is proportional to the square root of the variance of the Eigen values divided by the square root of the sum of the squares of the Eigen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surface area of the perfusing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w:t>
            </w:r>
            <w:r>
              <w:rPr>
                <w:rFonts w:eastAsia="Times New Roman"/>
                <w:lang w:val="en-US"/>
              </w:rPr>
              <w:lastRenderedPageBreak/>
              <w:t xml:space="preserve">BOLD imaging is sensitive to blood oxygenation (but also to cerebral blood flow and volume). This modality is essentially used for detecting brain activation (functional 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t>
            </w:r>
            <w:r>
              <w:rPr>
                <w:rFonts w:eastAsia="Times New Roman"/>
                <w:lang w:val="en-US"/>
              </w:rPr>
              <w:lastRenderedPageBreak/>
              <w:t xml:space="preserve">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central point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an Image Receptor housing between the center of each pixel. For tomographic images, the horizontal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an Image Receptor housing between the center of each pixel. For tomographic images, the vertical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w:t>
            </w:r>
            <w:r>
              <w:rPr>
                <w:rFonts w:eastAsia="Times New Roman"/>
                <w:lang w:val="en-US"/>
              </w:rPr>
              <w:lastRenderedPageBreak/>
              <w:t xml:space="preserve">interest and improved separation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of a report intends for a recipient of the report NOT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artifacts may result from intentional grid motion that is inadequate in duration or velocity uniformity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excess Source Image Distance. Under exposed images have inadequate signal and higher noise in the areas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summary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w:t>
            </w:r>
            <w:r>
              <w:rPr>
                <w:rFonts w:eastAsia="Times New Roman"/>
                <w:lang w:val="en-US"/>
              </w:rPr>
              <w:lastRenderedPageBreak/>
              <w:t xml:space="preserve">standard specified by the American College of Radiology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Asynchronous involution: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mass of branching epithelial processes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Foreign body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Hyperplasia, usual: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nature, following breast reduction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w:t>
            </w:r>
            <w:r>
              <w:rPr>
                <w:rFonts w:eastAsia="Times New Roman"/>
                <w:lang w:val="en-US"/>
              </w:rPr>
              <w:lastRenderedPageBreak/>
              <w:t xml:space="preserve">in the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metaplasia: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micro-papillary: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lobular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w:t>
            </w:r>
            <w:r>
              <w:rPr>
                <w:rFonts w:eastAsia="Times New Roman"/>
                <w:lang w:val="en-US"/>
              </w:rPr>
              <w:lastRenderedPageBreak/>
              <w:t xml:space="preserve">patients with established leukemia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fibrous histiocytoma: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Neoplasm of the mammary skin: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carcinoma in-situ: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w:t>
            </w:r>
            <w:r>
              <w:rPr>
                <w:rFonts w:eastAsia="Times New Roman"/>
                <w:lang w:val="en-US"/>
              </w:rPr>
              <w:lastRenderedPageBreak/>
              <w:t xml:space="preserve">glandular lumen characterized by more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cribriform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w:t>
            </w:r>
            <w:r>
              <w:rPr>
                <w:rFonts w:eastAsia="Times New Roman"/>
                <w:lang w:val="en-US"/>
              </w:rPr>
              <w:lastRenderedPageBreak/>
              <w:t xml:space="preserve">fibroadenoma may be isoechoic or hypoechoic)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finding has no relation to findings from any other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w:t>
            </w:r>
            <w:r>
              <w:rPr>
                <w:rFonts w:eastAsia="Times New Roman"/>
                <w:lang w:val="en-US"/>
              </w:rPr>
              <w:lastRenderedPageBreak/>
              <w:t xml:space="preserve">(breast enlargement) and is not presenting with any symptoms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to the upper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with N1 or N2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w:t>
            </w:r>
            <w:r>
              <w:rPr>
                <w:rFonts w:eastAsia="Times New Roman"/>
                <w:lang w:val="en-US"/>
              </w:rPr>
              <w:lastRenderedPageBreak/>
              <w:t xml:space="preserve">dividing (mitotic count)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occurrence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or more than one of the patient's first-degree relatives (biological mother or sister) were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w:t>
            </w:r>
            <w:r>
              <w:rPr>
                <w:rFonts w:eastAsia="Times New Roman"/>
                <w:lang w:val="en-US"/>
              </w:rPr>
              <w:lastRenderedPageBreak/>
              <w:t xml:space="preserve">shape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camera on the papillomacular bundle midway between the temporal margin of the optic disc and the center of the macula. The horizontal centerline of the image should pass directly through the center of the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3 for Joslin 3 field: </w:t>
            </w:r>
            <w:r>
              <w:rPr>
                <w:rFonts w:eastAsia="Times New Roman"/>
                <w:lang w:val="en-US"/>
              </w:rPr>
              <w:t xml:space="preserve">Joslin NM-3 is a 45 degree field focused nasal to the optic disc: This field is nasal to the optic disc and may include part of the optic </w:t>
            </w:r>
            <w:r>
              <w:rPr>
                <w:rFonts w:eastAsia="Times New Roman"/>
                <w:lang w:val="en-US"/>
              </w:rPr>
              <w:lastRenderedPageBreak/>
              <w:t xml:space="preserve">disc. The horizontal centerline of the image should pass tangent to the lower edge of the optic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Scheimpflug Camera: </w:t>
            </w:r>
            <w:r>
              <w:rPr>
                <w:rFonts w:eastAsia="Times New Roman"/>
                <w:lang w:val="en-US"/>
              </w:rPr>
              <w:t xml:space="preserve">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Quality Rating: </w:t>
            </w:r>
            <w:r>
              <w:rPr>
                <w:rFonts w:eastAsia="Times New Roman"/>
                <w:lang w:val="en-US"/>
              </w:rPr>
              <w:t xml:space="preserve">A numeric rating of the quality of an entire image set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w:t>
            </w:r>
            <w:r>
              <w:rPr>
                <w:rFonts w:eastAsia="Times New Roman"/>
                <w:lang w:val="en-US"/>
              </w:rPr>
              <w:lastRenderedPageBreak/>
              <w:t xml:space="preserve">climate-controlled environment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interferometry for intraocular lens calculation according to Haigis. Graefes Arch Clin Exp Ophthalmol 2000;238:765-73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Q: </w:t>
            </w:r>
            <w:r>
              <w:rPr>
                <w:rFonts w:eastAsia="Times New Roman"/>
                <w:lang w:val="en-US"/>
              </w:rPr>
              <w:t xml:space="preserve">The Hoffer Q IOL calculation formula. Hoffer KJ. The Hoffer Q formula: a comparison of theoretic and regression formulas. J Cataract Refract Surg </w:t>
            </w:r>
            <w:r>
              <w:rPr>
                <w:rFonts w:eastAsia="Times New Roman"/>
                <w:lang w:val="en-US"/>
              </w:rPr>
              <w:lastRenderedPageBreak/>
              <w:t xml:space="preserve">1993;19:700-12. Errata. J Cataract Refract Surg 1994;20:677 and 2007;33:2-3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implant power calculation formula. J Cataract Refract Surg 1990;16:333-40. Erratum 1990;16:528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24-2 Test Pattern: </w:t>
            </w:r>
            <w:r>
              <w:rPr>
                <w:rFonts w:eastAsia="Times New Roman"/>
                <w:lang w:val="en-US"/>
              </w:rPr>
              <w:t xml:space="preserve">Test pattern, nominally covering an area within 24Â° of fixation. Consists of 54 test points a minimum of 3Â° from each meridian and placed 6Â° apart. The "-2" distinguishes this from another 24Â°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10-2 Test Pattern: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30-2 Test Pattern: </w:t>
            </w:r>
            <w:r>
              <w:rPr>
                <w:rFonts w:eastAsia="Times New Roman"/>
                <w:lang w:val="en-US"/>
              </w:rPr>
              <w:t xml:space="preserve">Test pattern consisting of test point locations within 30Â° of fixation. Consists of 76 test points a minimum of 3Â° from each meridian and placed 6Â° apart. The "-2" distinguishes this from another 30Â°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60-4 Test Pattern: </w:t>
            </w:r>
            <w:r>
              <w:rPr>
                <w:rFonts w:eastAsia="Times New Roman"/>
                <w:lang w:val="en-US"/>
              </w:rPr>
              <w:t xml:space="preserve">Test pattern consisting of 60 test point locations between 30Â° and 60Â° of fixation a minimum of 6Â° from each meridian and placed 12Â° apart. The "-4" distinguishes this from a similar 60Â° pattern having 4 additional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point locations within 30Â°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 Test Pattern: </w:t>
            </w:r>
            <w:r>
              <w:rPr>
                <w:rFonts w:eastAsia="Times New Roman"/>
                <w:lang w:val="en-US"/>
              </w:rPr>
              <w:t xml:space="preserve">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07 Test Pattern: </w:t>
            </w:r>
            <w:r>
              <w:rPr>
                <w:rFonts w:eastAsia="Times New Roman"/>
                <w:lang w:val="en-US"/>
              </w:rPr>
              <w:t xml:space="preserve">Full field test pattern with 48 test locations from 0-30Â° and 82 test locations from 30-70Â°. Reduced test point density with increased </w:t>
            </w:r>
            <w:r>
              <w:rPr>
                <w:rFonts w:eastAsia="Times New Roman"/>
                <w:lang w:val="en-US"/>
              </w:rPr>
              <w:lastRenderedPageBreak/>
              <w:t xml:space="preserve">eccentricity. Can be combined with screening and threshold strategies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LVC Test Pattern: </w:t>
            </w:r>
            <w:r>
              <w:rPr>
                <w:rFonts w:eastAsia="Times New Roman"/>
                <w:lang w:val="en-US"/>
              </w:rPr>
              <w:t xml:space="preserve">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 xml:space="preserve">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estimation with the Humphrey Field Analyzer, in a glaucomatous population. Ophthalmology, 1993, 100: 949-954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 xml:space="preserve">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1-LT Test Strategy: </w:t>
            </w:r>
            <w:r>
              <w:rPr>
                <w:rFonts w:eastAsia="Times New Roman"/>
                <w:lang w:val="en-US"/>
              </w:rPr>
              <w:t xml:space="preserve">One level screening test: Each test location is tested with a single intensity. The result is shown as seen or not-seen. The intensity can either be a 0 dB stimulus or a predefined intensity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The i stands for initial. If there was no prior visual field test to calculate the starting values, an anchor point method is used to define the local start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test. In the course of the test, the threshold of relative defects and/or normal test locations has been quantified using the dynamic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test. In the course of the test, the threshold of relative defects and/or normal test locations has been quantified using the normal full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values in every quadrant. The starting value for the main test is slightly below in individual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CLASS Strategy: </w:t>
            </w:r>
            <w:r>
              <w:rPr>
                <w:rFonts w:eastAsia="Times New Roman"/>
                <w:lang w:val="en-US"/>
              </w:rPr>
              <w:t xml:space="preserve">A supra threshold screening strategy. The starting stimuli intensities depend on the classification of the patient's visual hill by measuring the central (fovea) or peripheral (15Â° meridian) threshold. The result of each dot slightly underestimates the sensitivity value (within 5 dB)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Optical: </w:t>
            </w:r>
            <w:r>
              <w:rPr>
                <w:rFonts w:eastAsia="Times New Roman"/>
                <w:lang w:val="en-US"/>
              </w:rPr>
              <w:t xml:space="preserve">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w:t>
            </w:r>
            <w:r>
              <w:rPr>
                <w:rFonts w:eastAsia="Times New Roman"/>
                <w:lang w:val="en-US"/>
              </w:rPr>
              <w:lastRenderedPageBreak/>
              <w:t xml:space="preserve">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 xml:space="preserve">An analysis of asymmetry between zones of the superior and inferior visual field. It is designed to be specific for defects due to glaucoma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Fixation Measurements: </w:t>
            </w:r>
            <w:r>
              <w:rPr>
                <w:rFonts w:eastAsia="Times New Roman"/>
                <w:lang w:val="en-US"/>
              </w:rPr>
              <w:t xml:space="preserve">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Disc-macula centered: </w:t>
            </w:r>
            <w:r>
              <w:rPr>
                <w:rFonts w:eastAsia="Times New Roman"/>
                <w:lang w:val="en-US"/>
              </w:rPr>
              <w:t xml:space="preserve">An image of at least 15Â° angular subtend centered midway between the disc and macula and containing at least a portion of the disc and both the disc and the macula;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â€œRelative </w:t>
            </w:r>
            <w:r>
              <w:rPr>
                <w:rFonts w:eastAsia="Times New Roman"/>
                <w:lang w:val="en-US"/>
              </w:rPr>
              <w:lastRenderedPageBreak/>
              <w:t xml:space="preserve">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related to the structure between the ILM and the Bruch's membrane (BM);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ophthalmic thickness: </w:t>
            </w:r>
            <w:r>
              <w:rPr>
                <w:rFonts w:eastAsia="Times New Roman"/>
                <w:lang w:val="en-US"/>
              </w:rPr>
              <w:t xml:space="preserve">Thickness of a component of the posterior segment of the eye. E.g., thickness of retina, choroid,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w:t>
            </w:r>
            <w:r>
              <w:rPr>
                <w:rFonts w:eastAsia="Times New Roman"/>
                <w:lang w:val="en-US"/>
              </w:rPr>
              <w:lastRenderedPageBreak/>
              <w:t xml:space="preserve">centralis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p&lt;5%: </w:t>
            </w:r>
            <w:r>
              <w:rPr>
                <w:rFonts w:eastAsia="Times New Roman"/>
                <w:lang w:val="en-US"/>
              </w:rPr>
              <w:t xml:space="preserve">Assuming the null hypothesis is true, the conditional percent probability of observing this result is statistically significant, 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p&lt;1%: </w:t>
            </w:r>
            <w:r>
              <w:rPr>
                <w:rFonts w:eastAsia="Times New Roman"/>
                <w:lang w:val="en-US"/>
              </w:rPr>
              <w:t xml:space="preserve">Assuming the null hypothesis is true, the conditional percent probability of observing this result is statistically significant, 99%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p&lt;0.5%: </w:t>
            </w:r>
            <w:r>
              <w:rPr>
                <w:rFonts w:eastAsia="Times New Roman"/>
                <w:lang w:val="en-US"/>
              </w:rPr>
              <w:t xml:space="preserve">Assuming the null hypothesis is true, the conditional percent probability of observing this result is statistically significant, 99.5%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axial power map: </w:t>
            </w:r>
            <w:r>
              <w:rPr>
                <w:rFonts w:eastAsia="Times New Roman"/>
                <w:lang w:val="en-US"/>
              </w:rPr>
              <w:t xml:space="preserve">A two dimensional representation of the axial curvature of the cornea. Axial curvature is calculated from the reciprocal of the distance from a point on a meridian normal at the point to the corneal topographer axis. Also known as sagittal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the reciprocal of the distance from a point on a meridian normal at the point to the center of curvature of that point. Also called tangential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refractive power map: </w:t>
            </w:r>
            <w:r>
              <w:rPr>
                <w:rFonts w:eastAsia="Times New Roman"/>
                <w:lang w:val="en-US"/>
              </w:rPr>
              <w:t xml:space="preserve">A two dimensional representation of the refractive power of the cornea. Corneal refractive power is calculated using Snell's Law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of a wavefront aberration surface of the cornea. Wavefront aberration surface is calculated from the corneal elevation data fit with either the Zernike polynomial series or the Fourier Series. Maps generally display total aberrations and selectable higher order aberrations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 xml:space="preserve">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w:t>
            </w:r>
            <w:r>
              <w:rPr>
                <w:rFonts w:eastAsia="Times New Roman"/>
                <w:lang w:val="en-US"/>
              </w:rPr>
              <w:lastRenderedPageBreak/>
              <w:t xml:space="preserve">Chest Radiography. In: Standards. Reston, Va: 2001:95-98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w:t>
            </w:r>
            <w:r>
              <w:rPr>
                <w:rFonts w:eastAsia="Times New Roman"/>
                <w:lang w:val="en-US"/>
              </w:rPr>
              <w:lastRenderedPageBreak/>
              <w:t xml:space="preserve">according to a method such as RECIST, the value would be the calculated sum of the lengths of the longest axes of a set of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tissue when occurring in or projecting over soft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Reticulonodular pattern: </w:t>
            </w:r>
            <w:r>
              <w:rPr>
                <w:rFonts w:eastAsia="Times New Roman"/>
                <w:lang w:val="en-US"/>
              </w:rPr>
              <w:t xml:space="preserve">A collection of innumerable small, linear, and nodular opacities that together produce a composite appearance resembling a net with small superimposed nodules. The reticular and nodular elements are dimensionally of similar magnitude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w:t>
            </w:r>
            <w:r>
              <w:rPr>
                <w:rFonts w:eastAsia="Times New Roman"/>
                <w:lang w:val="en-US"/>
              </w:rPr>
              <w:lastRenderedPageBreak/>
              <w:t xml:space="preserve">diameter from 2-10 mm, generally uniform in size and widespread in distribution, and without marginal spiculation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w:t>
            </w:r>
            <w:r>
              <w:rPr>
                <w:rFonts w:eastAsia="Times New Roman"/>
                <w:lang w:val="en-US"/>
              </w:rPr>
              <w:lastRenderedPageBreak/>
              <w:t xml:space="preserve">effectively than do surrounding absorbers. In a radiograph, any circumscribed area that appears more nearly black (of greater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through which another part or organ passes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produce an appearance resembling a net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distribution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Profusion: </w:t>
            </w:r>
            <w:r>
              <w:rPr>
                <w:rFonts w:eastAsia="Times New Roman"/>
                <w:lang w:val="en-US"/>
              </w:rPr>
              <w:t xml:space="preserve">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or accumulation of fluid in the contiguous pleural space; useful in detecting and localizing an opacity along the axis of the X-Ray beam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w:t>
            </w:r>
            <w:r>
              <w:rPr>
                <w:rFonts w:eastAsia="Times New Roman"/>
                <w:lang w:val="en-US"/>
              </w:rPr>
              <w:lastRenderedPageBreak/>
              <w:t xml:space="preserve">resemblance to the shape of a butterfly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catheters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tube: </w:t>
            </w:r>
            <w:r>
              <w:rPr>
                <w:rFonts w:eastAsia="Times New Roman"/>
                <w:lang w:val="en-US"/>
              </w:rPr>
              <w:t xml:space="preserve">A tube inserted into the chest wall from outside the body, for drainage. Sometimes used for collapsed lung. Usually connected to a receptor placed lower than the insertion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Kidney stent: </w:t>
            </w:r>
            <w:r>
              <w:rPr>
                <w:rFonts w:eastAsia="Times New Roman"/>
                <w:lang w:val="en-US"/>
              </w:rPr>
              <w:t xml:space="preserve">A stent is a tube inserted into another tube. Kidney stent is a tube that is inserted into the kidney, ureter, and bladder, to help drain urine. Usually inserted through a scoping device presented through the urethra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Pancreatic stent: </w:t>
            </w:r>
            <w:r>
              <w:rPr>
                <w:rFonts w:eastAsia="Times New Roman"/>
                <w:lang w:val="en-US"/>
              </w:rPr>
              <w:t xml:space="preserve">A stent is a tube inserted into another tube. Pancreatic stent is inserted through the common bile duct to the pancreatic duct, to drain bile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w:t>
            </w:r>
            <w:r>
              <w:rPr>
                <w:rFonts w:eastAsia="Times New Roman"/>
                <w:lang w:val="en-US"/>
              </w:rPr>
              <w:lastRenderedPageBreak/>
              <w:t xml:space="preserve">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malignant, and surgical consultation is recommended. The lesion compromises bowel lumen and demonstrates extracolonic invasion.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Radiology;2006:945-948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w:t>
            </w:r>
            <w:r>
              <w:rPr>
                <w:rFonts w:eastAsia="Times New Roman"/>
                <w:lang w:val="en-US"/>
              </w:rPr>
              <w:lastRenderedPageBreak/>
              <w:t xml:space="preserve">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criteria against which "best" is measured is not defined. Contrast this with the more specific term "Best illustration of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of diagnosing a patient. A study may include composite instances that are created by a single modality, multiple modalities or by multiple devices of the same modality. [From Section A.1.2.2 â€œStudy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â€œSeries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Performed Procedure Stepâ€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Manifest: </w:t>
            </w:r>
            <w:r>
              <w:rPr>
                <w:rFonts w:eastAsia="Times New Roman"/>
                <w:lang w:val="en-US"/>
              </w:rPr>
              <w:t xml:space="preserve">A signed list of objects that have been exported out of one organizational domain into another domain, referenced securely with either Digital Signatures or MACs.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generated in a single procedure step,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surgical decisions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pixel by pixel subtraction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encoded: </w:t>
            </w:r>
            <w:r>
              <w:rPr>
                <w:rFonts w:eastAsia="Times New Roman"/>
                <w:lang w:val="en-US"/>
              </w:rPr>
              <w:t xml:space="preserve">Values are derived by calculating values based on velocity encoded. E.g., phase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rendering: </w:t>
            </w:r>
            <w:r>
              <w:rPr>
                <w:rFonts w:eastAsia="Times New Roman"/>
                <w:lang w:val="en-US"/>
              </w:rPr>
              <w:t xml:space="preserve">Values are derived by volume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between the N-acetylaspartate and Choline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 xml:space="preserve">Temporally-related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according to an option defined in PS3.15 that requires that sufficient removal or distortion of the Pixel Data shall be applied to prevent recognition of an individual from the instances themselves or a reconstruction of a set of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w:t>
            </w:r>
            <w:r>
              <w:rPr>
                <w:rFonts w:eastAsia="Times New Roman"/>
                <w:lang w:val="en-US"/>
              </w:rPr>
              <w:lastRenderedPageBreak/>
              <w:t xml:space="preserve">string Attributes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dates and times be retained,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single radiopharmaceutical administration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Time when the radiopharmaceutical is administered to the patient. The residual activity (i.e. radiopharmaceutical not administered) , if measured, is reflected in the calculated value. The estimated extravasation is not reflected in the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 xml:space="preserve">Identifies the vial, batch or lot number from which the individual dispense radiopharmaceutical quantity (dose) is produced. The Radiopharmaceutical Dispense Unit Identifier records the identification for each individual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MIRDOSE: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radiopharmaceutical's package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a Bilirubin &gt;10 mg/dL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measurement method of the Glomerular Filtration Rate is Creatinine-based formula (Schwartz)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 xml:space="preserve">Large body thickness for calcium scoring </w:t>
            </w:r>
            <w:r>
              <w:rPr>
                <w:rFonts w:eastAsia="Times New Roman"/>
                <w:lang w:val="en-US"/>
              </w:rPr>
              <w:lastRenderedPageBreak/>
              <w:t xml:space="preserve">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w:t>
            </w:r>
            <w:r>
              <w:rPr>
                <w:rFonts w:eastAsia="Times New Roman"/>
                <w:lang w:val="en-US"/>
              </w:rPr>
              <w:lastRenderedPageBreak/>
              <w:t xml:space="preserve">inner margin of the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w:t>
            </w:r>
            <w:r>
              <w:rPr>
                <w:rFonts w:eastAsia="Times New Roman"/>
                <w:lang w:val="en-US"/>
              </w:rPr>
              <w:lastRenderedPageBreak/>
              <w:t xml:space="preserve">Europium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(RP) Total: </w:t>
            </w:r>
            <w:r>
              <w:rPr>
                <w:rFonts w:eastAsia="Times New Roman"/>
                <w:lang w:val="en-US"/>
              </w:rPr>
              <w:t xml:space="preserve">Dose applied in Fluoroscopy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(RP) Total: </w:t>
            </w:r>
            <w:r>
              <w:rPr>
                <w:rFonts w:eastAsia="Times New Roman"/>
                <w:lang w:val="en-US"/>
              </w:rPr>
              <w:t xml:space="preserve">Dose applied in Acquisition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Mean value if measured over multiple peaks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Position: </w:t>
            </w:r>
            <w:r>
              <w:rPr>
                <w:rFonts w:eastAsia="Times New Roman"/>
                <w:lang w:val="en-US"/>
              </w:rPr>
              <w:t xml:space="preserve">Table Lateral Position with respect to an arbitrary chosen reference by the equipment. Table motion towards CRA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Head Tilt Angle: </w:t>
            </w:r>
            <w:r>
              <w:rPr>
                <w:rFonts w:eastAsia="Times New Roman"/>
                <w:lang w:val="en-US"/>
              </w:rPr>
              <w:t xml:space="preserve">Angle of the head-feet axis of the table in degrees relative to the horizontal plane. Positive values indicate that the head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product of Dose Length Product (DLP) and the Effective Dose Conversion Factor (E/DLP in units of mSv/mGy-cm),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Sequenced Acquisition: </w:t>
            </w:r>
            <w:r>
              <w:rPr>
                <w:rFonts w:eastAsia="Times New Roman"/>
                <w:lang w:val="en-US"/>
              </w:rPr>
              <w:t xml:space="preserve">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Constant Angle Acquisition: </w:t>
            </w:r>
            <w:r>
              <w:rPr>
                <w:rFonts w:eastAsia="Times New Roman"/>
                <w:lang w:val="en-US"/>
              </w:rPr>
              <w:t xml:space="preserve">The CT acquisition was performed by holding the source at a constant angle and moving the table to obtain a projection image. E.g., localizer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Conversion Factors (E/DLP) or ratios E/CTDIfreeair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âœ• Scanning Length. For Sequenced scanning, DLP = CTDIvol âœ• Nominal Total Collimation Width âœ• Cumulative Exposure Time / Exposure Time per Rotation. For Stationary and Free scanning, DLP = CTDIvol âœ• Nominal Total Collimation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w:t>
            </w:r>
            <w:r>
              <w:rPr>
                <w:rFonts w:eastAsia="Times New Roman"/>
                <w:lang w:val="en-US"/>
              </w:rPr>
              <w:lastRenderedPageBreak/>
              <w:t xml:space="preserve">image region of an image acquired with a digital X-Ray imaging system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on-off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w:t>
            </w:r>
            <w:r>
              <w:rPr>
                <w:rFonts w:eastAsia="Times New Roman"/>
                <w:lang w:val="en-US"/>
              </w:rPr>
              <w:lastRenderedPageBreak/>
              <w:t xml:space="preserve">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chosen for a particular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 xml:space="preserve">The Z location that is the bottom (lowest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w:t>
            </w:r>
            <w:r>
              <w:rPr>
                <w:rFonts w:eastAsia="Times New Roman"/>
                <w:lang w:val="en-US"/>
              </w:rPr>
              <w:lastRenderedPageBreak/>
              <w:t xml:space="preserve">substance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AP Dimension: </w:t>
            </w:r>
            <w:r>
              <w:rPr>
                <w:rFonts w:eastAsia="Times New Roman"/>
                <w:lang w:val="en-US"/>
              </w:rPr>
              <w:t xml:space="preserve">The Size Specific Dose Estimation is computed using Table 1C (32cm phantom) or Table 2C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Mechanical Data Available: </w:t>
            </w:r>
            <w:r>
              <w:rPr>
                <w:rFonts w:eastAsia="Times New Roman"/>
                <w:lang w:val="en-US"/>
              </w:rPr>
              <w:t xml:space="preserve">Parameters related to the X-Ray Mechanical System (Stand, Table)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Unmounted Detector: </w:t>
            </w:r>
            <w:r>
              <w:rPr>
                <w:rFonts w:eastAsia="Times New Roman"/>
                <w:lang w:val="en-US"/>
              </w:rPr>
              <w:t xml:space="preserve">The cassette/detector is not mounted.. E.g., a cassette placed underneath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reconstructed image based upon the difference between the calculated and the actual projections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Pattern projection: </w:t>
            </w:r>
            <w:r>
              <w:rPr>
                <w:rFonts w:eastAsia="Times New Roman"/>
                <w:lang w:val="en-US"/>
              </w:rPr>
              <w:t xml:space="preserve">Projecting a narrow band of light onto a three-dimensionally shaped surface produces a line of illumination that appears distorted from other perspectives than that of the projector. It can be used for an exact geometric reconstruction of the surface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Confocal imaging: </w:t>
            </w:r>
            <w:r>
              <w:rPr>
                <w:rFonts w:eastAsia="Times New Roman"/>
                <w:lang w:val="en-US"/>
              </w:rPr>
              <w:t xml:space="preserve">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between two clouds of points. It iteratively revises the transformation (translation, rotation) needed to minimize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department information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Fetuses: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component of a name-value pair that is equivalent to the post-coordinated meaning conveyed by the coded value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starting point to which things may be compared."]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Attending [Consultant]: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Scrub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w:t>
            </w:r>
            <w:r>
              <w:rPr>
                <w:rFonts w:eastAsia="Times New Roman"/>
                <w:lang w:val="en-US"/>
              </w:rPr>
              <w:lastRenderedPageBreak/>
              <w:t xml:space="preserve">percutaneous access to a patient's cardiovascular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specifically the pixels/voxels identified as belonging to the classification of the identified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Defined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the bounding sphere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product form from the manufacturer, typically in mg/ml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w:t>
            </w:r>
            <w:r>
              <w:rPr>
                <w:rFonts w:eastAsia="Times New Roman"/>
                <w:lang w:val="en-US"/>
              </w:rPr>
              <w:lastRenderedPageBreak/>
              <w:t xml:space="preserve">actual patient position prior to treatment delivery, using single-plane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w:t>
            </w:r>
            <w:r>
              <w:rPr>
                <w:rFonts w:eastAsia="Times New Roman"/>
                <w:lang w:val="en-US"/>
              </w:rPr>
              <w:lastRenderedPageBreak/>
              <w:t xml:space="preserve">content has been disposed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WT[kg] ^ 0.5378 * HT[cm] ^ 0.3964 [Haycock G.B., Schwartz G.J., Wisotsky D.H. 'Geometric method for measuring body surface area: A height weight formula validated in infants, children and adults.' The Journal of Pediatrics 1978 93:1:62-66]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WT[kg] / 36) ^ 0.5 [Mosteller, R.D. 'Simplified Calculation of Body Surface Area.' N Engl J Med 1987 Oct 22;317(17):1098]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1321+0.3433*WT: </w:t>
            </w:r>
            <w:r>
              <w:rPr>
                <w:rFonts w:eastAsia="Times New Roman"/>
                <w:lang w:val="en-US"/>
              </w:rPr>
              <w:t xml:space="preserve">Body Surface Area computed from patient weight:BSA = 1321 + 0.3433 * WT[kg] (for pediatrics 3-30 kg) [Current, J.D. 'A Linear Equation For Estimating The Body Surface Area In Infants And Children', The Internet Journal of Anesthesiology. 1998. 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0.0004688 * WT ^ (0.8168 - 0.0154 * log(WT)):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patient height and weight: BSA = 0.009568* WT[kg] ^ 0.473 * HT[cm] ^ 0.655 (For East Asian child aged 0-12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gravity of the EEM area.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w:t>
            </w:r>
            <w:r>
              <w:rPr>
                <w:rFonts w:eastAsia="Times New Roman"/>
                <w:lang w:val="en-US"/>
              </w:rPr>
              <w:lastRenderedPageBreak/>
              <w:t xml:space="preserve">In-Stent Intimal Area = Stent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Index = (2p * sqrt(Vessel lumen cross-sectional area / p) / Lumen Perimeter) 2 Reference: Tobis &amp; Yock, "Intravascular Ultrasound Imaging", Chapter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same cross section in the vessel.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w:t>
            </w:r>
            <w:r>
              <w:rPr>
                <w:rFonts w:eastAsia="Times New Roman"/>
                <w:lang w:val="en-US"/>
              </w:rPr>
              <w:lastRenderedPageBreak/>
              <w:t xml:space="preserve">occupied by atheroma. Plaque Burden = (EEM area - vessel lumen cross-sectional area) /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the same diagnostic question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is the line equidistant between the End Diastolic and End Systolic contour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w:t>
            </w:r>
            <w:r>
              <w:rPr>
                <w:rFonts w:eastAsia="Times New Roman"/>
                <w:lang w:val="en-US"/>
              </w:rPr>
              <w:lastRenderedPageBreak/>
              <w:t xml:space="preserve">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between 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between 25 - 85.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integrating the sum of the areas on adjacent slices across the slice interval; each area is defined by a regular planar shape or by considering a set of coordinates as a closed irregular polygon, accounting for inner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w:t>
            </w:r>
            <w:r>
              <w:rPr>
                <w:rFonts w:eastAsia="Times New Roman"/>
                <w:lang w:val="en-US"/>
              </w:rPr>
              <w:lastRenderedPageBreak/>
              <w:t xml:space="preserve">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w:t>
            </w:r>
            <w:r>
              <w:rPr>
                <w:rFonts w:eastAsia="Times New Roman"/>
                <w:lang w:val="en-US"/>
              </w:rPr>
              <w:lastRenderedPageBreak/>
              <w:t xml:space="preserve">measurements for a pediatric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wall thickness compared to the end-diastolic wall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w:t>
            </w:r>
            <w:r>
              <w:rPr>
                <w:rFonts w:eastAsia="Times New Roman"/>
                <w:lang w:val="en-US"/>
              </w:rPr>
              <w:lastRenderedPageBreak/>
              <w:t xml:space="preserve">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ST abnormalities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ST/HR Index: </w:t>
            </w:r>
            <w:r>
              <w:rPr>
                <w:rFonts w:eastAsia="Times New Roman"/>
                <w:lang w:val="en-US"/>
              </w:rPr>
              <w:t xml:space="preserve">ST depression at peak exercise divided by the exercise-induced increase in heart rate [Kligfield P, Ameisen O, Okin PM. "Heart rate adjustment of ST segment depression for improved detection of coronary artery disease." Circulation 1989;79:245-55.]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w:t>
            </w:r>
            <w:r>
              <w:rPr>
                <w:rFonts w:eastAsia="Times New Roman"/>
                <w:lang w:val="en-US"/>
              </w:rPr>
              <w:lastRenderedPageBreak/>
              <w:t xml:space="preserve">arm or jaw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domain. Example: Neighborhood analysis where weighting factors are modified continuously based on predefined criteria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the data values within their domain. Includes Gradient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w:t>
            </w:r>
            <w:r>
              <w:rPr>
                <w:rFonts w:eastAsia="Times New Roman"/>
                <w:lang w:val="en-US"/>
              </w:rPr>
              <w:lastRenderedPageBreak/>
              <w:t xml:space="preserve">varying the data domain size. Include deformable models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derivatives (EF, SV, SI, etc.) that estimates the volume as the cube of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a disk diameter averaged from the two chamber and four chamber views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vp , where vp is the peak velocity at the orifice and the flow rate is the PISA peak flow rate. The volume flow is then the product of the orifice area and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w:t>
            </w:r>
            <w:r>
              <w:rPr>
                <w:rFonts w:eastAsia="Times New Roman"/>
                <w:lang w:val="en-US"/>
              </w:rPr>
              <w:t xml:space="preserve">Mass = 1.04 * [(ST+LVID+PWT)3 - LVID3] * 0.8+ 0.6. Mass unit is grams and length in 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t)2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for quantification of the left ventricle by two-dimensional echocardiography, American Society of Echocardiography 2:364,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w:t>
            </w:r>
            <w:r>
              <w:rPr>
                <w:rFonts w:eastAsia="Times New Roman"/>
                <w:lang w:val="en-US"/>
              </w:rPr>
              <w:lastRenderedPageBreak/>
              <w:t xml:space="preserve">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of all the voxels (and partial voxels if the segment contains partially occupied voxels) included in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cubic centimeter sphere placed within the region of interest. Reference Wahl et al PERCIST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(EES)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vp: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â€œShutter-Speed Analysis of Contrast Reagent Bolus-Tracking Data: Preliminary Observations in Benign and Malignant Breast Disease.â€ Magnetic Resonance in Medicine 53, no. 3 (2005): 724â€“29. doi:10.1002/mrm.20405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w:t>
            </w:r>
            <w:r>
              <w:rPr>
                <w:rFonts w:eastAsia="Times New Roman"/>
                <w:lang w:val="en-US"/>
              </w:rPr>
              <w:lastRenderedPageBreak/>
              <w:t xml:space="preserve">automatically detected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w:t>
            </w:r>
            <w:r>
              <w:rPr>
                <w:rFonts w:eastAsia="Times New Roman"/>
                <w:lang w:val="en-US"/>
              </w:rPr>
              <w:lastRenderedPageBreak/>
              <w:t xml:space="preserve">agent can enhance the proton longitudinal relaxation rate constant (R1, 1/T1), normalized to the concentration of the contrast agent. Also referred to as r1. Typically expressed in units of l/mmol/s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Magnetic Resonance in Medicine 57, no. 1 (2007): 115â€“26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w:t>
            </w:r>
            <w:r>
              <w:rPr>
                <w:rFonts w:eastAsia="Times New Roman"/>
                <w:lang w:val="en-US"/>
              </w:rPr>
              <w:lastRenderedPageBreak/>
              <w:t xml:space="preserve">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rsidR="00292EEA"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Type Code (Media Type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Media Type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2023819813"/>
        <w:rPr>
          <w:rFonts w:eastAsia="Times New Roman"/>
          <w:lang w:val="en-US"/>
        </w:rPr>
      </w:pPr>
      <w:r>
        <w:rPr>
          <w:rFonts w:eastAsia="Times New Roman"/>
          <w:lang w:val="en-US"/>
        </w:rPr>
        <w:t>NEHTA</w:t>
      </w:r>
    </w:p>
    <w:p w:rsidR="00292EEA"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 Medicine Change Types (Patient Medicine Change Types)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w:t>
            </w:r>
            <w:r>
              <w:rPr>
                <w:rFonts w:eastAsia="Times New Roman"/>
                <w:lang w:val="en-US"/>
              </w:rPr>
              <w:lastRenderedPageBreak/>
              <w:t xml:space="preserve">extension (not defined yet)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292EEA" w:rsidRDefault="005B11EB">
      <w:pPr>
        <w:pStyle w:val="Heading1"/>
        <w:divId w:val="783890597"/>
        <w:rPr>
          <w:rFonts w:eastAsia="Times New Roman"/>
          <w:lang w:val="en-US"/>
        </w:rPr>
      </w:pPr>
      <w:r>
        <w:rPr>
          <w:rFonts w:eastAsia="Times New Roman"/>
          <w:lang w:val="en-US"/>
        </w:rPr>
        <w:t>DICOM</w:t>
      </w:r>
    </w:p>
    <w:p w:rsidR="00292EEA"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Acquisition Modality Codes (Acquisition Modality Codes)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701369450"/>
        <w:rPr>
          <w:rFonts w:eastAsia="Times New Roman"/>
          <w:lang w:val="en-US"/>
        </w:rPr>
      </w:pPr>
      <w:r>
        <w:rPr>
          <w:rFonts w:eastAsia="Times New Roman"/>
          <w:lang w:val="en-US"/>
        </w:rPr>
        <w:t>NHIN</w:t>
      </w:r>
    </w:p>
    <w:p w:rsidR="00292EEA"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NHIN PurposeOfUse (N H I N Purpose Of Use)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292EEA" w:rsidRDefault="005B11EB">
      <w:pPr>
        <w:pStyle w:val="Heading1"/>
        <w:divId w:val="1326664884"/>
        <w:rPr>
          <w:rFonts w:eastAsia="Times New Roman"/>
          <w:lang w:val="en-US"/>
        </w:rPr>
      </w:pPr>
      <w:r>
        <w:rPr>
          <w:rFonts w:eastAsia="Times New Roman"/>
          <w:lang w:val="en-US"/>
        </w:rPr>
        <w:t>Office of the National Coordinator for Health IT</w:t>
      </w:r>
    </w:p>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w:t>
            </w:r>
            <w:r>
              <w:rPr>
                <w:rFonts w:eastAsia="Times New Roman"/>
                <w:lang w:val="en-US"/>
              </w:rPr>
              <w:lastRenderedPageBreak/>
              <w:t xml:space="preserve">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803619360"/>
        <w:rPr>
          <w:rFonts w:eastAsia="Times New Roman"/>
          <w:lang w:val="en-US"/>
        </w:rPr>
      </w:pPr>
      <w:r>
        <w:rPr>
          <w:rFonts w:eastAsia="Times New Roman"/>
          <w:lang w:val="en-US"/>
        </w:rPr>
        <w:t>Order and Observation Workgroup</w:t>
      </w:r>
    </w:p>
    <w:p w:rsidR="00292EEA"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Bodysite Location Modifier (Bodysite Location Modifier) </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SNOMED-CT concepts modifying the anatomic location</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939212410"/>
        <w:rPr>
          <w:rFonts w:eastAsia="Times New Roman"/>
          <w:lang w:val="en-US"/>
        </w:rPr>
      </w:pPr>
      <w:r>
        <w:rPr>
          <w:rFonts w:eastAsia="Times New Roman"/>
          <w:lang w:val="en-US"/>
        </w:rPr>
        <w:t>Orders and Observations Working Group</w:t>
      </w:r>
    </w:p>
    <w:p w:rsidR="00292EEA"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Order Event Codes (Diagnostic Order Event Codes) </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Additional information about an event that occurred to a diagnostic order</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680813905"/>
        <w:rPr>
          <w:rFonts w:eastAsia="Times New Roman"/>
          <w:lang w:val="en-US"/>
        </w:rPr>
      </w:pPr>
      <w:r>
        <w:rPr>
          <w:rFonts w:eastAsia="Times New Roman"/>
          <w:lang w:val="en-US"/>
        </w:rPr>
        <w:t>PHIN VADS</w:t>
      </w:r>
    </w:p>
    <w:p w:rsidR="00292EEA" w:rsidRDefault="005B11EB">
      <w:pPr>
        <w:pStyle w:val="Heading1"/>
        <w:divId w:val="128713867"/>
        <w:rPr>
          <w:rFonts w:eastAsia="Times New Roman"/>
          <w:lang w:val="en-US"/>
        </w:rPr>
      </w:pPr>
      <w:r>
        <w:rPr>
          <w:rFonts w:eastAsia="Times New Roman"/>
          <w:lang w:val="en-US"/>
        </w:rPr>
        <w:t>Published by: HL7 Orders and Observations Workgroup</w:t>
      </w:r>
    </w:p>
    <w:p w:rsidR="00292EEA" w:rsidRDefault="005B11EB">
      <w:pPr>
        <w:pStyle w:val="Heading1"/>
        <w:divId w:val="1649287644"/>
        <w:rPr>
          <w:rFonts w:eastAsia="Times New Roman"/>
          <w:lang w:val="en-US"/>
        </w:rPr>
      </w:pPr>
      <w:r>
        <w:rPr>
          <w:rFonts w:eastAsia="Times New Roman"/>
          <w:lang w:val="en-US"/>
        </w:rPr>
        <w:t>USHIK</w:t>
      </w:r>
    </w:p>
    <w:p w:rsidR="00292EEA" w:rsidRDefault="005B11EB">
      <w:pPr>
        <w:pStyle w:val="Heading2"/>
        <w:divId w:val="1649287644"/>
        <w:rPr>
          <w:rFonts w:eastAsia="Times New Roman"/>
          <w:lang w:val="en-US"/>
        </w:rPr>
      </w:pPr>
      <w:r>
        <w:rPr>
          <w:rFonts w:eastAsia="Times New Roman"/>
          <w:lang w:val="en-US"/>
        </w:rPr>
        <w:lastRenderedPageBreak/>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Class Value Set (Document Class Value Set)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rsidSect="00292EEA">
      <w:foot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teve" w:date="2015-09-11T09:07:00Z" w:initials="S">
    <w:p w:rsidR="00A37E83" w:rsidRDefault="00A37E83">
      <w:pPr>
        <w:pStyle w:val="CommentText"/>
      </w:pPr>
      <w:r>
        <w:rPr>
          <w:rStyle w:val="CommentReference"/>
        </w:rPr>
        <w:annotationRef/>
      </w:r>
      <w:r>
        <w:t>Is this right?</w:t>
      </w:r>
    </w:p>
  </w:comment>
  <w:comment w:id="168" w:author="Steve" w:date="2015-09-11T09:07:00Z" w:initials="S">
    <w:p w:rsidR="00A37E83" w:rsidRDefault="00A37E83">
      <w:pPr>
        <w:pStyle w:val="CommentText"/>
      </w:pPr>
      <w:r>
        <w:rPr>
          <w:rStyle w:val="CommentReference"/>
        </w:rPr>
        <w:annotationRef/>
      </w:r>
      <w:r>
        <w:t>Incomplete?</w:t>
      </w:r>
    </w:p>
  </w:comment>
  <w:comment w:id="195" w:author="Richard J. Ettema (AEGIS.net)" w:date="2015-09-11T09:07:00Z" w:initials="RJE">
    <w:p w:rsidR="00A37E83" w:rsidRDefault="00A37E83">
      <w:pPr>
        <w:pStyle w:val="CommentText"/>
      </w:pPr>
      <w:r>
        <w:rPr>
          <w:rStyle w:val="CommentReference"/>
        </w:rPr>
        <w:annotationRef/>
      </w:r>
      <w:r>
        <w:rPr>
          <w:rFonts w:eastAsia="Times New Roman"/>
          <w:lang w:val="en-US"/>
        </w:rPr>
        <w:t>Found 3 ValueSets</w:t>
      </w:r>
    </w:p>
  </w:comment>
  <w:comment w:id="211" w:author="Richard J. Ettema (AEGIS.net)" w:date="2015-09-11T09:07:00Z" w:initials="RJE">
    <w:p w:rsidR="00A37E83" w:rsidRDefault="00A37E83">
      <w:pPr>
        <w:pStyle w:val="CommentText"/>
      </w:pPr>
      <w:r>
        <w:rPr>
          <w:rStyle w:val="CommentReference"/>
        </w:rPr>
        <w:annotationRef/>
      </w:r>
      <w:r>
        <w:t>Found 2 ValueSets</w:t>
      </w:r>
    </w:p>
  </w:comment>
  <w:comment w:id="221" w:author="Richard J. Ettema (AEGIS.net)" w:date="2015-09-11T09:07:00Z" w:initials="RJE">
    <w:p w:rsidR="00A37E83" w:rsidRDefault="00A37E83">
      <w:pPr>
        <w:pStyle w:val="CommentText"/>
      </w:pPr>
      <w:r>
        <w:rPr>
          <w:rStyle w:val="CommentReference"/>
        </w:rPr>
        <w:annotationRef/>
      </w:r>
      <w:r>
        <w:t>Found 1 ValueSet</w:t>
      </w:r>
    </w:p>
  </w:comment>
  <w:comment w:id="226" w:author="Richard J. Ettema (AEGIS.net)" w:date="2015-09-11T09:07:00Z" w:initials="RJE">
    <w:p w:rsidR="00A37E83" w:rsidRDefault="00A37E83">
      <w:pPr>
        <w:pStyle w:val="CommentText"/>
      </w:pPr>
      <w:r>
        <w:rPr>
          <w:rStyle w:val="CommentReference"/>
        </w:rPr>
        <w:annotationRef/>
      </w:r>
      <w:r>
        <w:t>No ValueSets found with ‘DAF’ as publisher</w:t>
      </w:r>
    </w:p>
  </w:comment>
  <w:comment w:id="229" w:author="Richard J. Ettema (AEGIS.net)" w:date="2015-09-11T09:07:00Z" w:initials="RJE">
    <w:p w:rsidR="00A37E83" w:rsidRDefault="00A37E83">
      <w:pPr>
        <w:pStyle w:val="CommentText"/>
      </w:pPr>
      <w:r>
        <w:rPr>
          <w:rStyle w:val="CommentReference"/>
        </w:rPr>
        <w:annotationRef/>
      </w:r>
      <w:r>
        <w:t>No change to content based on this comment.</w:t>
      </w:r>
    </w:p>
  </w:comment>
  <w:comment w:id="300" w:author="Steve" w:date="2015-09-11T09:07:00Z" w:initials="S">
    <w:p w:rsidR="00A37E83" w:rsidRDefault="00A37E83">
      <w:pPr>
        <w:pStyle w:val="CommentText"/>
      </w:pPr>
      <w:r>
        <w:rPr>
          <w:rStyle w:val="CommentReference"/>
        </w:rPr>
        <w:annotationRef/>
      </w:r>
      <w:r>
        <w:t>????</w:t>
      </w:r>
    </w:p>
  </w:comment>
  <w:comment w:id="381" w:author="Richard J. Ettema (AEGIS.net)" w:date="2015-09-11T09:07:00Z" w:initials="RJE">
    <w:p w:rsidR="00A37E83" w:rsidRDefault="00A37E83">
      <w:pPr>
        <w:pStyle w:val="CommentText"/>
      </w:pPr>
      <w:r>
        <w:rPr>
          <w:rStyle w:val="CommentReference"/>
        </w:rPr>
        <w:annotationRef/>
      </w:r>
      <w:r>
        <w:t>No changes made; definitions will require WG input</w:t>
      </w:r>
    </w:p>
  </w:comment>
  <w:comment w:id="414" w:author="Richard J. Ettema (AEGIS.net)" w:date="2015-09-11T09:07:00Z" w:initials="RJE">
    <w:p w:rsidR="00A37E83" w:rsidRDefault="00A37E83">
      <w:pPr>
        <w:pStyle w:val="CommentText"/>
      </w:pPr>
      <w:r>
        <w:rPr>
          <w:rStyle w:val="CommentReference"/>
        </w:rPr>
        <w:annotationRef/>
      </w:r>
      <w:r>
        <w:t>List found in current ValueSet</w:t>
      </w:r>
    </w:p>
  </w:comment>
  <w:comment w:id="418" w:author="Richard J. Ettema (AEGIS.net)" w:date="2015-09-11T09:07:00Z" w:initials="RJE">
    <w:p w:rsidR="00A37E83" w:rsidRDefault="00A37E83">
      <w:pPr>
        <w:pStyle w:val="CommentText"/>
      </w:pPr>
      <w:r>
        <w:rPr>
          <w:rStyle w:val="CommentReference"/>
        </w:rPr>
        <w:annotationRef/>
      </w:r>
      <w:r>
        <w:t>No changes made; list appears incomplete</w:t>
      </w:r>
    </w:p>
  </w:comment>
  <w:comment w:id="431" w:author="Richard J. Ettema (AEGIS.net)" w:date="2015-09-11T09:07:00Z" w:initials="RJE">
    <w:p w:rsidR="00A37E83" w:rsidRDefault="00A37E83">
      <w:pPr>
        <w:pStyle w:val="CommentText"/>
      </w:pPr>
      <w:r>
        <w:rPr>
          <w:rStyle w:val="CommentReference"/>
        </w:rPr>
        <w:annotationRef/>
      </w:r>
      <w:r>
        <w:t>No changes made; list appears incomplete</w:t>
      </w:r>
    </w:p>
  </w:comment>
  <w:comment w:id="446" w:author="Richard J. Ettema (AEGIS.net)" w:date="2015-09-11T09:07:00Z" w:initials="RJE">
    <w:p w:rsidR="00A37E83" w:rsidRDefault="00A37E83">
      <w:pPr>
        <w:pStyle w:val="CommentText"/>
      </w:pPr>
      <w:r>
        <w:rPr>
          <w:rStyle w:val="CommentReference"/>
        </w:rPr>
        <w:annotationRef/>
      </w:r>
      <w:r>
        <w:t>List found in current ValueSet</w:t>
      </w:r>
    </w:p>
  </w:comment>
  <w:comment w:id="456" w:author="Richard J. Ettema (AEGIS.net)" w:date="2015-09-11T09:07:00Z" w:initials="RJE">
    <w:p w:rsidR="00A37E83" w:rsidRDefault="00A37E83">
      <w:pPr>
        <w:pStyle w:val="CommentText"/>
      </w:pPr>
      <w:r>
        <w:rPr>
          <w:rStyle w:val="CommentReference"/>
        </w:rPr>
        <w:annotationRef/>
      </w:r>
      <w:r>
        <w:t>OUCH! The ValueSet include defines all SNOMED CT codes!</w:t>
      </w:r>
    </w:p>
  </w:comment>
  <w:comment w:id="467" w:author="Richard J. Ettema (AEGIS.net)" w:date="2015-09-11T09:07:00Z" w:initials="RJE">
    <w:p w:rsidR="00A37E83" w:rsidRDefault="00A37E83">
      <w:pPr>
        <w:pStyle w:val="CommentText"/>
      </w:pPr>
      <w:r>
        <w:rPr>
          <w:rStyle w:val="CommentReference"/>
        </w:rPr>
        <w:annotationRef/>
      </w:r>
      <w:r>
        <w:t>List found in current ValueSet</w:t>
      </w:r>
    </w:p>
  </w:comment>
  <w:comment w:id="471" w:author="Richard J. Ettema (AEGIS.net)" w:date="2015-09-11T09:07:00Z" w:initials="RJE">
    <w:p w:rsidR="00A37E83" w:rsidRDefault="00A37E83">
      <w:pPr>
        <w:pStyle w:val="CommentText"/>
      </w:pPr>
      <w:r>
        <w:rPr>
          <w:rStyle w:val="CommentReference"/>
        </w:rPr>
        <w:annotationRef/>
      </w:r>
      <w:r>
        <w:t>OUCH! The ValueSet include defines all SNOMED CT codes!</w:t>
      </w:r>
    </w:p>
  </w:comment>
  <w:comment w:id="475" w:author="Richard J. Ettema (AEGIS.net)" w:date="2015-09-11T09:07:00Z" w:initials="RJE">
    <w:p w:rsidR="00A37E83" w:rsidRDefault="00A37E83">
      <w:pPr>
        <w:pStyle w:val="CommentText"/>
      </w:pPr>
      <w:r>
        <w:rPr>
          <w:rStyle w:val="CommentReference"/>
        </w:rPr>
        <w:annotationRef/>
      </w:r>
      <w:r>
        <w:t>List found in current ValueSet – still needs work</w:t>
      </w:r>
    </w:p>
  </w:comment>
  <w:comment w:id="479" w:author="Richard J. Ettema (AEGIS.net)" w:date="2015-09-11T09:07:00Z" w:initials="RJE">
    <w:p w:rsidR="00A37E83" w:rsidRDefault="00A37E83">
      <w:pPr>
        <w:pStyle w:val="CommentText"/>
      </w:pPr>
      <w:r>
        <w:rPr>
          <w:rStyle w:val="CommentReference"/>
        </w:rPr>
        <w:annotationRef/>
      </w:r>
      <w:r>
        <w:t>List found in current ValueSet – still needs work</w:t>
      </w:r>
    </w:p>
  </w:comment>
  <w:comment w:id="483" w:author="Richard J. Ettema (AEGIS.net)" w:date="2015-09-11T09:07:00Z" w:initials="RJE">
    <w:p w:rsidR="00A37E83" w:rsidRDefault="00A37E83">
      <w:pPr>
        <w:pStyle w:val="CommentText"/>
      </w:pPr>
      <w:r>
        <w:rPr>
          <w:rStyle w:val="CommentReference"/>
        </w:rPr>
        <w:annotationRef/>
      </w:r>
      <w:r>
        <w:t>List found in current ValueSet – still needs work</w:t>
      </w:r>
    </w:p>
  </w:comment>
  <w:comment w:id="491" w:author="Richard J. Ettema (AEGIS.net)" w:date="2015-09-11T09:07:00Z" w:initials="RJE">
    <w:p w:rsidR="00A37E83" w:rsidRDefault="00A37E83">
      <w:pPr>
        <w:pStyle w:val="CommentText"/>
      </w:pPr>
      <w:r>
        <w:rPr>
          <w:rStyle w:val="CommentReference"/>
        </w:rPr>
        <w:annotationRef/>
      </w:r>
      <w:r>
        <w:t>Imports and includes found in ValueSet</w:t>
      </w:r>
    </w:p>
  </w:comment>
  <w:comment w:id="497" w:author="Richard J. Ettema (AEGIS.net)" w:date="2015-09-11T09:07:00Z" w:initials="RJE">
    <w:p w:rsidR="00A37E83" w:rsidRDefault="00A37E83">
      <w:pPr>
        <w:pStyle w:val="CommentText"/>
      </w:pPr>
      <w:r>
        <w:rPr>
          <w:rStyle w:val="CommentReference"/>
        </w:rPr>
        <w:annotationRef/>
      </w:r>
      <w:r>
        <w:t>List found in current ValueSet</w:t>
      </w:r>
    </w:p>
  </w:comment>
  <w:comment w:id="523" w:author="Richard J. Ettema (AEGIS.net)" w:date="2015-09-11T09:07:00Z" w:initials="RJE">
    <w:p w:rsidR="00A37E83" w:rsidRDefault="00A37E83">
      <w:pPr>
        <w:pStyle w:val="CommentText"/>
      </w:pPr>
      <w:r>
        <w:rPr>
          <w:rStyle w:val="CommentReference"/>
        </w:rPr>
        <w:annotationRef/>
      </w:r>
      <w:r>
        <w:t>Definitions will require WG input</w:t>
      </w:r>
    </w:p>
  </w:comment>
  <w:comment w:id="588" w:author="Richard J. Ettema (AEGIS.net)" w:date="2015-09-11T09:07:00Z" w:initials="RJE">
    <w:p w:rsidR="00A37E83" w:rsidRDefault="00A37E83">
      <w:pPr>
        <w:pStyle w:val="CommentText"/>
      </w:pPr>
      <w:r>
        <w:rPr>
          <w:rStyle w:val="CommentReference"/>
        </w:rPr>
        <w:annotationRef/>
      </w:r>
      <w:r>
        <w:t>List found in current ValueSet</w:t>
      </w:r>
    </w:p>
  </w:comment>
  <w:comment w:id="610" w:author="Richard J. Ettema (AEGIS.net)" w:date="2015-09-11T09:07:00Z" w:initials="RJE">
    <w:p w:rsidR="00A37E83" w:rsidRDefault="00A37E83">
      <w:pPr>
        <w:pStyle w:val="CommentText"/>
      </w:pPr>
      <w:r>
        <w:rPr>
          <w:rStyle w:val="CommentReference"/>
        </w:rPr>
        <w:annotationRef/>
      </w:r>
      <w:r>
        <w:t>List found in current ValueSet</w:t>
      </w:r>
    </w:p>
  </w:comment>
  <w:comment w:id="619" w:author="Richard J. Ettema (AEGIS.net)" w:date="2015-09-11T09:07:00Z" w:initials="RJE">
    <w:p w:rsidR="00A37E83" w:rsidRDefault="00A37E83">
      <w:pPr>
        <w:pStyle w:val="CommentText"/>
      </w:pPr>
      <w:r>
        <w:rPr>
          <w:rStyle w:val="CommentReference"/>
        </w:rPr>
        <w:annotationRef/>
      </w:r>
      <w:r>
        <w:t xml:space="preserve"> No filter on include of loinc codes</w:t>
      </w:r>
    </w:p>
  </w:comment>
  <w:comment w:id="629" w:author="Richard J. Ettema (AEGIS.net)" w:date="2015-09-11T09:07:00Z" w:initials="RJE">
    <w:p w:rsidR="00A37E83" w:rsidRDefault="00A37E83">
      <w:pPr>
        <w:pStyle w:val="CommentText"/>
      </w:pPr>
      <w:r>
        <w:rPr>
          <w:rStyle w:val="CommentReference"/>
        </w:rPr>
        <w:annotationRef/>
      </w:r>
      <w:r>
        <w:t>No filter on include of loinc codes</w:t>
      </w:r>
    </w:p>
  </w:comment>
  <w:comment w:id="658" w:author="Richard J. Ettema (AEGIS.net)" w:date="2015-09-11T09:07:00Z" w:initials="RJE">
    <w:p w:rsidR="00A37E83" w:rsidRDefault="00A37E83">
      <w:pPr>
        <w:pStyle w:val="CommentText"/>
      </w:pPr>
      <w:r>
        <w:rPr>
          <w:rStyle w:val="CommentReference"/>
        </w:rPr>
        <w:annotationRef/>
      </w:r>
      <w:r>
        <w:t>List found in current ValueSet</w:t>
      </w:r>
    </w:p>
  </w:comment>
  <w:comment w:id="679" w:author="Richard J. Ettema (AEGIS.net)" w:date="2015-09-11T09:07:00Z" w:initials="RJE">
    <w:p w:rsidR="00A37E83" w:rsidRDefault="00A37E83">
      <w:pPr>
        <w:pStyle w:val="CommentText"/>
      </w:pPr>
      <w:r>
        <w:rPr>
          <w:rStyle w:val="CommentReference"/>
        </w:rPr>
        <w:annotationRef/>
      </w:r>
      <w:r>
        <w:t xml:space="preserve">Found </w:t>
      </w:r>
      <w:proofErr w:type="gramStart"/>
      <w:r>
        <w:t>include  of</w:t>
      </w:r>
      <w:proofErr w:type="gramEnd"/>
      <w:r w:rsidRPr="000D0DF9">
        <w:t xml:space="preserve"> http://hl7.org/fhir/v2/0078</w:t>
      </w:r>
    </w:p>
  </w:comment>
  <w:comment w:id="721" w:author="Richard J. Ettema (AEGIS.net)" w:date="2015-09-11T09:07:00Z" w:initials="RJE">
    <w:p w:rsidR="00A37E83" w:rsidRDefault="00A37E83">
      <w:pPr>
        <w:pStyle w:val="CommentText"/>
      </w:pPr>
      <w:r>
        <w:rPr>
          <w:rStyle w:val="CommentReference"/>
        </w:rPr>
        <w:annotationRef/>
      </w:r>
      <w:r>
        <w:t>Includes will expand</w:t>
      </w:r>
    </w:p>
  </w:comment>
  <w:comment w:id="739" w:author="Richard J. Ettema (AEGIS.net)" w:date="2015-09-11T09:07:00Z" w:initials="RJE">
    <w:p w:rsidR="00A37E83" w:rsidRDefault="00A37E83">
      <w:pPr>
        <w:pStyle w:val="CommentText"/>
      </w:pPr>
      <w:r>
        <w:rPr>
          <w:rStyle w:val="CommentReference"/>
        </w:rPr>
        <w:annotationRef/>
      </w:r>
      <w:r>
        <w:t>Definitions need to be assigned by corresponding WG</w:t>
      </w:r>
    </w:p>
  </w:comment>
  <w:comment w:id="752" w:author="Richard J. Ettema (AEGIS.net)" w:date="2015-09-11T09:07:00Z" w:initials="RJE">
    <w:p w:rsidR="00A37E83" w:rsidRDefault="00A37E83">
      <w:pPr>
        <w:pStyle w:val="CommentText"/>
      </w:pPr>
      <w:r>
        <w:rPr>
          <w:rStyle w:val="CommentReference"/>
        </w:rPr>
        <w:annotationRef/>
      </w:r>
      <w:r>
        <w:t>Include will expand</w:t>
      </w:r>
    </w:p>
  </w:comment>
  <w:comment w:id="754" w:author="Richard J. Ettema (AEGIS.net)" w:date="2015-09-11T09:07:00Z" w:initials="RJE">
    <w:p w:rsidR="00A37E83" w:rsidRDefault="00A37E83">
      <w:pPr>
        <w:pStyle w:val="CommentText"/>
      </w:pPr>
      <w:r>
        <w:rPr>
          <w:rStyle w:val="CommentReference"/>
        </w:rPr>
        <w:annotationRef/>
      </w:r>
      <w:r>
        <w:t>Definitions need to be assigned by corresponding WG</w:t>
      </w:r>
    </w:p>
  </w:comment>
  <w:comment w:id="756" w:author="Richard J. Ettema (AEGIS.net)" w:date="2015-09-11T09:07:00Z" w:initials="RJE">
    <w:p w:rsidR="00A37E83" w:rsidRDefault="00A37E83">
      <w:pPr>
        <w:pStyle w:val="CommentText"/>
      </w:pPr>
      <w:r>
        <w:rPr>
          <w:rStyle w:val="CommentReference"/>
        </w:rPr>
        <w:annotationRef/>
      </w:r>
      <w:r>
        <w:t>Code and definitions need to be assigned by corresponding WG</w:t>
      </w:r>
    </w:p>
  </w:comment>
  <w:comment w:id="793" w:author="Richard J. Ettema (AEGIS.net)" w:date="2015-09-11T09:07:00Z" w:initials="RJE">
    <w:p w:rsidR="00A37E83" w:rsidRDefault="00A37E83">
      <w:pPr>
        <w:pStyle w:val="CommentText"/>
      </w:pPr>
      <w:r>
        <w:rPr>
          <w:rStyle w:val="CommentReference"/>
        </w:rPr>
        <w:annotationRef/>
      </w:r>
      <w:r>
        <w:t>Definitions need to be assigned by corresponding WG</w:t>
      </w:r>
    </w:p>
  </w:comment>
  <w:comment w:id="907" w:author="Richard J. Ettema (AEGIS.net)" w:date="2015-09-11T09:07:00Z" w:initials="RJE">
    <w:p w:rsidR="00A37E83" w:rsidRDefault="00A37E83">
      <w:pPr>
        <w:pStyle w:val="CommentText"/>
      </w:pPr>
      <w:r>
        <w:rPr>
          <w:rStyle w:val="CommentReference"/>
        </w:rPr>
        <w:annotationRef/>
      </w:r>
      <w:r>
        <w:t>Definitions need to be assigned by corresponding WG</w:t>
      </w:r>
    </w:p>
  </w:comment>
  <w:comment w:id="910" w:author="Richard J. Ettema (AEGIS.net)" w:date="2015-09-11T09:07:00Z" w:initials="RJE">
    <w:p w:rsidR="00A37E83" w:rsidRDefault="00A37E83">
      <w:pPr>
        <w:pStyle w:val="CommentText"/>
      </w:pPr>
      <w:r>
        <w:rPr>
          <w:rStyle w:val="CommentReference"/>
        </w:rPr>
        <w:annotationRef/>
      </w:r>
      <w:r>
        <w:t>Found include in current ValueSet</w:t>
      </w:r>
    </w:p>
  </w:comment>
  <w:comment w:id="921" w:author="Richard J. Ettema (AEGIS.net)" w:date="2015-09-11T09:07:00Z" w:initials="RJE">
    <w:p w:rsidR="00A37E83" w:rsidRDefault="00A37E83">
      <w:pPr>
        <w:pStyle w:val="CommentText"/>
      </w:pPr>
      <w:r>
        <w:rPr>
          <w:rStyle w:val="CommentReference"/>
        </w:rPr>
        <w:annotationRef/>
      </w:r>
      <w:r>
        <w:t>Copyright content found in current ValueSet</w:t>
      </w:r>
    </w:p>
  </w:comment>
  <w:comment w:id="927" w:author="Richard J. Ettema (AEGIS.net)" w:date="2015-09-11T09:07:00Z" w:initials="RJE">
    <w:p w:rsidR="00A37E83" w:rsidRDefault="00A37E83">
      <w:pPr>
        <w:pStyle w:val="CommentText"/>
      </w:pPr>
      <w:r>
        <w:rPr>
          <w:rStyle w:val="CommentReference"/>
        </w:rPr>
        <w:annotationRef/>
      </w:r>
      <w:r>
        <w:t>Found include in current ValueSet</w:t>
      </w:r>
    </w:p>
  </w:comment>
  <w:comment w:id="929" w:author="Richard J. Ettema (AEGIS.net)" w:date="2015-09-11T09:07:00Z" w:initials="RJE">
    <w:p w:rsidR="00A37E83" w:rsidRDefault="00A37E83">
      <w:pPr>
        <w:pStyle w:val="CommentText"/>
      </w:pPr>
      <w:r>
        <w:rPr>
          <w:rStyle w:val="CommentReference"/>
        </w:rPr>
        <w:annotationRef/>
      </w:r>
      <w:r>
        <w:t>OUCH! No filter on include of both snomed and loinc codes</w:t>
      </w:r>
    </w:p>
  </w:comment>
  <w:comment w:id="958" w:author="Richard J. Ettema (AEGIS.net)" w:date="2015-09-11T09:07:00Z" w:initials="RJE">
    <w:p w:rsidR="00F16E03" w:rsidRDefault="00F16E03">
      <w:pPr>
        <w:pStyle w:val="CommentText"/>
      </w:pPr>
      <w:r>
        <w:rPr>
          <w:rStyle w:val="CommentReference"/>
        </w:rPr>
        <w:annotationRef/>
      </w:r>
      <w:r>
        <w:t>Definitions need to be assigned by corresponding WG</w:t>
      </w:r>
    </w:p>
  </w:comment>
  <w:comment w:id="1057" w:author="Richard J. Ettema (AEGIS.net)" w:date="2015-09-11T09:07:00Z" w:initials="RJE">
    <w:p w:rsidR="00583866" w:rsidRDefault="00583866">
      <w:pPr>
        <w:pStyle w:val="CommentText"/>
      </w:pPr>
      <w:r>
        <w:rPr>
          <w:rStyle w:val="CommentReference"/>
        </w:rPr>
        <w:annotationRef/>
      </w:r>
      <w:r>
        <w:t>Definitions need to be assigned by corresponding WG</w:t>
      </w:r>
    </w:p>
  </w:comment>
  <w:comment w:id="1079" w:author="Richard J. Ettema (AEGIS.net)" w:date="2015-09-11T09:07:00Z" w:initials="RJE">
    <w:p w:rsidR="00583866" w:rsidRDefault="00583866">
      <w:pPr>
        <w:pStyle w:val="CommentText"/>
      </w:pPr>
      <w:r>
        <w:rPr>
          <w:rStyle w:val="CommentReference"/>
        </w:rPr>
        <w:annotationRef/>
      </w:r>
      <w:r>
        <w:t>Definitions need to be assigned by corresponding WG</w:t>
      </w:r>
    </w:p>
  </w:comment>
  <w:comment w:id="1092" w:author="Richard J. Ettema (AEGIS.net)" w:date="2015-09-11T09:07:00Z" w:initials="RJE">
    <w:p w:rsidR="00583866" w:rsidRDefault="00583866">
      <w:pPr>
        <w:pStyle w:val="CommentText"/>
      </w:pPr>
      <w:r>
        <w:rPr>
          <w:rStyle w:val="CommentReference"/>
        </w:rPr>
        <w:annotationRef/>
      </w:r>
      <w:r>
        <w:t>Found include elements in current ValueSet</w:t>
      </w:r>
    </w:p>
  </w:comment>
  <w:comment w:id="1101" w:author="Richard J. Ettema (AEGIS.net)" w:date="2015-09-11T09:07:00Z" w:initials="RJE">
    <w:p w:rsidR="00583866" w:rsidRDefault="00583866">
      <w:pPr>
        <w:pStyle w:val="CommentText"/>
      </w:pPr>
      <w:r>
        <w:rPr>
          <w:rStyle w:val="CommentReference"/>
        </w:rPr>
        <w:annotationRef/>
      </w:r>
      <w:r>
        <w:t>Found include element in current ValueSet</w:t>
      </w:r>
    </w:p>
  </w:comment>
  <w:comment w:id="1108" w:author="Richard J. Ettema (AEGIS.net)" w:date="2015-09-11T09:07:00Z" w:initials="RJE">
    <w:p w:rsidR="00583866" w:rsidRDefault="00583866">
      <w:pPr>
        <w:pStyle w:val="CommentText"/>
      </w:pPr>
      <w:r>
        <w:rPr>
          <w:rStyle w:val="CommentReference"/>
        </w:rPr>
        <w:annotationRef/>
      </w:r>
      <w:r>
        <w:t>Descriptions and definitions need to be assigned by corresponding WG</w:t>
      </w:r>
    </w:p>
  </w:comment>
  <w:comment w:id="1112" w:author="Richard J. Ettema (AEGIS.net)" w:date="2015-09-11T09:07:00Z" w:initials="RJE">
    <w:p w:rsidR="00C63A35" w:rsidRDefault="00C63A35">
      <w:pPr>
        <w:pStyle w:val="CommentText"/>
      </w:pPr>
      <w:r>
        <w:rPr>
          <w:rStyle w:val="CommentReference"/>
        </w:rPr>
        <w:annotationRef/>
      </w:r>
      <w:r>
        <w:t>Descriptions and definitions need to be assigned by corresponding WG</w:t>
      </w:r>
    </w:p>
  </w:comment>
  <w:comment w:id="1114" w:author="Richard J. Ettema (AEGIS.net)" w:date="2015-09-11T09:07:00Z" w:initials="RJE">
    <w:p w:rsidR="00C63A35" w:rsidRDefault="00C63A35">
      <w:pPr>
        <w:pStyle w:val="CommentText"/>
      </w:pPr>
      <w:r>
        <w:rPr>
          <w:rStyle w:val="CommentReference"/>
        </w:rPr>
        <w:annotationRef/>
      </w:r>
      <w:r>
        <w:t>Descriptions and definitions need to be assigned by corresponding WG</w:t>
      </w:r>
    </w:p>
  </w:comment>
  <w:comment w:id="1116" w:author="Richard J. Ettema (AEGIS.net)" w:date="2015-09-11T09:07:00Z" w:initials="RJE">
    <w:p w:rsidR="00C63A35" w:rsidRDefault="00C63A35">
      <w:pPr>
        <w:pStyle w:val="CommentText"/>
      </w:pPr>
      <w:r>
        <w:rPr>
          <w:rStyle w:val="CommentReference"/>
        </w:rPr>
        <w:annotationRef/>
      </w:r>
      <w:r>
        <w:t>Descriptions and definitions need to be assigned by corresponding WG</w:t>
      </w:r>
    </w:p>
  </w:comment>
  <w:comment w:id="1118" w:author="Richard J. Ettema (AEGIS.net)" w:date="2015-09-11T09:07:00Z" w:initials="RJE">
    <w:p w:rsidR="00C63A35" w:rsidRDefault="00C63A35">
      <w:pPr>
        <w:pStyle w:val="CommentText"/>
      </w:pPr>
      <w:r>
        <w:rPr>
          <w:rStyle w:val="CommentReference"/>
        </w:rPr>
        <w:annotationRef/>
      </w:r>
      <w:r>
        <w:t>Descriptions and definitions need to be assigned by corresponding WG</w:t>
      </w:r>
    </w:p>
  </w:comment>
  <w:comment w:id="1120" w:author="Richard J. Ettema (AEGIS.net)" w:date="2015-09-11T09:07:00Z" w:initials="RJE">
    <w:p w:rsidR="00C63A35" w:rsidRDefault="00C63A35">
      <w:pPr>
        <w:pStyle w:val="CommentText"/>
      </w:pPr>
      <w:r>
        <w:rPr>
          <w:rStyle w:val="CommentReference"/>
        </w:rPr>
        <w:annotationRef/>
      </w:r>
      <w:r>
        <w:t>Descriptions and definitions need to be assigned by corresponding WG</w:t>
      </w:r>
    </w:p>
  </w:comment>
  <w:comment w:id="1122" w:author="Richard J. Ettema (AEGIS.net)" w:date="2015-09-11T09:07:00Z" w:initials="RJE">
    <w:p w:rsidR="0039286D" w:rsidRDefault="0039286D">
      <w:pPr>
        <w:pStyle w:val="CommentText"/>
      </w:pPr>
      <w:r>
        <w:rPr>
          <w:rStyle w:val="CommentReference"/>
        </w:rPr>
        <w:annotationRef/>
      </w:r>
      <w:r>
        <w:t>Descriptions and definitions need to be assigned by corresponding WG</w:t>
      </w:r>
    </w:p>
  </w:comment>
  <w:comment w:id="1128" w:author="Richard J. Ettema (AEGIS.net)" w:date="2015-09-11T09:07:00Z" w:initials="RJE">
    <w:p w:rsidR="0039286D" w:rsidRDefault="0039286D">
      <w:pPr>
        <w:pStyle w:val="CommentText"/>
      </w:pPr>
      <w:r>
        <w:rPr>
          <w:rStyle w:val="CommentReference"/>
        </w:rPr>
        <w:annotationRef/>
      </w:r>
      <w:r>
        <w:t>Descriptions and definitions need to be assigned by corresponding WG</w:t>
      </w:r>
    </w:p>
  </w:comment>
  <w:comment w:id="1132" w:author="Richard J. Ettema (AEGIS.net)" w:date="2015-09-11T09:07:00Z" w:initials="RJE">
    <w:p w:rsidR="0039286D" w:rsidRDefault="0039286D">
      <w:pPr>
        <w:pStyle w:val="CommentText"/>
      </w:pPr>
      <w:r>
        <w:rPr>
          <w:rStyle w:val="CommentReference"/>
        </w:rPr>
        <w:annotationRef/>
      </w:r>
      <w:r>
        <w:t>Descriptions and definitions need to be assigned by corresponding WG</w:t>
      </w:r>
    </w:p>
  </w:comment>
  <w:comment w:id="1137" w:author="Richard J. Ettema (AEGIS.net)" w:date="2015-09-11T09:07:00Z" w:initials="RJE">
    <w:p w:rsidR="0039286D" w:rsidRDefault="0039286D">
      <w:pPr>
        <w:pStyle w:val="CommentText"/>
      </w:pPr>
      <w:r>
        <w:rPr>
          <w:rStyle w:val="CommentReference"/>
        </w:rPr>
        <w:annotationRef/>
      </w:r>
      <w:r>
        <w:t>ValueSet name updated to reflect</w:t>
      </w:r>
      <w:r w:rsidR="00A96CE3">
        <w:t xml:space="preserve"> assigned codes</w:t>
      </w:r>
    </w:p>
  </w:comment>
  <w:comment w:id="1162" w:author="Richard J. Ettema (AEGIS.net)" w:date="2015-09-11T09:07:00Z" w:initials="RJE">
    <w:p w:rsidR="0039286D" w:rsidRDefault="0039286D">
      <w:pPr>
        <w:pStyle w:val="CommentText"/>
      </w:pPr>
      <w:r>
        <w:rPr>
          <w:rStyle w:val="CommentReference"/>
        </w:rPr>
        <w:annotationRef/>
      </w:r>
      <w:r>
        <w:t>Descriptions and definitions need to be assigned by corresponding WG</w:t>
      </w:r>
    </w:p>
  </w:comment>
  <w:comment w:id="1191"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 w:id="1195"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 w:id="1200"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 w:id="1229"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 w:id="1232"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 w:id="1236" w:author="Richard J. Ettema (AEGIS.net)" w:date="2015-09-11T09:07:00Z" w:initials="RJE">
    <w:p w:rsidR="00A96CE3" w:rsidRDefault="00A96CE3">
      <w:pPr>
        <w:pStyle w:val="CommentText"/>
      </w:pPr>
      <w:r>
        <w:rPr>
          <w:rStyle w:val="CommentReference"/>
        </w:rPr>
        <w:annotationRef/>
      </w:r>
      <w:r>
        <w:t>Descriptions and definitions need to be assigned by corresponding WG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4A6" w:rsidRDefault="00CC14A6" w:rsidP="006E0092">
      <w:r>
        <w:separator/>
      </w:r>
    </w:p>
  </w:endnote>
  <w:endnote w:type="continuationSeparator" w:id="0">
    <w:p w:rsidR="00CC14A6" w:rsidRDefault="00CC14A6"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Content>
      <w:p w:rsidR="00A37E83" w:rsidRDefault="00A37E83">
        <w:pPr>
          <w:pStyle w:val="Footer"/>
          <w:jc w:val="right"/>
        </w:pPr>
        <w:r>
          <w:fldChar w:fldCharType="begin"/>
        </w:r>
        <w:r>
          <w:instrText xml:space="preserve"> PAGE   \* MERGEFORMAT </w:instrText>
        </w:r>
        <w:r>
          <w:fldChar w:fldCharType="separate"/>
        </w:r>
        <w:r w:rsidR="00A96CE3">
          <w:rPr>
            <w:noProof/>
          </w:rPr>
          <w:t>86</w:t>
        </w:r>
        <w:r>
          <w:rPr>
            <w:noProof/>
          </w:rPr>
          <w:fldChar w:fldCharType="end"/>
        </w:r>
      </w:p>
    </w:sdtContent>
  </w:sdt>
  <w:p w:rsidR="00A37E83" w:rsidRDefault="00A37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4A6" w:rsidRDefault="00CC14A6" w:rsidP="006E0092">
      <w:r>
        <w:separator/>
      </w:r>
    </w:p>
  </w:footnote>
  <w:footnote w:type="continuationSeparator" w:id="0">
    <w:p w:rsidR="00CC14A6" w:rsidRDefault="00CC14A6"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0092"/>
    <w:rsid w:val="000430A3"/>
    <w:rsid w:val="00053270"/>
    <w:rsid w:val="000A2182"/>
    <w:rsid w:val="000D0DF9"/>
    <w:rsid w:val="001075F6"/>
    <w:rsid w:val="00185D0A"/>
    <w:rsid w:val="001A7D1A"/>
    <w:rsid w:val="001B22E2"/>
    <w:rsid w:val="001B35D4"/>
    <w:rsid w:val="00244016"/>
    <w:rsid w:val="0028387D"/>
    <w:rsid w:val="00292EEA"/>
    <w:rsid w:val="002C126D"/>
    <w:rsid w:val="002E6CA3"/>
    <w:rsid w:val="003229AB"/>
    <w:rsid w:val="0039286D"/>
    <w:rsid w:val="003C7B67"/>
    <w:rsid w:val="003D37C7"/>
    <w:rsid w:val="00480FA7"/>
    <w:rsid w:val="00512A50"/>
    <w:rsid w:val="0053405A"/>
    <w:rsid w:val="00577342"/>
    <w:rsid w:val="00583459"/>
    <w:rsid w:val="00583866"/>
    <w:rsid w:val="005A048D"/>
    <w:rsid w:val="005B011D"/>
    <w:rsid w:val="005B11EB"/>
    <w:rsid w:val="005E2B5A"/>
    <w:rsid w:val="006145C8"/>
    <w:rsid w:val="00677496"/>
    <w:rsid w:val="006A5F02"/>
    <w:rsid w:val="006C1C1F"/>
    <w:rsid w:val="006E0092"/>
    <w:rsid w:val="0077016D"/>
    <w:rsid w:val="007F47A9"/>
    <w:rsid w:val="00827345"/>
    <w:rsid w:val="0085678B"/>
    <w:rsid w:val="00891F92"/>
    <w:rsid w:val="008B3953"/>
    <w:rsid w:val="008C42F2"/>
    <w:rsid w:val="008E1260"/>
    <w:rsid w:val="008F3BC7"/>
    <w:rsid w:val="00916297"/>
    <w:rsid w:val="009A30BD"/>
    <w:rsid w:val="00A34E66"/>
    <w:rsid w:val="00A37E83"/>
    <w:rsid w:val="00A96CE3"/>
    <w:rsid w:val="00AA2DD9"/>
    <w:rsid w:val="00AA72C1"/>
    <w:rsid w:val="00B3355C"/>
    <w:rsid w:val="00B40ECE"/>
    <w:rsid w:val="00B976E0"/>
    <w:rsid w:val="00BA2322"/>
    <w:rsid w:val="00BE634F"/>
    <w:rsid w:val="00C205BF"/>
    <w:rsid w:val="00C258FA"/>
    <w:rsid w:val="00C63A35"/>
    <w:rsid w:val="00C92999"/>
    <w:rsid w:val="00CB3EEA"/>
    <w:rsid w:val="00CC14A6"/>
    <w:rsid w:val="00CD7413"/>
    <w:rsid w:val="00D90152"/>
    <w:rsid w:val="00DE0F4C"/>
    <w:rsid w:val="00DE34C6"/>
    <w:rsid w:val="00EA4DB2"/>
    <w:rsid w:val="00EE3372"/>
    <w:rsid w:val="00F16E03"/>
    <w:rsid w:val="00F72BBC"/>
    <w:rsid w:val="00F76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EA"/>
    <w:rPr>
      <w:rFonts w:eastAsiaTheme="minorEastAsia"/>
      <w:sz w:val="24"/>
      <w:szCs w:val="24"/>
    </w:rPr>
  </w:style>
  <w:style w:type="paragraph" w:styleId="Heading1">
    <w:name w:val="heading 1"/>
    <w:basedOn w:val="Normal"/>
    <w:link w:val="Heading1Char"/>
    <w:uiPriority w:val="9"/>
    <w:qFormat/>
    <w:rsid w:val="00292EE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92E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92E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paragraph" w:styleId="BalloonText">
    <w:name w:val="Balloon Text"/>
    <w:basedOn w:val="Normal"/>
    <w:link w:val="BalloonTextChar"/>
    <w:uiPriority w:val="99"/>
    <w:semiHidden/>
    <w:unhideWhenUsed/>
    <w:rsid w:val="009A30BD"/>
    <w:rPr>
      <w:rFonts w:ascii="Tahoma" w:hAnsi="Tahoma" w:cs="Tahoma"/>
      <w:sz w:val="16"/>
      <w:szCs w:val="16"/>
    </w:rPr>
  </w:style>
  <w:style w:type="character" w:customStyle="1" w:styleId="BalloonTextChar">
    <w:name w:val="Balloon Text Char"/>
    <w:basedOn w:val="DefaultParagraphFont"/>
    <w:link w:val="BalloonText"/>
    <w:uiPriority w:val="99"/>
    <w:semiHidden/>
    <w:rsid w:val="009A30BD"/>
    <w:rPr>
      <w:rFonts w:ascii="Tahoma" w:eastAsiaTheme="minorEastAsia" w:hAnsi="Tahoma" w:cs="Tahoma"/>
      <w:sz w:val="16"/>
      <w:szCs w:val="16"/>
    </w:rPr>
  </w:style>
  <w:style w:type="character" w:styleId="Hyperlink">
    <w:name w:val="Hyperlink"/>
    <w:basedOn w:val="DefaultParagraphFont"/>
    <w:uiPriority w:val="99"/>
    <w:unhideWhenUsed/>
    <w:rsid w:val="003C7B67"/>
    <w:rPr>
      <w:color w:val="0000FF" w:themeColor="hyperlink"/>
      <w:u w:val="single"/>
    </w:rPr>
  </w:style>
  <w:style w:type="character" w:styleId="CommentReference">
    <w:name w:val="annotation reference"/>
    <w:basedOn w:val="DefaultParagraphFont"/>
    <w:uiPriority w:val="99"/>
    <w:semiHidden/>
    <w:unhideWhenUsed/>
    <w:rsid w:val="002E6CA3"/>
    <w:rPr>
      <w:sz w:val="16"/>
      <w:szCs w:val="16"/>
    </w:rPr>
  </w:style>
  <w:style w:type="paragraph" w:styleId="CommentText">
    <w:name w:val="annotation text"/>
    <w:basedOn w:val="Normal"/>
    <w:link w:val="CommentTextChar"/>
    <w:uiPriority w:val="99"/>
    <w:semiHidden/>
    <w:unhideWhenUsed/>
    <w:rsid w:val="002E6CA3"/>
    <w:rPr>
      <w:sz w:val="20"/>
      <w:szCs w:val="20"/>
    </w:rPr>
  </w:style>
  <w:style w:type="character" w:customStyle="1" w:styleId="CommentTextChar">
    <w:name w:val="Comment Text Char"/>
    <w:basedOn w:val="DefaultParagraphFont"/>
    <w:link w:val="CommentText"/>
    <w:uiPriority w:val="99"/>
    <w:semiHidden/>
    <w:rsid w:val="002E6CA3"/>
    <w:rPr>
      <w:rFonts w:eastAsiaTheme="minorEastAsia"/>
    </w:rPr>
  </w:style>
  <w:style w:type="paragraph" w:styleId="CommentSubject">
    <w:name w:val="annotation subject"/>
    <w:basedOn w:val="CommentText"/>
    <w:next w:val="CommentText"/>
    <w:link w:val="CommentSubjectChar"/>
    <w:uiPriority w:val="99"/>
    <w:semiHidden/>
    <w:unhideWhenUsed/>
    <w:rsid w:val="002E6CA3"/>
    <w:rPr>
      <w:b/>
      <w:bCs/>
    </w:rPr>
  </w:style>
  <w:style w:type="character" w:customStyle="1" w:styleId="CommentSubjectChar">
    <w:name w:val="Comment Subject Char"/>
    <w:basedOn w:val="CommentTextChar"/>
    <w:link w:val="CommentSubject"/>
    <w:uiPriority w:val="99"/>
    <w:semiHidden/>
    <w:rsid w:val="002E6CA3"/>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3BD7B-4D7D-414B-BEA7-C1817A36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317</Pages>
  <Words>106911</Words>
  <Characters>609399</Characters>
  <Application>Microsoft Office Word</Application>
  <DocSecurity>0</DocSecurity>
  <Lines>5078</Lines>
  <Paragraphs>1429</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Microsoft</Company>
  <LinksUpToDate>false</LinksUpToDate>
  <CharactersWithSpaces>714881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Richard J. Ettema (AEGIS.net)</cp:lastModifiedBy>
  <cp:revision>17</cp:revision>
  <cp:lastPrinted>2015-09-01T18:39:00Z</cp:lastPrinted>
  <dcterms:created xsi:type="dcterms:W3CDTF">2015-09-07T01:05:00Z</dcterms:created>
  <dcterms:modified xsi:type="dcterms:W3CDTF">2015-09-11T13:07:00Z</dcterms:modified>
</cp:coreProperties>
</file>